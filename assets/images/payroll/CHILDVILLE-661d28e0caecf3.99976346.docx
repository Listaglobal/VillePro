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3A72" w:rsidRPr="000E3FF3" w:rsidRDefault="00F53A72" w:rsidP="00F53A72">
      <w:pPr>
        <w:widowControl w:val="0"/>
        <w:autoSpaceDE w:val="0"/>
        <w:autoSpaceDN w:val="0"/>
        <w:adjustRightInd w:val="0"/>
        <w:spacing w:after="240"/>
        <w:jc w:val="center"/>
        <w:rPr>
          <w:rFonts w:ascii="Arial" w:hAnsi="Arial" w:cs="Arial"/>
          <w:lang w:val="en-US"/>
        </w:rPr>
      </w:pPr>
      <w:proofErr w:type="spellStart"/>
      <w:r w:rsidRPr="000E3FF3">
        <w:rPr>
          <w:rFonts w:ascii="Arial" w:hAnsi="Arial" w:cs="Arial"/>
          <w:sz w:val="90"/>
          <w:szCs w:val="90"/>
          <w:lang w:val="en-US"/>
        </w:rPr>
        <w:t>Childville</w:t>
      </w:r>
      <w:proofErr w:type="spellEnd"/>
      <w:r w:rsidRPr="000E3FF3">
        <w:rPr>
          <w:rFonts w:ascii="Arial" w:hAnsi="Arial" w:cs="Arial"/>
          <w:sz w:val="90"/>
          <w:szCs w:val="90"/>
          <w:lang w:val="en-US"/>
        </w:rPr>
        <w:t xml:space="preserve"> </w:t>
      </w:r>
      <w:proofErr w:type="gramStart"/>
      <w:r w:rsidRPr="000E3FF3">
        <w:rPr>
          <w:rFonts w:ascii="Arial" w:hAnsi="Arial" w:cs="Arial"/>
          <w:sz w:val="90"/>
          <w:szCs w:val="90"/>
          <w:lang w:val="en-US"/>
        </w:rPr>
        <w:t>After</w:t>
      </w:r>
      <w:proofErr w:type="gramEnd"/>
      <w:r w:rsidRPr="000E3FF3">
        <w:rPr>
          <w:rFonts w:ascii="Arial" w:hAnsi="Arial" w:cs="Arial"/>
          <w:sz w:val="90"/>
          <w:szCs w:val="90"/>
          <w:lang w:val="en-US"/>
        </w:rPr>
        <w:t xml:space="preserve"> School Services</w:t>
      </w:r>
    </w:p>
    <w:p w:rsidR="00F53A72" w:rsidRPr="000E3FF3" w:rsidRDefault="00F53A72" w:rsidP="00F53A72">
      <w:pPr>
        <w:widowControl w:val="0"/>
        <w:autoSpaceDE w:val="0"/>
        <w:autoSpaceDN w:val="0"/>
        <w:adjustRightInd w:val="0"/>
        <w:rPr>
          <w:rFonts w:ascii="Arial" w:hAnsi="Arial" w:cs="Arial"/>
          <w:lang w:val="en-US"/>
        </w:rPr>
      </w:pPr>
      <w:r w:rsidRPr="000E3FF3">
        <w:rPr>
          <w:rFonts w:ascii="Arial" w:hAnsi="Arial" w:cs="Arial"/>
          <w:noProof/>
        </w:rPr>
        <w:drawing>
          <wp:inline distT="0" distB="0" distL="0" distR="0">
            <wp:extent cx="5702300" cy="5308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rto="http://schemas.microsoft.com/office/word/2006/arto"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02300" cy="5308600"/>
                    </a:xfrm>
                    <a:prstGeom prst="rect">
                      <a:avLst/>
                    </a:prstGeom>
                    <a:noFill/>
                    <a:ln>
                      <a:noFill/>
                    </a:ln>
                  </pic:spPr>
                </pic:pic>
              </a:graphicData>
            </a:graphic>
          </wp:inline>
        </w:drawing>
      </w:r>
    </w:p>
    <w:p w:rsidR="00F53A72" w:rsidRPr="000E3FF3" w:rsidRDefault="00F53A72" w:rsidP="00F53A72">
      <w:pPr>
        <w:widowControl w:val="0"/>
        <w:autoSpaceDE w:val="0"/>
        <w:autoSpaceDN w:val="0"/>
        <w:adjustRightInd w:val="0"/>
        <w:spacing w:after="240"/>
        <w:jc w:val="center"/>
        <w:rPr>
          <w:rFonts w:ascii="Arial" w:hAnsi="Arial" w:cs="Arial"/>
          <w:lang w:val="en-US"/>
        </w:rPr>
      </w:pPr>
      <w:r w:rsidRPr="000E3FF3">
        <w:rPr>
          <w:rFonts w:ascii="Arial" w:hAnsi="Arial" w:cs="Arial"/>
          <w:color w:val="1C2F4D"/>
          <w:sz w:val="58"/>
          <w:szCs w:val="58"/>
          <w:lang w:val="en-US"/>
        </w:rPr>
        <w:t>POLICIES &amp; PROCEDURES</w:t>
      </w:r>
    </w:p>
    <w:p w:rsidR="00F53A72" w:rsidRPr="000E3FF3" w:rsidRDefault="00F53A72" w:rsidP="00F53A72">
      <w:pPr>
        <w:widowControl w:val="0"/>
        <w:autoSpaceDE w:val="0"/>
        <w:autoSpaceDN w:val="0"/>
        <w:adjustRightInd w:val="0"/>
        <w:spacing w:after="240"/>
        <w:rPr>
          <w:rFonts w:ascii="Arial" w:hAnsi="Arial" w:cs="Arial"/>
          <w:sz w:val="26"/>
          <w:szCs w:val="26"/>
          <w:lang w:val="en-US"/>
        </w:rPr>
      </w:pPr>
    </w:p>
    <w:p w:rsidR="00F53A72" w:rsidRPr="000E3FF3" w:rsidRDefault="00F53A72" w:rsidP="00F53A72">
      <w:pPr>
        <w:widowControl w:val="0"/>
        <w:autoSpaceDE w:val="0"/>
        <w:autoSpaceDN w:val="0"/>
        <w:adjustRightInd w:val="0"/>
        <w:spacing w:after="240"/>
        <w:jc w:val="right"/>
        <w:rPr>
          <w:rFonts w:ascii="Arial" w:hAnsi="Arial" w:cs="Arial"/>
          <w:sz w:val="26"/>
          <w:szCs w:val="26"/>
          <w:lang w:val="en-US"/>
        </w:rPr>
      </w:pPr>
    </w:p>
    <w:p w:rsidR="00F53A72" w:rsidRPr="000E3FF3" w:rsidRDefault="00F53A72" w:rsidP="00F53A72">
      <w:pPr>
        <w:widowControl w:val="0"/>
        <w:autoSpaceDE w:val="0"/>
        <w:autoSpaceDN w:val="0"/>
        <w:adjustRightInd w:val="0"/>
        <w:spacing w:after="240"/>
        <w:jc w:val="right"/>
        <w:rPr>
          <w:rFonts w:ascii="Arial" w:hAnsi="Arial" w:cs="Arial"/>
          <w:sz w:val="26"/>
          <w:szCs w:val="26"/>
          <w:lang w:val="en-US"/>
        </w:rPr>
      </w:pPr>
    </w:p>
    <w:p w:rsidR="00944F7A" w:rsidRPr="000E3FF3" w:rsidRDefault="00F53A72" w:rsidP="00B2796B">
      <w:pPr>
        <w:widowControl w:val="0"/>
        <w:autoSpaceDE w:val="0"/>
        <w:autoSpaceDN w:val="0"/>
        <w:adjustRightInd w:val="0"/>
        <w:spacing w:after="240"/>
        <w:jc w:val="right"/>
        <w:rPr>
          <w:rFonts w:ascii="Arial" w:hAnsi="Arial" w:cs="Arial"/>
          <w:lang w:val="en-US"/>
        </w:rPr>
      </w:pPr>
      <w:proofErr w:type="spellStart"/>
      <w:r w:rsidRPr="000E3FF3">
        <w:rPr>
          <w:rFonts w:ascii="Arial" w:hAnsi="Arial" w:cs="Arial"/>
          <w:sz w:val="26"/>
          <w:szCs w:val="26"/>
          <w:lang w:val="en-US"/>
        </w:rPr>
        <w:t>Childville</w:t>
      </w:r>
      <w:proofErr w:type="spellEnd"/>
      <w:r w:rsidR="007C1F5C" w:rsidRPr="000E3FF3">
        <w:rPr>
          <w:rFonts w:ascii="Arial" w:hAnsi="Arial" w:cs="Arial"/>
          <w:sz w:val="26"/>
          <w:szCs w:val="26"/>
          <w:lang w:val="en-US"/>
        </w:rPr>
        <w:t xml:space="preserve"> C</w:t>
      </w:r>
      <w:r w:rsidR="007A2019" w:rsidRPr="000E3FF3">
        <w:rPr>
          <w:rFonts w:ascii="Arial" w:hAnsi="Arial" w:cs="Arial"/>
          <w:sz w:val="26"/>
          <w:szCs w:val="26"/>
          <w:lang w:val="en-US"/>
        </w:rPr>
        <w:t>e</w:t>
      </w:r>
      <w:r w:rsidR="005B6AE5" w:rsidRPr="000E3FF3">
        <w:rPr>
          <w:rFonts w:ascii="Arial" w:hAnsi="Arial" w:cs="Arial"/>
          <w:sz w:val="26"/>
          <w:szCs w:val="26"/>
          <w:lang w:val="en-US"/>
        </w:rPr>
        <w:t>ntre</w:t>
      </w:r>
      <w:r w:rsidR="007C1F5C" w:rsidRPr="000E3FF3">
        <w:rPr>
          <w:rFonts w:ascii="Arial" w:hAnsi="Arial" w:cs="Arial"/>
          <w:sz w:val="26"/>
          <w:szCs w:val="26"/>
          <w:lang w:val="en-US"/>
        </w:rPr>
        <w:t>’</w:t>
      </w:r>
      <w:r w:rsidR="005B6AE5" w:rsidRPr="000E3FF3">
        <w:rPr>
          <w:rFonts w:ascii="Arial" w:hAnsi="Arial" w:cs="Arial"/>
          <w:sz w:val="26"/>
          <w:szCs w:val="26"/>
          <w:lang w:val="en-US"/>
        </w:rPr>
        <w:t>s</w:t>
      </w:r>
      <w:r w:rsidR="007A2019" w:rsidRPr="000E3FF3">
        <w:rPr>
          <w:rFonts w:ascii="Arial" w:hAnsi="Arial" w:cs="Arial"/>
          <w:sz w:val="26"/>
          <w:szCs w:val="26"/>
          <w:lang w:val="en-US"/>
        </w:rPr>
        <w:t xml:space="preserve"> </w:t>
      </w:r>
      <w:r w:rsidR="005B6AE5" w:rsidRPr="000E3FF3">
        <w:rPr>
          <w:rFonts w:ascii="Arial" w:hAnsi="Arial" w:cs="Arial"/>
          <w:sz w:val="26"/>
          <w:szCs w:val="26"/>
          <w:lang w:val="en-US"/>
        </w:rPr>
        <w:t>August</w:t>
      </w:r>
      <w:r w:rsidR="0008335F" w:rsidRPr="000E3FF3">
        <w:rPr>
          <w:rFonts w:ascii="Arial" w:hAnsi="Arial" w:cs="Arial"/>
          <w:sz w:val="26"/>
          <w:szCs w:val="26"/>
          <w:lang w:val="en-US"/>
        </w:rPr>
        <w:t xml:space="preserve"> </w:t>
      </w:r>
      <w:r w:rsidRPr="000E3FF3">
        <w:rPr>
          <w:rFonts w:ascii="Arial" w:hAnsi="Arial" w:cs="Arial"/>
          <w:sz w:val="26"/>
          <w:szCs w:val="26"/>
          <w:lang w:val="en-US"/>
        </w:rPr>
        <w:t>2</w:t>
      </w:r>
      <w:r w:rsidR="007A2019" w:rsidRPr="000E3FF3">
        <w:rPr>
          <w:rFonts w:ascii="Arial" w:hAnsi="Arial" w:cs="Arial"/>
          <w:sz w:val="26"/>
          <w:szCs w:val="26"/>
          <w:lang w:val="en-US"/>
        </w:rPr>
        <w:t>020</w:t>
      </w:r>
    </w:p>
    <w:p w:rsidR="00265B29" w:rsidRPr="000E3FF3" w:rsidRDefault="00265B29" w:rsidP="0088574E">
      <w:pPr>
        <w:spacing w:line="360" w:lineRule="auto"/>
        <w:rPr>
          <w:rFonts w:ascii="Arial" w:hAnsi="Arial" w:cs="Arial"/>
          <w:b/>
          <w:sz w:val="28"/>
          <w:szCs w:val="28"/>
        </w:rPr>
      </w:pPr>
    </w:p>
    <w:p w:rsidR="00B2796B" w:rsidRPr="000E3FF3" w:rsidRDefault="00B2796B" w:rsidP="0088574E">
      <w:pPr>
        <w:spacing w:line="360" w:lineRule="auto"/>
        <w:rPr>
          <w:rFonts w:ascii="Arial" w:hAnsi="Arial" w:cs="Arial"/>
          <w:b/>
          <w:sz w:val="28"/>
          <w:szCs w:val="28"/>
        </w:rPr>
      </w:pPr>
    </w:p>
    <w:tbl>
      <w:tblPr>
        <w:tblStyle w:val="TableGrid"/>
        <w:tblW w:w="9214" w:type="dxa"/>
        <w:tblInd w:w="817" w:type="dxa"/>
        <w:tblLook w:val="04A0"/>
      </w:tblPr>
      <w:tblGrid>
        <w:gridCol w:w="7539"/>
        <w:gridCol w:w="1675"/>
      </w:tblGrid>
      <w:tr w:rsidR="00F53A72" w:rsidRPr="000E3FF3" w:rsidTr="00944F7A">
        <w:trPr>
          <w:trHeight w:val="197"/>
        </w:trPr>
        <w:tc>
          <w:tcPr>
            <w:tcW w:w="7539" w:type="dxa"/>
          </w:tcPr>
          <w:p w:rsidR="00F53A72" w:rsidRPr="000E3FF3" w:rsidRDefault="00F53A72" w:rsidP="00F53A72">
            <w:pPr>
              <w:jc w:val="center"/>
              <w:rPr>
                <w:rFonts w:ascii="Arial" w:hAnsi="Arial" w:cs="Arial"/>
                <w:b/>
              </w:rPr>
            </w:pPr>
            <w:r w:rsidRPr="000E3FF3">
              <w:rPr>
                <w:rFonts w:ascii="Arial" w:hAnsi="Arial" w:cs="Arial"/>
                <w:b/>
              </w:rPr>
              <w:t>Chapter</w:t>
            </w:r>
          </w:p>
        </w:tc>
        <w:tc>
          <w:tcPr>
            <w:tcW w:w="1675" w:type="dxa"/>
          </w:tcPr>
          <w:p w:rsidR="00F53A72" w:rsidRPr="000E3FF3" w:rsidRDefault="00F53A72" w:rsidP="00F53A72">
            <w:pPr>
              <w:jc w:val="center"/>
              <w:rPr>
                <w:rFonts w:ascii="Arial" w:hAnsi="Arial" w:cs="Arial"/>
                <w:b/>
              </w:rPr>
            </w:pPr>
            <w:r w:rsidRPr="000E3FF3">
              <w:rPr>
                <w:rFonts w:ascii="Arial" w:hAnsi="Arial" w:cs="Arial"/>
                <w:b/>
              </w:rPr>
              <w:t>Page</w:t>
            </w:r>
          </w:p>
        </w:tc>
      </w:tr>
      <w:tr w:rsidR="00F53A72" w:rsidRPr="000E3FF3" w:rsidTr="00944F7A">
        <w:trPr>
          <w:trHeight w:val="295"/>
        </w:trPr>
        <w:tc>
          <w:tcPr>
            <w:tcW w:w="9214" w:type="dxa"/>
            <w:gridSpan w:val="2"/>
            <w:shd w:val="clear" w:color="auto" w:fill="A6A6A6" w:themeFill="background1" w:themeFillShade="A6"/>
          </w:tcPr>
          <w:p w:rsidR="00F53A72" w:rsidRPr="000E3FF3" w:rsidRDefault="00F53A72" w:rsidP="00F53A72">
            <w:pPr>
              <w:jc w:val="center"/>
              <w:rPr>
                <w:rFonts w:ascii="Arial" w:hAnsi="Arial" w:cs="Arial"/>
                <w:b/>
                <w:sz w:val="20"/>
                <w:szCs w:val="20"/>
              </w:rPr>
            </w:pPr>
            <w:r w:rsidRPr="000E3FF3">
              <w:rPr>
                <w:rFonts w:ascii="Arial" w:hAnsi="Arial" w:cs="Arial"/>
                <w:b/>
                <w:sz w:val="20"/>
                <w:szCs w:val="20"/>
              </w:rPr>
              <w:t>A</w:t>
            </w:r>
          </w:p>
        </w:tc>
      </w:tr>
      <w:tr w:rsidR="00F53A72" w:rsidRPr="000E3FF3" w:rsidTr="00944F7A">
        <w:trPr>
          <w:trHeight w:val="295"/>
        </w:trPr>
        <w:tc>
          <w:tcPr>
            <w:tcW w:w="7539" w:type="dxa"/>
          </w:tcPr>
          <w:p w:rsidR="00F53A72" w:rsidRPr="000E3FF3" w:rsidRDefault="00F53A72" w:rsidP="00F53A72">
            <w:pPr>
              <w:rPr>
                <w:rFonts w:ascii="Arial" w:hAnsi="Arial" w:cs="Arial"/>
                <w:sz w:val="20"/>
                <w:szCs w:val="20"/>
              </w:rPr>
            </w:pPr>
            <w:r w:rsidRPr="000E3FF3">
              <w:rPr>
                <w:rFonts w:ascii="Arial" w:hAnsi="Arial" w:cs="Arial"/>
                <w:sz w:val="20"/>
                <w:szCs w:val="20"/>
              </w:rPr>
              <w:t>Administrating Medicines</w:t>
            </w:r>
          </w:p>
        </w:tc>
        <w:tc>
          <w:tcPr>
            <w:tcW w:w="1675" w:type="dxa"/>
          </w:tcPr>
          <w:p w:rsidR="00F53A72" w:rsidRPr="000E3FF3" w:rsidRDefault="00DC6634" w:rsidP="00F53A72">
            <w:pPr>
              <w:jc w:val="center"/>
              <w:rPr>
                <w:rFonts w:ascii="Arial" w:hAnsi="Arial" w:cs="Arial"/>
                <w:b/>
                <w:sz w:val="20"/>
                <w:szCs w:val="20"/>
              </w:rPr>
            </w:pPr>
            <w:r>
              <w:rPr>
                <w:rFonts w:ascii="Arial" w:hAnsi="Arial" w:cs="Arial"/>
                <w:b/>
                <w:sz w:val="20"/>
                <w:szCs w:val="20"/>
              </w:rPr>
              <w:t>1</w:t>
            </w:r>
          </w:p>
        </w:tc>
      </w:tr>
      <w:tr w:rsidR="00F53A72" w:rsidRPr="000E3FF3" w:rsidTr="00944F7A">
        <w:trPr>
          <w:trHeight w:val="318"/>
        </w:trPr>
        <w:tc>
          <w:tcPr>
            <w:tcW w:w="7539" w:type="dxa"/>
          </w:tcPr>
          <w:p w:rsidR="00F53A72" w:rsidRPr="000E3FF3" w:rsidRDefault="00F53A72" w:rsidP="00F53A72">
            <w:pPr>
              <w:rPr>
                <w:rFonts w:ascii="Arial" w:hAnsi="Arial" w:cs="Arial"/>
                <w:sz w:val="20"/>
                <w:szCs w:val="20"/>
              </w:rPr>
            </w:pPr>
            <w:r w:rsidRPr="000E3FF3">
              <w:rPr>
                <w:rFonts w:ascii="Arial" w:hAnsi="Arial" w:cs="Arial"/>
                <w:sz w:val="20"/>
                <w:szCs w:val="20"/>
              </w:rPr>
              <w:t>Admissions</w:t>
            </w:r>
          </w:p>
        </w:tc>
        <w:tc>
          <w:tcPr>
            <w:tcW w:w="1675" w:type="dxa"/>
          </w:tcPr>
          <w:p w:rsidR="00F53A72" w:rsidRPr="000E3FF3" w:rsidRDefault="00DC6634" w:rsidP="00F53A72">
            <w:pPr>
              <w:jc w:val="center"/>
              <w:rPr>
                <w:rFonts w:ascii="Arial" w:hAnsi="Arial" w:cs="Arial"/>
                <w:b/>
                <w:sz w:val="20"/>
                <w:szCs w:val="20"/>
              </w:rPr>
            </w:pPr>
            <w:r>
              <w:rPr>
                <w:rFonts w:ascii="Arial" w:hAnsi="Arial" w:cs="Arial"/>
                <w:b/>
                <w:sz w:val="20"/>
                <w:szCs w:val="20"/>
              </w:rPr>
              <w:t>5</w:t>
            </w:r>
          </w:p>
        </w:tc>
      </w:tr>
      <w:tr w:rsidR="00F53A72" w:rsidRPr="000E3FF3" w:rsidTr="00944F7A">
        <w:trPr>
          <w:trHeight w:val="295"/>
        </w:trPr>
        <w:tc>
          <w:tcPr>
            <w:tcW w:w="7539" w:type="dxa"/>
          </w:tcPr>
          <w:p w:rsidR="00F53A72" w:rsidRPr="000E3FF3" w:rsidRDefault="00F53A72" w:rsidP="00F53A72">
            <w:pPr>
              <w:rPr>
                <w:rFonts w:ascii="Arial" w:hAnsi="Arial" w:cs="Arial"/>
                <w:sz w:val="20"/>
                <w:szCs w:val="20"/>
              </w:rPr>
            </w:pPr>
            <w:r w:rsidRPr="000E3FF3">
              <w:rPr>
                <w:rFonts w:ascii="Arial" w:hAnsi="Arial" w:cs="Arial"/>
                <w:sz w:val="20"/>
                <w:szCs w:val="20"/>
              </w:rPr>
              <w:t>Allergies &amp; Allergic Reactions</w:t>
            </w:r>
          </w:p>
        </w:tc>
        <w:tc>
          <w:tcPr>
            <w:tcW w:w="1675" w:type="dxa"/>
          </w:tcPr>
          <w:p w:rsidR="00F53A72" w:rsidRPr="000E3FF3" w:rsidRDefault="00DC6634" w:rsidP="00F53A72">
            <w:pPr>
              <w:jc w:val="center"/>
              <w:rPr>
                <w:rFonts w:ascii="Arial" w:hAnsi="Arial" w:cs="Arial"/>
                <w:b/>
                <w:sz w:val="20"/>
                <w:szCs w:val="20"/>
              </w:rPr>
            </w:pPr>
            <w:r>
              <w:rPr>
                <w:rFonts w:ascii="Arial" w:hAnsi="Arial" w:cs="Arial"/>
                <w:b/>
                <w:sz w:val="20"/>
                <w:szCs w:val="20"/>
              </w:rPr>
              <w:t>7</w:t>
            </w:r>
          </w:p>
        </w:tc>
      </w:tr>
      <w:tr w:rsidR="00F53A72" w:rsidRPr="000E3FF3" w:rsidTr="00944F7A">
        <w:trPr>
          <w:trHeight w:val="295"/>
        </w:trPr>
        <w:tc>
          <w:tcPr>
            <w:tcW w:w="7539" w:type="dxa"/>
          </w:tcPr>
          <w:p w:rsidR="00F53A72" w:rsidRPr="000E3FF3" w:rsidRDefault="00F53A72" w:rsidP="00F53A72">
            <w:pPr>
              <w:rPr>
                <w:rFonts w:ascii="Arial" w:hAnsi="Arial" w:cs="Arial"/>
                <w:sz w:val="20"/>
                <w:szCs w:val="20"/>
              </w:rPr>
            </w:pPr>
            <w:r w:rsidRPr="000E3FF3">
              <w:rPr>
                <w:rFonts w:ascii="Arial" w:hAnsi="Arial" w:cs="Arial"/>
                <w:sz w:val="20"/>
                <w:szCs w:val="20"/>
              </w:rPr>
              <w:t>Animals in the Setting/ Visit to Farms</w:t>
            </w:r>
          </w:p>
        </w:tc>
        <w:tc>
          <w:tcPr>
            <w:tcW w:w="1675" w:type="dxa"/>
          </w:tcPr>
          <w:p w:rsidR="00F53A72" w:rsidRPr="000E3FF3" w:rsidRDefault="00DC6634" w:rsidP="00F53A72">
            <w:pPr>
              <w:jc w:val="center"/>
              <w:rPr>
                <w:rFonts w:ascii="Arial" w:hAnsi="Arial" w:cs="Arial"/>
                <w:b/>
                <w:sz w:val="20"/>
                <w:szCs w:val="20"/>
              </w:rPr>
            </w:pPr>
            <w:r>
              <w:rPr>
                <w:rFonts w:ascii="Arial" w:hAnsi="Arial" w:cs="Arial"/>
                <w:b/>
                <w:sz w:val="20"/>
                <w:szCs w:val="20"/>
              </w:rPr>
              <w:t>9</w:t>
            </w:r>
          </w:p>
        </w:tc>
      </w:tr>
      <w:tr w:rsidR="00F53A72" w:rsidRPr="000E3FF3" w:rsidTr="00944F7A">
        <w:trPr>
          <w:trHeight w:val="295"/>
        </w:trPr>
        <w:tc>
          <w:tcPr>
            <w:tcW w:w="7539" w:type="dxa"/>
          </w:tcPr>
          <w:p w:rsidR="00F53A72" w:rsidRPr="000E3FF3" w:rsidRDefault="00F53A72" w:rsidP="00F53A72">
            <w:pPr>
              <w:rPr>
                <w:rFonts w:ascii="Arial" w:hAnsi="Arial" w:cs="Arial"/>
                <w:sz w:val="20"/>
                <w:szCs w:val="20"/>
              </w:rPr>
            </w:pPr>
            <w:r w:rsidRPr="000E3FF3">
              <w:rPr>
                <w:rFonts w:ascii="Arial" w:hAnsi="Arial" w:cs="Arial"/>
                <w:sz w:val="20"/>
                <w:szCs w:val="20"/>
              </w:rPr>
              <w:t>Arrivals &amp; Departures of Children</w:t>
            </w:r>
          </w:p>
        </w:tc>
        <w:tc>
          <w:tcPr>
            <w:tcW w:w="1675" w:type="dxa"/>
          </w:tcPr>
          <w:p w:rsidR="00F53A72" w:rsidRPr="000E3FF3" w:rsidRDefault="00DC6634" w:rsidP="00F53A72">
            <w:pPr>
              <w:jc w:val="center"/>
              <w:rPr>
                <w:rFonts w:ascii="Arial" w:hAnsi="Arial" w:cs="Arial"/>
                <w:b/>
                <w:sz w:val="20"/>
                <w:szCs w:val="20"/>
              </w:rPr>
            </w:pPr>
            <w:r>
              <w:rPr>
                <w:rFonts w:ascii="Arial" w:hAnsi="Arial" w:cs="Arial"/>
                <w:b/>
                <w:sz w:val="20"/>
                <w:szCs w:val="20"/>
              </w:rPr>
              <w:t>11</w:t>
            </w:r>
          </w:p>
        </w:tc>
      </w:tr>
      <w:tr w:rsidR="00F53A72" w:rsidRPr="000E3FF3" w:rsidTr="00944F7A">
        <w:trPr>
          <w:trHeight w:val="295"/>
        </w:trPr>
        <w:tc>
          <w:tcPr>
            <w:tcW w:w="9214" w:type="dxa"/>
            <w:gridSpan w:val="2"/>
            <w:shd w:val="clear" w:color="auto" w:fill="A6A6A6" w:themeFill="background1" w:themeFillShade="A6"/>
          </w:tcPr>
          <w:p w:rsidR="00F53A72" w:rsidRPr="000E3FF3" w:rsidRDefault="00F53A72" w:rsidP="00F53A72">
            <w:pPr>
              <w:jc w:val="center"/>
              <w:rPr>
                <w:rFonts w:ascii="Arial" w:hAnsi="Arial" w:cs="Arial"/>
                <w:b/>
                <w:sz w:val="20"/>
                <w:szCs w:val="20"/>
              </w:rPr>
            </w:pPr>
            <w:r w:rsidRPr="000E3FF3">
              <w:rPr>
                <w:rFonts w:ascii="Arial" w:hAnsi="Arial" w:cs="Arial"/>
                <w:b/>
                <w:sz w:val="20"/>
                <w:szCs w:val="20"/>
              </w:rPr>
              <w:t>B</w:t>
            </w:r>
          </w:p>
        </w:tc>
      </w:tr>
      <w:tr w:rsidR="00F53A72" w:rsidRPr="000E3FF3" w:rsidTr="00944F7A">
        <w:trPr>
          <w:trHeight w:val="318"/>
        </w:trPr>
        <w:tc>
          <w:tcPr>
            <w:tcW w:w="7539" w:type="dxa"/>
          </w:tcPr>
          <w:p w:rsidR="00F53A72" w:rsidRPr="000E3FF3" w:rsidRDefault="00F53A72" w:rsidP="00F53A72">
            <w:pPr>
              <w:rPr>
                <w:rFonts w:ascii="Arial" w:hAnsi="Arial" w:cs="Arial"/>
                <w:sz w:val="20"/>
                <w:szCs w:val="20"/>
              </w:rPr>
            </w:pPr>
            <w:r w:rsidRPr="000E3FF3">
              <w:rPr>
                <w:rFonts w:ascii="Arial" w:hAnsi="Arial" w:cs="Arial"/>
                <w:sz w:val="20"/>
                <w:szCs w:val="20"/>
              </w:rPr>
              <w:t>Behaviour Management</w:t>
            </w:r>
          </w:p>
        </w:tc>
        <w:tc>
          <w:tcPr>
            <w:tcW w:w="1675" w:type="dxa"/>
          </w:tcPr>
          <w:p w:rsidR="00F53A72" w:rsidRPr="000E3FF3" w:rsidRDefault="00DC6634" w:rsidP="00F53A72">
            <w:pPr>
              <w:jc w:val="center"/>
              <w:rPr>
                <w:rFonts w:ascii="Arial" w:hAnsi="Arial" w:cs="Arial"/>
                <w:b/>
                <w:sz w:val="20"/>
                <w:szCs w:val="20"/>
              </w:rPr>
            </w:pPr>
            <w:r>
              <w:rPr>
                <w:rFonts w:ascii="Arial" w:hAnsi="Arial" w:cs="Arial"/>
                <w:b/>
                <w:sz w:val="20"/>
                <w:szCs w:val="20"/>
              </w:rPr>
              <w:t>14</w:t>
            </w:r>
          </w:p>
        </w:tc>
      </w:tr>
      <w:tr w:rsidR="003A3640" w:rsidRPr="000E3FF3" w:rsidTr="00944F7A">
        <w:trPr>
          <w:trHeight w:val="318"/>
        </w:trPr>
        <w:tc>
          <w:tcPr>
            <w:tcW w:w="7539" w:type="dxa"/>
          </w:tcPr>
          <w:p w:rsidR="003A3640" w:rsidRPr="000E3FF3" w:rsidRDefault="003A3640" w:rsidP="00F53A72">
            <w:pPr>
              <w:rPr>
                <w:rFonts w:ascii="Arial" w:hAnsi="Arial" w:cs="Arial"/>
                <w:sz w:val="20"/>
                <w:szCs w:val="20"/>
              </w:rPr>
            </w:pPr>
            <w:r w:rsidRPr="000E3FF3">
              <w:rPr>
                <w:rFonts w:ascii="Arial" w:hAnsi="Arial" w:cs="Arial"/>
                <w:sz w:val="20"/>
                <w:szCs w:val="20"/>
              </w:rPr>
              <w:t>Breast Ironing Policy</w:t>
            </w:r>
          </w:p>
        </w:tc>
        <w:tc>
          <w:tcPr>
            <w:tcW w:w="1675" w:type="dxa"/>
          </w:tcPr>
          <w:p w:rsidR="003A3640" w:rsidRPr="000E3FF3" w:rsidRDefault="00DC6634" w:rsidP="00F53A72">
            <w:pPr>
              <w:jc w:val="center"/>
              <w:rPr>
                <w:rFonts w:ascii="Arial" w:hAnsi="Arial" w:cs="Arial"/>
                <w:b/>
                <w:sz w:val="20"/>
                <w:szCs w:val="20"/>
              </w:rPr>
            </w:pPr>
            <w:r>
              <w:rPr>
                <w:rFonts w:ascii="Arial" w:hAnsi="Arial" w:cs="Arial"/>
                <w:b/>
                <w:sz w:val="20"/>
                <w:szCs w:val="20"/>
              </w:rPr>
              <w:t>17</w:t>
            </w:r>
          </w:p>
        </w:tc>
      </w:tr>
      <w:tr w:rsidR="00F53A72" w:rsidRPr="000E3FF3" w:rsidTr="00944F7A">
        <w:trPr>
          <w:trHeight w:val="295"/>
        </w:trPr>
        <w:tc>
          <w:tcPr>
            <w:tcW w:w="7539" w:type="dxa"/>
          </w:tcPr>
          <w:p w:rsidR="00F53A72" w:rsidRPr="000E3FF3" w:rsidRDefault="00F53A72" w:rsidP="00F53A72">
            <w:pPr>
              <w:rPr>
                <w:rFonts w:ascii="Arial" w:hAnsi="Arial" w:cs="Arial"/>
                <w:sz w:val="20"/>
                <w:szCs w:val="20"/>
              </w:rPr>
            </w:pPr>
            <w:r w:rsidRPr="000E3FF3">
              <w:rPr>
                <w:rFonts w:ascii="Arial" w:hAnsi="Arial" w:cs="Arial"/>
                <w:sz w:val="20"/>
                <w:szCs w:val="20"/>
              </w:rPr>
              <w:t>British Values</w:t>
            </w:r>
          </w:p>
        </w:tc>
        <w:tc>
          <w:tcPr>
            <w:tcW w:w="1675" w:type="dxa"/>
          </w:tcPr>
          <w:p w:rsidR="00F53A72" w:rsidRPr="000E3FF3" w:rsidRDefault="00DC6634" w:rsidP="00F53A72">
            <w:pPr>
              <w:jc w:val="center"/>
              <w:rPr>
                <w:rFonts w:ascii="Arial" w:hAnsi="Arial" w:cs="Arial"/>
                <w:b/>
                <w:sz w:val="20"/>
                <w:szCs w:val="20"/>
              </w:rPr>
            </w:pPr>
            <w:r>
              <w:rPr>
                <w:rFonts w:ascii="Arial" w:hAnsi="Arial" w:cs="Arial"/>
                <w:b/>
                <w:sz w:val="20"/>
                <w:szCs w:val="20"/>
              </w:rPr>
              <w:t>19</w:t>
            </w:r>
          </w:p>
        </w:tc>
      </w:tr>
      <w:tr w:rsidR="00F53A72" w:rsidRPr="000E3FF3" w:rsidTr="00944F7A">
        <w:trPr>
          <w:trHeight w:val="295"/>
        </w:trPr>
        <w:tc>
          <w:tcPr>
            <w:tcW w:w="9214" w:type="dxa"/>
            <w:gridSpan w:val="2"/>
            <w:shd w:val="clear" w:color="auto" w:fill="A6A6A6" w:themeFill="background1" w:themeFillShade="A6"/>
          </w:tcPr>
          <w:p w:rsidR="00F53A72" w:rsidRPr="000E3FF3" w:rsidRDefault="00F53A72" w:rsidP="00F53A72">
            <w:pPr>
              <w:jc w:val="center"/>
              <w:rPr>
                <w:rFonts w:ascii="Arial" w:hAnsi="Arial" w:cs="Arial"/>
                <w:b/>
                <w:sz w:val="20"/>
                <w:szCs w:val="20"/>
              </w:rPr>
            </w:pPr>
            <w:r w:rsidRPr="000E3FF3">
              <w:rPr>
                <w:rFonts w:ascii="Arial" w:hAnsi="Arial" w:cs="Arial"/>
                <w:b/>
                <w:sz w:val="20"/>
                <w:szCs w:val="20"/>
              </w:rPr>
              <w:t>C</w:t>
            </w:r>
          </w:p>
        </w:tc>
      </w:tr>
      <w:tr w:rsidR="007A2019" w:rsidRPr="000E3FF3" w:rsidTr="00944F7A">
        <w:trPr>
          <w:trHeight w:val="295"/>
        </w:trPr>
        <w:tc>
          <w:tcPr>
            <w:tcW w:w="7539" w:type="dxa"/>
          </w:tcPr>
          <w:p w:rsidR="007A2019" w:rsidRPr="000E3FF3" w:rsidRDefault="007A2019" w:rsidP="00F53A72">
            <w:pPr>
              <w:rPr>
                <w:rFonts w:ascii="Arial" w:hAnsi="Arial" w:cs="Arial"/>
                <w:sz w:val="20"/>
                <w:szCs w:val="20"/>
              </w:rPr>
            </w:pPr>
            <w:r w:rsidRPr="000E3FF3">
              <w:rPr>
                <w:rFonts w:ascii="Arial" w:hAnsi="Arial" w:cs="Arial"/>
                <w:sz w:val="20"/>
                <w:szCs w:val="20"/>
              </w:rPr>
              <w:t>Childcare Terms &amp; Conditions</w:t>
            </w:r>
          </w:p>
        </w:tc>
        <w:tc>
          <w:tcPr>
            <w:tcW w:w="1675" w:type="dxa"/>
          </w:tcPr>
          <w:p w:rsidR="007A2019" w:rsidRPr="000E3FF3" w:rsidRDefault="00DC6634" w:rsidP="00F53A72">
            <w:pPr>
              <w:jc w:val="center"/>
              <w:rPr>
                <w:rFonts w:ascii="Arial" w:hAnsi="Arial" w:cs="Arial"/>
                <w:b/>
                <w:sz w:val="20"/>
                <w:szCs w:val="20"/>
              </w:rPr>
            </w:pPr>
            <w:r>
              <w:rPr>
                <w:rFonts w:ascii="Arial" w:hAnsi="Arial" w:cs="Arial"/>
                <w:b/>
                <w:sz w:val="20"/>
                <w:szCs w:val="20"/>
              </w:rPr>
              <w:t>22</w:t>
            </w:r>
          </w:p>
        </w:tc>
      </w:tr>
      <w:tr w:rsidR="00F53A72" w:rsidRPr="000E3FF3" w:rsidTr="00944F7A">
        <w:trPr>
          <w:trHeight w:val="295"/>
        </w:trPr>
        <w:tc>
          <w:tcPr>
            <w:tcW w:w="7539" w:type="dxa"/>
          </w:tcPr>
          <w:p w:rsidR="00F53A72" w:rsidRPr="000E3FF3" w:rsidRDefault="00F53A72" w:rsidP="00F53A72">
            <w:pPr>
              <w:rPr>
                <w:rFonts w:ascii="Arial" w:hAnsi="Arial" w:cs="Arial"/>
                <w:sz w:val="20"/>
                <w:szCs w:val="20"/>
              </w:rPr>
            </w:pPr>
            <w:r w:rsidRPr="000E3FF3">
              <w:rPr>
                <w:rFonts w:ascii="Arial" w:hAnsi="Arial" w:cs="Arial"/>
                <w:sz w:val="20"/>
                <w:szCs w:val="20"/>
              </w:rPr>
              <w:t>Children’s Records</w:t>
            </w:r>
          </w:p>
        </w:tc>
        <w:tc>
          <w:tcPr>
            <w:tcW w:w="1675" w:type="dxa"/>
          </w:tcPr>
          <w:p w:rsidR="00F53A72" w:rsidRPr="000E3FF3" w:rsidRDefault="00DC6634" w:rsidP="00F53A72">
            <w:pPr>
              <w:jc w:val="center"/>
              <w:rPr>
                <w:rFonts w:ascii="Arial" w:hAnsi="Arial" w:cs="Arial"/>
                <w:b/>
                <w:sz w:val="20"/>
                <w:szCs w:val="20"/>
              </w:rPr>
            </w:pPr>
            <w:r>
              <w:rPr>
                <w:rFonts w:ascii="Arial" w:hAnsi="Arial" w:cs="Arial"/>
                <w:b/>
                <w:sz w:val="20"/>
                <w:szCs w:val="20"/>
              </w:rPr>
              <w:t>30</w:t>
            </w:r>
          </w:p>
        </w:tc>
      </w:tr>
      <w:tr w:rsidR="00F53A72" w:rsidRPr="000E3FF3" w:rsidTr="00944F7A">
        <w:trPr>
          <w:trHeight w:val="273"/>
        </w:trPr>
        <w:tc>
          <w:tcPr>
            <w:tcW w:w="7539" w:type="dxa"/>
          </w:tcPr>
          <w:p w:rsidR="00F53A72" w:rsidRPr="000E3FF3" w:rsidRDefault="00F53A72" w:rsidP="00F53A72">
            <w:pPr>
              <w:rPr>
                <w:rFonts w:ascii="Arial" w:hAnsi="Arial" w:cs="Arial"/>
                <w:sz w:val="20"/>
                <w:szCs w:val="20"/>
              </w:rPr>
            </w:pPr>
            <w:r w:rsidRPr="000E3FF3">
              <w:rPr>
                <w:rFonts w:ascii="Arial" w:hAnsi="Arial" w:cs="Arial"/>
                <w:sz w:val="20"/>
                <w:szCs w:val="20"/>
              </w:rPr>
              <w:t>Children's rights and entitlements</w:t>
            </w:r>
          </w:p>
        </w:tc>
        <w:tc>
          <w:tcPr>
            <w:tcW w:w="1675" w:type="dxa"/>
          </w:tcPr>
          <w:p w:rsidR="00F53A72" w:rsidRPr="000E3FF3" w:rsidRDefault="00DC6634" w:rsidP="00F53A72">
            <w:pPr>
              <w:jc w:val="center"/>
              <w:rPr>
                <w:rFonts w:ascii="Arial" w:hAnsi="Arial" w:cs="Arial"/>
                <w:b/>
                <w:sz w:val="20"/>
                <w:szCs w:val="20"/>
              </w:rPr>
            </w:pPr>
            <w:r>
              <w:rPr>
                <w:rFonts w:ascii="Arial" w:hAnsi="Arial" w:cs="Arial"/>
                <w:b/>
                <w:sz w:val="20"/>
                <w:szCs w:val="20"/>
              </w:rPr>
              <w:t>33</w:t>
            </w:r>
          </w:p>
        </w:tc>
      </w:tr>
      <w:tr w:rsidR="00E67432" w:rsidRPr="000E3FF3" w:rsidTr="00944F7A">
        <w:trPr>
          <w:trHeight w:val="318"/>
        </w:trPr>
        <w:tc>
          <w:tcPr>
            <w:tcW w:w="7539" w:type="dxa"/>
          </w:tcPr>
          <w:p w:rsidR="00E67432" w:rsidRPr="000E3FF3" w:rsidRDefault="00E67432" w:rsidP="00195EBA">
            <w:pPr>
              <w:rPr>
                <w:rFonts w:ascii="Arial" w:hAnsi="Arial" w:cs="Arial"/>
                <w:sz w:val="20"/>
                <w:szCs w:val="20"/>
              </w:rPr>
            </w:pPr>
            <w:r w:rsidRPr="000E3FF3">
              <w:rPr>
                <w:rFonts w:ascii="Arial" w:hAnsi="Arial" w:cs="Arial"/>
                <w:sz w:val="20"/>
                <w:szCs w:val="20"/>
              </w:rPr>
              <w:t>Code of conduct for parents</w:t>
            </w:r>
          </w:p>
        </w:tc>
        <w:tc>
          <w:tcPr>
            <w:tcW w:w="1675" w:type="dxa"/>
          </w:tcPr>
          <w:p w:rsidR="00E67432" w:rsidRPr="000E3FF3" w:rsidRDefault="00DC6634" w:rsidP="00F53A72">
            <w:pPr>
              <w:jc w:val="center"/>
              <w:rPr>
                <w:rFonts w:ascii="Arial" w:hAnsi="Arial" w:cs="Arial"/>
                <w:b/>
                <w:sz w:val="20"/>
                <w:szCs w:val="20"/>
              </w:rPr>
            </w:pPr>
            <w:r>
              <w:rPr>
                <w:rFonts w:ascii="Arial" w:hAnsi="Arial" w:cs="Arial"/>
                <w:b/>
                <w:sz w:val="20"/>
                <w:szCs w:val="20"/>
              </w:rPr>
              <w:t>3</w:t>
            </w:r>
            <w:r w:rsidR="00866B76">
              <w:rPr>
                <w:rFonts w:ascii="Arial" w:hAnsi="Arial" w:cs="Arial"/>
                <w:b/>
                <w:sz w:val="20"/>
                <w:szCs w:val="20"/>
              </w:rPr>
              <w:t>5</w:t>
            </w:r>
          </w:p>
        </w:tc>
      </w:tr>
      <w:tr w:rsidR="00E67432" w:rsidRPr="000E3FF3" w:rsidTr="00944F7A">
        <w:trPr>
          <w:trHeight w:val="295"/>
        </w:trPr>
        <w:tc>
          <w:tcPr>
            <w:tcW w:w="7539" w:type="dxa"/>
          </w:tcPr>
          <w:p w:rsidR="00E67432" w:rsidRPr="000E3FF3" w:rsidRDefault="00E67432" w:rsidP="00195EBA">
            <w:pPr>
              <w:rPr>
                <w:rFonts w:ascii="Arial" w:hAnsi="Arial" w:cs="Arial"/>
                <w:sz w:val="20"/>
                <w:szCs w:val="20"/>
              </w:rPr>
            </w:pPr>
            <w:r w:rsidRPr="000E3FF3">
              <w:rPr>
                <w:rFonts w:ascii="Arial" w:hAnsi="Arial" w:cs="Arial"/>
                <w:sz w:val="20"/>
                <w:szCs w:val="20"/>
              </w:rPr>
              <w:t>Confidentiality and client access to records</w:t>
            </w:r>
          </w:p>
        </w:tc>
        <w:tc>
          <w:tcPr>
            <w:tcW w:w="1675" w:type="dxa"/>
          </w:tcPr>
          <w:p w:rsidR="00E67432" w:rsidRPr="000E3FF3" w:rsidRDefault="00866B76" w:rsidP="00F53A72">
            <w:pPr>
              <w:jc w:val="center"/>
              <w:rPr>
                <w:rFonts w:ascii="Arial" w:hAnsi="Arial" w:cs="Arial"/>
                <w:b/>
                <w:sz w:val="20"/>
                <w:szCs w:val="20"/>
              </w:rPr>
            </w:pPr>
            <w:r>
              <w:rPr>
                <w:rFonts w:ascii="Arial" w:hAnsi="Arial" w:cs="Arial"/>
                <w:b/>
                <w:sz w:val="20"/>
                <w:szCs w:val="20"/>
              </w:rPr>
              <w:t>36</w:t>
            </w:r>
          </w:p>
        </w:tc>
      </w:tr>
      <w:tr w:rsidR="00E67432" w:rsidRPr="000E3FF3" w:rsidTr="00944F7A">
        <w:trPr>
          <w:trHeight w:val="295"/>
        </w:trPr>
        <w:tc>
          <w:tcPr>
            <w:tcW w:w="7539" w:type="dxa"/>
          </w:tcPr>
          <w:p w:rsidR="00E67432" w:rsidRPr="000E3FF3" w:rsidRDefault="00135A9B" w:rsidP="00195EBA">
            <w:pPr>
              <w:rPr>
                <w:rFonts w:ascii="Arial" w:hAnsi="Arial" w:cs="Arial"/>
                <w:sz w:val="20"/>
                <w:szCs w:val="20"/>
              </w:rPr>
            </w:pPr>
            <w:r>
              <w:rPr>
                <w:rFonts w:ascii="Arial" w:hAnsi="Arial" w:cs="Arial"/>
                <w:sz w:val="20"/>
                <w:szCs w:val="20"/>
              </w:rPr>
              <w:t>Covid-19</w:t>
            </w:r>
          </w:p>
        </w:tc>
        <w:tc>
          <w:tcPr>
            <w:tcW w:w="1675" w:type="dxa"/>
          </w:tcPr>
          <w:p w:rsidR="00E67432" w:rsidRPr="000E3FF3" w:rsidRDefault="00866B76" w:rsidP="00F53A72">
            <w:pPr>
              <w:jc w:val="center"/>
              <w:rPr>
                <w:rFonts w:ascii="Arial" w:hAnsi="Arial" w:cs="Arial"/>
                <w:b/>
                <w:sz w:val="20"/>
                <w:szCs w:val="20"/>
              </w:rPr>
            </w:pPr>
            <w:r>
              <w:rPr>
                <w:rFonts w:ascii="Arial" w:hAnsi="Arial" w:cs="Arial"/>
                <w:b/>
                <w:sz w:val="20"/>
                <w:szCs w:val="20"/>
              </w:rPr>
              <w:t>40</w:t>
            </w:r>
          </w:p>
        </w:tc>
      </w:tr>
      <w:tr w:rsidR="00E67432" w:rsidRPr="000E3FF3" w:rsidTr="00944F7A">
        <w:trPr>
          <w:trHeight w:val="295"/>
        </w:trPr>
        <w:tc>
          <w:tcPr>
            <w:tcW w:w="7539" w:type="dxa"/>
          </w:tcPr>
          <w:p w:rsidR="00E67432" w:rsidRPr="000E3FF3" w:rsidRDefault="00E67432" w:rsidP="00195EBA">
            <w:pPr>
              <w:rPr>
                <w:rFonts w:ascii="Arial" w:hAnsi="Arial" w:cs="Arial"/>
                <w:sz w:val="20"/>
                <w:szCs w:val="20"/>
              </w:rPr>
            </w:pPr>
            <w:r w:rsidRPr="000E3FF3">
              <w:rPr>
                <w:rFonts w:ascii="Arial" w:hAnsi="Arial" w:cs="Arial"/>
                <w:sz w:val="20"/>
                <w:szCs w:val="20"/>
              </w:rPr>
              <w:t>Critical Incident and Emergency Plan</w:t>
            </w:r>
          </w:p>
        </w:tc>
        <w:tc>
          <w:tcPr>
            <w:tcW w:w="1675" w:type="dxa"/>
          </w:tcPr>
          <w:p w:rsidR="00E67432" w:rsidRPr="000E3FF3" w:rsidRDefault="00866B76" w:rsidP="00F53A72">
            <w:pPr>
              <w:jc w:val="center"/>
              <w:rPr>
                <w:rFonts w:ascii="Arial" w:hAnsi="Arial" w:cs="Arial"/>
                <w:b/>
                <w:sz w:val="20"/>
                <w:szCs w:val="20"/>
              </w:rPr>
            </w:pPr>
            <w:r>
              <w:rPr>
                <w:rFonts w:ascii="Arial" w:hAnsi="Arial" w:cs="Arial"/>
                <w:b/>
                <w:sz w:val="20"/>
                <w:szCs w:val="20"/>
              </w:rPr>
              <w:t>44</w:t>
            </w:r>
          </w:p>
        </w:tc>
      </w:tr>
      <w:tr w:rsidR="00E67432" w:rsidRPr="000E3FF3" w:rsidTr="00944F7A">
        <w:trPr>
          <w:trHeight w:val="295"/>
        </w:trPr>
        <w:tc>
          <w:tcPr>
            <w:tcW w:w="7539" w:type="dxa"/>
          </w:tcPr>
          <w:p w:rsidR="00E67432" w:rsidRPr="000E3FF3" w:rsidRDefault="00E67432" w:rsidP="00F53A72">
            <w:pPr>
              <w:rPr>
                <w:rFonts w:ascii="Arial" w:hAnsi="Arial" w:cs="Arial"/>
                <w:sz w:val="20"/>
                <w:szCs w:val="20"/>
              </w:rPr>
            </w:pPr>
          </w:p>
        </w:tc>
        <w:tc>
          <w:tcPr>
            <w:tcW w:w="1675" w:type="dxa"/>
          </w:tcPr>
          <w:p w:rsidR="00E67432" w:rsidRPr="000E3FF3" w:rsidRDefault="00E67432" w:rsidP="00F53A72">
            <w:pPr>
              <w:jc w:val="center"/>
              <w:rPr>
                <w:rFonts w:ascii="Arial" w:hAnsi="Arial" w:cs="Arial"/>
                <w:b/>
                <w:sz w:val="20"/>
                <w:szCs w:val="20"/>
              </w:rPr>
            </w:pPr>
          </w:p>
        </w:tc>
      </w:tr>
      <w:tr w:rsidR="00E67432" w:rsidRPr="000E3FF3" w:rsidTr="00944F7A">
        <w:trPr>
          <w:trHeight w:val="295"/>
        </w:trPr>
        <w:tc>
          <w:tcPr>
            <w:tcW w:w="9214" w:type="dxa"/>
            <w:gridSpan w:val="2"/>
            <w:shd w:val="clear" w:color="auto" w:fill="A6A6A6" w:themeFill="background1" w:themeFillShade="A6"/>
          </w:tcPr>
          <w:p w:rsidR="00E67432" w:rsidRPr="000E3FF3" w:rsidRDefault="00E67432" w:rsidP="00F53A72">
            <w:pPr>
              <w:jc w:val="center"/>
              <w:rPr>
                <w:rFonts w:ascii="Arial" w:hAnsi="Arial" w:cs="Arial"/>
                <w:b/>
                <w:sz w:val="20"/>
                <w:szCs w:val="20"/>
              </w:rPr>
            </w:pPr>
            <w:r w:rsidRPr="000E3FF3">
              <w:rPr>
                <w:rFonts w:ascii="Arial" w:hAnsi="Arial" w:cs="Arial"/>
                <w:b/>
                <w:sz w:val="20"/>
                <w:szCs w:val="20"/>
              </w:rPr>
              <w:t xml:space="preserve"> D</w:t>
            </w:r>
          </w:p>
        </w:tc>
      </w:tr>
      <w:tr w:rsidR="00E67432" w:rsidRPr="000E3FF3" w:rsidTr="00944F7A">
        <w:trPr>
          <w:trHeight w:val="295"/>
        </w:trPr>
        <w:tc>
          <w:tcPr>
            <w:tcW w:w="7539" w:type="dxa"/>
          </w:tcPr>
          <w:p w:rsidR="00E67432" w:rsidRPr="000E3FF3" w:rsidRDefault="00E67432" w:rsidP="00F53A72">
            <w:pPr>
              <w:rPr>
                <w:rFonts w:ascii="Arial" w:hAnsi="Arial" w:cs="Arial"/>
                <w:sz w:val="20"/>
                <w:szCs w:val="20"/>
              </w:rPr>
            </w:pPr>
            <w:r w:rsidRPr="000E3FF3">
              <w:rPr>
                <w:rFonts w:ascii="Arial" w:hAnsi="Arial" w:cs="Arial"/>
                <w:sz w:val="20"/>
                <w:szCs w:val="20"/>
              </w:rPr>
              <w:t>Door Security Policy</w:t>
            </w:r>
          </w:p>
        </w:tc>
        <w:tc>
          <w:tcPr>
            <w:tcW w:w="1675" w:type="dxa"/>
          </w:tcPr>
          <w:p w:rsidR="00E67432" w:rsidRPr="000E3FF3" w:rsidRDefault="00866B76" w:rsidP="00866B76">
            <w:pPr>
              <w:jc w:val="center"/>
              <w:rPr>
                <w:rFonts w:ascii="Arial" w:hAnsi="Arial" w:cs="Arial"/>
                <w:b/>
                <w:sz w:val="20"/>
                <w:szCs w:val="20"/>
              </w:rPr>
            </w:pPr>
            <w:r>
              <w:rPr>
                <w:rFonts w:ascii="Arial" w:hAnsi="Arial" w:cs="Arial"/>
                <w:b/>
                <w:sz w:val="20"/>
                <w:szCs w:val="20"/>
              </w:rPr>
              <w:t>49</w:t>
            </w:r>
          </w:p>
        </w:tc>
      </w:tr>
      <w:tr w:rsidR="00E67432" w:rsidRPr="000E3FF3" w:rsidTr="00944F7A">
        <w:trPr>
          <w:trHeight w:val="295"/>
        </w:trPr>
        <w:tc>
          <w:tcPr>
            <w:tcW w:w="7539" w:type="dxa"/>
          </w:tcPr>
          <w:p w:rsidR="00E67432" w:rsidRPr="000E3FF3" w:rsidRDefault="00E67432" w:rsidP="00F53A72">
            <w:pPr>
              <w:rPr>
                <w:rFonts w:ascii="Arial" w:hAnsi="Arial" w:cs="Arial"/>
                <w:sz w:val="20"/>
                <w:szCs w:val="20"/>
              </w:rPr>
            </w:pPr>
            <w:r w:rsidRPr="000E3FF3">
              <w:rPr>
                <w:rFonts w:ascii="Arial" w:hAnsi="Arial" w:cs="Arial"/>
                <w:sz w:val="20"/>
                <w:szCs w:val="20"/>
              </w:rPr>
              <w:t>Dummy Policy and Procedure</w:t>
            </w:r>
          </w:p>
        </w:tc>
        <w:tc>
          <w:tcPr>
            <w:tcW w:w="1675" w:type="dxa"/>
          </w:tcPr>
          <w:p w:rsidR="00E67432" w:rsidRPr="000E3FF3" w:rsidRDefault="00866B76" w:rsidP="00F53A72">
            <w:pPr>
              <w:jc w:val="center"/>
              <w:rPr>
                <w:rFonts w:ascii="Arial" w:hAnsi="Arial" w:cs="Arial"/>
                <w:b/>
                <w:sz w:val="20"/>
                <w:szCs w:val="20"/>
              </w:rPr>
            </w:pPr>
            <w:r>
              <w:rPr>
                <w:rFonts w:ascii="Arial" w:hAnsi="Arial" w:cs="Arial"/>
                <w:b/>
                <w:sz w:val="20"/>
                <w:szCs w:val="20"/>
              </w:rPr>
              <w:t>50</w:t>
            </w:r>
          </w:p>
        </w:tc>
      </w:tr>
      <w:tr w:rsidR="00E67432" w:rsidRPr="000E3FF3" w:rsidTr="00944F7A">
        <w:trPr>
          <w:trHeight w:val="318"/>
        </w:trPr>
        <w:tc>
          <w:tcPr>
            <w:tcW w:w="9214" w:type="dxa"/>
            <w:gridSpan w:val="2"/>
            <w:shd w:val="clear" w:color="auto" w:fill="A6A6A6" w:themeFill="background1" w:themeFillShade="A6"/>
          </w:tcPr>
          <w:p w:rsidR="00E67432" w:rsidRPr="000E3FF3" w:rsidRDefault="00E67432" w:rsidP="00F53A72">
            <w:pPr>
              <w:jc w:val="center"/>
              <w:rPr>
                <w:rFonts w:ascii="Arial" w:hAnsi="Arial" w:cs="Arial"/>
                <w:b/>
                <w:sz w:val="20"/>
                <w:szCs w:val="20"/>
              </w:rPr>
            </w:pPr>
            <w:r w:rsidRPr="000E3FF3">
              <w:rPr>
                <w:rFonts w:ascii="Arial" w:hAnsi="Arial" w:cs="Arial"/>
                <w:b/>
                <w:sz w:val="20"/>
                <w:szCs w:val="20"/>
              </w:rPr>
              <w:t>F</w:t>
            </w:r>
          </w:p>
        </w:tc>
      </w:tr>
      <w:tr w:rsidR="00E67432" w:rsidRPr="000E3FF3" w:rsidTr="00944F7A">
        <w:trPr>
          <w:trHeight w:val="295"/>
        </w:trPr>
        <w:tc>
          <w:tcPr>
            <w:tcW w:w="7539" w:type="dxa"/>
          </w:tcPr>
          <w:p w:rsidR="00E67432" w:rsidRPr="000E3FF3" w:rsidRDefault="00E67432" w:rsidP="00F53A72">
            <w:pPr>
              <w:rPr>
                <w:rFonts w:ascii="Arial" w:hAnsi="Arial" w:cs="Arial"/>
                <w:sz w:val="20"/>
                <w:szCs w:val="20"/>
              </w:rPr>
            </w:pPr>
            <w:r w:rsidRPr="000E3FF3">
              <w:rPr>
                <w:rFonts w:ascii="Arial" w:hAnsi="Arial" w:cs="Arial"/>
                <w:sz w:val="20"/>
                <w:szCs w:val="20"/>
              </w:rPr>
              <w:t>Fee Policy</w:t>
            </w:r>
          </w:p>
        </w:tc>
        <w:tc>
          <w:tcPr>
            <w:tcW w:w="1675" w:type="dxa"/>
          </w:tcPr>
          <w:p w:rsidR="00E67432" w:rsidRPr="000E3FF3" w:rsidRDefault="00866B76" w:rsidP="00F53A72">
            <w:pPr>
              <w:jc w:val="center"/>
              <w:rPr>
                <w:rFonts w:ascii="Arial" w:hAnsi="Arial" w:cs="Arial"/>
                <w:b/>
                <w:sz w:val="20"/>
                <w:szCs w:val="20"/>
              </w:rPr>
            </w:pPr>
            <w:r>
              <w:rPr>
                <w:rFonts w:ascii="Arial" w:hAnsi="Arial" w:cs="Arial"/>
                <w:b/>
                <w:sz w:val="20"/>
                <w:szCs w:val="20"/>
              </w:rPr>
              <w:t>51</w:t>
            </w:r>
          </w:p>
        </w:tc>
      </w:tr>
      <w:tr w:rsidR="00E67432" w:rsidRPr="000E3FF3" w:rsidTr="00944F7A">
        <w:trPr>
          <w:trHeight w:val="295"/>
        </w:trPr>
        <w:tc>
          <w:tcPr>
            <w:tcW w:w="7539" w:type="dxa"/>
          </w:tcPr>
          <w:p w:rsidR="00E67432" w:rsidRPr="000E3FF3" w:rsidRDefault="00E67432" w:rsidP="00F53A72">
            <w:pPr>
              <w:rPr>
                <w:rFonts w:ascii="Arial" w:hAnsi="Arial" w:cs="Arial"/>
                <w:sz w:val="20"/>
                <w:szCs w:val="20"/>
              </w:rPr>
            </w:pPr>
            <w:r w:rsidRPr="000E3FF3">
              <w:rPr>
                <w:rFonts w:ascii="Arial" w:hAnsi="Arial" w:cs="Arial"/>
                <w:sz w:val="20"/>
                <w:szCs w:val="20"/>
              </w:rPr>
              <w:t>Fire Safety &amp; Emergency Evacuation</w:t>
            </w:r>
          </w:p>
        </w:tc>
        <w:tc>
          <w:tcPr>
            <w:tcW w:w="1675" w:type="dxa"/>
          </w:tcPr>
          <w:p w:rsidR="00E67432" w:rsidRPr="000E3FF3" w:rsidRDefault="00866B76" w:rsidP="00F53A72">
            <w:pPr>
              <w:jc w:val="center"/>
              <w:rPr>
                <w:rFonts w:ascii="Arial" w:hAnsi="Arial" w:cs="Arial"/>
                <w:b/>
                <w:sz w:val="20"/>
                <w:szCs w:val="20"/>
              </w:rPr>
            </w:pPr>
            <w:r>
              <w:rPr>
                <w:rFonts w:ascii="Arial" w:hAnsi="Arial" w:cs="Arial"/>
                <w:b/>
                <w:sz w:val="20"/>
                <w:szCs w:val="20"/>
              </w:rPr>
              <w:t>53</w:t>
            </w:r>
          </w:p>
        </w:tc>
      </w:tr>
      <w:tr w:rsidR="00E67432" w:rsidRPr="000E3FF3" w:rsidTr="00944F7A">
        <w:trPr>
          <w:trHeight w:val="295"/>
        </w:trPr>
        <w:tc>
          <w:tcPr>
            <w:tcW w:w="7539" w:type="dxa"/>
          </w:tcPr>
          <w:p w:rsidR="00E67432" w:rsidRPr="000E3FF3" w:rsidRDefault="00E67432" w:rsidP="00F53A72">
            <w:pPr>
              <w:rPr>
                <w:rFonts w:ascii="Arial" w:hAnsi="Arial" w:cs="Arial"/>
                <w:sz w:val="20"/>
                <w:szCs w:val="20"/>
              </w:rPr>
            </w:pPr>
            <w:r w:rsidRPr="000E3FF3">
              <w:rPr>
                <w:rFonts w:ascii="Arial" w:hAnsi="Arial" w:cs="Arial"/>
                <w:sz w:val="20"/>
                <w:szCs w:val="20"/>
              </w:rPr>
              <w:t>First Aid</w:t>
            </w:r>
          </w:p>
        </w:tc>
        <w:tc>
          <w:tcPr>
            <w:tcW w:w="1675" w:type="dxa"/>
          </w:tcPr>
          <w:p w:rsidR="00E67432" w:rsidRPr="000E3FF3" w:rsidRDefault="00866B76" w:rsidP="00F53A72">
            <w:pPr>
              <w:jc w:val="center"/>
              <w:rPr>
                <w:rFonts w:ascii="Arial" w:hAnsi="Arial" w:cs="Arial"/>
                <w:b/>
                <w:sz w:val="20"/>
                <w:szCs w:val="20"/>
              </w:rPr>
            </w:pPr>
            <w:r>
              <w:rPr>
                <w:rFonts w:ascii="Arial" w:hAnsi="Arial" w:cs="Arial"/>
                <w:b/>
                <w:sz w:val="20"/>
                <w:szCs w:val="20"/>
              </w:rPr>
              <w:t>55</w:t>
            </w:r>
          </w:p>
        </w:tc>
      </w:tr>
      <w:tr w:rsidR="00E67432" w:rsidRPr="000E3FF3" w:rsidTr="00944F7A">
        <w:trPr>
          <w:trHeight w:val="295"/>
        </w:trPr>
        <w:tc>
          <w:tcPr>
            <w:tcW w:w="7539" w:type="dxa"/>
          </w:tcPr>
          <w:p w:rsidR="00E67432" w:rsidRPr="000E3FF3" w:rsidRDefault="00E67432" w:rsidP="00F53A72">
            <w:pPr>
              <w:rPr>
                <w:rFonts w:ascii="Arial" w:hAnsi="Arial" w:cs="Arial"/>
                <w:sz w:val="20"/>
                <w:szCs w:val="20"/>
              </w:rPr>
            </w:pPr>
            <w:r w:rsidRPr="000E3FF3">
              <w:rPr>
                <w:rFonts w:ascii="Arial" w:hAnsi="Arial" w:cs="Arial"/>
                <w:sz w:val="20"/>
                <w:szCs w:val="20"/>
              </w:rPr>
              <w:t>Food &amp; Drink</w:t>
            </w:r>
          </w:p>
        </w:tc>
        <w:tc>
          <w:tcPr>
            <w:tcW w:w="1675" w:type="dxa"/>
          </w:tcPr>
          <w:p w:rsidR="00E67432" w:rsidRPr="000E3FF3" w:rsidRDefault="00866B76" w:rsidP="00F53A72">
            <w:pPr>
              <w:jc w:val="center"/>
              <w:rPr>
                <w:rFonts w:ascii="Arial" w:hAnsi="Arial" w:cs="Arial"/>
                <w:b/>
                <w:sz w:val="20"/>
                <w:szCs w:val="20"/>
              </w:rPr>
            </w:pPr>
            <w:r>
              <w:rPr>
                <w:rFonts w:ascii="Arial" w:hAnsi="Arial" w:cs="Arial"/>
                <w:b/>
                <w:sz w:val="20"/>
                <w:szCs w:val="20"/>
              </w:rPr>
              <w:t>57</w:t>
            </w:r>
          </w:p>
        </w:tc>
      </w:tr>
      <w:tr w:rsidR="00E67432" w:rsidRPr="000E3FF3" w:rsidTr="00944F7A">
        <w:trPr>
          <w:trHeight w:val="295"/>
        </w:trPr>
        <w:tc>
          <w:tcPr>
            <w:tcW w:w="9214" w:type="dxa"/>
            <w:gridSpan w:val="2"/>
            <w:shd w:val="clear" w:color="auto" w:fill="A6A6A6" w:themeFill="background1" w:themeFillShade="A6"/>
          </w:tcPr>
          <w:p w:rsidR="00E67432" w:rsidRPr="000E3FF3" w:rsidRDefault="00E67432" w:rsidP="00F53A72">
            <w:pPr>
              <w:jc w:val="center"/>
              <w:rPr>
                <w:rFonts w:ascii="Arial" w:hAnsi="Arial" w:cs="Arial"/>
                <w:b/>
                <w:sz w:val="20"/>
                <w:szCs w:val="20"/>
              </w:rPr>
            </w:pPr>
            <w:r w:rsidRPr="000E3FF3">
              <w:rPr>
                <w:rFonts w:ascii="Arial" w:hAnsi="Arial" w:cs="Arial"/>
                <w:b/>
                <w:sz w:val="20"/>
                <w:szCs w:val="20"/>
              </w:rPr>
              <w:t>H/I</w:t>
            </w:r>
          </w:p>
        </w:tc>
      </w:tr>
      <w:tr w:rsidR="00E67432" w:rsidRPr="000E3FF3" w:rsidTr="00944F7A">
        <w:trPr>
          <w:trHeight w:val="295"/>
        </w:trPr>
        <w:tc>
          <w:tcPr>
            <w:tcW w:w="7539" w:type="dxa"/>
          </w:tcPr>
          <w:p w:rsidR="00E67432" w:rsidRPr="000E3FF3" w:rsidRDefault="00E67432" w:rsidP="00F53A72">
            <w:pPr>
              <w:rPr>
                <w:rFonts w:ascii="Arial" w:hAnsi="Arial" w:cs="Arial"/>
                <w:sz w:val="20"/>
                <w:szCs w:val="20"/>
              </w:rPr>
            </w:pPr>
            <w:r w:rsidRPr="000E3FF3">
              <w:rPr>
                <w:rFonts w:ascii="Arial" w:hAnsi="Arial" w:cs="Arial"/>
                <w:sz w:val="20"/>
                <w:szCs w:val="20"/>
              </w:rPr>
              <w:t>Health &amp; Safety General Standards</w:t>
            </w:r>
          </w:p>
        </w:tc>
        <w:tc>
          <w:tcPr>
            <w:tcW w:w="1675" w:type="dxa"/>
          </w:tcPr>
          <w:p w:rsidR="00E67432" w:rsidRPr="000E3FF3" w:rsidRDefault="00866B76" w:rsidP="00F53A72">
            <w:pPr>
              <w:jc w:val="center"/>
              <w:rPr>
                <w:rFonts w:ascii="Arial" w:hAnsi="Arial" w:cs="Arial"/>
                <w:b/>
                <w:sz w:val="20"/>
                <w:szCs w:val="20"/>
              </w:rPr>
            </w:pPr>
            <w:r>
              <w:rPr>
                <w:rFonts w:ascii="Arial" w:hAnsi="Arial" w:cs="Arial"/>
                <w:b/>
                <w:sz w:val="20"/>
                <w:szCs w:val="20"/>
              </w:rPr>
              <w:t>60</w:t>
            </w:r>
          </w:p>
        </w:tc>
      </w:tr>
      <w:tr w:rsidR="00E67432" w:rsidRPr="000E3FF3" w:rsidTr="00944F7A">
        <w:trPr>
          <w:trHeight w:val="295"/>
        </w:trPr>
        <w:tc>
          <w:tcPr>
            <w:tcW w:w="7539" w:type="dxa"/>
          </w:tcPr>
          <w:p w:rsidR="00E67432" w:rsidRPr="000E3FF3" w:rsidRDefault="00E67432" w:rsidP="00F53A72">
            <w:pPr>
              <w:rPr>
                <w:rFonts w:ascii="Arial" w:hAnsi="Arial" w:cs="Arial"/>
                <w:sz w:val="20"/>
                <w:szCs w:val="20"/>
              </w:rPr>
            </w:pPr>
            <w:r w:rsidRPr="000E3FF3">
              <w:rPr>
                <w:rFonts w:ascii="Arial" w:hAnsi="Arial" w:cs="Arial"/>
                <w:sz w:val="20"/>
                <w:szCs w:val="20"/>
              </w:rPr>
              <w:t>Incident Policy</w:t>
            </w:r>
          </w:p>
        </w:tc>
        <w:tc>
          <w:tcPr>
            <w:tcW w:w="1675" w:type="dxa"/>
          </w:tcPr>
          <w:p w:rsidR="00E67432" w:rsidRPr="000E3FF3" w:rsidRDefault="00866B76" w:rsidP="00F53A72">
            <w:pPr>
              <w:jc w:val="center"/>
              <w:rPr>
                <w:rFonts w:ascii="Arial" w:hAnsi="Arial" w:cs="Arial"/>
                <w:b/>
                <w:sz w:val="20"/>
                <w:szCs w:val="20"/>
              </w:rPr>
            </w:pPr>
            <w:r>
              <w:rPr>
                <w:rFonts w:ascii="Arial" w:hAnsi="Arial" w:cs="Arial"/>
                <w:b/>
                <w:sz w:val="20"/>
                <w:szCs w:val="20"/>
              </w:rPr>
              <w:t>66</w:t>
            </w:r>
          </w:p>
        </w:tc>
      </w:tr>
      <w:tr w:rsidR="00E67432" w:rsidRPr="000E3FF3" w:rsidTr="00944F7A">
        <w:trPr>
          <w:trHeight w:val="295"/>
        </w:trPr>
        <w:tc>
          <w:tcPr>
            <w:tcW w:w="7539" w:type="dxa"/>
          </w:tcPr>
          <w:p w:rsidR="00E67432" w:rsidRPr="000E3FF3" w:rsidRDefault="00E67432" w:rsidP="00F53A72">
            <w:pPr>
              <w:rPr>
                <w:rFonts w:ascii="Arial" w:hAnsi="Arial" w:cs="Arial"/>
                <w:sz w:val="20"/>
                <w:szCs w:val="20"/>
              </w:rPr>
            </w:pPr>
            <w:r w:rsidRPr="000E3FF3">
              <w:rPr>
                <w:rFonts w:ascii="Arial" w:hAnsi="Arial" w:cs="Arial"/>
                <w:sz w:val="20"/>
                <w:szCs w:val="20"/>
              </w:rPr>
              <w:t>Induction of Staff, Volunteers &amp; Managers</w:t>
            </w:r>
          </w:p>
        </w:tc>
        <w:tc>
          <w:tcPr>
            <w:tcW w:w="1675" w:type="dxa"/>
          </w:tcPr>
          <w:p w:rsidR="00E67432" w:rsidRPr="000E3FF3" w:rsidRDefault="00866B76" w:rsidP="00F53A72">
            <w:pPr>
              <w:jc w:val="center"/>
              <w:rPr>
                <w:rFonts w:ascii="Arial" w:hAnsi="Arial" w:cs="Arial"/>
                <w:b/>
                <w:sz w:val="20"/>
                <w:szCs w:val="20"/>
              </w:rPr>
            </w:pPr>
            <w:r>
              <w:rPr>
                <w:rFonts w:ascii="Arial" w:hAnsi="Arial" w:cs="Arial"/>
                <w:b/>
                <w:sz w:val="20"/>
                <w:szCs w:val="20"/>
              </w:rPr>
              <w:t>68</w:t>
            </w:r>
          </w:p>
        </w:tc>
      </w:tr>
      <w:tr w:rsidR="00E67432" w:rsidRPr="000E3FF3" w:rsidTr="00944F7A">
        <w:trPr>
          <w:trHeight w:val="295"/>
        </w:trPr>
        <w:tc>
          <w:tcPr>
            <w:tcW w:w="7539" w:type="dxa"/>
          </w:tcPr>
          <w:p w:rsidR="00E67432" w:rsidRPr="000E3FF3" w:rsidRDefault="00E67432" w:rsidP="00F53A72">
            <w:pPr>
              <w:rPr>
                <w:rFonts w:ascii="Arial" w:hAnsi="Arial" w:cs="Arial"/>
                <w:sz w:val="20"/>
                <w:szCs w:val="20"/>
              </w:rPr>
            </w:pPr>
            <w:r w:rsidRPr="000E3FF3">
              <w:rPr>
                <w:rFonts w:ascii="Arial" w:hAnsi="Arial" w:cs="Arial"/>
                <w:sz w:val="20"/>
                <w:szCs w:val="20"/>
              </w:rPr>
              <w:t>Infection Control</w:t>
            </w:r>
          </w:p>
        </w:tc>
        <w:tc>
          <w:tcPr>
            <w:tcW w:w="1675" w:type="dxa"/>
          </w:tcPr>
          <w:p w:rsidR="00E67432" w:rsidRPr="000E3FF3" w:rsidRDefault="00866B76" w:rsidP="00F53A72">
            <w:pPr>
              <w:jc w:val="center"/>
              <w:rPr>
                <w:rFonts w:ascii="Arial" w:hAnsi="Arial" w:cs="Arial"/>
                <w:b/>
                <w:sz w:val="20"/>
                <w:szCs w:val="20"/>
              </w:rPr>
            </w:pPr>
            <w:r>
              <w:rPr>
                <w:rFonts w:ascii="Arial" w:hAnsi="Arial" w:cs="Arial"/>
                <w:b/>
                <w:sz w:val="20"/>
                <w:szCs w:val="20"/>
              </w:rPr>
              <w:t>69</w:t>
            </w:r>
          </w:p>
        </w:tc>
      </w:tr>
      <w:tr w:rsidR="00E67432" w:rsidRPr="000E3FF3" w:rsidTr="00944F7A">
        <w:trPr>
          <w:trHeight w:val="318"/>
        </w:trPr>
        <w:tc>
          <w:tcPr>
            <w:tcW w:w="7539" w:type="dxa"/>
          </w:tcPr>
          <w:p w:rsidR="00E67432" w:rsidRPr="000E3FF3" w:rsidRDefault="00E67432" w:rsidP="00F53A72">
            <w:pPr>
              <w:rPr>
                <w:rFonts w:ascii="Arial" w:hAnsi="Arial" w:cs="Arial"/>
                <w:sz w:val="20"/>
                <w:szCs w:val="20"/>
              </w:rPr>
            </w:pPr>
            <w:r w:rsidRPr="000E3FF3">
              <w:rPr>
                <w:rFonts w:ascii="Arial" w:hAnsi="Arial" w:cs="Arial"/>
                <w:sz w:val="20"/>
                <w:szCs w:val="20"/>
              </w:rPr>
              <w:t>Information Sharing</w:t>
            </w:r>
          </w:p>
        </w:tc>
        <w:tc>
          <w:tcPr>
            <w:tcW w:w="1675" w:type="dxa"/>
          </w:tcPr>
          <w:p w:rsidR="00E67432" w:rsidRPr="000E3FF3" w:rsidRDefault="00866B76" w:rsidP="00F53A72">
            <w:pPr>
              <w:jc w:val="center"/>
              <w:rPr>
                <w:rFonts w:ascii="Arial" w:hAnsi="Arial" w:cs="Arial"/>
                <w:b/>
                <w:sz w:val="20"/>
                <w:szCs w:val="20"/>
              </w:rPr>
            </w:pPr>
            <w:r>
              <w:rPr>
                <w:rFonts w:ascii="Arial" w:hAnsi="Arial" w:cs="Arial"/>
                <w:b/>
                <w:sz w:val="20"/>
                <w:szCs w:val="20"/>
              </w:rPr>
              <w:t>71</w:t>
            </w:r>
          </w:p>
        </w:tc>
      </w:tr>
      <w:tr w:rsidR="00866B76" w:rsidRPr="000E3FF3" w:rsidTr="00944F7A">
        <w:trPr>
          <w:trHeight w:val="318"/>
        </w:trPr>
        <w:tc>
          <w:tcPr>
            <w:tcW w:w="7539" w:type="dxa"/>
          </w:tcPr>
          <w:p w:rsidR="00866B76" w:rsidRPr="000E3FF3" w:rsidRDefault="00866B76" w:rsidP="00F53A72">
            <w:pPr>
              <w:rPr>
                <w:rFonts w:ascii="Arial" w:hAnsi="Arial" w:cs="Arial"/>
                <w:sz w:val="20"/>
                <w:szCs w:val="20"/>
              </w:rPr>
            </w:pPr>
            <w:r w:rsidRPr="000E3FF3">
              <w:rPr>
                <w:rFonts w:ascii="Arial" w:hAnsi="Arial" w:cs="Arial"/>
                <w:sz w:val="20"/>
                <w:szCs w:val="20"/>
              </w:rPr>
              <w:t>Image Use Policy</w:t>
            </w:r>
          </w:p>
        </w:tc>
        <w:tc>
          <w:tcPr>
            <w:tcW w:w="1675" w:type="dxa"/>
          </w:tcPr>
          <w:p w:rsidR="00866B76" w:rsidRPr="000E3FF3" w:rsidRDefault="00866B76" w:rsidP="00F53A72">
            <w:pPr>
              <w:jc w:val="center"/>
              <w:rPr>
                <w:rFonts w:ascii="Arial" w:hAnsi="Arial" w:cs="Arial"/>
                <w:b/>
                <w:sz w:val="20"/>
                <w:szCs w:val="20"/>
              </w:rPr>
            </w:pPr>
            <w:r>
              <w:rPr>
                <w:rFonts w:ascii="Arial" w:hAnsi="Arial" w:cs="Arial"/>
                <w:b/>
                <w:sz w:val="20"/>
                <w:szCs w:val="20"/>
              </w:rPr>
              <w:t>77</w:t>
            </w:r>
          </w:p>
        </w:tc>
      </w:tr>
      <w:tr w:rsidR="00E67432" w:rsidRPr="000E3FF3" w:rsidTr="00944F7A">
        <w:trPr>
          <w:trHeight w:val="295"/>
        </w:trPr>
        <w:tc>
          <w:tcPr>
            <w:tcW w:w="9214" w:type="dxa"/>
            <w:gridSpan w:val="2"/>
            <w:shd w:val="clear" w:color="auto" w:fill="A6A6A6" w:themeFill="background1" w:themeFillShade="A6"/>
          </w:tcPr>
          <w:p w:rsidR="00E67432" w:rsidRPr="000E3FF3" w:rsidRDefault="00E67432" w:rsidP="00F53A72">
            <w:pPr>
              <w:jc w:val="center"/>
              <w:rPr>
                <w:rFonts w:ascii="Arial" w:hAnsi="Arial" w:cs="Arial"/>
                <w:b/>
                <w:sz w:val="20"/>
                <w:szCs w:val="20"/>
              </w:rPr>
            </w:pPr>
            <w:r w:rsidRPr="000E3FF3">
              <w:rPr>
                <w:rFonts w:ascii="Arial" w:hAnsi="Arial" w:cs="Arial"/>
                <w:b/>
                <w:sz w:val="20"/>
                <w:szCs w:val="20"/>
              </w:rPr>
              <w:t>L</w:t>
            </w:r>
          </w:p>
        </w:tc>
      </w:tr>
      <w:tr w:rsidR="00E67432" w:rsidRPr="000E3FF3" w:rsidTr="00944F7A">
        <w:trPr>
          <w:trHeight w:val="295"/>
        </w:trPr>
        <w:tc>
          <w:tcPr>
            <w:tcW w:w="7539" w:type="dxa"/>
          </w:tcPr>
          <w:p w:rsidR="00E67432" w:rsidRPr="000E3FF3" w:rsidRDefault="00866B76" w:rsidP="00F53A72">
            <w:pPr>
              <w:rPr>
                <w:rFonts w:ascii="Arial" w:hAnsi="Arial" w:cs="Arial"/>
                <w:sz w:val="20"/>
                <w:szCs w:val="20"/>
              </w:rPr>
            </w:pPr>
            <w:r w:rsidRPr="000E3FF3">
              <w:rPr>
                <w:rFonts w:ascii="Arial" w:hAnsi="Arial" w:cs="Arial"/>
                <w:sz w:val="20"/>
                <w:szCs w:val="20"/>
              </w:rPr>
              <w:t>Looked After Children</w:t>
            </w:r>
          </w:p>
        </w:tc>
        <w:tc>
          <w:tcPr>
            <w:tcW w:w="1675" w:type="dxa"/>
          </w:tcPr>
          <w:p w:rsidR="00E67432" w:rsidRPr="000E3FF3" w:rsidRDefault="00866B76" w:rsidP="00F53A72">
            <w:pPr>
              <w:jc w:val="center"/>
              <w:rPr>
                <w:rFonts w:ascii="Arial" w:hAnsi="Arial" w:cs="Arial"/>
                <w:b/>
                <w:sz w:val="20"/>
                <w:szCs w:val="20"/>
              </w:rPr>
            </w:pPr>
            <w:r>
              <w:rPr>
                <w:rFonts w:ascii="Arial" w:hAnsi="Arial" w:cs="Arial"/>
                <w:b/>
                <w:sz w:val="20"/>
                <w:szCs w:val="20"/>
              </w:rPr>
              <w:t>82</w:t>
            </w:r>
          </w:p>
        </w:tc>
      </w:tr>
      <w:tr w:rsidR="00E67432" w:rsidRPr="000E3FF3" w:rsidTr="00944F7A">
        <w:trPr>
          <w:trHeight w:val="295"/>
        </w:trPr>
        <w:tc>
          <w:tcPr>
            <w:tcW w:w="7539" w:type="dxa"/>
          </w:tcPr>
          <w:p w:rsidR="00E67432" w:rsidRPr="000E3FF3" w:rsidRDefault="00866B76" w:rsidP="00F53A72">
            <w:pPr>
              <w:rPr>
                <w:rFonts w:ascii="Arial" w:hAnsi="Arial" w:cs="Arial"/>
                <w:sz w:val="20"/>
                <w:szCs w:val="20"/>
              </w:rPr>
            </w:pPr>
            <w:r w:rsidRPr="000E3FF3">
              <w:rPr>
                <w:rFonts w:ascii="Arial" w:hAnsi="Arial" w:cs="Arial"/>
                <w:sz w:val="20"/>
                <w:szCs w:val="20"/>
              </w:rPr>
              <w:t>Locked Down Policy</w:t>
            </w:r>
          </w:p>
        </w:tc>
        <w:tc>
          <w:tcPr>
            <w:tcW w:w="1675" w:type="dxa"/>
          </w:tcPr>
          <w:p w:rsidR="00E67432" w:rsidRPr="000E3FF3" w:rsidRDefault="00866B76" w:rsidP="00866B76">
            <w:pPr>
              <w:jc w:val="center"/>
              <w:rPr>
                <w:rFonts w:ascii="Arial" w:hAnsi="Arial" w:cs="Arial"/>
                <w:b/>
                <w:sz w:val="20"/>
                <w:szCs w:val="20"/>
              </w:rPr>
            </w:pPr>
            <w:r>
              <w:rPr>
                <w:rFonts w:ascii="Arial" w:hAnsi="Arial" w:cs="Arial"/>
                <w:b/>
                <w:sz w:val="20"/>
                <w:szCs w:val="20"/>
              </w:rPr>
              <w:t>86</w:t>
            </w:r>
          </w:p>
        </w:tc>
      </w:tr>
      <w:tr w:rsidR="00E67432" w:rsidRPr="000E3FF3" w:rsidTr="00944F7A">
        <w:trPr>
          <w:trHeight w:val="295"/>
        </w:trPr>
        <w:tc>
          <w:tcPr>
            <w:tcW w:w="9214" w:type="dxa"/>
            <w:gridSpan w:val="2"/>
            <w:shd w:val="clear" w:color="auto" w:fill="A6A6A6" w:themeFill="background1" w:themeFillShade="A6"/>
          </w:tcPr>
          <w:p w:rsidR="00E67432" w:rsidRPr="000E3FF3" w:rsidRDefault="00E67432" w:rsidP="00F53A72">
            <w:pPr>
              <w:jc w:val="center"/>
              <w:rPr>
                <w:rFonts w:ascii="Arial" w:hAnsi="Arial" w:cs="Arial"/>
                <w:b/>
                <w:sz w:val="20"/>
                <w:szCs w:val="20"/>
              </w:rPr>
            </w:pPr>
            <w:r w:rsidRPr="000E3FF3">
              <w:rPr>
                <w:rFonts w:ascii="Arial" w:hAnsi="Arial" w:cs="Arial"/>
                <w:b/>
                <w:sz w:val="20"/>
                <w:szCs w:val="20"/>
              </w:rPr>
              <w:t>M</w:t>
            </w:r>
          </w:p>
        </w:tc>
      </w:tr>
      <w:tr w:rsidR="00E67432" w:rsidRPr="000E3FF3" w:rsidTr="00944F7A">
        <w:trPr>
          <w:trHeight w:val="295"/>
        </w:trPr>
        <w:tc>
          <w:tcPr>
            <w:tcW w:w="7539" w:type="dxa"/>
          </w:tcPr>
          <w:p w:rsidR="00E67432" w:rsidRPr="000E3FF3" w:rsidRDefault="00E67432" w:rsidP="00F53A72">
            <w:pPr>
              <w:rPr>
                <w:rFonts w:ascii="Arial" w:hAnsi="Arial" w:cs="Arial"/>
                <w:sz w:val="20"/>
                <w:szCs w:val="20"/>
              </w:rPr>
            </w:pPr>
            <w:r w:rsidRPr="000E3FF3">
              <w:rPr>
                <w:rFonts w:ascii="Arial" w:hAnsi="Arial" w:cs="Arial"/>
                <w:sz w:val="20"/>
                <w:szCs w:val="20"/>
              </w:rPr>
              <w:t>Making A Complaint</w:t>
            </w:r>
          </w:p>
        </w:tc>
        <w:tc>
          <w:tcPr>
            <w:tcW w:w="1675" w:type="dxa"/>
          </w:tcPr>
          <w:p w:rsidR="00E67432" w:rsidRPr="000E3FF3" w:rsidRDefault="00866B76" w:rsidP="00F53A72">
            <w:pPr>
              <w:jc w:val="center"/>
              <w:rPr>
                <w:rFonts w:ascii="Arial" w:hAnsi="Arial" w:cs="Arial"/>
                <w:b/>
                <w:sz w:val="20"/>
                <w:szCs w:val="20"/>
              </w:rPr>
            </w:pPr>
            <w:r>
              <w:rPr>
                <w:rFonts w:ascii="Arial" w:hAnsi="Arial" w:cs="Arial"/>
                <w:b/>
                <w:sz w:val="20"/>
                <w:szCs w:val="20"/>
              </w:rPr>
              <w:t>88</w:t>
            </w:r>
          </w:p>
        </w:tc>
      </w:tr>
      <w:tr w:rsidR="00E67432" w:rsidRPr="000E3FF3" w:rsidTr="00944F7A">
        <w:trPr>
          <w:trHeight w:val="418"/>
        </w:trPr>
        <w:tc>
          <w:tcPr>
            <w:tcW w:w="7539" w:type="dxa"/>
          </w:tcPr>
          <w:p w:rsidR="00E67432" w:rsidRPr="000E3FF3" w:rsidRDefault="00E67432" w:rsidP="00F53A72">
            <w:pPr>
              <w:rPr>
                <w:rFonts w:ascii="Arial" w:hAnsi="Arial" w:cs="Arial"/>
                <w:sz w:val="20"/>
                <w:szCs w:val="20"/>
              </w:rPr>
            </w:pPr>
            <w:r w:rsidRPr="000E3FF3">
              <w:rPr>
                <w:rFonts w:ascii="Arial" w:hAnsi="Arial" w:cs="Arial"/>
                <w:sz w:val="20"/>
                <w:szCs w:val="20"/>
              </w:rPr>
              <w:t>Managing Children who are Sick, Infectious, or with Allergies</w:t>
            </w:r>
          </w:p>
        </w:tc>
        <w:tc>
          <w:tcPr>
            <w:tcW w:w="1675" w:type="dxa"/>
          </w:tcPr>
          <w:p w:rsidR="00E67432" w:rsidRPr="000E3FF3" w:rsidRDefault="00866B76" w:rsidP="00F53A72">
            <w:pPr>
              <w:jc w:val="center"/>
              <w:rPr>
                <w:rFonts w:ascii="Arial" w:hAnsi="Arial" w:cs="Arial"/>
                <w:b/>
                <w:sz w:val="20"/>
                <w:szCs w:val="20"/>
              </w:rPr>
            </w:pPr>
            <w:r>
              <w:rPr>
                <w:rFonts w:ascii="Arial" w:hAnsi="Arial" w:cs="Arial"/>
                <w:b/>
                <w:sz w:val="20"/>
                <w:szCs w:val="20"/>
              </w:rPr>
              <w:t>92</w:t>
            </w:r>
          </w:p>
        </w:tc>
      </w:tr>
      <w:tr w:rsidR="00E67432" w:rsidRPr="000E3FF3" w:rsidTr="00944F7A">
        <w:trPr>
          <w:trHeight w:val="295"/>
        </w:trPr>
        <w:tc>
          <w:tcPr>
            <w:tcW w:w="7539" w:type="dxa"/>
          </w:tcPr>
          <w:p w:rsidR="00E67432" w:rsidRPr="000E3FF3" w:rsidRDefault="00E67432" w:rsidP="00F53A72">
            <w:pPr>
              <w:rPr>
                <w:rFonts w:ascii="Arial" w:hAnsi="Arial" w:cs="Arial"/>
                <w:sz w:val="20"/>
                <w:szCs w:val="20"/>
              </w:rPr>
            </w:pPr>
            <w:r w:rsidRPr="000E3FF3">
              <w:rPr>
                <w:rFonts w:ascii="Arial" w:hAnsi="Arial" w:cs="Arial"/>
                <w:sz w:val="20"/>
                <w:szCs w:val="20"/>
              </w:rPr>
              <w:t>Manual Handling Policy</w:t>
            </w:r>
          </w:p>
        </w:tc>
        <w:tc>
          <w:tcPr>
            <w:tcW w:w="1675" w:type="dxa"/>
          </w:tcPr>
          <w:p w:rsidR="00E67432" w:rsidRPr="000E3FF3" w:rsidRDefault="00866B76" w:rsidP="00F53A72">
            <w:pPr>
              <w:jc w:val="center"/>
              <w:rPr>
                <w:rFonts w:ascii="Arial" w:hAnsi="Arial" w:cs="Arial"/>
                <w:b/>
                <w:sz w:val="20"/>
                <w:szCs w:val="20"/>
              </w:rPr>
            </w:pPr>
            <w:r>
              <w:rPr>
                <w:rFonts w:ascii="Arial" w:hAnsi="Arial" w:cs="Arial"/>
                <w:b/>
                <w:sz w:val="20"/>
                <w:szCs w:val="20"/>
              </w:rPr>
              <w:t>96</w:t>
            </w:r>
          </w:p>
        </w:tc>
      </w:tr>
      <w:tr w:rsidR="00E67432" w:rsidRPr="000E3FF3" w:rsidTr="00944F7A">
        <w:trPr>
          <w:trHeight w:val="295"/>
        </w:trPr>
        <w:tc>
          <w:tcPr>
            <w:tcW w:w="7539" w:type="dxa"/>
          </w:tcPr>
          <w:p w:rsidR="00E67432" w:rsidRPr="000E3FF3" w:rsidRDefault="00E67432" w:rsidP="00F53A72">
            <w:pPr>
              <w:rPr>
                <w:rFonts w:ascii="Arial" w:hAnsi="Arial" w:cs="Arial"/>
                <w:sz w:val="20"/>
                <w:szCs w:val="20"/>
              </w:rPr>
            </w:pPr>
            <w:r w:rsidRPr="000E3FF3">
              <w:rPr>
                <w:rFonts w:ascii="Arial" w:hAnsi="Arial" w:cs="Arial"/>
                <w:sz w:val="20"/>
                <w:szCs w:val="20"/>
              </w:rPr>
              <w:t>Missing Child</w:t>
            </w:r>
          </w:p>
        </w:tc>
        <w:tc>
          <w:tcPr>
            <w:tcW w:w="1675" w:type="dxa"/>
          </w:tcPr>
          <w:p w:rsidR="00E67432" w:rsidRPr="000E3FF3" w:rsidRDefault="00866B76" w:rsidP="00F53A72">
            <w:pPr>
              <w:jc w:val="center"/>
              <w:rPr>
                <w:rFonts w:ascii="Arial" w:hAnsi="Arial" w:cs="Arial"/>
                <w:b/>
                <w:sz w:val="20"/>
                <w:szCs w:val="20"/>
              </w:rPr>
            </w:pPr>
            <w:r>
              <w:rPr>
                <w:rFonts w:ascii="Arial" w:hAnsi="Arial" w:cs="Arial"/>
                <w:b/>
                <w:sz w:val="20"/>
                <w:szCs w:val="20"/>
              </w:rPr>
              <w:t>100</w:t>
            </w:r>
          </w:p>
        </w:tc>
      </w:tr>
      <w:tr w:rsidR="00E67432" w:rsidRPr="000E3FF3" w:rsidTr="00944F7A">
        <w:trPr>
          <w:trHeight w:val="295"/>
        </w:trPr>
        <w:tc>
          <w:tcPr>
            <w:tcW w:w="9214" w:type="dxa"/>
            <w:gridSpan w:val="2"/>
            <w:shd w:val="clear" w:color="auto" w:fill="A6A6A6" w:themeFill="background1" w:themeFillShade="A6"/>
          </w:tcPr>
          <w:p w:rsidR="00E67432" w:rsidRPr="000E3FF3" w:rsidRDefault="00E67432" w:rsidP="00F53A72">
            <w:pPr>
              <w:jc w:val="center"/>
              <w:rPr>
                <w:rFonts w:ascii="Arial" w:hAnsi="Arial" w:cs="Arial"/>
                <w:b/>
                <w:sz w:val="20"/>
                <w:szCs w:val="20"/>
              </w:rPr>
            </w:pPr>
            <w:r w:rsidRPr="000E3FF3">
              <w:rPr>
                <w:rFonts w:ascii="Arial" w:hAnsi="Arial" w:cs="Arial"/>
                <w:b/>
                <w:sz w:val="20"/>
                <w:szCs w:val="20"/>
              </w:rPr>
              <w:t>N</w:t>
            </w:r>
          </w:p>
        </w:tc>
      </w:tr>
      <w:tr w:rsidR="00E67432" w:rsidRPr="000E3FF3" w:rsidTr="00944F7A">
        <w:trPr>
          <w:trHeight w:val="141"/>
        </w:trPr>
        <w:tc>
          <w:tcPr>
            <w:tcW w:w="7539" w:type="dxa"/>
          </w:tcPr>
          <w:p w:rsidR="00E67432" w:rsidRPr="000E3FF3" w:rsidRDefault="00E67432" w:rsidP="00F53A72">
            <w:pPr>
              <w:rPr>
                <w:rFonts w:ascii="Arial" w:hAnsi="Arial" w:cs="Arial"/>
                <w:sz w:val="20"/>
                <w:szCs w:val="20"/>
              </w:rPr>
            </w:pPr>
            <w:r w:rsidRPr="000E3FF3">
              <w:rPr>
                <w:rFonts w:ascii="Arial" w:hAnsi="Arial" w:cs="Arial"/>
                <w:sz w:val="20"/>
                <w:szCs w:val="20"/>
              </w:rPr>
              <w:t>Nappy Changing</w:t>
            </w:r>
          </w:p>
        </w:tc>
        <w:tc>
          <w:tcPr>
            <w:tcW w:w="1675" w:type="dxa"/>
          </w:tcPr>
          <w:p w:rsidR="00E67432" w:rsidRPr="000E3FF3" w:rsidRDefault="00866B76" w:rsidP="00F53A72">
            <w:pPr>
              <w:jc w:val="center"/>
              <w:rPr>
                <w:rFonts w:ascii="Arial" w:hAnsi="Arial" w:cs="Arial"/>
                <w:b/>
                <w:sz w:val="20"/>
                <w:szCs w:val="20"/>
              </w:rPr>
            </w:pPr>
            <w:r>
              <w:rPr>
                <w:rFonts w:ascii="Arial" w:hAnsi="Arial" w:cs="Arial"/>
                <w:b/>
                <w:sz w:val="20"/>
                <w:szCs w:val="20"/>
              </w:rPr>
              <w:t>103</w:t>
            </w:r>
          </w:p>
        </w:tc>
      </w:tr>
      <w:tr w:rsidR="00E67432" w:rsidRPr="000E3FF3" w:rsidTr="00944F7A">
        <w:trPr>
          <w:trHeight w:val="295"/>
        </w:trPr>
        <w:tc>
          <w:tcPr>
            <w:tcW w:w="7539" w:type="dxa"/>
          </w:tcPr>
          <w:p w:rsidR="00E67432" w:rsidRPr="000E3FF3" w:rsidRDefault="00E67432" w:rsidP="00F53A72">
            <w:pPr>
              <w:rPr>
                <w:rFonts w:ascii="Arial" w:hAnsi="Arial" w:cs="Arial"/>
                <w:sz w:val="20"/>
                <w:szCs w:val="20"/>
              </w:rPr>
            </w:pPr>
            <w:r w:rsidRPr="000E3FF3">
              <w:rPr>
                <w:rFonts w:ascii="Arial" w:hAnsi="Arial" w:cs="Arial"/>
                <w:sz w:val="20"/>
                <w:szCs w:val="20"/>
              </w:rPr>
              <w:lastRenderedPageBreak/>
              <w:t>No Smoking</w:t>
            </w:r>
          </w:p>
        </w:tc>
        <w:tc>
          <w:tcPr>
            <w:tcW w:w="1675" w:type="dxa"/>
          </w:tcPr>
          <w:p w:rsidR="00E67432" w:rsidRPr="000E3FF3" w:rsidRDefault="00866B76" w:rsidP="00F53A72">
            <w:pPr>
              <w:jc w:val="center"/>
              <w:rPr>
                <w:rFonts w:ascii="Arial" w:hAnsi="Arial" w:cs="Arial"/>
                <w:b/>
                <w:sz w:val="20"/>
                <w:szCs w:val="20"/>
              </w:rPr>
            </w:pPr>
            <w:r>
              <w:rPr>
                <w:rFonts w:ascii="Arial" w:hAnsi="Arial" w:cs="Arial"/>
                <w:b/>
                <w:sz w:val="20"/>
                <w:szCs w:val="20"/>
              </w:rPr>
              <w:t>105</w:t>
            </w:r>
          </w:p>
        </w:tc>
      </w:tr>
      <w:tr w:rsidR="00E67432" w:rsidRPr="000E3FF3" w:rsidTr="00944F7A">
        <w:trPr>
          <w:trHeight w:val="295"/>
        </w:trPr>
        <w:tc>
          <w:tcPr>
            <w:tcW w:w="9214" w:type="dxa"/>
            <w:gridSpan w:val="2"/>
            <w:shd w:val="clear" w:color="auto" w:fill="A6A6A6" w:themeFill="background1" w:themeFillShade="A6"/>
          </w:tcPr>
          <w:p w:rsidR="00E67432" w:rsidRPr="000E3FF3" w:rsidRDefault="00E67432" w:rsidP="00F53A72">
            <w:pPr>
              <w:jc w:val="center"/>
              <w:rPr>
                <w:rFonts w:ascii="Arial" w:hAnsi="Arial" w:cs="Arial"/>
                <w:b/>
                <w:sz w:val="20"/>
                <w:szCs w:val="20"/>
              </w:rPr>
            </w:pPr>
            <w:r w:rsidRPr="000E3FF3">
              <w:rPr>
                <w:rFonts w:ascii="Arial" w:hAnsi="Arial" w:cs="Arial"/>
                <w:b/>
                <w:sz w:val="20"/>
                <w:szCs w:val="20"/>
              </w:rPr>
              <w:t>O</w:t>
            </w:r>
          </w:p>
        </w:tc>
      </w:tr>
      <w:tr w:rsidR="00E67432" w:rsidRPr="000E3FF3" w:rsidTr="00944F7A">
        <w:trPr>
          <w:trHeight w:val="318"/>
        </w:trPr>
        <w:tc>
          <w:tcPr>
            <w:tcW w:w="7539" w:type="dxa"/>
          </w:tcPr>
          <w:p w:rsidR="00E67432" w:rsidRPr="000E3FF3" w:rsidRDefault="00E67432" w:rsidP="00F53A72">
            <w:pPr>
              <w:rPr>
                <w:rFonts w:ascii="Arial" w:hAnsi="Arial" w:cs="Arial"/>
                <w:sz w:val="20"/>
                <w:szCs w:val="20"/>
              </w:rPr>
            </w:pPr>
            <w:r w:rsidRPr="000E3FF3">
              <w:rPr>
                <w:rFonts w:ascii="Arial" w:hAnsi="Arial" w:cs="Arial"/>
                <w:sz w:val="20"/>
                <w:szCs w:val="20"/>
              </w:rPr>
              <w:t>Online Safety (inc. mobile phones &amp; cameras)</w:t>
            </w:r>
          </w:p>
        </w:tc>
        <w:tc>
          <w:tcPr>
            <w:tcW w:w="1675" w:type="dxa"/>
          </w:tcPr>
          <w:p w:rsidR="00E67432" w:rsidRPr="000E3FF3" w:rsidRDefault="00866B76" w:rsidP="00F53A72">
            <w:pPr>
              <w:jc w:val="center"/>
              <w:rPr>
                <w:rFonts w:ascii="Arial" w:hAnsi="Arial" w:cs="Arial"/>
                <w:b/>
                <w:sz w:val="20"/>
                <w:szCs w:val="20"/>
              </w:rPr>
            </w:pPr>
            <w:r>
              <w:rPr>
                <w:rFonts w:ascii="Arial" w:hAnsi="Arial" w:cs="Arial"/>
                <w:b/>
                <w:sz w:val="20"/>
                <w:szCs w:val="20"/>
              </w:rPr>
              <w:t>106</w:t>
            </w:r>
          </w:p>
        </w:tc>
      </w:tr>
      <w:tr w:rsidR="00E67432" w:rsidRPr="000E3FF3" w:rsidTr="00944F7A">
        <w:trPr>
          <w:trHeight w:val="295"/>
        </w:trPr>
        <w:tc>
          <w:tcPr>
            <w:tcW w:w="7539" w:type="dxa"/>
          </w:tcPr>
          <w:p w:rsidR="00E67432" w:rsidRPr="000E3FF3" w:rsidRDefault="00E67432" w:rsidP="00F53A72">
            <w:pPr>
              <w:rPr>
                <w:rFonts w:ascii="Arial" w:hAnsi="Arial" w:cs="Arial"/>
                <w:sz w:val="20"/>
                <w:szCs w:val="20"/>
              </w:rPr>
            </w:pPr>
            <w:r w:rsidRPr="000E3FF3">
              <w:rPr>
                <w:rFonts w:ascii="Arial" w:hAnsi="Arial" w:cs="Arial"/>
                <w:sz w:val="20"/>
                <w:szCs w:val="20"/>
              </w:rPr>
              <w:t>Outdoor Play</w:t>
            </w:r>
          </w:p>
        </w:tc>
        <w:tc>
          <w:tcPr>
            <w:tcW w:w="1675" w:type="dxa"/>
          </w:tcPr>
          <w:p w:rsidR="00E67432" w:rsidRPr="000E3FF3" w:rsidRDefault="00866B76" w:rsidP="00F53A72">
            <w:pPr>
              <w:jc w:val="center"/>
              <w:rPr>
                <w:rFonts w:ascii="Arial" w:hAnsi="Arial" w:cs="Arial"/>
                <w:b/>
                <w:sz w:val="20"/>
                <w:szCs w:val="20"/>
              </w:rPr>
            </w:pPr>
            <w:r>
              <w:rPr>
                <w:rFonts w:ascii="Arial" w:hAnsi="Arial" w:cs="Arial"/>
                <w:b/>
                <w:sz w:val="20"/>
                <w:szCs w:val="20"/>
              </w:rPr>
              <w:t>122</w:t>
            </w:r>
          </w:p>
        </w:tc>
      </w:tr>
      <w:tr w:rsidR="00E67432" w:rsidRPr="000E3FF3" w:rsidTr="00944F7A">
        <w:trPr>
          <w:trHeight w:val="295"/>
        </w:trPr>
        <w:tc>
          <w:tcPr>
            <w:tcW w:w="7539" w:type="dxa"/>
          </w:tcPr>
          <w:p w:rsidR="00E67432" w:rsidRPr="000E3FF3" w:rsidRDefault="00E67432" w:rsidP="00F53A72">
            <w:pPr>
              <w:rPr>
                <w:rFonts w:ascii="Arial" w:hAnsi="Arial" w:cs="Arial"/>
                <w:sz w:val="20"/>
                <w:szCs w:val="20"/>
              </w:rPr>
            </w:pPr>
            <w:r w:rsidRPr="000E3FF3">
              <w:rPr>
                <w:rFonts w:ascii="Arial" w:hAnsi="Arial" w:cs="Arial"/>
                <w:sz w:val="20"/>
                <w:szCs w:val="20"/>
              </w:rPr>
              <w:t>Outdoor Play Procedure</w:t>
            </w:r>
          </w:p>
        </w:tc>
        <w:tc>
          <w:tcPr>
            <w:tcW w:w="1675" w:type="dxa"/>
          </w:tcPr>
          <w:p w:rsidR="00E67432" w:rsidRPr="000E3FF3" w:rsidRDefault="00866B76" w:rsidP="00F53A72">
            <w:pPr>
              <w:jc w:val="center"/>
              <w:rPr>
                <w:rFonts w:ascii="Arial" w:hAnsi="Arial" w:cs="Arial"/>
                <w:b/>
                <w:sz w:val="20"/>
                <w:szCs w:val="20"/>
              </w:rPr>
            </w:pPr>
            <w:r>
              <w:rPr>
                <w:rFonts w:ascii="Arial" w:hAnsi="Arial" w:cs="Arial"/>
                <w:b/>
                <w:sz w:val="20"/>
                <w:szCs w:val="20"/>
              </w:rPr>
              <w:t>124</w:t>
            </w:r>
          </w:p>
        </w:tc>
      </w:tr>
      <w:tr w:rsidR="00E67432" w:rsidRPr="000E3FF3" w:rsidTr="00944F7A">
        <w:trPr>
          <w:trHeight w:val="295"/>
        </w:trPr>
        <w:tc>
          <w:tcPr>
            <w:tcW w:w="9214" w:type="dxa"/>
            <w:gridSpan w:val="2"/>
            <w:shd w:val="clear" w:color="auto" w:fill="A6A6A6" w:themeFill="background1" w:themeFillShade="A6"/>
          </w:tcPr>
          <w:p w:rsidR="00E67432" w:rsidRPr="000E3FF3" w:rsidRDefault="00E67432" w:rsidP="00F53A72">
            <w:pPr>
              <w:jc w:val="center"/>
              <w:rPr>
                <w:rFonts w:ascii="Arial" w:hAnsi="Arial" w:cs="Arial"/>
                <w:b/>
                <w:sz w:val="20"/>
                <w:szCs w:val="20"/>
              </w:rPr>
            </w:pPr>
            <w:r w:rsidRPr="000E3FF3">
              <w:rPr>
                <w:rFonts w:ascii="Arial" w:hAnsi="Arial" w:cs="Arial"/>
                <w:b/>
                <w:sz w:val="20"/>
                <w:szCs w:val="20"/>
              </w:rPr>
              <w:t>P/Q</w:t>
            </w:r>
          </w:p>
        </w:tc>
      </w:tr>
      <w:tr w:rsidR="00E67432" w:rsidRPr="000E3FF3" w:rsidTr="00944F7A">
        <w:trPr>
          <w:trHeight w:val="295"/>
        </w:trPr>
        <w:tc>
          <w:tcPr>
            <w:tcW w:w="7539" w:type="dxa"/>
          </w:tcPr>
          <w:p w:rsidR="00E67432" w:rsidRPr="000E3FF3" w:rsidRDefault="00135A9B" w:rsidP="00F53A72">
            <w:pPr>
              <w:rPr>
                <w:rFonts w:ascii="Arial" w:hAnsi="Arial" w:cs="Arial"/>
                <w:sz w:val="20"/>
                <w:szCs w:val="20"/>
              </w:rPr>
            </w:pPr>
            <w:r>
              <w:rPr>
                <w:rFonts w:ascii="Arial" w:hAnsi="Arial" w:cs="Arial"/>
                <w:sz w:val="20"/>
                <w:szCs w:val="20"/>
              </w:rPr>
              <w:t>Pandemic policy</w:t>
            </w:r>
          </w:p>
        </w:tc>
        <w:tc>
          <w:tcPr>
            <w:tcW w:w="1675" w:type="dxa"/>
          </w:tcPr>
          <w:p w:rsidR="00E67432" w:rsidRPr="000E3FF3" w:rsidRDefault="00866B76" w:rsidP="00F53A72">
            <w:pPr>
              <w:jc w:val="center"/>
              <w:rPr>
                <w:rFonts w:ascii="Arial" w:hAnsi="Arial" w:cs="Arial"/>
                <w:b/>
                <w:sz w:val="20"/>
                <w:szCs w:val="20"/>
              </w:rPr>
            </w:pPr>
            <w:r>
              <w:rPr>
                <w:rFonts w:ascii="Arial" w:hAnsi="Arial" w:cs="Arial"/>
                <w:b/>
                <w:sz w:val="20"/>
                <w:szCs w:val="20"/>
              </w:rPr>
              <w:t>125</w:t>
            </w:r>
          </w:p>
        </w:tc>
      </w:tr>
      <w:tr w:rsidR="00135A9B" w:rsidRPr="000E3FF3" w:rsidTr="00944F7A">
        <w:trPr>
          <w:trHeight w:val="295"/>
        </w:trPr>
        <w:tc>
          <w:tcPr>
            <w:tcW w:w="7539" w:type="dxa"/>
          </w:tcPr>
          <w:p w:rsidR="00135A9B" w:rsidRPr="000E3FF3" w:rsidRDefault="00135A9B" w:rsidP="00F53A72">
            <w:pPr>
              <w:rPr>
                <w:rFonts w:ascii="Arial" w:hAnsi="Arial" w:cs="Arial"/>
                <w:sz w:val="20"/>
                <w:szCs w:val="20"/>
              </w:rPr>
            </w:pPr>
            <w:r w:rsidRPr="000E3FF3">
              <w:rPr>
                <w:rFonts w:ascii="Arial" w:hAnsi="Arial" w:cs="Arial"/>
                <w:sz w:val="20"/>
                <w:szCs w:val="20"/>
              </w:rPr>
              <w:t>Parental Involvement</w:t>
            </w:r>
          </w:p>
        </w:tc>
        <w:tc>
          <w:tcPr>
            <w:tcW w:w="1675" w:type="dxa"/>
          </w:tcPr>
          <w:p w:rsidR="00135A9B" w:rsidRPr="000E3FF3" w:rsidRDefault="00866B76" w:rsidP="00F53A72">
            <w:pPr>
              <w:jc w:val="center"/>
              <w:rPr>
                <w:rFonts w:ascii="Arial" w:hAnsi="Arial" w:cs="Arial"/>
                <w:b/>
                <w:sz w:val="20"/>
                <w:szCs w:val="20"/>
              </w:rPr>
            </w:pPr>
            <w:r>
              <w:rPr>
                <w:rFonts w:ascii="Arial" w:hAnsi="Arial" w:cs="Arial"/>
                <w:b/>
                <w:sz w:val="20"/>
                <w:szCs w:val="20"/>
              </w:rPr>
              <w:t>128</w:t>
            </w:r>
          </w:p>
        </w:tc>
      </w:tr>
      <w:tr w:rsidR="00E67432" w:rsidRPr="000E3FF3" w:rsidTr="00944F7A">
        <w:trPr>
          <w:trHeight w:val="318"/>
        </w:trPr>
        <w:tc>
          <w:tcPr>
            <w:tcW w:w="7539" w:type="dxa"/>
          </w:tcPr>
          <w:p w:rsidR="00E67432" w:rsidRPr="000E3FF3" w:rsidRDefault="00E67432" w:rsidP="00F53A72">
            <w:pPr>
              <w:rPr>
                <w:rFonts w:ascii="Arial" w:hAnsi="Arial" w:cs="Arial"/>
                <w:sz w:val="20"/>
                <w:szCs w:val="20"/>
              </w:rPr>
            </w:pPr>
            <w:r w:rsidRPr="000E3FF3">
              <w:rPr>
                <w:rFonts w:ascii="Arial" w:hAnsi="Arial" w:cs="Arial"/>
                <w:sz w:val="20"/>
                <w:szCs w:val="20"/>
              </w:rPr>
              <w:t>Prevent Duty</w:t>
            </w:r>
          </w:p>
        </w:tc>
        <w:tc>
          <w:tcPr>
            <w:tcW w:w="1675" w:type="dxa"/>
          </w:tcPr>
          <w:p w:rsidR="00E67432" w:rsidRPr="000E3FF3" w:rsidRDefault="00866B76" w:rsidP="00F53A72">
            <w:pPr>
              <w:jc w:val="center"/>
              <w:rPr>
                <w:rFonts w:ascii="Arial" w:hAnsi="Arial" w:cs="Arial"/>
                <w:b/>
                <w:sz w:val="20"/>
                <w:szCs w:val="20"/>
              </w:rPr>
            </w:pPr>
            <w:r>
              <w:rPr>
                <w:rFonts w:ascii="Arial" w:hAnsi="Arial" w:cs="Arial"/>
                <w:b/>
                <w:sz w:val="20"/>
                <w:szCs w:val="20"/>
              </w:rPr>
              <w:t>131</w:t>
            </w:r>
          </w:p>
        </w:tc>
      </w:tr>
      <w:tr w:rsidR="00866B76" w:rsidRPr="000E3FF3" w:rsidTr="00944F7A">
        <w:trPr>
          <w:trHeight w:val="295"/>
        </w:trPr>
        <w:tc>
          <w:tcPr>
            <w:tcW w:w="7539" w:type="dxa"/>
          </w:tcPr>
          <w:p w:rsidR="00866B76" w:rsidRPr="000E3FF3" w:rsidRDefault="00866B76" w:rsidP="00A77C0C">
            <w:pPr>
              <w:rPr>
                <w:rFonts w:ascii="Arial" w:hAnsi="Arial" w:cs="Arial"/>
                <w:sz w:val="20"/>
                <w:szCs w:val="20"/>
              </w:rPr>
            </w:pPr>
            <w:r w:rsidRPr="000E3FF3">
              <w:rPr>
                <w:rFonts w:ascii="Arial" w:hAnsi="Arial" w:cs="Arial"/>
                <w:sz w:val="20"/>
                <w:szCs w:val="20"/>
              </w:rPr>
              <w:t>Provider Records</w:t>
            </w:r>
          </w:p>
        </w:tc>
        <w:tc>
          <w:tcPr>
            <w:tcW w:w="1675" w:type="dxa"/>
          </w:tcPr>
          <w:p w:rsidR="00866B76" w:rsidRPr="000E3FF3" w:rsidRDefault="00866B76" w:rsidP="00A77C0C">
            <w:pPr>
              <w:jc w:val="center"/>
              <w:rPr>
                <w:rFonts w:ascii="Arial" w:hAnsi="Arial" w:cs="Arial"/>
                <w:b/>
                <w:sz w:val="20"/>
                <w:szCs w:val="20"/>
              </w:rPr>
            </w:pPr>
            <w:r>
              <w:rPr>
                <w:rFonts w:ascii="Arial" w:hAnsi="Arial" w:cs="Arial"/>
                <w:b/>
                <w:sz w:val="20"/>
                <w:szCs w:val="20"/>
              </w:rPr>
              <w:t>132</w:t>
            </w:r>
          </w:p>
        </w:tc>
      </w:tr>
      <w:tr w:rsidR="00866B76" w:rsidRPr="000E3FF3" w:rsidTr="00944F7A">
        <w:trPr>
          <w:trHeight w:val="295"/>
        </w:trPr>
        <w:tc>
          <w:tcPr>
            <w:tcW w:w="7539" w:type="dxa"/>
          </w:tcPr>
          <w:p w:rsidR="00866B76" w:rsidRPr="000E3FF3" w:rsidRDefault="00866B76" w:rsidP="00367C1C">
            <w:pPr>
              <w:rPr>
                <w:rFonts w:ascii="Arial" w:hAnsi="Arial" w:cs="Arial"/>
                <w:sz w:val="20"/>
                <w:szCs w:val="20"/>
              </w:rPr>
            </w:pPr>
            <w:r w:rsidRPr="000E3FF3">
              <w:rPr>
                <w:rFonts w:ascii="Arial" w:hAnsi="Arial" w:cs="Arial"/>
                <w:sz w:val="20"/>
                <w:szCs w:val="20"/>
              </w:rPr>
              <w:t>Privacy Policy (Parent and Employee)</w:t>
            </w:r>
          </w:p>
        </w:tc>
        <w:tc>
          <w:tcPr>
            <w:tcW w:w="1675" w:type="dxa"/>
          </w:tcPr>
          <w:p w:rsidR="00866B76" w:rsidRPr="000E3FF3" w:rsidRDefault="00866B76" w:rsidP="00367C1C">
            <w:pPr>
              <w:jc w:val="center"/>
              <w:rPr>
                <w:rFonts w:ascii="Arial" w:hAnsi="Arial" w:cs="Arial"/>
                <w:b/>
                <w:sz w:val="20"/>
                <w:szCs w:val="20"/>
              </w:rPr>
            </w:pPr>
            <w:r>
              <w:rPr>
                <w:rFonts w:ascii="Arial" w:hAnsi="Arial" w:cs="Arial"/>
                <w:b/>
                <w:sz w:val="20"/>
                <w:szCs w:val="20"/>
              </w:rPr>
              <w:t>134</w:t>
            </w:r>
          </w:p>
        </w:tc>
      </w:tr>
      <w:tr w:rsidR="00866B76" w:rsidRPr="000E3FF3" w:rsidTr="00944F7A">
        <w:trPr>
          <w:trHeight w:val="295"/>
        </w:trPr>
        <w:tc>
          <w:tcPr>
            <w:tcW w:w="7539" w:type="dxa"/>
          </w:tcPr>
          <w:p w:rsidR="00866B76" w:rsidRPr="000E3FF3" w:rsidRDefault="00866B76" w:rsidP="00F53A72">
            <w:pPr>
              <w:rPr>
                <w:rFonts w:ascii="Arial" w:hAnsi="Arial" w:cs="Arial"/>
                <w:sz w:val="20"/>
                <w:szCs w:val="20"/>
              </w:rPr>
            </w:pPr>
            <w:r w:rsidRPr="000E3FF3">
              <w:rPr>
                <w:rFonts w:ascii="Arial" w:hAnsi="Arial" w:cs="Arial"/>
                <w:sz w:val="20"/>
                <w:szCs w:val="20"/>
              </w:rPr>
              <w:t>Quality Assurance</w:t>
            </w:r>
          </w:p>
        </w:tc>
        <w:tc>
          <w:tcPr>
            <w:tcW w:w="1675" w:type="dxa"/>
          </w:tcPr>
          <w:p w:rsidR="00866B76" w:rsidRPr="000E3FF3" w:rsidRDefault="00866B76" w:rsidP="00F53A72">
            <w:pPr>
              <w:jc w:val="center"/>
              <w:rPr>
                <w:rFonts w:ascii="Arial" w:hAnsi="Arial" w:cs="Arial"/>
                <w:b/>
                <w:sz w:val="20"/>
                <w:szCs w:val="20"/>
              </w:rPr>
            </w:pPr>
            <w:r>
              <w:rPr>
                <w:rFonts w:ascii="Arial" w:hAnsi="Arial" w:cs="Arial"/>
                <w:b/>
                <w:sz w:val="20"/>
                <w:szCs w:val="20"/>
              </w:rPr>
              <w:t>143</w:t>
            </w:r>
          </w:p>
        </w:tc>
      </w:tr>
      <w:tr w:rsidR="00866B76" w:rsidRPr="000E3FF3" w:rsidTr="00944F7A">
        <w:trPr>
          <w:trHeight w:val="295"/>
        </w:trPr>
        <w:tc>
          <w:tcPr>
            <w:tcW w:w="9214" w:type="dxa"/>
            <w:gridSpan w:val="2"/>
            <w:shd w:val="clear" w:color="auto" w:fill="A6A6A6" w:themeFill="background1" w:themeFillShade="A6"/>
          </w:tcPr>
          <w:p w:rsidR="00866B76" w:rsidRPr="000E3FF3" w:rsidRDefault="00866B76" w:rsidP="00F53A72">
            <w:pPr>
              <w:jc w:val="center"/>
              <w:rPr>
                <w:rFonts w:ascii="Arial" w:hAnsi="Arial" w:cs="Arial"/>
                <w:b/>
                <w:sz w:val="20"/>
                <w:szCs w:val="20"/>
              </w:rPr>
            </w:pPr>
          </w:p>
        </w:tc>
      </w:tr>
      <w:tr w:rsidR="00866B76" w:rsidRPr="000E3FF3" w:rsidTr="00944F7A">
        <w:trPr>
          <w:trHeight w:val="295"/>
        </w:trPr>
        <w:tc>
          <w:tcPr>
            <w:tcW w:w="7539" w:type="dxa"/>
          </w:tcPr>
          <w:p w:rsidR="00866B76" w:rsidRPr="000E3FF3" w:rsidRDefault="00866B76" w:rsidP="00F53A72">
            <w:pPr>
              <w:rPr>
                <w:rFonts w:ascii="Arial" w:hAnsi="Arial" w:cs="Arial"/>
                <w:sz w:val="20"/>
                <w:szCs w:val="20"/>
              </w:rPr>
            </w:pPr>
            <w:r w:rsidRPr="000E3FF3">
              <w:rPr>
                <w:rFonts w:ascii="Arial" w:hAnsi="Arial" w:cs="Arial"/>
                <w:sz w:val="20"/>
                <w:szCs w:val="20"/>
              </w:rPr>
              <w:t>Recording &amp; Reporting of Accidents &amp; Incidents</w:t>
            </w:r>
          </w:p>
        </w:tc>
        <w:tc>
          <w:tcPr>
            <w:tcW w:w="1675" w:type="dxa"/>
          </w:tcPr>
          <w:p w:rsidR="00866B76" w:rsidRPr="000E3FF3" w:rsidRDefault="00866B76" w:rsidP="00F53A72">
            <w:pPr>
              <w:jc w:val="center"/>
              <w:rPr>
                <w:rFonts w:ascii="Arial" w:hAnsi="Arial" w:cs="Arial"/>
                <w:b/>
                <w:sz w:val="20"/>
                <w:szCs w:val="20"/>
              </w:rPr>
            </w:pPr>
          </w:p>
        </w:tc>
      </w:tr>
      <w:tr w:rsidR="00866B76" w:rsidRPr="000E3FF3" w:rsidTr="00944F7A">
        <w:trPr>
          <w:trHeight w:val="318"/>
        </w:trPr>
        <w:tc>
          <w:tcPr>
            <w:tcW w:w="7539" w:type="dxa"/>
          </w:tcPr>
          <w:p w:rsidR="00866B76" w:rsidRPr="000E3FF3" w:rsidRDefault="00866B76" w:rsidP="00F53A72">
            <w:pPr>
              <w:rPr>
                <w:rFonts w:ascii="Arial" w:hAnsi="Arial" w:cs="Arial"/>
                <w:sz w:val="20"/>
                <w:szCs w:val="20"/>
              </w:rPr>
            </w:pPr>
            <w:r w:rsidRPr="000E3FF3">
              <w:rPr>
                <w:rFonts w:ascii="Arial" w:hAnsi="Arial" w:cs="Arial"/>
                <w:sz w:val="20"/>
                <w:szCs w:val="20"/>
              </w:rPr>
              <w:t>Risk Assessments</w:t>
            </w:r>
          </w:p>
        </w:tc>
        <w:tc>
          <w:tcPr>
            <w:tcW w:w="1675" w:type="dxa"/>
          </w:tcPr>
          <w:p w:rsidR="00866B76" w:rsidRPr="000E3FF3" w:rsidRDefault="00866B76" w:rsidP="00F53A72">
            <w:pPr>
              <w:jc w:val="center"/>
              <w:rPr>
                <w:rFonts w:ascii="Arial" w:hAnsi="Arial" w:cs="Arial"/>
                <w:b/>
                <w:sz w:val="20"/>
                <w:szCs w:val="20"/>
              </w:rPr>
            </w:pPr>
          </w:p>
        </w:tc>
      </w:tr>
      <w:tr w:rsidR="00866B76" w:rsidRPr="000E3FF3" w:rsidTr="00944F7A">
        <w:trPr>
          <w:trHeight w:val="295"/>
        </w:trPr>
        <w:tc>
          <w:tcPr>
            <w:tcW w:w="9214" w:type="dxa"/>
            <w:gridSpan w:val="2"/>
            <w:shd w:val="clear" w:color="auto" w:fill="A6A6A6" w:themeFill="background1" w:themeFillShade="A6"/>
          </w:tcPr>
          <w:p w:rsidR="00866B76" w:rsidRPr="000E3FF3" w:rsidRDefault="00866B76" w:rsidP="00F53A72">
            <w:pPr>
              <w:jc w:val="center"/>
              <w:rPr>
                <w:rFonts w:ascii="Arial" w:hAnsi="Arial" w:cs="Arial"/>
                <w:b/>
                <w:sz w:val="20"/>
                <w:szCs w:val="20"/>
              </w:rPr>
            </w:pPr>
            <w:r w:rsidRPr="000E3FF3">
              <w:rPr>
                <w:rFonts w:ascii="Arial" w:hAnsi="Arial" w:cs="Arial"/>
                <w:b/>
                <w:sz w:val="20"/>
                <w:szCs w:val="20"/>
              </w:rPr>
              <w:t>S</w:t>
            </w:r>
          </w:p>
        </w:tc>
      </w:tr>
      <w:tr w:rsidR="00866B76" w:rsidRPr="000E3FF3" w:rsidTr="00944F7A">
        <w:trPr>
          <w:trHeight w:val="295"/>
        </w:trPr>
        <w:tc>
          <w:tcPr>
            <w:tcW w:w="7539" w:type="dxa"/>
          </w:tcPr>
          <w:p w:rsidR="00866B76" w:rsidRPr="000E3FF3" w:rsidRDefault="00866B76" w:rsidP="00F53A72">
            <w:pPr>
              <w:rPr>
                <w:rFonts w:ascii="Arial" w:hAnsi="Arial" w:cs="Arial"/>
                <w:sz w:val="20"/>
                <w:szCs w:val="20"/>
              </w:rPr>
            </w:pPr>
            <w:r w:rsidRPr="000E3FF3">
              <w:rPr>
                <w:rFonts w:ascii="Arial" w:hAnsi="Arial" w:cs="Arial"/>
                <w:sz w:val="20"/>
                <w:szCs w:val="20"/>
              </w:rPr>
              <w:t>Safeguarding Children &amp; Child Protection (includes FGM)</w:t>
            </w:r>
          </w:p>
        </w:tc>
        <w:tc>
          <w:tcPr>
            <w:tcW w:w="1675" w:type="dxa"/>
          </w:tcPr>
          <w:p w:rsidR="00866B76" w:rsidRPr="000E3FF3" w:rsidRDefault="00866B76" w:rsidP="00F53A72">
            <w:pPr>
              <w:jc w:val="center"/>
              <w:rPr>
                <w:rFonts w:ascii="Arial" w:hAnsi="Arial" w:cs="Arial"/>
                <w:b/>
                <w:sz w:val="20"/>
                <w:szCs w:val="20"/>
              </w:rPr>
            </w:pPr>
            <w:r>
              <w:rPr>
                <w:rFonts w:ascii="Arial" w:hAnsi="Arial" w:cs="Arial"/>
                <w:b/>
                <w:sz w:val="20"/>
                <w:szCs w:val="20"/>
              </w:rPr>
              <w:t>145</w:t>
            </w:r>
          </w:p>
        </w:tc>
      </w:tr>
      <w:tr w:rsidR="00866B76" w:rsidRPr="000E3FF3" w:rsidTr="00944F7A">
        <w:trPr>
          <w:trHeight w:val="295"/>
        </w:trPr>
        <w:tc>
          <w:tcPr>
            <w:tcW w:w="7539" w:type="dxa"/>
          </w:tcPr>
          <w:p w:rsidR="00866B76" w:rsidRPr="000E3FF3" w:rsidRDefault="00866B76" w:rsidP="00F53A72">
            <w:pPr>
              <w:rPr>
                <w:rFonts w:ascii="Arial" w:hAnsi="Arial" w:cs="Arial"/>
                <w:sz w:val="20"/>
                <w:szCs w:val="20"/>
              </w:rPr>
            </w:pPr>
            <w:r w:rsidRPr="000E3FF3">
              <w:rPr>
                <w:rFonts w:ascii="Arial" w:hAnsi="Arial" w:cs="Arial"/>
                <w:sz w:val="20"/>
                <w:szCs w:val="20"/>
              </w:rPr>
              <w:t>Safer Recruitment Policy</w:t>
            </w:r>
          </w:p>
        </w:tc>
        <w:tc>
          <w:tcPr>
            <w:tcW w:w="1675" w:type="dxa"/>
          </w:tcPr>
          <w:p w:rsidR="00866B76" w:rsidRPr="000E3FF3" w:rsidRDefault="00866B76" w:rsidP="00F53A72">
            <w:pPr>
              <w:jc w:val="center"/>
              <w:rPr>
                <w:rFonts w:ascii="Arial" w:hAnsi="Arial" w:cs="Arial"/>
                <w:b/>
                <w:sz w:val="20"/>
                <w:szCs w:val="20"/>
              </w:rPr>
            </w:pPr>
            <w:r>
              <w:rPr>
                <w:rFonts w:ascii="Arial" w:hAnsi="Arial" w:cs="Arial"/>
                <w:b/>
                <w:sz w:val="20"/>
                <w:szCs w:val="20"/>
              </w:rPr>
              <w:t>169</w:t>
            </w:r>
          </w:p>
        </w:tc>
      </w:tr>
      <w:tr w:rsidR="00866B76" w:rsidRPr="000E3FF3" w:rsidTr="00944F7A">
        <w:trPr>
          <w:trHeight w:val="295"/>
        </w:trPr>
        <w:tc>
          <w:tcPr>
            <w:tcW w:w="7539" w:type="dxa"/>
          </w:tcPr>
          <w:p w:rsidR="00866B76" w:rsidRPr="000E3FF3" w:rsidRDefault="00866B76" w:rsidP="00F53A72">
            <w:pPr>
              <w:rPr>
                <w:rFonts w:ascii="Arial" w:hAnsi="Arial" w:cs="Arial"/>
                <w:sz w:val="20"/>
                <w:szCs w:val="20"/>
              </w:rPr>
            </w:pPr>
            <w:r w:rsidRPr="000E3FF3">
              <w:rPr>
                <w:rFonts w:ascii="Arial" w:hAnsi="Arial" w:cs="Arial"/>
                <w:sz w:val="20"/>
                <w:szCs w:val="20"/>
              </w:rPr>
              <w:t>Staff Code of Conduct</w:t>
            </w:r>
          </w:p>
        </w:tc>
        <w:tc>
          <w:tcPr>
            <w:tcW w:w="1675" w:type="dxa"/>
          </w:tcPr>
          <w:p w:rsidR="00866B76" w:rsidRPr="000E3FF3" w:rsidRDefault="00866B76" w:rsidP="00F53A72">
            <w:pPr>
              <w:jc w:val="center"/>
              <w:rPr>
                <w:rFonts w:ascii="Arial" w:hAnsi="Arial" w:cs="Arial"/>
                <w:b/>
                <w:sz w:val="20"/>
                <w:szCs w:val="20"/>
              </w:rPr>
            </w:pPr>
            <w:r>
              <w:rPr>
                <w:rFonts w:ascii="Arial" w:hAnsi="Arial" w:cs="Arial"/>
                <w:b/>
                <w:sz w:val="20"/>
                <w:szCs w:val="20"/>
              </w:rPr>
              <w:t>173</w:t>
            </w:r>
          </w:p>
        </w:tc>
      </w:tr>
      <w:tr w:rsidR="00866B76" w:rsidRPr="000E3FF3" w:rsidTr="00944F7A">
        <w:trPr>
          <w:trHeight w:val="318"/>
        </w:trPr>
        <w:tc>
          <w:tcPr>
            <w:tcW w:w="7539" w:type="dxa"/>
          </w:tcPr>
          <w:p w:rsidR="00866B76" w:rsidRPr="000E3FF3" w:rsidRDefault="00866B76" w:rsidP="00F53A72">
            <w:pPr>
              <w:rPr>
                <w:rFonts w:ascii="Arial" w:hAnsi="Arial" w:cs="Arial"/>
                <w:sz w:val="20"/>
                <w:szCs w:val="20"/>
              </w:rPr>
            </w:pPr>
            <w:r w:rsidRPr="000E3FF3">
              <w:rPr>
                <w:rFonts w:ascii="Arial" w:hAnsi="Arial" w:cs="Arial"/>
                <w:sz w:val="20"/>
                <w:szCs w:val="20"/>
              </w:rPr>
              <w:t>Staff Development &amp; Training</w:t>
            </w:r>
          </w:p>
        </w:tc>
        <w:tc>
          <w:tcPr>
            <w:tcW w:w="1675" w:type="dxa"/>
          </w:tcPr>
          <w:p w:rsidR="00866B76" w:rsidRPr="000E3FF3" w:rsidRDefault="00866B76" w:rsidP="00F53A72">
            <w:pPr>
              <w:jc w:val="center"/>
              <w:rPr>
                <w:rFonts w:ascii="Arial" w:hAnsi="Arial" w:cs="Arial"/>
                <w:b/>
                <w:sz w:val="20"/>
                <w:szCs w:val="20"/>
              </w:rPr>
            </w:pPr>
            <w:r>
              <w:rPr>
                <w:rFonts w:ascii="Arial" w:hAnsi="Arial" w:cs="Arial"/>
                <w:b/>
                <w:sz w:val="20"/>
                <w:szCs w:val="20"/>
              </w:rPr>
              <w:t>180</w:t>
            </w:r>
          </w:p>
        </w:tc>
      </w:tr>
      <w:tr w:rsidR="00866B76" w:rsidRPr="000E3FF3" w:rsidTr="00944F7A">
        <w:trPr>
          <w:trHeight w:val="295"/>
        </w:trPr>
        <w:tc>
          <w:tcPr>
            <w:tcW w:w="7539" w:type="dxa"/>
          </w:tcPr>
          <w:p w:rsidR="00866B76" w:rsidRPr="000E3FF3" w:rsidRDefault="00866B76" w:rsidP="00F53A72">
            <w:pPr>
              <w:rPr>
                <w:rFonts w:ascii="Arial" w:hAnsi="Arial" w:cs="Arial"/>
                <w:sz w:val="20"/>
                <w:szCs w:val="20"/>
              </w:rPr>
            </w:pPr>
            <w:r w:rsidRPr="000E3FF3">
              <w:rPr>
                <w:rFonts w:ascii="Arial" w:hAnsi="Arial" w:cs="Arial"/>
                <w:sz w:val="20"/>
                <w:szCs w:val="20"/>
              </w:rPr>
              <w:t>Staff Disciplinary Procedures</w:t>
            </w:r>
          </w:p>
        </w:tc>
        <w:tc>
          <w:tcPr>
            <w:tcW w:w="1675" w:type="dxa"/>
          </w:tcPr>
          <w:p w:rsidR="00866B76" w:rsidRPr="000E3FF3" w:rsidRDefault="00866B76" w:rsidP="00F53A72">
            <w:pPr>
              <w:jc w:val="center"/>
              <w:rPr>
                <w:rFonts w:ascii="Arial" w:hAnsi="Arial" w:cs="Arial"/>
                <w:b/>
                <w:sz w:val="20"/>
                <w:szCs w:val="20"/>
              </w:rPr>
            </w:pPr>
            <w:r>
              <w:rPr>
                <w:rFonts w:ascii="Arial" w:hAnsi="Arial" w:cs="Arial"/>
                <w:b/>
                <w:sz w:val="20"/>
                <w:szCs w:val="20"/>
              </w:rPr>
              <w:t>182</w:t>
            </w:r>
          </w:p>
        </w:tc>
      </w:tr>
      <w:tr w:rsidR="00866B76" w:rsidRPr="000E3FF3" w:rsidTr="00944F7A">
        <w:trPr>
          <w:trHeight w:val="295"/>
        </w:trPr>
        <w:tc>
          <w:tcPr>
            <w:tcW w:w="7539" w:type="dxa"/>
          </w:tcPr>
          <w:p w:rsidR="00866B76" w:rsidRPr="000E3FF3" w:rsidRDefault="00866B76" w:rsidP="00F53A72">
            <w:pPr>
              <w:rPr>
                <w:rFonts w:ascii="Arial" w:hAnsi="Arial" w:cs="Arial"/>
                <w:sz w:val="20"/>
                <w:szCs w:val="20"/>
              </w:rPr>
            </w:pPr>
            <w:r w:rsidRPr="000E3FF3">
              <w:rPr>
                <w:rFonts w:ascii="Arial" w:hAnsi="Arial" w:cs="Arial"/>
                <w:sz w:val="20"/>
                <w:szCs w:val="20"/>
              </w:rPr>
              <w:t>Staffing</w:t>
            </w:r>
          </w:p>
        </w:tc>
        <w:tc>
          <w:tcPr>
            <w:tcW w:w="1675" w:type="dxa"/>
          </w:tcPr>
          <w:p w:rsidR="00866B76" w:rsidRPr="000E3FF3" w:rsidRDefault="00866B76" w:rsidP="00F53A72">
            <w:pPr>
              <w:jc w:val="center"/>
              <w:rPr>
                <w:rFonts w:ascii="Arial" w:hAnsi="Arial" w:cs="Arial"/>
                <w:b/>
                <w:sz w:val="20"/>
                <w:szCs w:val="20"/>
              </w:rPr>
            </w:pPr>
            <w:r>
              <w:rPr>
                <w:rFonts w:ascii="Arial" w:hAnsi="Arial" w:cs="Arial"/>
                <w:b/>
                <w:sz w:val="20"/>
                <w:szCs w:val="20"/>
              </w:rPr>
              <w:t>185</w:t>
            </w:r>
          </w:p>
        </w:tc>
      </w:tr>
      <w:tr w:rsidR="00866B76" w:rsidRPr="000E3FF3" w:rsidTr="00944F7A">
        <w:trPr>
          <w:trHeight w:val="295"/>
        </w:trPr>
        <w:tc>
          <w:tcPr>
            <w:tcW w:w="7539" w:type="dxa"/>
          </w:tcPr>
          <w:p w:rsidR="00866B76" w:rsidRPr="000E3FF3" w:rsidRDefault="00866B76" w:rsidP="00F53A72">
            <w:pPr>
              <w:rPr>
                <w:rFonts w:ascii="Arial" w:hAnsi="Arial" w:cs="Arial"/>
                <w:sz w:val="20"/>
                <w:szCs w:val="20"/>
              </w:rPr>
            </w:pPr>
            <w:r w:rsidRPr="000E3FF3">
              <w:rPr>
                <w:rFonts w:ascii="Arial" w:hAnsi="Arial" w:cs="Arial"/>
                <w:sz w:val="20"/>
                <w:szCs w:val="20"/>
              </w:rPr>
              <w:t xml:space="preserve">Student Placements </w:t>
            </w:r>
          </w:p>
        </w:tc>
        <w:tc>
          <w:tcPr>
            <w:tcW w:w="1675" w:type="dxa"/>
          </w:tcPr>
          <w:p w:rsidR="00866B76" w:rsidRPr="000E3FF3" w:rsidRDefault="00866B76" w:rsidP="00F53A72">
            <w:pPr>
              <w:jc w:val="center"/>
              <w:rPr>
                <w:rFonts w:ascii="Arial" w:hAnsi="Arial" w:cs="Arial"/>
                <w:b/>
                <w:sz w:val="20"/>
                <w:szCs w:val="20"/>
              </w:rPr>
            </w:pPr>
            <w:r>
              <w:rPr>
                <w:rFonts w:ascii="Arial" w:hAnsi="Arial" w:cs="Arial"/>
                <w:b/>
                <w:sz w:val="20"/>
                <w:szCs w:val="20"/>
              </w:rPr>
              <w:t>187</w:t>
            </w:r>
          </w:p>
        </w:tc>
      </w:tr>
      <w:tr w:rsidR="00866B76" w:rsidRPr="000E3FF3" w:rsidTr="00944F7A">
        <w:trPr>
          <w:trHeight w:val="295"/>
        </w:trPr>
        <w:tc>
          <w:tcPr>
            <w:tcW w:w="7539" w:type="dxa"/>
          </w:tcPr>
          <w:p w:rsidR="00866B76" w:rsidRPr="000E3FF3" w:rsidRDefault="00866B76" w:rsidP="00F53A72">
            <w:pPr>
              <w:rPr>
                <w:rFonts w:ascii="Arial" w:hAnsi="Arial" w:cs="Arial"/>
                <w:sz w:val="20"/>
                <w:szCs w:val="20"/>
              </w:rPr>
            </w:pPr>
            <w:r w:rsidRPr="000E3FF3">
              <w:rPr>
                <w:rFonts w:ascii="Arial" w:hAnsi="Arial" w:cs="Arial"/>
                <w:sz w:val="20"/>
                <w:szCs w:val="20"/>
              </w:rPr>
              <w:t>Supervision of Children on Outings &amp; Visits</w:t>
            </w:r>
          </w:p>
        </w:tc>
        <w:tc>
          <w:tcPr>
            <w:tcW w:w="1675" w:type="dxa"/>
          </w:tcPr>
          <w:p w:rsidR="00866B76" w:rsidRPr="000E3FF3" w:rsidRDefault="00866B76" w:rsidP="00F53A72">
            <w:pPr>
              <w:jc w:val="center"/>
              <w:rPr>
                <w:rFonts w:ascii="Arial" w:hAnsi="Arial" w:cs="Arial"/>
                <w:b/>
                <w:sz w:val="20"/>
                <w:szCs w:val="20"/>
              </w:rPr>
            </w:pPr>
            <w:r>
              <w:rPr>
                <w:rFonts w:ascii="Arial" w:hAnsi="Arial" w:cs="Arial"/>
                <w:b/>
                <w:sz w:val="20"/>
                <w:szCs w:val="20"/>
              </w:rPr>
              <w:t>189</w:t>
            </w:r>
          </w:p>
        </w:tc>
      </w:tr>
      <w:tr w:rsidR="00866B76" w:rsidRPr="000E3FF3" w:rsidTr="00944F7A">
        <w:trPr>
          <w:trHeight w:val="318"/>
        </w:trPr>
        <w:tc>
          <w:tcPr>
            <w:tcW w:w="7539" w:type="dxa"/>
          </w:tcPr>
          <w:p w:rsidR="00866B76" w:rsidRPr="000E3FF3" w:rsidRDefault="00866B76" w:rsidP="00F53A72">
            <w:pPr>
              <w:rPr>
                <w:rFonts w:ascii="Arial" w:hAnsi="Arial" w:cs="Arial"/>
                <w:sz w:val="20"/>
                <w:szCs w:val="20"/>
              </w:rPr>
            </w:pPr>
            <w:r w:rsidRPr="000E3FF3">
              <w:rPr>
                <w:rFonts w:ascii="Arial" w:hAnsi="Arial" w:cs="Arial"/>
                <w:sz w:val="20"/>
                <w:szCs w:val="20"/>
              </w:rPr>
              <w:t>Supervisions of Staff</w:t>
            </w:r>
          </w:p>
        </w:tc>
        <w:tc>
          <w:tcPr>
            <w:tcW w:w="1675" w:type="dxa"/>
          </w:tcPr>
          <w:p w:rsidR="00866B76" w:rsidRPr="000E3FF3" w:rsidRDefault="00866B76" w:rsidP="00F53A72">
            <w:pPr>
              <w:jc w:val="center"/>
              <w:rPr>
                <w:rFonts w:ascii="Arial" w:hAnsi="Arial" w:cs="Arial"/>
                <w:b/>
                <w:sz w:val="20"/>
                <w:szCs w:val="20"/>
              </w:rPr>
            </w:pPr>
            <w:r>
              <w:rPr>
                <w:rFonts w:ascii="Arial" w:hAnsi="Arial" w:cs="Arial"/>
                <w:b/>
                <w:sz w:val="20"/>
                <w:szCs w:val="20"/>
              </w:rPr>
              <w:t>191</w:t>
            </w:r>
          </w:p>
        </w:tc>
      </w:tr>
      <w:tr w:rsidR="00866B76" w:rsidRPr="000E3FF3" w:rsidTr="00944F7A">
        <w:trPr>
          <w:trHeight w:val="295"/>
        </w:trPr>
        <w:tc>
          <w:tcPr>
            <w:tcW w:w="7539" w:type="dxa"/>
          </w:tcPr>
          <w:p w:rsidR="00866B76" w:rsidRPr="000E3FF3" w:rsidRDefault="00866B76" w:rsidP="00F53A72">
            <w:pPr>
              <w:rPr>
                <w:rFonts w:ascii="Arial" w:hAnsi="Arial" w:cs="Arial"/>
                <w:sz w:val="20"/>
                <w:szCs w:val="20"/>
              </w:rPr>
            </w:pPr>
            <w:r w:rsidRPr="000E3FF3">
              <w:rPr>
                <w:rFonts w:ascii="Arial" w:hAnsi="Arial" w:cs="Arial"/>
                <w:sz w:val="20"/>
                <w:szCs w:val="20"/>
              </w:rPr>
              <w:t>Supporting Children with Special Needs</w:t>
            </w:r>
          </w:p>
        </w:tc>
        <w:tc>
          <w:tcPr>
            <w:tcW w:w="1675" w:type="dxa"/>
          </w:tcPr>
          <w:p w:rsidR="00866B76" w:rsidRPr="000E3FF3" w:rsidRDefault="00866B76" w:rsidP="00F53A72">
            <w:pPr>
              <w:jc w:val="center"/>
              <w:rPr>
                <w:rFonts w:ascii="Arial" w:hAnsi="Arial" w:cs="Arial"/>
                <w:b/>
                <w:sz w:val="20"/>
                <w:szCs w:val="20"/>
              </w:rPr>
            </w:pPr>
            <w:r>
              <w:rPr>
                <w:rFonts w:ascii="Arial" w:hAnsi="Arial" w:cs="Arial"/>
                <w:b/>
                <w:sz w:val="20"/>
                <w:szCs w:val="20"/>
              </w:rPr>
              <w:t>193</w:t>
            </w:r>
          </w:p>
        </w:tc>
      </w:tr>
      <w:tr w:rsidR="00866B76" w:rsidRPr="000E3FF3" w:rsidTr="00944F7A">
        <w:trPr>
          <w:trHeight w:val="295"/>
        </w:trPr>
        <w:tc>
          <w:tcPr>
            <w:tcW w:w="7539" w:type="dxa"/>
          </w:tcPr>
          <w:p w:rsidR="00866B76" w:rsidRPr="000E3FF3" w:rsidRDefault="00866B76" w:rsidP="00F53A72">
            <w:pPr>
              <w:rPr>
                <w:rFonts w:ascii="Arial" w:hAnsi="Arial" w:cs="Arial"/>
                <w:sz w:val="20"/>
                <w:szCs w:val="20"/>
              </w:rPr>
            </w:pPr>
            <w:r w:rsidRPr="000E3FF3">
              <w:rPr>
                <w:rFonts w:ascii="Arial" w:hAnsi="Arial" w:cs="Arial"/>
                <w:sz w:val="20"/>
                <w:szCs w:val="20"/>
              </w:rPr>
              <w:t>Suspensions &amp; Exclusions</w:t>
            </w:r>
          </w:p>
        </w:tc>
        <w:tc>
          <w:tcPr>
            <w:tcW w:w="1675" w:type="dxa"/>
          </w:tcPr>
          <w:p w:rsidR="00866B76" w:rsidRPr="000E3FF3" w:rsidRDefault="00866B76" w:rsidP="00F53A72">
            <w:pPr>
              <w:jc w:val="center"/>
              <w:rPr>
                <w:rFonts w:ascii="Arial" w:hAnsi="Arial" w:cs="Arial"/>
                <w:b/>
                <w:sz w:val="20"/>
                <w:szCs w:val="20"/>
              </w:rPr>
            </w:pPr>
            <w:r>
              <w:rPr>
                <w:rFonts w:ascii="Arial" w:hAnsi="Arial" w:cs="Arial"/>
                <w:b/>
                <w:sz w:val="20"/>
                <w:szCs w:val="20"/>
              </w:rPr>
              <w:t>196</w:t>
            </w:r>
          </w:p>
        </w:tc>
      </w:tr>
      <w:tr w:rsidR="00866B76" w:rsidRPr="000E3FF3" w:rsidTr="00944F7A">
        <w:trPr>
          <w:trHeight w:val="295"/>
        </w:trPr>
        <w:tc>
          <w:tcPr>
            <w:tcW w:w="9214" w:type="dxa"/>
            <w:gridSpan w:val="2"/>
            <w:shd w:val="clear" w:color="auto" w:fill="A6A6A6" w:themeFill="background1" w:themeFillShade="A6"/>
          </w:tcPr>
          <w:p w:rsidR="00866B76" w:rsidRPr="000E3FF3" w:rsidRDefault="00866B76" w:rsidP="00F53A72">
            <w:pPr>
              <w:jc w:val="center"/>
              <w:rPr>
                <w:rFonts w:ascii="Arial" w:hAnsi="Arial" w:cs="Arial"/>
                <w:b/>
                <w:sz w:val="20"/>
                <w:szCs w:val="20"/>
              </w:rPr>
            </w:pPr>
            <w:r w:rsidRPr="000E3FF3">
              <w:rPr>
                <w:rFonts w:ascii="Arial" w:hAnsi="Arial" w:cs="Arial"/>
                <w:b/>
                <w:sz w:val="20"/>
                <w:szCs w:val="20"/>
              </w:rPr>
              <w:t>T</w:t>
            </w:r>
          </w:p>
        </w:tc>
      </w:tr>
      <w:tr w:rsidR="00866B76" w:rsidRPr="000E3FF3" w:rsidTr="00944F7A">
        <w:trPr>
          <w:trHeight w:val="295"/>
        </w:trPr>
        <w:tc>
          <w:tcPr>
            <w:tcW w:w="7539" w:type="dxa"/>
          </w:tcPr>
          <w:p w:rsidR="00866B76" w:rsidRPr="000E3FF3" w:rsidRDefault="00866B76" w:rsidP="00F53A72">
            <w:pPr>
              <w:rPr>
                <w:rFonts w:ascii="Arial" w:hAnsi="Arial" w:cs="Arial"/>
                <w:sz w:val="20"/>
                <w:szCs w:val="20"/>
              </w:rPr>
            </w:pPr>
            <w:r w:rsidRPr="000E3FF3">
              <w:rPr>
                <w:rFonts w:ascii="Arial" w:hAnsi="Arial" w:cs="Arial"/>
                <w:sz w:val="20"/>
                <w:szCs w:val="20"/>
              </w:rPr>
              <w:t>The Role of the Key Person &amp; Settling In</w:t>
            </w:r>
          </w:p>
        </w:tc>
        <w:tc>
          <w:tcPr>
            <w:tcW w:w="1675" w:type="dxa"/>
          </w:tcPr>
          <w:p w:rsidR="00866B76" w:rsidRPr="000E3FF3" w:rsidRDefault="00866B76" w:rsidP="00F53A72">
            <w:pPr>
              <w:jc w:val="center"/>
              <w:rPr>
                <w:rFonts w:ascii="Arial" w:hAnsi="Arial" w:cs="Arial"/>
                <w:b/>
                <w:sz w:val="20"/>
                <w:szCs w:val="20"/>
              </w:rPr>
            </w:pPr>
            <w:r>
              <w:rPr>
                <w:rFonts w:ascii="Arial" w:hAnsi="Arial" w:cs="Arial"/>
                <w:b/>
                <w:sz w:val="20"/>
                <w:szCs w:val="20"/>
              </w:rPr>
              <w:t>197</w:t>
            </w:r>
          </w:p>
        </w:tc>
      </w:tr>
      <w:tr w:rsidR="00866B76" w:rsidRPr="000E3FF3" w:rsidTr="00944F7A">
        <w:trPr>
          <w:trHeight w:val="318"/>
        </w:trPr>
        <w:tc>
          <w:tcPr>
            <w:tcW w:w="7539" w:type="dxa"/>
          </w:tcPr>
          <w:p w:rsidR="00866B76" w:rsidRPr="000E3FF3" w:rsidRDefault="00866B76" w:rsidP="00F53A72">
            <w:pPr>
              <w:rPr>
                <w:rFonts w:ascii="Arial" w:hAnsi="Arial" w:cs="Arial"/>
                <w:sz w:val="20"/>
                <w:szCs w:val="20"/>
              </w:rPr>
            </w:pPr>
            <w:r w:rsidRPr="000E3FF3">
              <w:rPr>
                <w:rFonts w:ascii="Arial" w:hAnsi="Arial" w:cs="Arial"/>
                <w:sz w:val="20"/>
                <w:szCs w:val="20"/>
              </w:rPr>
              <w:t>Transfer Records to School</w:t>
            </w:r>
          </w:p>
        </w:tc>
        <w:tc>
          <w:tcPr>
            <w:tcW w:w="1675" w:type="dxa"/>
          </w:tcPr>
          <w:p w:rsidR="00866B76" w:rsidRPr="000E3FF3" w:rsidRDefault="00866B76" w:rsidP="00F53A72">
            <w:pPr>
              <w:jc w:val="center"/>
              <w:rPr>
                <w:rFonts w:ascii="Arial" w:hAnsi="Arial" w:cs="Arial"/>
                <w:b/>
                <w:sz w:val="20"/>
                <w:szCs w:val="20"/>
              </w:rPr>
            </w:pPr>
            <w:r>
              <w:rPr>
                <w:rFonts w:ascii="Arial" w:hAnsi="Arial" w:cs="Arial"/>
                <w:b/>
                <w:sz w:val="20"/>
                <w:szCs w:val="20"/>
              </w:rPr>
              <w:t>201</w:t>
            </w:r>
          </w:p>
        </w:tc>
      </w:tr>
      <w:tr w:rsidR="00866B76" w:rsidRPr="000E3FF3" w:rsidTr="00944F7A">
        <w:trPr>
          <w:trHeight w:val="295"/>
        </w:trPr>
        <w:tc>
          <w:tcPr>
            <w:tcW w:w="9214" w:type="dxa"/>
            <w:gridSpan w:val="2"/>
            <w:shd w:val="clear" w:color="auto" w:fill="A6A6A6" w:themeFill="background1" w:themeFillShade="A6"/>
          </w:tcPr>
          <w:p w:rsidR="00866B76" w:rsidRPr="000E3FF3" w:rsidRDefault="00866B76" w:rsidP="00F53A72">
            <w:pPr>
              <w:jc w:val="center"/>
              <w:rPr>
                <w:rFonts w:ascii="Arial" w:hAnsi="Arial" w:cs="Arial"/>
                <w:b/>
                <w:sz w:val="20"/>
                <w:szCs w:val="20"/>
              </w:rPr>
            </w:pPr>
            <w:r w:rsidRPr="000E3FF3">
              <w:rPr>
                <w:rFonts w:ascii="Arial" w:hAnsi="Arial" w:cs="Arial"/>
                <w:b/>
                <w:sz w:val="20"/>
                <w:szCs w:val="20"/>
              </w:rPr>
              <w:t>U/V</w:t>
            </w:r>
          </w:p>
        </w:tc>
      </w:tr>
      <w:tr w:rsidR="00866B76" w:rsidRPr="000E3FF3" w:rsidTr="00944F7A">
        <w:trPr>
          <w:trHeight w:val="295"/>
        </w:trPr>
        <w:tc>
          <w:tcPr>
            <w:tcW w:w="7539" w:type="dxa"/>
          </w:tcPr>
          <w:p w:rsidR="00866B76" w:rsidRPr="000E3FF3" w:rsidRDefault="00866B76" w:rsidP="00F53A72">
            <w:pPr>
              <w:rPr>
                <w:rFonts w:ascii="Arial" w:hAnsi="Arial" w:cs="Arial"/>
                <w:sz w:val="20"/>
                <w:szCs w:val="20"/>
              </w:rPr>
            </w:pPr>
            <w:r w:rsidRPr="000E3FF3">
              <w:rPr>
                <w:rFonts w:ascii="Arial" w:hAnsi="Arial" w:cs="Arial"/>
                <w:sz w:val="20"/>
                <w:szCs w:val="20"/>
              </w:rPr>
              <w:t>Uncollected Children</w:t>
            </w:r>
          </w:p>
        </w:tc>
        <w:tc>
          <w:tcPr>
            <w:tcW w:w="1675" w:type="dxa"/>
          </w:tcPr>
          <w:p w:rsidR="00866B76" w:rsidRPr="000E3FF3" w:rsidRDefault="00866B76" w:rsidP="00F53A72">
            <w:pPr>
              <w:jc w:val="center"/>
              <w:rPr>
                <w:rFonts w:ascii="Arial" w:hAnsi="Arial" w:cs="Arial"/>
                <w:b/>
                <w:sz w:val="20"/>
                <w:szCs w:val="20"/>
              </w:rPr>
            </w:pPr>
            <w:r>
              <w:rPr>
                <w:rFonts w:ascii="Arial" w:hAnsi="Arial" w:cs="Arial"/>
                <w:b/>
                <w:sz w:val="20"/>
                <w:szCs w:val="20"/>
              </w:rPr>
              <w:t>203</w:t>
            </w:r>
          </w:p>
        </w:tc>
      </w:tr>
      <w:tr w:rsidR="00866B76" w:rsidRPr="000E3FF3" w:rsidTr="00944F7A">
        <w:trPr>
          <w:trHeight w:val="295"/>
        </w:trPr>
        <w:tc>
          <w:tcPr>
            <w:tcW w:w="7539" w:type="dxa"/>
          </w:tcPr>
          <w:p w:rsidR="00866B76" w:rsidRPr="000E3FF3" w:rsidRDefault="00866B76" w:rsidP="00F53A72">
            <w:pPr>
              <w:rPr>
                <w:rFonts w:ascii="Arial" w:hAnsi="Arial" w:cs="Arial"/>
                <w:sz w:val="20"/>
                <w:szCs w:val="20"/>
              </w:rPr>
            </w:pPr>
            <w:r w:rsidRPr="000E3FF3">
              <w:rPr>
                <w:rFonts w:ascii="Arial" w:hAnsi="Arial" w:cs="Arial"/>
                <w:sz w:val="20"/>
                <w:szCs w:val="20"/>
              </w:rPr>
              <w:t>Valuing Diversity &amp; Promoting Equality</w:t>
            </w:r>
          </w:p>
        </w:tc>
        <w:tc>
          <w:tcPr>
            <w:tcW w:w="1675" w:type="dxa"/>
          </w:tcPr>
          <w:p w:rsidR="00866B76" w:rsidRPr="000E3FF3" w:rsidRDefault="00866B76" w:rsidP="00F53A72">
            <w:pPr>
              <w:jc w:val="center"/>
              <w:rPr>
                <w:rFonts w:ascii="Arial" w:hAnsi="Arial" w:cs="Arial"/>
                <w:b/>
                <w:sz w:val="20"/>
                <w:szCs w:val="20"/>
              </w:rPr>
            </w:pPr>
            <w:r>
              <w:rPr>
                <w:rFonts w:ascii="Arial" w:hAnsi="Arial" w:cs="Arial"/>
                <w:b/>
                <w:sz w:val="20"/>
                <w:szCs w:val="20"/>
              </w:rPr>
              <w:t>206</w:t>
            </w:r>
          </w:p>
        </w:tc>
      </w:tr>
      <w:tr w:rsidR="00866B76" w:rsidRPr="000E3FF3" w:rsidTr="00944F7A">
        <w:trPr>
          <w:trHeight w:val="295"/>
        </w:trPr>
        <w:tc>
          <w:tcPr>
            <w:tcW w:w="9214" w:type="dxa"/>
            <w:gridSpan w:val="2"/>
            <w:shd w:val="clear" w:color="auto" w:fill="A6A6A6" w:themeFill="background1" w:themeFillShade="A6"/>
          </w:tcPr>
          <w:p w:rsidR="00866B76" w:rsidRPr="000E3FF3" w:rsidRDefault="00866B76" w:rsidP="00F53A72">
            <w:pPr>
              <w:jc w:val="center"/>
              <w:rPr>
                <w:rFonts w:ascii="Arial" w:hAnsi="Arial" w:cs="Arial"/>
                <w:b/>
                <w:sz w:val="20"/>
                <w:szCs w:val="20"/>
              </w:rPr>
            </w:pPr>
            <w:r w:rsidRPr="000E3FF3">
              <w:rPr>
                <w:rFonts w:ascii="Arial" w:hAnsi="Arial" w:cs="Arial"/>
                <w:b/>
                <w:sz w:val="20"/>
                <w:szCs w:val="20"/>
              </w:rPr>
              <w:t>W</w:t>
            </w:r>
          </w:p>
        </w:tc>
      </w:tr>
      <w:tr w:rsidR="00866B76" w:rsidRPr="000E3FF3" w:rsidTr="00944F7A">
        <w:trPr>
          <w:trHeight w:val="318"/>
        </w:trPr>
        <w:tc>
          <w:tcPr>
            <w:tcW w:w="7539" w:type="dxa"/>
          </w:tcPr>
          <w:p w:rsidR="00866B76" w:rsidRPr="000E3FF3" w:rsidRDefault="00866B76" w:rsidP="00F53A72">
            <w:pPr>
              <w:rPr>
                <w:rFonts w:ascii="Arial" w:hAnsi="Arial" w:cs="Arial"/>
                <w:sz w:val="20"/>
                <w:szCs w:val="20"/>
              </w:rPr>
            </w:pPr>
            <w:r w:rsidRPr="000E3FF3">
              <w:rPr>
                <w:rFonts w:ascii="Arial" w:hAnsi="Arial" w:cs="Arial"/>
                <w:sz w:val="20"/>
                <w:szCs w:val="20"/>
              </w:rPr>
              <w:t>Website Privacy Policy</w:t>
            </w:r>
          </w:p>
        </w:tc>
        <w:tc>
          <w:tcPr>
            <w:tcW w:w="1675" w:type="dxa"/>
          </w:tcPr>
          <w:p w:rsidR="00866B76" w:rsidRPr="000E3FF3" w:rsidRDefault="00866B76" w:rsidP="00F53A72">
            <w:pPr>
              <w:jc w:val="center"/>
              <w:rPr>
                <w:rFonts w:ascii="Arial" w:hAnsi="Arial" w:cs="Arial"/>
                <w:b/>
                <w:sz w:val="20"/>
                <w:szCs w:val="20"/>
              </w:rPr>
            </w:pPr>
            <w:r>
              <w:rPr>
                <w:rFonts w:ascii="Arial" w:hAnsi="Arial" w:cs="Arial"/>
                <w:b/>
                <w:sz w:val="20"/>
                <w:szCs w:val="20"/>
              </w:rPr>
              <w:t>211</w:t>
            </w:r>
          </w:p>
        </w:tc>
      </w:tr>
      <w:tr w:rsidR="00866B76" w:rsidRPr="000E3FF3" w:rsidTr="00944F7A">
        <w:trPr>
          <w:trHeight w:val="318"/>
        </w:trPr>
        <w:tc>
          <w:tcPr>
            <w:tcW w:w="7539" w:type="dxa"/>
          </w:tcPr>
          <w:p w:rsidR="00866B76" w:rsidRPr="000E3FF3" w:rsidRDefault="00866B76" w:rsidP="00F53A72">
            <w:pPr>
              <w:rPr>
                <w:rFonts w:ascii="Arial" w:hAnsi="Arial" w:cs="Arial"/>
                <w:sz w:val="20"/>
                <w:szCs w:val="20"/>
              </w:rPr>
            </w:pPr>
            <w:r w:rsidRPr="000E3FF3">
              <w:rPr>
                <w:rFonts w:ascii="Arial" w:hAnsi="Arial" w:cs="Arial"/>
                <w:sz w:val="20"/>
                <w:szCs w:val="20"/>
              </w:rPr>
              <w:t>Whistle Blowing</w:t>
            </w:r>
          </w:p>
        </w:tc>
        <w:tc>
          <w:tcPr>
            <w:tcW w:w="1675" w:type="dxa"/>
          </w:tcPr>
          <w:p w:rsidR="00866B76" w:rsidRPr="000E3FF3" w:rsidRDefault="00866B76" w:rsidP="00866B76">
            <w:pPr>
              <w:jc w:val="center"/>
              <w:rPr>
                <w:rFonts w:ascii="Arial" w:hAnsi="Arial" w:cs="Arial"/>
                <w:b/>
                <w:sz w:val="20"/>
                <w:szCs w:val="20"/>
              </w:rPr>
            </w:pPr>
            <w:r>
              <w:rPr>
                <w:rFonts w:ascii="Arial" w:hAnsi="Arial" w:cs="Arial"/>
                <w:b/>
                <w:sz w:val="20"/>
                <w:szCs w:val="20"/>
              </w:rPr>
              <w:t>214</w:t>
            </w:r>
          </w:p>
        </w:tc>
      </w:tr>
      <w:tr w:rsidR="00866B76" w:rsidRPr="000E3FF3" w:rsidTr="00944F7A">
        <w:trPr>
          <w:trHeight w:val="295"/>
        </w:trPr>
        <w:tc>
          <w:tcPr>
            <w:tcW w:w="7539" w:type="dxa"/>
          </w:tcPr>
          <w:p w:rsidR="00866B76" w:rsidRPr="000E3FF3" w:rsidRDefault="00866B76" w:rsidP="00F53A72">
            <w:pPr>
              <w:rPr>
                <w:rFonts w:ascii="Arial" w:hAnsi="Arial" w:cs="Arial"/>
                <w:sz w:val="20"/>
                <w:szCs w:val="20"/>
              </w:rPr>
            </w:pPr>
            <w:r w:rsidRPr="000E3FF3">
              <w:rPr>
                <w:rFonts w:ascii="Arial" w:hAnsi="Arial" w:cs="Arial"/>
                <w:sz w:val="20"/>
                <w:szCs w:val="20"/>
              </w:rPr>
              <w:t>Working in Partnership with other Agencies</w:t>
            </w:r>
          </w:p>
        </w:tc>
        <w:tc>
          <w:tcPr>
            <w:tcW w:w="1675" w:type="dxa"/>
          </w:tcPr>
          <w:p w:rsidR="00866B76" w:rsidRPr="000E3FF3" w:rsidRDefault="00866B76" w:rsidP="00F53A72">
            <w:pPr>
              <w:jc w:val="center"/>
              <w:rPr>
                <w:rFonts w:ascii="Arial" w:hAnsi="Arial" w:cs="Arial"/>
                <w:b/>
                <w:sz w:val="20"/>
                <w:szCs w:val="20"/>
              </w:rPr>
            </w:pPr>
            <w:r>
              <w:rPr>
                <w:rFonts w:ascii="Arial" w:hAnsi="Arial" w:cs="Arial"/>
                <w:b/>
                <w:sz w:val="20"/>
                <w:szCs w:val="20"/>
              </w:rPr>
              <w:t>217</w:t>
            </w:r>
          </w:p>
        </w:tc>
      </w:tr>
    </w:tbl>
    <w:p w:rsidR="00265B29" w:rsidRPr="000E3FF3" w:rsidRDefault="00265B29" w:rsidP="0088574E">
      <w:pPr>
        <w:spacing w:line="360" w:lineRule="auto"/>
        <w:rPr>
          <w:rFonts w:ascii="Arial" w:hAnsi="Arial" w:cs="Arial"/>
          <w:b/>
          <w:sz w:val="28"/>
          <w:szCs w:val="28"/>
        </w:rPr>
        <w:sectPr w:rsidR="00265B29" w:rsidRPr="000E3FF3" w:rsidSect="00265B29">
          <w:headerReference w:type="default" r:id="rId9"/>
          <w:footerReference w:type="even" r:id="rId10"/>
          <w:footerReference w:type="default" r:id="rId11"/>
          <w:headerReference w:type="first" r:id="rId12"/>
          <w:pgSz w:w="11909" w:h="16834" w:code="9"/>
          <w:pgMar w:top="567" w:right="567" w:bottom="567" w:left="567" w:header="720" w:footer="720" w:gutter="0"/>
          <w:cols w:space="708"/>
          <w:docGrid w:linePitch="326"/>
        </w:sectPr>
      </w:pPr>
    </w:p>
    <w:p w:rsidR="00265B29" w:rsidRPr="000E3FF3" w:rsidRDefault="00265B29" w:rsidP="0088574E">
      <w:pPr>
        <w:spacing w:line="360" w:lineRule="auto"/>
        <w:rPr>
          <w:rFonts w:ascii="Arial" w:hAnsi="Arial" w:cs="Arial"/>
          <w:b/>
          <w:sz w:val="28"/>
          <w:szCs w:val="28"/>
        </w:rPr>
        <w:sectPr w:rsidR="00265B29" w:rsidRPr="000E3FF3" w:rsidSect="00944F7A">
          <w:type w:val="continuous"/>
          <w:pgSz w:w="11909" w:h="16834" w:code="9"/>
          <w:pgMar w:top="567" w:right="567" w:bottom="567" w:left="567" w:header="720" w:footer="720" w:gutter="0"/>
          <w:cols w:space="708"/>
          <w:titlePg/>
          <w:docGrid w:linePitch="326"/>
        </w:sectPr>
      </w:pPr>
      <w:bookmarkStart w:id="0" w:name="_GoBack"/>
      <w:bookmarkEnd w:id="0"/>
    </w:p>
    <w:p w:rsidR="0088574E" w:rsidRPr="000E3FF3" w:rsidRDefault="0088574E" w:rsidP="0088574E">
      <w:pPr>
        <w:spacing w:line="360" w:lineRule="auto"/>
        <w:rPr>
          <w:rFonts w:ascii="Arial" w:hAnsi="Arial" w:cs="Arial"/>
          <w:b/>
          <w:sz w:val="28"/>
          <w:szCs w:val="28"/>
        </w:rPr>
      </w:pPr>
      <w:r w:rsidRPr="000E3FF3">
        <w:rPr>
          <w:rFonts w:ascii="Arial" w:hAnsi="Arial" w:cs="Arial"/>
          <w:b/>
          <w:sz w:val="28"/>
          <w:szCs w:val="28"/>
        </w:rPr>
        <w:lastRenderedPageBreak/>
        <w:t>Administering medicines</w:t>
      </w:r>
    </w:p>
    <w:p w:rsidR="0088574E" w:rsidRPr="000E3FF3" w:rsidRDefault="0088574E" w:rsidP="0088574E">
      <w:pPr>
        <w:spacing w:line="360" w:lineRule="auto"/>
        <w:rPr>
          <w:rFonts w:ascii="Arial" w:hAnsi="Arial" w:cs="Arial"/>
          <w:sz w:val="22"/>
          <w:szCs w:val="22"/>
        </w:rPr>
      </w:pPr>
    </w:p>
    <w:p w:rsidR="0088574E" w:rsidRPr="000E3FF3" w:rsidRDefault="0088574E" w:rsidP="0088574E">
      <w:pPr>
        <w:spacing w:line="360" w:lineRule="auto"/>
        <w:rPr>
          <w:rFonts w:ascii="Arial" w:hAnsi="Arial" w:cs="Arial"/>
          <w:b/>
          <w:sz w:val="22"/>
          <w:szCs w:val="22"/>
        </w:rPr>
      </w:pPr>
      <w:r w:rsidRPr="000E3FF3">
        <w:rPr>
          <w:rFonts w:ascii="Arial" w:hAnsi="Arial" w:cs="Arial"/>
          <w:b/>
          <w:sz w:val="22"/>
          <w:szCs w:val="22"/>
        </w:rPr>
        <w:t>Policy statement</w:t>
      </w:r>
    </w:p>
    <w:p w:rsidR="0088574E" w:rsidRPr="000E3FF3" w:rsidRDefault="0088574E" w:rsidP="0088574E">
      <w:pPr>
        <w:spacing w:line="360" w:lineRule="auto"/>
        <w:rPr>
          <w:rFonts w:ascii="Arial" w:hAnsi="Arial" w:cs="Arial"/>
          <w:b/>
          <w:sz w:val="22"/>
          <w:szCs w:val="22"/>
        </w:rPr>
      </w:pPr>
    </w:p>
    <w:p w:rsidR="0088574E" w:rsidRPr="000E3FF3" w:rsidRDefault="0088574E" w:rsidP="0088574E">
      <w:pPr>
        <w:spacing w:line="360" w:lineRule="auto"/>
        <w:rPr>
          <w:rFonts w:ascii="Arial" w:hAnsi="Arial" w:cs="Arial"/>
          <w:sz w:val="22"/>
          <w:szCs w:val="22"/>
        </w:rPr>
      </w:pPr>
      <w:r w:rsidRPr="000E3FF3">
        <w:rPr>
          <w:rFonts w:ascii="Arial" w:hAnsi="Arial" w:cs="Arial"/>
          <w:sz w:val="22"/>
          <w:szCs w:val="22"/>
        </w:rPr>
        <w:t>While it is not our policy to care for sick children, who should be at home until they are well enough to return</w:t>
      </w:r>
      <w:r w:rsidR="0008335F" w:rsidRPr="000E3FF3">
        <w:rPr>
          <w:rFonts w:ascii="Arial" w:hAnsi="Arial" w:cs="Arial"/>
          <w:sz w:val="22"/>
          <w:szCs w:val="22"/>
        </w:rPr>
        <w:t xml:space="preserve"> </w:t>
      </w:r>
      <w:r w:rsidRPr="000E3FF3">
        <w:rPr>
          <w:rFonts w:ascii="Arial" w:hAnsi="Arial" w:cs="Arial"/>
          <w:sz w:val="22"/>
          <w:szCs w:val="22"/>
        </w:rPr>
        <w:t>to the setting, we will agree to administer medication as part of maintaining their health and well-being or</w:t>
      </w:r>
      <w:r w:rsidR="0008335F" w:rsidRPr="000E3FF3">
        <w:rPr>
          <w:rFonts w:ascii="Arial" w:hAnsi="Arial" w:cs="Arial"/>
          <w:sz w:val="22"/>
          <w:szCs w:val="22"/>
        </w:rPr>
        <w:t xml:space="preserve"> </w:t>
      </w:r>
      <w:r w:rsidRPr="000E3FF3">
        <w:rPr>
          <w:rFonts w:ascii="Arial" w:hAnsi="Arial" w:cs="Arial"/>
          <w:sz w:val="22"/>
          <w:szCs w:val="22"/>
        </w:rPr>
        <w:t>when they are recovering from an illness.</w:t>
      </w:r>
    </w:p>
    <w:p w:rsidR="0088574E" w:rsidRPr="000E3FF3" w:rsidRDefault="0088574E" w:rsidP="0088574E">
      <w:pPr>
        <w:spacing w:line="360" w:lineRule="auto"/>
        <w:rPr>
          <w:rFonts w:ascii="Arial" w:hAnsi="Arial" w:cs="Arial"/>
          <w:sz w:val="22"/>
          <w:szCs w:val="22"/>
        </w:rPr>
      </w:pPr>
    </w:p>
    <w:p w:rsidR="0088574E" w:rsidRPr="000E3FF3" w:rsidRDefault="0088574E" w:rsidP="0088574E">
      <w:pPr>
        <w:spacing w:line="360" w:lineRule="auto"/>
        <w:rPr>
          <w:rFonts w:ascii="Arial" w:hAnsi="Arial" w:cs="Arial"/>
          <w:sz w:val="22"/>
          <w:szCs w:val="22"/>
        </w:rPr>
      </w:pPr>
      <w:r w:rsidRPr="000E3FF3">
        <w:rPr>
          <w:rFonts w:ascii="Arial" w:hAnsi="Arial" w:cs="Arial"/>
          <w:sz w:val="22"/>
          <w:szCs w:val="22"/>
        </w:rPr>
        <w:t>In many cases, it is possible for children’s GPs to prescribe medicine that can be taken at home in the</w:t>
      </w:r>
      <w:r w:rsidR="0008335F" w:rsidRPr="000E3FF3">
        <w:rPr>
          <w:rFonts w:ascii="Arial" w:hAnsi="Arial" w:cs="Arial"/>
          <w:sz w:val="22"/>
          <w:szCs w:val="22"/>
        </w:rPr>
        <w:t xml:space="preserve"> </w:t>
      </w:r>
      <w:r w:rsidRPr="000E3FF3">
        <w:rPr>
          <w:rFonts w:ascii="Arial" w:hAnsi="Arial" w:cs="Arial"/>
          <w:sz w:val="22"/>
          <w:szCs w:val="22"/>
        </w:rPr>
        <w:t>morning and evening. As far as possible, administering medicines will only be done where it would be</w:t>
      </w:r>
      <w:r w:rsidR="0008335F" w:rsidRPr="000E3FF3">
        <w:rPr>
          <w:rFonts w:ascii="Arial" w:hAnsi="Arial" w:cs="Arial"/>
          <w:sz w:val="22"/>
          <w:szCs w:val="22"/>
        </w:rPr>
        <w:t xml:space="preserve"> </w:t>
      </w:r>
      <w:r w:rsidRPr="000E3FF3">
        <w:rPr>
          <w:rFonts w:ascii="Arial" w:hAnsi="Arial" w:cs="Arial"/>
          <w:sz w:val="22"/>
          <w:szCs w:val="22"/>
        </w:rPr>
        <w:t>detrimental to the child’s health if not given in the setting. If a child has not had a medication before</w:t>
      </w:r>
      <w:r w:rsidR="00F53A72" w:rsidRPr="000E3FF3">
        <w:rPr>
          <w:rFonts w:ascii="Arial" w:hAnsi="Arial" w:cs="Arial"/>
          <w:sz w:val="22"/>
          <w:szCs w:val="22"/>
        </w:rPr>
        <w:t xml:space="preserve">, </w:t>
      </w:r>
      <w:r w:rsidRPr="000E3FF3">
        <w:rPr>
          <w:rFonts w:ascii="Arial" w:hAnsi="Arial" w:cs="Arial"/>
          <w:sz w:val="22"/>
          <w:szCs w:val="22"/>
        </w:rPr>
        <w:t>especially a baby/child under two, it is advised that the parent keeps the child at home for the first 48 hours</w:t>
      </w:r>
      <w:r w:rsidR="0008335F" w:rsidRPr="000E3FF3">
        <w:rPr>
          <w:rFonts w:ascii="Arial" w:hAnsi="Arial" w:cs="Arial"/>
          <w:sz w:val="22"/>
          <w:szCs w:val="22"/>
        </w:rPr>
        <w:t xml:space="preserve"> </w:t>
      </w:r>
      <w:r w:rsidRPr="000E3FF3">
        <w:rPr>
          <w:rFonts w:ascii="Arial" w:hAnsi="Arial" w:cs="Arial"/>
          <w:sz w:val="22"/>
          <w:szCs w:val="22"/>
        </w:rPr>
        <w:t>to ensure there are no adverse effects, as well as to give time for the medication to take effect.</w:t>
      </w:r>
    </w:p>
    <w:p w:rsidR="0088574E" w:rsidRPr="000E3FF3" w:rsidRDefault="0088574E" w:rsidP="0088574E">
      <w:pPr>
        <w:spacing w:line="360" w:lineRule="auto"/>
        <w:rPr>
          <w:rFonts w:ascii="Arial" w:hAnsi="Arial" w:cs="Arial"/>
          <w:sz w:val="22"/>
          <w:szCs w:val="22"/>
        </w:rPr>
      </w:pPr>
    </w:p>
    <w:p w:rsidR="0088574E" w:rsidRPr="000E3FF3" w:rsidRDefault="0088574E" w:rsidP="0088574E">
      <w:pPr>
        <w:spacing w:line="360" w:lineRule="auto"/>
        <w:rPr>
          <w:rFonts w:ascii="Arial" w:hAnsi="Arial" w:cs="Arial"/>
          <w:sz w:val="22"/>
          <w:szCs w:val="22"/>
        </w:rPr>
      </w:pPr>
      <w:r w:rsidRPr="000E3FF3">
        <w:rPr>
          <w:rFonts w:ascii="Arial" w:hAnsi="Arial" w:cs="Arial"/>
          <w:sz w:val="22"/>
          <w:szCs w:val="22"/>
        </w:rPr>
        <w:t xml:space="preserve">These procedures are written in line with guidance in </w:t>
      </w:r>
      <w:r w:rsidRPr="000E3FF3">
        <w:rPr>
          <w:rFonts w:ascii="Arial" w:hAnsi="Arial" w:cs="Arial"/>
          <w:i/>
          <w:iCs/>
          <w:sz w:val="22"/>
          <w:szCs w:val="22"/>
        </w:rPr>
        <w:t>Managing Medicines in Schools and Early Years</w:t>
      </w:r>
      <w:r w:rsidR="0008335F" w:rsidRPr="000E3FF3">
        <w:rPr>
          <w:rFonts w:ascii="Arial" w:hAnsi="Arial" w:cs="Arial"/>
          <w:i/>
          <w:iCs/>
          <w:sz w:val="22"/>
          <w:szCs w:val="22"/>
        </w:rPr>
        <w:t xml:space="preserve"> </w:t>
      </w:r>
      <w:r w:rsidRPr="000E3FF3">
        <w:rPr>
          <w:rFonts w:ascii="Arial" w:hAnsi="Arial" w:cs="Arial"/>
          <w:i/>
          <w:iCs/>
          <w:sz w:val="22"/>
          <w:szCs w:val="22"/>
        </w:rPr>
        <w:t xml:space="preserve">Settings; </w:t>
      </w:r>
      <w:r w:rsidRPr="000E3FF3">
        <w:rPr>
          <w:rFonts w:ascii="Arial" w:hAnsi="Arial" w:cs="Arial"/>
          <w:sz w:val="22"/>
          <w:szCs w:val="22"/>
        </w:rPr>
        <w:t>the manager is responsible for ensuring all staff understand and follow these procedures.</w:t>
      </w:r>
    </w:p>
    <w:p w:rsidR="0088574E" w:rsidRPr="000E3FF3" w:rsidRDefault="0088574E" w:rsidP="0088574E">
      <w:pPr>
        <w:spacing w:line="360" w:lineRule="auto"/>
        <w:rPr>
          <w:rFonts w:ascii="Arial" w:hAnsi="Arial" w:cs="Arial"/>
          <w:sz w:val="22"/>
          <w:szCs w:val="22"/>
        </w:rPr>
      </w:pPr>
    </w:p>
    <w:p w:rsidR="0088574E" w:rsidRPr="000E3FF3" w:rsidRDefault="0088574E" w:rsidP="0088574E">
      <w:pPr>
        <w:spacing w:line="360" w:lineRule="auto"/>
        <w:rPr>
          <w:rFonts w:ascii="Arial" w:hAnsi="Arial" w:cs="Arial"/>
          <w:sz w:val="22"/>
          <w:szCs w:val="22"/>
        </w:rPr>
      </w:pPr>
      <w:r w:rsidRPr="000E3FF3">
        <w:rPr>
          <w:rFonts w:ascii="Arial" w:hAnsi="Arial" w:cs="Arial"/>
          <w:sz w:val="22"/>
          <w:szCs w:val="22"/>
        </w:rPr>
        <w:t>The key person is responsible for the correct administration of medication to children for whom they are the</w:t>
      </w:r>
      <w:r w:rsidR="0008335F" w:rsidRPr="000E3FF3">
        <w:rPr>
          <w:rFonts w:ascii="Arial" w:hAnsi="Arial" w:cs="Arial"/>
          <w:sz w:val="22"/>
          <w:szCs w:val="22"/>
        </w:rPr>
        <w:t xml:space="preserve"> </w:t>
      </w:r>
      <w:r w:rsidRPr="000E3FF3">
        <w:rPr>
          <w:rFonts w:ascii="Arial" w:hAnsi="Arial" w:cs="Arial"/>
          <w:sz w:val="22"/>
          <w:szCs w:val="22"/>
        </w:rPr>
        <w:t>key person. This includes ensuring that parent consent forms have been completed, that medicines are</w:t>
      </w:r>
      <w:r w:rsidR="0008335F" w:rsidRPr="000E3FF3">
        <w:rPr>
          <w:rFonts w:ascii="Arial" w:hAnsi="Arial" w:cs="Arial"/>
          <w:sz w:val="22"/>
          <w:szCs w:val="22"/>
        </w:rPr>
        <w:t xml:space="preserve"> </w:t>
      </w:r>
      <w:r w:rsidRPr="000E3FF3">
        <w:rPr>
          <w:rFonts w:ascii="Arial" w:hAnsi="Arial" w:cs="Arial"/>
          <w:sz w:val="22"/>
          <w:szCs w:val="22"/>
        </w:rPr>
        <w:t>stored correctly and that records are kept according to procedures. In the absence of the key person, the</w:t>
      </w:r>
      <w:r w:rsidR="0008335F" w:rsidRPr="000E3FF3">
        <w:rPr>
          <w:rFonts w:ascii="Arial" w:hAnsi="Arial" w:cs="Arial"/>
          <w:sz w:val="22"/>
          <w:szCs w:val="22"/>
        </w:rPr>
        <w:t xml:space="preserve"> </w:t>
      </w:r>
      <w:r w:rsidRPr="000E3FF3">
        <w:rPr>
          <w:rFonts w:ascii="Arial" w:hAnsi="Arial" w:cs="Arial"/>
          <w:sz w:val="22"/>
          <w:szCs w:val="22"/>
        </w:rPr>
        <w:t>manager is responsible for the overseeing of administering medication.</w:t>
      </w:r>
    </w:p>
    <w:p w:rsidR="0088574E" w:rsidRPr="000E3FF3" w:rsidRDefault="0088574E" w:rsidP="0088574E">
      <w:pPr>
        <w:spacing w:line="360" w:lineRule="auto"/>
        <w:rPr>
          <w:rFonts w:ascii="Arial" w:hAnsi="Arial" w:cs="Arial"/>
          <w:b/>
          <w:sz w:val="22"/>
          <w:szCs w:val="22"/>
        </w:rPr>
      </w:pPr>
    </w:p>
    <w:p w:rsidR="0088574E" w:rsidRPr="000E3FF3" w:rsidRDefault="0088574E" w:rsidP="0088574E">
      <w:pPr>
        <w:spacing w:line="360" w:lineRule="auto"/>
        <w:rPr>
          <w:rFonts w:ascii="Arial" w:hAnsi="Arial" w:cs="Arial"/>
          <w:b/>
          <w:sz w:val="22"/>
          <w:szCs w:val="22"/>
        </w:rPr>
      </w:pPr>
      <w:r w:rsidRPr="000E3FF3">
        <w:rPr>
          <w:rFonts w:ascii="Arial" w:hAnsi="Arial" w:cs="Arial"/>
          <w:b/>
          <w:sz w:val="22"/>
          <w:szCs w:val="22"/>
        </w:rPr>
        <w:t>Procedures</w:t>
      </w:r>
    </w:p>
    <w:p w:rsidR="0088574E" w:rsidRPr="000E3FF3" w:rsidRDefault="0088574E" w:rsidP="0088574E">
      <w:pPr>
        <w:spacing w:line="360" w:lineRule="auto"/>
        <w:rPr>
          <w:rFonts w:ascii="Arial" w:hAnsi="Arial" w:cs="Arial"/>
          <w:b/>
          <w:sz w:val="22"/>
          <w:szCs w:val="22"/>
        </w:rPr>
      </w:pPr>
    </w:p>
    <w:p w:rsidR="0088574E" w:rsidRPr="000E3FF3" w:rsidRDefault="0088574E" w:rsidP="00AC030D">
      <w:pPr>
        <w:numPr>
          <w:ilvl w:val="0"/>
          <w:numId w:val="115"/>
        </w:numPr>
        <w:spacing w:line="360" w:lineRule="auto"/>
        <w:rPr>
          <w:rFonts w:ascii="Arial" w:hAnsi="Arial" w:cs="Arial"/>
          <w:sz w:val="22"/>
          <w:szCs w:val="22"/>
        </w:rPr>
      </w:pPr>
      <w:r w:rsidRPr="000E3FF3">
        <w:rPr>
          <w:rFonts w:ascii="Arial" w:hAnsi="Arial" w:cs="Arial"/>
          <w:sz w:val="22"/>
          <w:szCs w:val="22"/>
        </w:rPr>
        <w:t>Children taking prescribed medication must be well enough to attend the setting.</w:t>
      </w:r>
    </w:p>
    <w:p w:rsidR="0088574E" w:rsidRPr="000E3FF3" w:rsidRDefault="0088574E" w:rsidP="00AC030D">
      <w:pPr>
        <w:numPr>
          <w:ilvl w:val="0"/>
          <w:numId w:val="115"/>
        </w:numPr>
        <w:spacing w:line="360" w:lineRule="auto"/>
        <w:rPr>
          <w:rFonts w:ascii="Arial" w:hAnsi="Arial" w:cs="Arial"/>
          <w:sz w:val="22"/>
          <w:szCs w:val="22"/>
        </w:rPr>
      </w:pPr>
      <w:r w:rsidRPr="000E3FF3">
        <w:rPr>
          <w:rFonts w:ascii="Arial" w:hAnsi="Arial" w:cs="Arial"/>
          <w:sz w:val="22"/>
          <w:szCs w:val="22"/>
        </w:rPr>
        <w:t xml:space="preserve">Only medication prescribed by a doctor (or other medically qualified person) is administered. It must be in-date and prescribed for the current condition (medicines containing aspirin will only be given if prescribed by a doctor). NB Children’s </w:t>
      </w:r>
      <w:proofErr w:type="spellStart"/>
      <w:r w:rsidRPr="000E3FF3">
        <w:rPr>
          <w:rFonts w:ascii="Arial" w:hAnsi="Arial" w:cs="Arial"/>
          <w:sz w:val="22"/>
          <w:szCs w:val="22"/>
        </w:rPr>
        <w:t>paracetamol</w:t>
      </w:r>
      <w:proofErr w:type="spellEnd"/>
      <w:r w:rsidRPr="000E3FF3">
        <w:rPr>
          <w:rFonts w:ascii="Arial" w:hAnsi="Arial" w:cs="Arial"/>
          <w:sz w:val="22"/>
          <w:szCs w:val="22"/>
        </w:rPr>
        <w:t xml:space="preserve"> (un-prescribed) is administered only for children under the age of one year with the verbal consent of the parents in the case of a high temperature. This</w:t>
      </w:r>
      <w:r w:rsidR="0008335F" w:rsidRPr="000E3FF3">
        <w:rPr>
          <w:rFonts w:ascii="Arial" w:hAnsi="Arial" w:cs="Arial"/>
          <w:sz w:val="22"/>
          <w:szCs w:val="22"/>
        </w:rPr>
        <w:t xml:space="preserve"> </w:t>
      </w:r>
      <w:r w:rsidRPr="000E3FF3">
        <w:rPr>
          <w:rFonts w:ascii="Arial" w:hAnsi="Arial" w:cs="Arial"/>
          <w:sz w:val="22"/>
          <w:szCs w:val="22"/>
        </w:rPr>
        <w:t>is to prevent febrile convulsion and where a parent or named person is on their way to collect the child.</w:t>
      </w:r>
    </w:p>
    <w:p w:rsidR="00B2796B" w:rsidRPr="000E3FF3" w:rsidRDefault="0088574E" w:rsidP="00AC030D">
      <w:pPr>
        <w:numPr>
          <w:ilvl w:val="0"/>
          <w:numId w:val="115"/>
        </w:numPr>
        <w:spacing w:line="360" w:lineRule="auto"/>
        <w:rPr>
          <w:rFonts w:ascii="Arial" w:hAnsi="Arial" w:cs="Arial"/>
          <w:sz w:val="22"/>
          <w:szCs w:val="22"/>
        </w:rPr>
      </w:pPr>
      <w:r w:rsidRPr="000E3FF3">
        <w:rPr>
          <w:rFonts w:ascii="Arial" w:hAnsi="Arial" w:cs="Arial"/>
          <w:sz w:val="22"/>
          <w:szCs w:val="22"/>
        </w:rPr>
        <w:t>Children's prescribed medicines are stored in their original containers, are clearly labelled and are</w:t>
      </w:r>
      <w:r w:rsidR="0008335F" w:rsidRPr="000E3FF3">
        <w:rPr>
          <w:rFonts w:ascii="Arial" w:hAnsi="Arial" w:cs="Arial"/>
          <w:sz w:val="22"/>
          <w:szCs w:val="22"/>
        </w:rPr>
        <w:t xml:space="preserve"> </w:t>
      </w:r>
      <w:r w:rsidRPr="000E3FF3">
        <w:rPr>
          <w:rFonts w:ascii="Arial" w:hAnsi="Arial" w:cs="Arial"/>
          <w:sz w:val="22"/>
          <w:szCs w:val="22"/>
        </w:rPr>
        <w:t>inaccessible to the children.</w:t>
      </w:r>
    </w:p>
    <w:p w:rsidR="00B2796B" w:rsidRPr="000E3FF3" w:rsidRDefault="00B2796B" w:rsidP="00B2796B">
      <w:pPr>
        <w:rPr>
          <w:rFonts w:ascii="Arial" w:hAnsi="Arial" w:cs="Arial"/>
          <w:sz w:val="22"/>
          <w:szCs w:val="22"/>
        </w:rPr>
      </w:pPr>
    </w:p>
    <w:p w:rsidR="0088574E" w:rsidRPr="000E3FF3" w:rsidRDefault="0088574E" w:rsidP="00B2796B">
      <w:pPr>
        <w:jc w:val="right"/>
        <w:rPr>
          <w:rFonts w:ascii="Arial" w:hAnsi="Arial" w:cs="Arial"/>
          <w:sz w:val="22"/>
          <w:szCs w:val="22"/>
        </w:rPr>
      </w:pPr>
    </w:p>
    <w:p w:rsidR="0088574E" w:rsidRPr="000E3FF3" w:rsidRDefault="0088574E" w:rsidP="00AC030D">
      <w:pPr>
        <w:numPr>
          <w:ilvl w:val="0"/>
          <w:numId w:val="116"/>
        </w:numPr>
        <w:spacing w:line="360" w:lineRule="auto"/>
        <w:rPr>
          <w:rFonts w:ascii="Arial" w:hAnsi="Arial" w:cs="Arial"/>
          <w:sz w:val="22"/>
          <w:szCs w:val="22"/>
        </w:rPr>
      </w:pPr>
      <w:r w:rsidRPr="000E3FF3">
        <w:rPr>
          <w:rFonts w:ascii="Arial" w:hAnsi="Arial" w:cs="Arial"/>
          <w:sz w:val="22"/>
          <w:szCs w:val="22"/>
        </w:rPr>
        <w:lastRenderedPageBreak/>
        <w:t>Parents give prior written permission for the administration of medication. The staff receiving the medication must ask the parent to sign a consent form stating the following information. No medication</w:t>
      </w:r>
      <w:r w:rsidR="0008335F" w:rsidRPr="000E3FF3">
        <w:rPr>
          <w:rFonts w:ascii="Arial" w:hAnsi="Arial" w:cs="Arial"/>
          <w:sz w:val="22"/>
          <w:szCs w:val="22"/>
        </w:rPr>
        <w:t xml:space="preserve"> </w:t>
      </w:r>
      <w:r w:rsidRPr="000E3FF3">
        <w:rPr>
          <w:rFonts w:ascii="Arial" w:hAnsi="Arial" w:cs="Arial"/>
          <w:sz w:val="22"/>
          <w:szCs w:val="22"/>
        </w:rPr>
        <w:t>may be given without these details being provided:</w:t>
      </w:r>
    </w:p>
    <w:p w:rsidR="0088574E" w:rsidRPr="000E3FF3" w:rsidRDefault="0088574E" w:rsidP="00AC030D">
      <w:pPr>
        <w:numPr>
          <w:ilvl w:val="0"/>
          <w:numId w:val="118"/>
        </w:numPr>
        <w:spacing w:line="360" w:lineRule="auto"/>
        <w:rPr>
          <w:rFonts w:ascii="Arial" w:hAnsi="Arial" w:cs="Arial"/>
          <w:sz w:val="22"/>
          <w:szCs w:val="22"/>
        </w:rPr>
      </w:pPr>
      <w:r w:rsidRPr="000E3FF3">
        <w:rPr>
          <w:rFonts w:ascii="Arial" w:hAnsi="Arial" w:cs="Arial"/>
          <w:sz w:val="22"/>
          <w:szCs w:val="22"/>
        </w:rPr>
        <w:t>- the full name of child and date of birth;</w:t>
      </w:r>
    </w:p>
    <w:p w:rsidR="0088574E" w:rsidRPr="000E3FF3" w:rsidRDefault="0088574E" w:rsidP="00AC030D">
      <w:pPr>
        <w:numPr>
          <w:ilvl w:val="0"/>
          <w:numId w:val="118"/>
        </w:numPr>
        <w:spacing w:line="360" w:lineRule="auto"/>
        <w:rPr>
          <w:rFonts w:ascii="Arial" w:hAnsi="Arial" w:cs="Arial"/>
          <w:sz w:val="22"/>
          <w:szCs w:val="22"/>
        </w:rPr>
      </w:pPr>
      <w:r w:rsidRPr="000E3FF3">
        <w:rPr>
          <w:rFonts w:ascii="Arial" w:hAnsi="Arial" w:cs="Arial"/>
          <w:sz w:val="22"/>
          <w:szCs w:val="22"/>
        </w:rPr>
        <w:t>- the name of medication and strength;</w:t>
      </w:r>
    </w:p>
    <w:p w:rsidR="0088574E" w:rsidRPr="000E3FF3" w:rsidRDefault="0088574E" w:rsidP="00AC030D">
      <w:pPr>
        <w:numPr>
          <w:ilvl w:val="0"/>
          <w:numId w:val="118"/>
        </w:numPr>
        <w:spacing w:line="360" w:lineRule="auto"/>
        <w:rPr>
          <w:rFonts w:ascii="Arial" w:hAnsi="Arial" w:cs="Arial"/>
          <w:sz w:val="22"/>
          <w:szCs w:val="22"/>
        </w:rPr>
      </w:pPr>
      <w:r w:rsidRPr="000E3FF3">
        <w:rPr>
          <w:rFonts w:ascii="Arial" w:hAnsi="Arial" w:cs="Arial"/>
          <w:sz w:val="22"/>
          <w:szCs w:val="22"/>
        </w:rPr>
        <w:t>who prescribed it;</w:t>
      </w:r>
    </w:p>
    <w:p w:rsidR="0088574E" w:rsidRPr="000E3FF3" w:rsidRDefault="0088574E" w:rsidP="00AC030D">
      <w:pPr>
        <w:numPr>
          <w:ilvl w:val="0"/>
          <w:numId w:val="119"/>
        </w:numPr>
        <w:spacing w:line="360" w:lineRule="auto"/>
        <w:rPr>
          <w:rFonts w:ascii="Arial" w:hAnsi="Arial" w:cs="Arial"/>
          <w:sz w:val="22"/>
          <w:szCs w:val="22"/>
        </w:rPr>
      </w:pPr>
      <w:r w:rsidRPr="000E3FF3">
        <w:rPr>
          <w:rFonts w:ascii="Arial" w:hAnsi="Arial" w:cs="Arial"/>
          <w:sz w:val="22"/>
          <w:szCs w:val="22"/>
        </w:rPr>
        <w:t>- the dosage to be given in the setting;</w:t>
      </w:r>
    </w:p>
    <w:p w:rsidR="0088574E" w:rsidRPr="000E3FF3" w:rsidRDefault="0088574E" w:rsidP="00AC030D">
      <w:pPr>
        <w:numPr>
          <w:ilvl w:val="0"/>
          <w:numId w:val="119"/>
        </w:numPr>
        <w:spacing w:line="360" w:lineRule="auto"/>
        <w:rPr>
          <w:rFonts w:ascii="Arial" w:hAnsi="Arial" w:cs="Arial"/>
          <w:sz w:val="22"/>
          <w:szCs w:val="22"/>
        </w:rPr>
      </w:pPr>
      <w:r w:rsidRPr="000E3FF3">
        <w:rPr>
          <w:rFonts w:ascii="Arial" w:hAnsi="Arial" w:cs="Arial"/>
          <w:sz w:val="22"/>
          <w:szCs w:val="22"/>
        </w:rPr>
        <w:t>- how the medication should be stored and its expiry date;</w:t>
      </w:r>
    </w:p>
    <w:p w:rsidR="0088574E" w:rsidRPr="000E3FF3" w:rsidRDefault="0088574E" w:rsidP="00AC030D">
      <w:pPr>
        <w:numPr>
          <w:ilvl w:val="0"/>
          <w:numId w:val="119"/>
        </w:numPr>
        <w:spacing w:line="360" w:lineRule="auto"/>
        <w:rPr>
          <w:rFonts w:ascii="Arial" w:hAnsi="Arial" w:cs="Arial"/>
          <w:sz w:val="22"/>
          <w:szCs w:val="22"/>
        </w:rPr>
      </w:pPr>
      <w:r w:rsidRPr="000E3FF3">
        <w:rPr>
          <w:rFonts w:ascii="Arial" w:hAnsi="Arial" w:cs="Arial"/>
          <w:sz w:val="22"/>
          <w:szCs w:val="22"/>
        </w:rPr>
        <w:t>- any possible side effects that may be expected; and</w:t>
      </w:r>
    </w:p>
    <w:p w:rsidR="0088574E" w:rsidRPr="000E3FF3" w:rsidRDefault="0088574E" w:rsidP="00AC030D">
      <w:pPr>
        <w:numPr>
          <w:ilvl w:val="0"/>
          <w:numId w:val="119"/>
        </w:numPr>
        <w:spacing w:line="360" w:lineRule="auto"/>
        <w:rPr>
          <w:rFonts w:ascii="Arial" w:hAnsi="Arial" w:cs="Arial"/>
          <w:sz w:val="22"/>
          <w:szCs w:val="22"/>
        </w:rPr>
      </w:pPr>
      <w:r w:rsidRPr="000E3FF3">
        <w:rPr>
          <w:rFonts w:ascii="Arial" w:hAnsi="Arial" w:cs="Arial"/>
          <w:sz w:val="22"/>
          <w:szCs w:val="22"/>
        </w:rPr>
        <w:t xml:space="preserve">- </w:t>
      </w:r>
      <w:proofErr w:type="gramStart"/>
      <w:r w:rsidRPr="000E3FF3">
        <w:rPr>
          <w:rFonts w:ascii="Arial" w:hAnsi="Arial" w:cs="Arial"/>
          <w:sz w:val="22"/>
          <w:szCs w:val="22"/>
        </w:rPr>
        <w:t>the</w:t>
      </w:r>
      <w:proofErr w:type="gramEnd"/>
      <w:r w:rsidRPr="000E3FF3">
        <w:rPr>
          <w:rFonts w:ascii="Arial" w:hAnsi="Arial" w:cs="Arial"/>
          <w:sz w:val="22"/>
          <w:szCs w:val="22"/>
        </w:rPr>
        <w:t xml:space="preserve"> signature of the parent, their printed name and the date.</w:t>
      </w:r>
    </w:p>
    <w:p w:rsidR="0088574E" w:rsidRPr="000E3FF3" w:rsidRDefault="0088574E" w:rsidP="0088574E">
      <w:pPr>
        <w:spacing w:line="360" w:lineRule="auto"/>
        <w:ind w:left="360"/>
        <w:rPr>
          <w:rFonts w:ascii="Arial" w:hAnsi="Arial" w:cs="Arial"/>
          <w:sz w:val="22"/>
          <w:szCs w:val="22"/>
        </w:rPr>
      </w:pPr>
    </w:p>
    <w:p w:rsidR="0088574E" w:rsidRPr="000E3FF3" w:rsidRDefault="004B5C3E" w:rsidP="0088574E">
      <w:pPr>
        <w:pBdr>
          <w:top w:val="single" w:sz="4" w:space="1" w:color="7030A0"/>
          <w:left w:val="single" w:sz="4" w:space="4" w:color="7030A0"/>
          <w:bottom w:val="single" w:sz="4" w:space="1" w:color="7030A0"/>
          <w:right w:val="single" w:sz="4" w:space="4" w:color="7030A0"/>
        </w:pBdr>
        <w:spacing w:line="360" w:lineRule="auto"/>
        <w:ind w:left="360"/>
        <w:rPr>
          <w:rFonts w:ascii="Arial" w:hAnsi="Arial" w:cs="Arial"/>
          <w:i/>
          <w:sz w:val="22"/>
          <w:szCs w:val="22"/>
        </w:rPr>
      </w:pPr>
      <w:r w:rsidRPr="000E3FF3">
        <w:rPr>
          <w:rFonts w:ascii="Arial" w:hAnsi="Arial" w:cs="Arial"/>
          <w:i/>
          <w:sz w:val="22"/>
          <w:szCs w:val="22"/>
        </w:rPr>
        <w:t xml:space="preserve">Key person </w:t>
      </w:r>
      <w:r w:rsidR="0088574E" w:rsidRPr="000E3FF3">
        <w:rPr>
          <w:rFonts w:ascii="Arial" w:hAnsi="Arial" w:cs="Arial"/>
          <w:i/>
          <w:sz w:val="22"/>
          <w:szCs w:val="22"/>
        </w:rPr>
        <w:t>or manager is responsible for collecting child’s medication and making sure the parent signs the consent form.</w:t>
      </w:r>
    </w:p>
    <w:p w:rsidR="0088574E" w:rsidRPr="000E3FF3" w:rsidRDefault="0088574E" w:rsidP="0088574E">
      <w:pPr>
        <w:pBdr>
          <w:top w:val="single" w:sz="4" w:space="1" w:color="7030A0"/>
          <w:left w:val="single" w:sz="4" w:space="4" w:color="7030A0"/>
          <w:bottom w:val="single" w:sz="4" w:space="1" w:color="7030A0"/>
          <w:right w:val="single" w:sz="4" w:space="4" w:color="7030A0"/>
        </w:pBdr>
        <w:spacing w:line="360" w:lineRule="auto"/>
        <w:ind w:left="360"/>
        <w:rPr>
          <w:rFonts w:ascii="Arial" w:hAnsi="Arial" w:cs="Arial"/>
          <w:i/>
          <w:sz w:val="22"/>
          <w:szCs w:val="22"/>
        </w:rPr>
      </w:pPr>
      <w:r w:rsidRPr="000E3FF3">
        <w:rPr>
          <w:rFonts w:ascii="Arial" w:hAnsi="Arial" w:cs="Arial"/>
          <w:i/>
          <w:sz w:val="22"/>
          <w:szCs w:val="22"/>
        </w:rPr>
        <w:t>All staff will be informed.</w:t>
      </w:r>
    </w:p>
    <w:p w:rsidR="0088574E" w:rsidRPr="000E3FF3" w:rsidRDefault="0088574E" w:rsidP="0088574E">
      <w:pPr>
        <w:pBdr>
          <w:top w:val="single" w:sz="4" w:space="1" w:color="7030A0"/>
          <w:left w:val="single" w:sz="4" w:space="4" w:color="7030A0"/>
          <w:bottom w:val="single" w:sz="4" w:space="1" w:color="7030A0"/>
          <w:right w:val="single" w:sz="4" w:space="4" w:color="7030A0"/>
        </w:pBdr>
        <w:spacing w:line="360" w:lineRule="auto"/>
        <w:ind w:left="360"/>
        <w:rPr>
          <w:rFonts w:ascii="Arial" w:hAnsi="Arial" w:cs="Arial"/>
          <w:sz w:val="22"/>
          <w:szCs w:val="22"/>
        </w:rPr>
      </w:pPr>
    </w:p>
    <w:p w:rsidR="0088574E" w:rsidRPr="000E3FF3" w:rsidRDefault="0088574E" w:rsidP="0088574E">
      <w:pPr>
        <w:spacing w:line="360" w:lineRule="auto"/>
        <w:rPr>
          <w:rFonts w:ascii="Arial" w:hAnsi="Arial" w:cs="Arial"/>
          <w:sz w:val="22"/>
          <w:szCs w:val="22"/>
        </w:rPr>
      </w:pPr>
    </w:p>
    <w:p w:rsidR="0088574E" w:rsidRPr="000E3FF3" w:rsidRDefault="0088574E" w:rsidP="00AC030D">
      <w:pPr>
        <w:numPr>
          <w:ilvl w:val="0"/>
          <w:numId w:val="120"/>
        </w:numPr>
        <w:spacing w:line="360" w:lineRule="auto"/>
        <w:ind w:left="426"/>
        <w:rPr>
          <w:rFonts w:ascii="Arial" w:hAnsi="Arial" w:cs="Arial"/>
          <w:sz w:val="22"/>
          <w:szCs w:val="22"/>
        </w:rPr>
      </w:pPr>
      <w:r w:rsidRPr="000E3FF3">
        <w:rPr>
          <w:rFonts w:ascii="Arial" w:hAnsi="Arial" w:cs="Arial"/>
          <w:sz w:val="22"/>
          <w:szCs w:val="22"/>
        </w:rPr>
        <w:t>The administration of medicine is recorded accurately in our medication record book each time it is given and is signed by the key person/manager. Parents are shown the record at the end of the day and asked to sign the record book to acknowledge the administration of the medicine. The medication</w:t>
      </w:r>
      <w:r w:rsidR="0008335F" w:rsidRPr="000E3FF3">
        <w:rPr>
          <w:rFonts w:ascii="Arial" w:hAnsi="Arial" w:cs="Arial"/>
          <w:sz w:val="22"/>
          <w:szCs w:val="22"/>
        </w:rPr>
        <w:t xml:space="preserve"> </w:t>
      </w:r>
      <w:r w:rsidRPr="000E3FF3">
        <w:rPr>
          <w:rFonts w:ascii="Arial" w:hAnsi="Arial" w:cs="Arial"/>
          <w:sz w:val="22"/>
          <w:szCs w:val="22"/>
        </w:rPr>
        <w:t>record book records the:</w:t>
      </w:r>
    </w:p>
    <w:p w:rsidR="0088574E" w:rsidRPr="000E3FF3" w:rsidRDefault="0088574E" w:rsidP="00AC030D">
      <w:pPr>
        <w:numPr>
          <w:ilvl w:val="0"/>
          <w:numId w:val="121"/>
        </w:numPr>
        <w:spacing w:line="360" w:lineRule="auto"/>
        <w:rPr>
          <w:rFonts w:ascii="Arial" w:hAnsi="Arial" w:cs="Arial"/>
          <w:sz w:val="22"/>
          <w:szCs w:val="22"/>
        </w:rPr>
      </w:pPr>
      <w:r w:rsidRPr="000E3FF3">
        <w:rPr>
          <w:rFonts w:ascii="Arial" w:hAnsi="Arial" w:cs="Arial"/>
          <w:sz w:val="22"/>
          <w:szCs w:val="22"/>
        </w:rPr>
        <w:t>name of the child;</w:t>
      </w:r>
    </w:p>
    <w:p w:rsidR="0088574E" w:rsidRPr="000E3FF3" w:rsidRDefault="0088574E" w:rsidP="00AC030D">
      <w:pPr>
        <w:numPr>
          <w:ilvl w:val="0"/>
          <w:numId w:val="121"/>
        </w:numPr>
        <w:spacing w:line="360" w:lineRule="auto"/>
        <w:rPr>
          <w:rFonts w:ascii="Arial" w:hAnsi="Arial" w:cs="Arial"/>
          <w:sz w:val="22"/>
          <w:szCs w:val="22"/>
        </w:rPr>
      </w:pPr>
      <w:r w:rsidRPr="000E3FF3">
        <w:rPr>
          <w:rFonts w:ascii="Arial" w:hAnsi="Arial" w:cs="Arial"/>
          <w:sz w:val="22"/>
          <w:szCs w:val="22"/>
        </w:rPr>
        <w:t>name and strength of the medication;</w:t>
      </w:r>
    </w:p>
    <w:p w:rsidR="0088574E" w:rsidRPr="000E3FF3" w:rsidRDefault="0088574E" w:rsidP="00AC030D">
      <w:pPr>
        <w:numPr>
          <w:ilvl w:val="0"/>
          <w:numId w:val="121"/>
        </w:numPr>
        <w:spacing w:line="360" w:lineRule="auto"/>
        <w:rPr>
          <w:rFonts w:ascii="Arial" w:hAnsi="Arial" w:cs="Arial"/>
          <w:sz w:val="22"/>
          <w:szCs w:val="22"/>
        </w:rPr>
      </w:pPr>
      <w:r w:rsidRPr="000E3FF3">
        <w:rPr>
          <w:rFonts w:ascii="Arial" w:hAnsi="Arial" w:cs="Arial"/>
          <w:sz w:val="22"/>
          <w:szCs w:val="22"/>
        </w:rPr>
        <w:t>date and time of the dose;</w:t>
      </w:r>
    </w:p>
    <w:p w:rsidR="0088574E" w:rsidRPr="000E3FF3" w:rsidRDefault="0088574E" w:rsidP="00AC030D">
      <w:pPr>
        <w:numPr>
          <w:ilvl w:val="0"/>
          <w:numId w:val="121"/>
        </w:numPr>
        <w:spacing w:line="360" w:lineRule="auto"/>
        <w:rPr>
          <w:rFonts w:ascii="Arial" w:hAnsi="Arial" w:cs="Arial"/>
          <w:sz w:val="22"/>
          <w:szCs w:val="22"/>
        </w:rPr>
      </w:pPr>
      <w:r w:rsidRPr="000E3FF3">
        <w:rPr>
          <w:rFonts w:ascii="Arial" w:hAnsi="Arial" w:cs="Arial"/>
          <w:sz w:val="22"/>
          <w:szCs w:val="22"/>
        </w:rPr>
        <w:t>dose given and method;</w:t>
      </w:r>
    </w:p>
    <w:p w:rsidR="0088574E" w:rsidRPr="000E3FF3" w:rsidRDefault="0088574E" w:rsidP="00AC030D">
      <w:pPr>
        <w:numPr>
          <w:ilvl w:val="0"/>
          <w:numId w:val="121"/>
        </w:numPr>
        <w:spacing w:line="360" w:lineRule="auto"/>
        <w:rPr>
          <w:rFonts w:ascii="Arial" w:hAnsi="Arial" w:cs="Arial"/>
          <w:sz w:val="22"/>
          <w:szCs w:val="22"/>
        </w:rPr>
      </w:pPr>
      <w:r w:rsidRPr="000E3FF3">
        <w:rPr>
          <w:rFonts w:ascii="Arial" w:hAnsi="Arial" w:cs="Arial"/>
          <w:sz w:val="22"/>
          <w:szCs w:val="22"/>
        </w:rPr>
        <w:t>signature of the key person/manager; and</w:t>
      </w:r>
    </w:p>
    <w:p w:rsidR="0088574E" w:rsidRPr="000E3FF3" w:rsidRDefault="0088574E" w:rsidP="00AC030D">
      <w:pPr>
        <w:numPr>
          <w:ilvl w:val="0"/>
          <w:numId w:val="121"/>
        </w:numPr>
        <w:spacing w:line="360" w:lineRule="auto"/>
        <w:rPr>
          <w:rFonts w:ascii="Arial" w:hAnsi="Arial" w:cs="Arial"/>
          <w:sz w:val="22"/>
          <w:szCs w:val="22"/>
        </w:rPr>
      </w:pPr>
      <w:proofErr w:type="gramStart"/>
      <w:r w:rsidRPr="000E3FF3">
        <w:rPr>
          <w:rFonts w:ascii="Arial" w:hAnsi="Arial" w:cs="Arial"/>
          <w:sz w:val="22"/>
          <w:szCs w:val="22"/>
        </w:rPr>
        <w:t>parent’s</w:t>
      </w:r>
      <w:proofErr w:type="gramEnd"/>
      <w:r w:rsidRPr="000E3FF3">
        <w:rPr>
          <w:rFonts w:ascii="Arial" w:hAnsi="Arial" w:cs="Arial"/>
          <w:sz w:val="22"/>
          <w:szCs w:val="22"/>
        </w:rPr>
        <w:t xml:space="preserve"> signature.</w:t>
      </w:r>
    </w:p>
    <w:p w:rsidR="0088574E" w:rsidRPr="000E3FF3" w:rsidRDefault="0088574E" w:rsidP="00AC030D">
      <w:pPr>
        <w:numPr>
          <w:ilvl w:val="0"/>
          <w:numId w:val="120"/>
        </w:numPr>
        <w:spacing w:line="360" w:lineRule="auto"/>
        <w:ind w:left="426"/>
        <w:rPr>
          <w:rFonts w:ascii="Arial" w:hAnsi="Arial" w:cs="Arial"/>
          <w:sz w:val="22"/>
          <w:szCs w:val="22"/>
        </w:rPr>
      </w:pPr>
      <w:r w:rsidRPr="000E3FF3">
        <w:rPr>
          <w:rFonts w:ascii="Arial" w:hAnsi="Arial" w:cs="Arial"/>
          <w:sz w:val="22"/>
          <w:szCs w:val="22"/>
        </w:rPr>
        <w:t>We use the Pre-school Learning Alliance’s Medication Record book for recording the administration of</w:t>
      </w:r>
      <w:r w:rsidR="0008335F" w:rsidRPr="000E3FF3">
        <w:rPr>
          <w:rFonts w:ascii="Arial" w:hAnsi="Arial" w:cs="Arial"/>
          <w:sz w:val="22"/>
          <w:szCs w:val="22"/>
        </w:rPr>
        <w:t xml:space="preserve"> </w:t>
      </w:r>
      <w:r w:rsidRPr="000E3FF3">
        <w:rPr>
          <w:rFonts w:ascii="Arial" w:hAnsi="Arial" w:cs="Arial"/>
          <w:sz w:val="22"/>
          <w:szCs w:val="22"/>
        </w:rPr>
        <w:t>medicine and comply with the detailed procedures set out in that publication.</w:t>
      </w:r>
    </w:p>
    <w:p w:rsidR="0088574E" w:rsidRPr="000E3FF3" w:rsidRDefault="0088574E" w:rsidP="0088574E">
      <w:pPr>
        <w:spacing w:line="360" w:lineRule="auto"/>
        <w:ind w:left="66"/>
        <w:rPr>
          <w:rFonts w:ascii="Arial" w:hAnsi="Arial" w:cs="Arial"/>
          <w:sz w:val="22"/>
          <w:szCs w:val="22"/>
        </w:rPr>
      </w:pPr>
    </w:p>
    <w:p w:rsidR="0088574E" w:rsidRPr="000E3FF3" w:rsidRDefault="0088574E" w:rsidP="0088574E">
      <w:pPr>
        <w:spacing w:line="360" w:lineRule="auto"/>
        <w:ind w:left="66"/>
        <w:rPr>
          <w:rFonts w:ascii="Arial" w:hAnsi="Arial" w:cs="Arial"/>
          <w:i/>
          <w:sz w:val="22"/>
          <w:szCs w:val="22"/>
        </w:rPr>
      </w:pPr>
      <w:r w:rsidRPr="000E3FF3">
        <w:rPr>
          <w:rFonts w:ascii="Arial" w:hAnsi="Arial" w:cs="Arial"/>
          <w:i/>
          <w:sz w:val="22"/>
          <w:szCs w:val="22"/>
        </w:rPr>
        <w:t>Storage of medicines</w:t>
      </w:r>
    </w:p>
    <w:p w:rsidR="0088574E" w:rsidRPr="000E3FF3" w:rsidRDefault="0088574E" w:rsidP="00AC030D">
      <w:pPr>
        <w:numPr>
          <w:ilvl w:val="0"/>
          <w:numId w:val="122"/>
        </w:numPr>
        <w:spacing w:line="360" w:lineRule="auto"/>
        <w:rPr>
          <w:rFonts w:ascii="Arial" w:hAnsi="Arial" w:cs="Arial"/>
          <w:sz w:val="22"/>
          <w:szCs w:val="22"/>
        </w:rPr>
      </w:pPr>
      <w:r w:rsidRPr="000E3FF3">
        <w:rPr>
          <w:rFonts w:ascii="Arial" w:hAnsi="Arial" w:cs="Arial"/>
          <w:sz w:val="22"/>
          <w:szCs w:val="22"/>
        </w:rPr>
        <w:t xml:space="preserve">All medication is stored safely in a locked cupboard or refrigerated as required. Where the cupboard </w:t>
      </w:r>
      <w:r w:rsidR="00F53A72" w:rsidRPr="000E3FF3">
        <w:rPr>
          <w:rFonts w:ascii="Arial" w:hAnsi="Arial" w:cs="Arial"/>
          <w:sz w:val="22"/>
          <w:szCs w:val="22"/>
        </w:rPr>
        <w:t>or refrigerator</w:t>
      </w:r>
      <w:r w:rsidRPr="000E3FF3">
        <w:rPr>
          <w:rFonts w:ascii="Arial" w:hAnsi="Arial" w:cs="Arial"/>
          <w:sz w:val="22"/>
          <w:szCs w:val="22"/>
        </w:rPr>
        <w:t xml:space="preserve"> is not used solely for storing medicines, they are kept in a marked plastic box.</w:t>
      </w:r>
    </w:p>
    <w:p w:rsidR="0088574E" w:rsidRPr="000E3FF3" w:rsidRDefault="0088574E" w:rsidP="00AC030D">
      <w:pPr>
        <w:numPr>
          <w:ilvl w:val="0"/>
          <w:numId w:val="122"/>
        </w:numPr>
        <w:spacing w:line="360" w:lineRule="auto"/>
        <w:rPr>
          <w:rFonts w:ascii="Arial" w:hAnsi="Arial" w:cs="Arial"/>
          <w:sz w:val="22"/>
          <w:szCs w:val="22"/>
        </w:rPr>
      </w:pPr>
      <w:r w:rsidRPr="000E3FF3">
        <w:rPr>
          <w:rFonts w:ascii="Arial" w:hAnsi="Arial" w:cs="Arial"/>
          <w:sz w:val="22"/>
          <w:szCs w:val="22"/>
        </w:rPr>
        <w:t>The child’s key person is responsible for ensuring medicine is handed back at the end of the day to</w:t>
      </w:r>
      <w:r w:rsidR="0008335F" w:rsidRPr="000E3FF3">
        <w:rPr>
          <w:rFonts w:ascii="Arial" w:hAnsi="Arial" w:cs="Arial"/>
          <w:sz w:val="22"/>
          <w:szCs w:val="22"/>
        </w:rPr>
        <w:t xml:space="preserve"> </w:t>
      </w:r>
      <w:r w:rsidRPr="000E3FF3">
        <w:rPr>
          <w:rFonts w:ascii="Arial" w:hAnsi="Arial" w:cs="Arial"/>
          <w:sz w:val="22"/>
          <w:szCs w:val="22"/>
        </w:rPr>
        <w:t>the parent.</w:t>
      </w:r>
    </w:p>
    <w:p w:rsidR="0088574E" w:rsidRPr="000E3FF3" w:rsidRDefault="0088574E" w:rsidP="00AC030D">
      <w:pPr>
        <w:numPr>
          <w:ilvl w:val="0"/>
          <w:numId w:val="122"/>
        </w:numPr>
        <w:spacing w:line="360" w:lineRule="auto"/>
        <w:rPr>
          <w:rFonts w:ascii="Arial" w:hAnsi="Arial" w:cs="Arial"/>
          <w:sz w:val="22"/>
          <w:szCs w:val="22"/>
        </w:rPr>
      </w:pPr>
      <w:r w:rsidRPr="000E3FF3">
        <w:rPr>
          <w:rFonts w:ascii="Arial" w:hAnsi="Arial" w:cs="Arial"/>
          <w:sz w:val="22"/>
          <w:szCs w:val="22"/>
        </w:rPr>
        <w:lastRenderedPageBreak/>
        <w:t>For some conditions, medication may be kept in the setting to be administered on a regular or as-and-when- required basis. Key persons check that any medication held in the setting, is in date and return</w:t>
      </w:r>
      <w:r w:rsidR="0008335F" w:rsidRPr="000E3FF3">
        <w:rPr>
          <w:rFonts w:ascii="Arial" w:hAnsi="Arial" w:cs="Arial"/>
          <w:sz w:val="22"/>
          <w:szCs w:val="22"/>
        </w:rPr>
        <w:t xml:space="preserve"> </w:t>
      </w:r>
      <w:r w:rsidRPr="000E3FF3">
        <w:rPr>
          <w:rFonts w:ascii="Arial" w:hAnsi="Arial" w:cs="Arial"/>
          <w:sz w:val="22"/>
          <w:szCs w:val="22"/>
        </w:rPr>
        <w:t>any out-of-date medication back to the parent.</w:t>
      </w:r>
    </w:p>
    <w:p w:rsidR="0088574E" w:rsidRPr="000E3FF3" w:rsidRDefault="0088574E" w:rsidP="0088574E">
      <w:pPr>
        <w:pBdr>
          <w:top w:val="single" w:sz="4" w:space="1" w:color="7030A0"/>
          <w:left w:val="single" w:sz="4" w:space="4" w:color="7030A0"/>
          <w:bottom w:val="single" w:sz="4" w:space="1" w:color="7030A0"/>
          <w:right w:val="single" w:sz="4" w:space="4" w:color="7030A0"/>
        </w:pBdr>
        <w:spacing w:line="360" w:lineRule="auto"/>
        <w:rPr>
          <w:rFonts w:ascii="Arial" w:hAnsi="Arial" w:cs="Arial"/>
          <w:i/>
          <w:sz w:val="22"/>
          <w:szCs w:val="22"/>
        </w:rPr>
      </w:pPr>
      <w:r w:rsidRPr="000E3FF3">
        <w:rPr>
          <w:rFonts w:ascii="Arial" w:hAnsi="Arial" w:cs="Arial"/>
          <w:i/>
          <w:sz w:val="22"/>
          <w:szCs w:val="22"/>
        </w:rPr>
        <w:t>Medicines are stored in a clear bag labelled with child name in a locked cabinet or in the fridge.</w:t>
      </w:r>
    </w:p>
    <w:p w:rsidR="0088574E" w:rsidRPr="000E3FF3" w:rsidRDefault="0088574E" w:rsidP="0088574E">
      <w:pPr>
        <w:pBdr>
          <w:top w:val="single" w:sz="4" w:space="1" w:color="7030A0"/>
          <w:left w:val="single" w:sz="4" w:space="4" w:color="7030A0"/>
          <w:bottom w:val="single" w:sz="4" w:space="1" w:color="7030A0"/>
          <w:right w:val="single" w:sz="4" w:space="4" w:color="7030A0"/>
        </w:pBdr>
        <w:spacing w:line="360" w:lineRule="auto"/>
        <w:rPr>
          <w:rFonts w:ascii="Arial" w:hAnsi="Arial" w:cs="Arial"/>
          <w:sz w:val="22"/>
          <w:szCs w:val="22"/>
        </w:rPr>
      </w:pPr>
    </w:p>
    <w:p w:rsidR="0088574E" w:rsidRPr="000E3FF3" w:rsidRDefault="0088574E" w:rsidP="0088574E">
      <w:pPr>
        <w:spacing w:line="360" w:lineRule="auto"/>
        <w:ind w:left="360"/>
        <w:rPr>
          <w:rFonts w:ascii="Arial" w:hAnsi="Arial" w:cs="Arial"/>
          <w:sz w:val="22"/>
          <w:szCs w:val="22"/>
        </w:rPr>
      </w:pPr>
    </w:p>
    <w:p w:rsidR="0088574E" w:rsidRPr="000E3FF3" w:rsidRDefault="0088574E" w:rsidP="00AC030D">
      <w:pPr>
        <w:pStyle w:val="ListParagraph"/>
        <w:numPr>
          <w:ilvl w:val="0"/>
          <w:numId w:val="117"/>
        </w:numPr>
        <w:spacing w:line="360" w:lineRule="auto"/>
        <w:rPr>
          <w:rFonts w:ascii="Arial" w:hAnsi="Arial" w:cs="Arial"/>
          <w:sz w:val="22"/>
          <w:szCs w:val="22"/>
        </w:rPr>
      </w:pPr>
      <w:r w:rsidRPr="000E3FF3">
        <w:rPr>
          <w:rFonts w:ascii="Arial" w:hAnsi="Arial" w:cs="Arial"/>
          <w:sz w:val="22"/>
          <w:szCs w:val="22"/>
        </w:rPr>
        <w:t>If the administration of prescribed medication requires medical knowledge, individual training is</w:t>
      </w:r>
      <w:r w:rsidR="0008335F" w:rsidRPr="000E3FF3">
        <w:rPr>
          <w:rFonts w:ascii="Arial" w:hAnsi="Arial" w:cs="Arial"/>
          <w:sz w:val="22"/>
          <w:szCs w:val="22"/>
        </w:rPr>
        <w:t xml:space="preserve"> </w:t>
      </w:r>
      <w:r w:rsidRPr="000E3FF3">
        <w:rPr>
          <w:rFonts w:ascii="Arial" w:hAnsi="Arial" w:cs="Arial"/>
          <w:sz w:val="22"/>
          <w:szCs w:val="22"/>
        </w:rPr>
        <w:t>provided for the relevant member of staff by a health professional.</w:t>
      </w:r>
    </w:p>
    <w:p w:rsidR="0088574E" w:rsidRPr="000E3FF3" w:rsidRDefault="0088574E" w:rsidP="00AC030D">
      <w:pPr>
        <w:pStyle w:val="ListParagraph"/>
        <w:numPr>
          <w:ilvl w:val="0"/>
          <w:numId w:val="117"/>
        </w:numPr>
        <w:spacing w:line="360" w:lineRule="auto"/>
        <w:rPr>
          <w:rFonts w:ascii="Arial" w:hAnsi="Arial" w:cs="Arial"/>
          <w:sz w:val="22"/>
          <w:szCs w:val="22"/>
        </w:rPr>
      </w:pPr>
      <w:r w:rsidRPr="000E3FF3">
        <w:rPr>
          <w:rFonts w:ascii="Arial" w:hAnsi="Arial" w:cs="Arial"/>
          <w:sz w:val="22"/>
          <w:szCs w:val="22"/>
        </w:rPr>
        <w:t>If rectal diazepam is given, another member of staff must be present and co-signs the record book.</w:t>
      </w:r>
    </w:p>
    <w:p w:rsidR="0088574E" w:rsidRPr="000E3FF3" w:rsidRDefault="0088574E" w:rsidP="00AC030D">
      <w:pPr>
        <w:pStyle w:val="ListParagraph"/>
        <w:numPr>
          <w:ilvl w:val="0"/>
          <w:numId w:val="117"/>
        </w:numPr>
        <w:spacing w:line="360" w:lineRule="auto"/>
        <w:rPr>
          <w:rFonts w:ascii="Arial" w:hAnsi="Arial" w:cs="Arial"/>
          <w:sz w:val="22"/>
          <w:szCs w:val="22"/>
        </w:rPr>
      </w:pPr>
      <w:r w:rsidRPr="000E3FF3">
        <w:rPr>
          <w:rFonts w:ascii="Arial" w:hAnsi="Arial" w:cs="Arial"/>
          <w:sz w:val="22"/>
          <w:szCs w:val="22"/>
        </w:rPr>
        <w:t>No child may self-administer. Where children are capable of understanding when they need medication, for example with asthma, they should be encouraged to tell their key person what they need. However, this does not replace staff vigilance in knowing and responding when a child requires medication.</w:t>
      </w:r>
    </w:p>
    <w:p w:rsidR="0088574E" w:rsidRPr="000E3FF3" w:rsidRDefault="0088574E" w:rsidP="0088574E">
      <w:pPr>
        <w:pStyle w:val="ListParagraph"/>
        <w:spacing w:line="360" w:lineRule="auto"/>
        <w:ind w:left="0"/>
        <w:rPr>
          <w:rFonts w:ascii="Arial" w:hAnsi="Arial" w:cs="Arial"/>
          <w:sz w:val="22"/>
          <w:szCs w:val="22"/>
        </w:rPr>
      </w:pPr>
    </w:p>
    <w:p w:rsidR="0088574E" w:rsidRPr="000E3FF3" w:rsidRDefault="0088574E" w:rsidP="0088574E">
      <w:pPr>
        <w:pStyle w:val="ListParagraph"/>
        <w:spacing w:line="360" w:lineRule="auto"/>
        <w:ind w:left="0"/>
        <w:rPr>
          <w:rFonts w:ascii="Arial" w:hAnsi="Arial" w:cs="Arial"/>
          <w:i/>
          <w:sz w:val="22"/>
          <w:szCs w:val="22"/>
        </w:rPr>
      </w:pPr>
      <w:r w:rsidRPr="000E3FF3">
        <w:rPr>
          <w:rFonts w:ascii="Arial" w:hAnsi="Arial" w:cs="Arial"/>
          <w:i/>
          <w:sz w:val="22"/>
          <w:szCs w:val="22"/>
        </w:rPr>
        <w:t>Children who have long term medical conditions and who may require on</w:t>
      </w:r>
      <w:r w:rsidR="00F53A72" w:rsidRPr="000E3FF3">
        <w:rPr>
          <w:rFonts w:ascii="Arial" w:hAnsi="Arial" w:cs="Arial"/>
          <w:i/>
          <w:sz w:val="22"/>
          <w:szCs w:val="22"/>
        </w:rPr>
        <w:t>-</w:t>
      </w:r>
      <w:r w:rsidRPr="000E3FF3">
        <w:rPr>
          <w:rFonts w:ascii="Arial" w:hAnsi="Arial" w:cs="Arial"/>
          <w:i/>
          <w:sz w:val="22"/>
          <w:szCs w:val="22"/>
        </w:rPr>
        <w:t>going medication</w:t>
      </w:r>
    </w:p>
    <w:p w:rsidR="0088574E" w:rsidRPr="000E3FF3" w:rsidRDefault="0088574E" w:rsidP="00AC030D">
      <w:pPr>
        <w:pStyle w:val="ListParagraph"/>
        <w:numPr>
          <w:ilvl w:val="0"/>
          <w:numId w:val="117"/>
        </w:numPr>
        <w:spacing w:line="360" w:lineRule="auto"/>
        <w:rPr>
          <w:rFonts w:ascii="Arial" w:hAnsi="Arial" w:cs="Arial"/>
          <w:sz w:val="22"/>
          <w:szCs w:val="22"/>
        </w:rPr>
      </w:pPr>
      <w:r w:rsidRPr="000E3FF3">
        <w:rPr>
          <w:rFonts w:ascii="Arial" w:hAnsi="Arial" w:cs="Arial"/>
          <w:sz w:val="22"/>
          <w:szCs w:val="22"/>
        </w:rPr>
        <w:t>A risk assessment is carried out for each child with long term medical conditions that require on</w:t>
      </w:r>
      <w:r w:rsidR="00F53A72" w:rsidRPr="000E3FF3">
        <w:rPr>
          <w:rFonts w:ascii="Arial" w:hAnsi="Arial" w:cs="Arial"/>
          <w:sz w:val="22"/>
          <w:szCs w:val="22"/>
        </w:rPr>
        <w:t>-</w:t>
      </w:r>
      <w:r w:rsidRPr="000E3FF3">
        <w:rPr>
          <w:rFonts w:ascii="Arial" w:hAnsi="Arial" w:cs="Arial"/>
          <w:sz w:val="22"/>
          <w:szCs w:val="22"/>
        </w:rPr>
        <w:t xml:space="preserve">going medication. This is the responsibility of the manager alongside the key person. Other medical or </w:t>
      </w:r>
      <w:r w:rsidR="00F53A72" w:rsidRPr="000E3FF3">
        <w:rPr>
          <w:rFonts w:ascii="Arial" w:hAnsi="Arial" w:cs="Arial"/>
          <w:sz w:val="22"/>
          <w:szCs w:val="22"/>
        </w:rPr>
        <w:t>social care</w:t>
      </w:r>
      <w:r w:rsidRPr="000E3FF3">
        <w:rPr>
          <w:rFonts w:ascii="Arial" w:hAnsi="Arial" w:cs="Arial"/>
          <w:sz w:val="22"/>
          <w:szCs w:val="22"/>
        </w:rPr>
        <w:t xml:space="preserve"> personnel may need to be involved in the risk assessment.</w:t>
      </w:r>
    </w:p>
    <w:p w:rsidR="0088574E" w:rsidRPr="000E3FF3" w:rsidRDefault="0088574E" w:rsidP="00AC030D">
      <w:pPr>
        <w:pStyle w:val="ListParagraph"/>
        <w:numPr>
          <w:ilvl w:val="0"/>
          <w:numId w:val="117"/>
        </w:numPr>
        <w:spacing w:line="360" w:lineRule="auto"/>
        <w:rPr>
          <w:rFonts w:ascii="Arial" w:hAnsi="Arial" w:cs="Arial"/>
          <w:sz w:val="22"/>
          <w:szCs w:val="22"/>
        </w:rPr>
      </w:pPr>
      <w:r w:rsidRPr="000E3FF3">
        <w:rPr>
          <w:rFonts w:ascii="Arial" w:hAnsi="Arial" w:cs="Arial"/>
          <w:sz w:val="22"/>
          <w:szCs w:val="22"/>
        </w:rPr>
        <w:t xml:space="preserve">Parents will also contribute to a risk assessment. They should be shown around the setting, </w:t>
      </w:r>
      <w:r w:rsidR="00F53A72" w:rsidRPr="000E3FF3">
        <w:rPr>
          <w:rFonts w:ascii="Arial" w:hAnsi="Arial" w:cs="Arial"/>
          <w:sz w:val="22"/>
          <w:szCs w:val="22"/>
        </w:rPr>
        <w:t>understand the</w:t>
      </w:r>
      <w:r w:rsidRPr="000E3FF3">
        <w:rPr>
          <w:rFonts w:ascii="Arial" w:hAnsi="Arial" w:cs="Arial"/>
          <w:sz w:val="22"/>
          <w:szCs w:val="22"/>
        </w:rPr>
        <w:t xml:space="preserve"> routines and activities and point out anything which they think may be a risk factor for their child.</w:t>
      </w:r>
    </w:p>
    <w:p w:rsidR="0088574E" w:rsidRPr="000E3FF3" w:rsidRDefault="0088574E" w:rsidP="00AC030D">
      <w:pPr>
        <w:pStyle w:val="ListParagraph"/>
        <w:numPr>
          <w:ilvl w:val="0"/>
          <w:numId w:val="117"/>
        </w:numPr>
        <w:spacing w:line="360" w:lineRule="auto"/>
        <w:rPr>
          <w:rFonts w:ascii="Arial" w:hAnsi="Arial" w:cs="Arial"/>
          <w:sz w:val="22"/>
          <w:szCs w:val="22"/>
        </w:rPr>
      </w:pPr>
      <w:r w:rsidRPr="000E3FF3">
        <w:rPr>
          <w:rFonts w:ascii="Arial" w:hAnsi="Arial" w:cs="Arial"/>
          <w:sz w:val="22"/>
          <w:szCs w:val="22"/>
        </w:rPr>
        <w:t>For some medical conditions, key staff will need to have training in a basic understanding of the condition, as well as how the medication is to be administered correctly. The training needs for staff form part of the risk assessment.</w:t>
      </w:r>
    </w:p>
    <w:p w:rsidR="0088574E" w:rsidRPr="000E3FF3" w:rsidRDefault="0088574E" w:rsidP="00AC030D">
      <w:pPr>
        <w:pStyle w:val="ListParagraph"/>
        <w:numPr>
          <w:ilvl w:val="0"/>
          <w:numId w:val="117"/>
        </w:numPr>
        <w:spacing w:line="360" w:lineRule="auto"/>
        <w:rPr>
          <w:rFonts w:ascii="Arial" w:hAnsi="Arial" w:cs="Arial"/>
          <w:sz w:val="22"/>
          <w:szCs w:val="22"/>
        </w:rPr>
      </w:pPr>
      <w:r w:rsidRPr="000E3FF3">
        <w:rPr>
          <w:rFonts w:ascii="Arial" w:hAnsi="Arial" w:cs="Arial"/>
          <w:sz w:val="22"/>
          <w:szCs w:val="22"/>
        </w:rPr>
        <w:t>The risk assessment includes vigorous activities and any other activity that may give cause for concern</w:t>
      </w:r>
      <w:r w:rsidR="0008335F" w:rsidRPr="000E3FF3">
        <w:rPr>
          <w:rFonts w:ascii="Arial" w:hAnsi="Arial" w:cs="Arial"/>
          <w:sz w:val="22"/>
          <w:szCs w:val="22"/>
        </w:rPr>
        <w:t xml:space="preserve"> </w:t>
      </w:r>
      <w:r w:rsidRPr="000E3FF3">
        <w:rPr>
          <w:rFonts w:ascii="Arial" w:hAnsi="Arial" w:cs="Arial"/>
          <w:sz w:val="22"/>
          <w:szCs w:val="22"/>
        </w:rPr>
        <w:t>regarding an individual child’s health needs.</w:t>
      </w:r>
    </w:p>
    <w:p w:rsidR="0088574E" w:rsidRPr="000E3FF3" w:rsidRDefault="0088574E" w:rsidP="00AC030D">
      <w:pPr>
        <w:pStyle w:val="ListParagraph"/>
        <w:numPr>
          <w:ilvl w:val="0"/>
          <w:numId w:val="117"/>
        </w:numPr>
        <w:spacing w:line="360" w:lineRule="auto"/>
        <w:rPr>
          <w:rFonts w:ascii="Arial" w:hAnsi="Arial" w:cs="Arial"/>
          <w:sz w:val="22"/>
          <w:szCs w:val="22"/>
        </w:rPr>
      </w:pPr>
      <w:r w:rsidRPr="000E3FF3">
        <w:rPr>
          <w:rFonts w:ascii="Arial" w:hAnsi="Arial" w:cs="Arial"/>
          <w:sz w:val="22"/>
          <w:szCs w:val="22"/>
        </w:rPr>
        <w:t>The risk assessment includes arrangements for taking medicines on outings and advice is sought from</w:t>
      </w:r>
      <w:r w:rsidR="0008335F" w:rsidRPr="000E3FF3">
        <w:rPr>
          <w:rFonts w:ascii="Arial" w:hAnsi="Arial" w:cs="Arial"/>
          <w:sz w:val="22"/>
          <w:szCs w:val="22"/>
        </w:rPr>
        <w:t xml:space="preserve"> </w:t>
      </w:r>
      <w:r w:rsidRPr="000E3FF3">
        <w:rPr>
          <w:rFonts w:ascii="Arial" w:hAnsi="Arial" w:cs="Arial"/>
          <w:sz w:val="22"/>
          <w:szCs w:val="22"/>
        </w:rPr>
        <w:t>the child’s GP if necessary where there are concerns.</w:t>
      </w:r>
    </w:p>
    <w:p w:rsidR="0088574E" w:rsidRPr="000E3FF3" w:rsidRDefault="0088574E" w:rsidP="00AC030D">
      <w:pPr>
        <w:pStyle w:val="ListParagraph"/>
        <w:numPr>
          <w:ilvl w:val="0"/>
          <w:numId w:val="117"/>
        </w:numPr>
        <w:spacing w:line="360" w:lineRule="auto"/>
        <w:rPr>
          <w:rFonts w:ascii="Arial" w:hAnsi="Arial" w:cs="Arial"/>
          <w:sz w:val="22"/>
          <w:szCs w:val="22"/>
        </w:rPr>
      </w:pPr>
      <w:r w:rsidRPr="000E3FF3">
        <w:rPr>
          <w:rFonts w:ascii="Arial" w:hAnsi="Arial" w:cs="Arial"/>
          <w:sz w:val="22"/>
          <w:szCs w:val="22"/>
        </w:rPr>
        <w:t>A health care plan for the child is drawn up with the parent; outlining the key person’s role and what</w:t>
      </w:r>
      <w:r w:rsidR="0008335F" w:rsidRPr="000E3FF3">
        <w:rPr>
          <w:rFonts w:ascii="Arial" w:hAnsi="Arial" w:cs="Arial"/>
          <w:sz w:val="22"/>
          <w:szCs w:val="22"/>
        </w:rPr>
        <w:t xml:space="preserve"> </w:t>
      </w:r>
      <w:r w:rsidRPr="000E3FF3">
        <w:rPr>
          <w:rFonts w:ascii="Arial" w:hAnsi="Arial" w:cs="Arial"/>
          <w:sz w:val="22"/>
          <w:szCs w:val="22"/>
        </w:rPr>
        <w:t>information must be shared with other staff who care for the child.</w:t>
      </w:r>
    </w:p>
    <w:p w:rsidR="0088574E" w:rsidRPr="000E3FF3" w:rsidRDefault="0088574E" w:rsidP="00AC030D">
      <w:pPr>
        <w:pStyle w:val="ListParagraph"/>
        <w:numPr>
          <w:ilvl w:val="0"/>
          <w:numId w:val="117"/>
        </w:numPr>
        <w:spacing w:line="360" w:lineRule="auto"/>
        <w:rPr>
          <w:rFonts w:ascii="Arial" w:hAnsi="Arial" w:cs="Arial"/>
          <w:sz w:val="22"/>
          <w:szCs w:val="22"/>
        </w:rPr>
      </w:pPr>
      <w:r w:rsidRPr="000E3FF3">
        <w:rPr>
          <w:rFonts w:ascii="Arial" w:hAnsi="Arial" w:cs="Arial"/>
          <w:sz w:val="22"/>
          <w:szCs w:val="22"/>
        </w:rPr>
        <w:t>The health care plan should include the measures to be taken in an emergency.</w:t>
      </w:r>
    </w:p>
    <w:p w:rsidR="0088574E" w:rsidRPr="000E3FF3" w:rsidRDefault="0088574E" w:rsidP="00AC030D">
      <w:pPr>
        <w:pStyle w:val="ListParagraph"/>
        <w:numPr>
          <w:ilvl w:val="0"/>
          <w:numId w:val="117"/>
        </w:numPr>
        <w:spacing w:line="360" w:lineRule="auto"/>
        <w:rPr>
          <w:rFonts w:ascii="Arial" w:hAnsi="Arial" w:cs="Arial"/>
          <w:sz w:val="22"/>
          <w:szCs w:val="22"/>
        </w:rPr>
      </w:pPr>
      <w:r w:rsidRPr="000E3FF3">
        <w:rPr>
          <w:rFonts w:ascii="Arial" w:hAnsi="Arial" w:cs="Arial"/>
          <w:sz w:val="22"/>
          <w:szCs w:val="22"/>
        </w:rPr>
        <w:t>The health care plan is reviewed every six months, or more frequently if necessary. This includes</w:t>
      </w:r>
      <w:r w:rsidR="0008335F" w:rsidRPr="000E3FF3">
        <w:rPr>
          <w:rFonts w:ascii="Arial" w:hAnsi="Arial" w:cs="Arial"/>
          <w:sz w:val="22"/>
          <w:szCs w:val="22"/>
        </w:rPr>
        <w:t xml:space="preserve"> </w:t>
      </w:r>
      <w:r w:rsidRPr="000E3FF3">
        <w:rPr>
          <w:rFonts w:ascii="Arial" w:hAnsi="Arial" w:cs="Arial"/>
          <w:sz w:val="22"/>
          <w:szCs w:val="22"/>
        </w:rPr>
        <w:t>reviewing the medication, e.g. changes to the medication or the dosage, any side effects noted etc.</w:t>
      </w:r>
    </w:p>
    <w:p w:rsidR="006E7353" w:rsidRPr="000E3FF3" w:rsidRDefault="0088574E" w:rsidP="006E7353">
      <w:pPr>
        <w:pStyle w:val="ListParagraph"/>
        <w:numPr>
          <w:ilvl w:val="0"/>
          <w:numId w:val="117"/>
        </w:numPr>
        <w:spacing w:line="360" w:lineRule="auto"/>
        <w:rPr>
          <w:rFonts w:ascii="Arial" w:hAnsi="Arial" w:cs="Arial"/>
          <w:sz w:val="22"/>
          <w:szCs w:val="22"/>
        </w:rPr>
      </w:pPr>
      <w:r w:rsidRPr="000E3FF3">
        <w:rPr>
          <w:rFonts w:ascii="Arial" w:hAnsi="Arial" w:cs="Arial"/>
          <w:sz w:val="22"/>
          <w:szCs w:val="22"/>
        </w:rPr>
        <w:t>Parents receive a copy of the health care plan and each contributor, including the parent, signs it.</w:t>
      </w:r>
    </w:p>
    <w:p w:rsidR="0088574E" w:rsidRPr="000E3FF3" w:rsidRDefault="0088574E" w:rsidP="006E7353">
      <w:pPr>
        <w:pStyle w:val="ListParagraph"/>
        <w:numPr>
          <w:ilvl w:val="0"/>
          <w:numId w:val="117"/>
        </w:numPr>
        <w:spacing w:line="360" w:lineRule="auto"/>
        <w:rPr>
          <w:rFonts w:ascii="Arial" w:hAnsi="Arial" w:cs="Arial"/>
          <w:sz w:val="22"/>
          <w:szCs w:val="22"/>
        </w:rPr>
      </w:pPr>
      <w:r w:rsidRPr="000E3FF3">
        <w:rPr>
          <w:rFonts w:ascii="Arial" w:hAnsi="Arial" w:cs="Arial"/>
          <w:i/>
          <w:sz w:val="22"/>
          <w:szCs w:val="22"/>
        </w:rPr>
        <w:lastRenderedPageBreak/>
        <w:t>Managing medicines on trips and outings</w:t>
      </w:r>
    </w:p>
    <w:p w:rsidR="0088574E" w:rsidRPr="000E3FF3" w:rsidRDefault="0088574E" w:rsidP="00AC030D">
      <w:pPr>
        <w:pStyle w:val="ListParagraph"/>
        <w:numPr>
          <w:ilvl w:val="0"/>
          <w:numId w:val="117"/>
        </w:numPr>
        <w:spacing w:line="360" w:lineRule="auto"/>
        <w:rPr>
          <w:rFonts w:ascii="Arial" w:hAnsi="Arial" w:cs="Arial"/>
          <w:sz w:val="22"/>
          <w:szCs w:val="22"/>
        </w:rPr>
      </w:pPr>
      <w:r w:rsidRPr="000E3FF3">
        <w:rPr>
          <w:rFonts w:ascii="Arial" w:hAnsi="Arial" w:cs="Arial"/>
          <w:sz w:val="22"/>
          <w:szCs w:val="22"/>
        </w:rPr>
        <w:t>If children are going on outings, staff accompanying the children must include the key person for the child with a risk assessment, or another member of staff who is fully informed about the child’s needs</w:t>
      </w:r>
      <w:r w:rsidR="0008335F" w:rsidRPr="000E3FF3">
        <w:rPr>
          <w:rFonts w:ascii="Arial" w:hAnsi="Arial" w:cs="Arial"/>
          <w:sz w:val="22"/>
          <w:szCs w:val="22"/>
        </w:rPr>
        <w:t xml:space="preserve"> </w:t>
      </w:r>
      <w:r w:rsidRPr="000E3FF3">
        <w:rPr>
          <w:rFonts w:ascii="Arial" w:hAnsi="Arial" w:cs="Arial"/>
          <w:sz w:val="22"/>
          <w:szCs w:val="22"/>
        </w:rPr>
        <w:t>and/or medication.</w:t>
      </w:r>
    </w:p>
    <w:p w:rsidR="0088574E" w:rsidRPr="000E3FF3" w:rsidRDefault="0088574E" w:rsidP="00AC030D">
      <w:pPr>
        <w:pStyle w:val="ListParagraph"/>
        <w:numPr>
          <w:ilvl w:val="0"/>
          <w:numId w:val="117"/>
        </w:numPr>
        <w:spacing w:line="360" w:lineRule="auto"/>
        <w:rPr>
          <w:rFonts w:ascii="Arial" w:hAnsi="Arial" w:cs="Arial"/>
          <w:sz w:val="22"/>
          <w:szCs w:val="22"/>
        </w:rPr>
      </w:pPr>
      <w:r w:rsidRPr="000E3FF3">
        <w:rPr>
          <w:rFonts w:ascii="Arial" w:hAnsi="Arial" w:cs="Arial"/>
          <w:sz w:val="22"/>
          <w:szCs w:val="22"/>
        </w:rPr>
        <w:t>Medication for a child is taken in a sealed plastic box clearly labelled with the child’s name and the</w:t>
      </w:r>
      <w:r w:rsidR="0008335F" w:rsidRPr="000E3FF3">
        <w:rPr>
          <w:rFonts w:ascii="Arial" w:hAnsi="Arial" w:cs="Arial"/>
          <w:sz w:val="22"/>
          <w:szCs w:val="22"/>
        </w:rPr>
        <w:t xml:space="preserve"> </w:t>
      </w:r>
      <w:r w:rsidRPr="000E3FF3">
        <w:rPr>
          <w:rFonts w:ascii="Arial" w:hAnsi="Arial" w:cs="Arial"/>
          <w:sz w:val="22"/>
          <w:szCs w:val="22"/>
        </w:rPr>
        <w:t>name of the medication. Inside the box is a copy of the consent form and a card to record when it has</w:t>
      </w:r>
      <w:r w:rsidR="0008335F" w:rsidRPr="000E3FF3">
        <w:rPr>
          <w:rFonts w:ascii="Arial" w:hAnsi="Arial" w:cs="Arial"/>
          <w:sz w:val="22"/>
          <w:szCs w:val="22"/>
        </w:rPr>
        <w:t xml:space="preserve"> </w:t>
      </w:r>
      <w:r w:rsidRPr="000E3FF3">
        <w:rPr>
          <w:rFonts w:ascii="Arial" w:hAnsi="Arial" w:cs="Arial"/>
          <w:sz w:val="22"/>
          <w:szCs w:val="22"/>
        </w:rPr>
        <w:t>been given, including all the details that need to be recorded in the medication record as stated above.</w:t>
      </w:r>
    </w:p>
    <w:p w:rsidR="0088574E" w:rsidRPr="000E3FF3" w:rsidRDefault="0088574E" w:rsidP="00AC030D">
      <w:pPr>
        <w:pStyle w:val="ListParagraph"/>
        <w:numPr>
          <w:ilvl w:val="0"/>
          <w:numId w:val="117"/>
        </w:numPr>
        <w:spacing w:line="360" w:lineRule="auto"/>
        <w:rPr>
          <w:rFonts w:ascii="Arial" w:hAnsi="Arial" w:cs="Arial"/>
          <w:sz w:val="22"/>
          <w:szCs w:val="22"/>
        </w:rPr>
      </w:pPr>
      <w:r w:rsidRPr="000E3FF3">
        <w:rPr>
          <w:rFonts w:ascii="Arial" w:hAnsi="Arial" w:cs="Arial"/>
          <w:sz w:val="22"/>
          <w:szCs w:val="22"/>
        </w:rPr>
        <w:t>On returning to the setting the card is stapled to the medicine record book and the parent signs it.</w:t>
      </w:r>
    </w:p>
    <w:p w:rsidR="0088574E" w:rsidRPr="000E3FF3" w:rsidRDefault="0088574E" w:rsidP="00AC030D">
      <w:pPr>
        <w:pStyle w:val="ListParagraph"/>
        <w:numPr>
          <w:ilvl w:val="0"/>
          <w:numId w:val="117"/>
        </w:numPr>
        <w:spacing w:line="360" w:lineRule="auto"/>
        <w:rPr>
          <w:rFonts w:ascii="Arial" w:hAnsi="Arial" w:cs="Arial"/>
          <w:sz w:val="22"/>
          <w:szCs w:val="22"/>
        </w:rPr>
      </w:pPr>
      <w:r w:rsidRPr="000E3FF3">
        <w:rPr>
          <w:rFonts w:ascii="Arial" w:hAnsi="Arial" w:cs="Arial"/>
          <w:sz w:val="22"/>
          <w:szCs w:val="22"/>
        </w:rPr>
        <w:t xml:space="preserve">If a child on medication has to be taken to hospital, the child’s medication is taken in a sealed plastic box clearly labelled with the child’s name and the name of the medication. Inside the box is a copy </w:t>
      </w:r>
      <w:proofErr w:type="spellStart"/>
      <w:r w:rsidRPr="000E3FF3">
        <w:rPr>
          <w:rFonts w:ascii="Arial" w:hAnsi="Arial" w:cs="Arial"/>
          <w:sz w:val="22"/>
          <w:szCs w:val="22"/>
        </w:rPr>
        <w:t>ofthe</w:t>
      </w:r>
      <w:proofErr w:type="spellEnd"/>
      <w:r w:rsidRPr="000E3FF3">
        <w:rPr>
          <w:rFonts w:ascii="Arial" w:hAnsi="Arial" w:cs="Arial"/>
          <w:sz w:val="22"/>
          <w:szCs w:val="22"/>
        </w:rPr>
        <w:t xml:space="preserve"> consent form signed by the parent.</w:t>
      </w:r>
    </w:p>
    <w:p w:rsidR="0088574E" w:rsidRPr="000E3FF3" w:rsidRDefault="0088574E" w:rsidP="00AC030D">
      <w:pPr>
        <w:pStyle w:val="ListParagraph"/>
        <w:numPr>
          <w:ilvl w:val="0"/>
          <w:numId w:val="117"/>
        </w:numPr>
        <w:spacing w:line="360" w:lineRule="auto"/>
        <w:rPr>
          <w:rFonts w:ascii="Arial" w:hAnsi="Arial" w:cs="Arial"/>
          <w:sz w:val="22"/>
          <w:szCs w:val="22"/>
        </w:rPr>
      </w:pPr>
      <w:r w:rsidRPr="000E3FF3">
        <w:rPr>
          <w:rFonts w:ascii="Arial" w:hAnsi="Arial" w:cs="Arial"/>
          <w:sz w:val="22"/>
          <w:szCs w:val="22"/>
        </w:rPr>
        <w:t>As a precaution, children should not eat when travelling in vehicles.</w:t>
      </w:r>
    </w:p>
    <w:p w:rsidR="0088574E" w:rsidRPr="000E3FF3" w:rsidRDefault="0088574E" w:rsidP="00AC030D">
      <w:pPr>
        <w:pStyle w:val="ListParagraph"/>
        <w:numPr>
          <w:ilvl w:val="0"/>
          <w:numId w:val="117"/>
        </w:numPr>
        <w:spacing w:line="360" w:lineRule="auto"/>
        <w:rPr>
          <w:rFonts w:ascii="Arial" w:hAnsi="Arial" w:cs="Arial"/>
          <w:sz w:val="22"/>
          <w:szCs w:val="22"/>
        </w:rPr>
      </w:pPr>
      <w:r w:rsidRPr="000E3FF3">
        <w:rPr>
          <w:rFonts w:ascii="Arial" w:hAnsi="Arial" w:cs="Arial"/>
          <w:sz w:val="22"/>
          <w:szCs w:val="22"/>
        </w:rPr>
        <w:t>This procedure is read alongside the outings procedure.</w:t>
      </w:r>
    </w:p>
    <w:p w:rsidR="0088574E" w:rsidRPr="000E3FF3" w:rsidRDefault="0088574E" w:rsidP="0088574E">
      <w:pPr>
        <w:pStyle w:val="ListParagraph"/>
        <w:spacing w:line="360" w:lineRule="auto"/>
        <w:ind w:left="0"/>
        <w:rPr>
          <w:rFonts w:ascii="Arial" w:hAnsi="Arial" w:cs="Arial"/>
          <w:b/>
          <w:sz w:val="22"/>
          <w:szCs w:val="22"/>
        </w:rPr>
      </w:pPr>
    </w:p>
    <w:p w:rsidR="0088574E" w:rsidRPr="000E3FF3" w:rsidRDefault="0088574E" w:rsidP="0088574E">
      <w:pPr>
        <w:pStyle w:val="ListParagraph"/>
        <w:spacing w:line="360" w:lineRule="auto"/>
        <w:ind w:left="0"/>
        <w:rPr>
          <w:rFonts w:ascii="Arial" w:hAnsi="Arial" w:cs="Arial"/>
          <w:b/>
          <w:sz w:val="22"/>
          <w:szCs w:val="22"/>
        </w:rPr>
      </w:pPr>
      <w:r w:rsidRPr="000E3FF3">
        <w:rPr>
          <w:rFonts w:ascii="Arial" w:hAnsi="Arial" w:cs="Arial"/>
          <w:b/>
          <w:sz w:val="22"/>
          <w:szCs w:val="22"/>
        </w:rPr>
        <w:t>Legal framework</w:t>
      </w:r>
    </w:p>
    <w:p w:rsidR="0088574E" w:rsidRPr="000E3FF3" w:rsidRDefault="0088574E" w:rsidP="0088574E">
      <w:pPr>
        <w:pStyle w:val="ListParagraph"/>
        <w:spacing w:line="360" w:lineRule="auto"/>
        <w:ind w:left="0"/>
        <w:rPr>
          <w:rFonts w:ascii="Arial" w:hAnsi="Arial" w:cs="Arial"/>
          <w:b/>
          <w:sz w:val="22"/>
          <w:szCs w:val="22"/>
        </w:rPr>
      </w:pPr>
    </w:p>
    <w:p w:rsidR="0088574E" w:rsidRPr="000E3FF3" w:rsidRDefault="0088574E" w:rsidP="00AC030D">
      <w:pPr>
        <w:pStyle w:val="ListParagraph"/>
        <w:numPr>
          <w:ilvl w:val="0"/>
          <w:numId w:val="117"/>
        </w:numPr>
        <w:spacing w:line="360" w:lineRule="auto"/>
        <w:rPr>
          <w:rFonts w:ascii="Arial" w:hAnsi="Arial" w:cs="Arial"/>
          <w:sz w:val="22"/>
          <w:szCs w:val="22"/>
        </w:rPr>
      </w:pPr>
      <w:r w:rsidRPr="000E3FF3">
        <w:rPr>
          <w:rFonts w:ascii="Arial" w:hAnsi="Arial" w:cs="Arial"/>
          <w:sz w:val="22"/>
          <w:szCs w:val="22"/>
        </w:rPr>
        <w:t>The Human Medicines Regulations (2012)</w:t>
      </w:r>
    </w:p>
    <w:p w:rsidR="0088574E" w:rsidRPr="000E3FF3" w:rsidRDefault="0088574E" w:rsidP="0088574E">
      <w:pPr>
        <w:pStyle w:val="ListParagraph"/>
        <w:spacing w:line="360" w:lineRule="auto"/>
        <w:ind w:left="0"/>
        <w:rPr>
          <w:rFonts w:ascii="Arial" w:hAnsi="Arial" w:cs="Arial"/>
          <w:sz w:val="22"/>
          <w:szCs w:val="22"/>
        </w:rPr>
      </w:pPr>
    </w:p>
    <w:p w:rsidR="0088574E" w:rsidRPr="000E3FF3" w:rsidRDefault="0088574E" w:rsidP="0088574E">
      <w:pPr>
        <w:pStyle w:val="ListParagraph"/>
        <w:spacing w:line="360" w:lineRule="auto"/>
        <w:ind w:left="0"/>
        <w:rPr>
          <w:rFonts w:ascii="Arial" w:hAnsi="Arial" w:cs="Arial"/>
          <w:b/>
          <w:sz w:val="22"/>
          <w:szCs w:val="22"/>
        </w:rPr>
      </w:pPr>
      <w:r w:rsidRPr="000E3FF3">
        <w:rPr>
          <w:rFonts w:ascii="Arial" w:hAnsi="Arial" w:cs="Arial"/>
          <w:b/>
          <w:sz w:val="22"/>
          <w:szCs w:val="22"/>
        </w:rPr>
        <w:t>Further guidance</w:t>
      </w:r>
    </w:p>
    <w:p w:rsidR="0088574E" w:rsidRPr="000E3FF3" w:rsidRDefault="0088574E" w:rsidP="0088574E">
      <w:pPr>
        <w:pStyle w:val="ListParagraph"/>
        <w:spacing w:line="360" w:lineRule="auto"/>
        <w:ind w:left="0"/>
        <w:rPr>
          <w:rFonts w:ascii="Arial" w:hAnsi="Arial" w:cs="Arial"/>
          <w:b/>
          <w:sz w:val="22"/>
          <w:szCs w:val="22"/>
        </w:rPr>
      </w:pPr>
    </w:p>
    <w:p w:rsidR="0088574E" w:rsidRPr="000E3FF3" w:rsidRDefault="0088574E" w:rsidP="00AC030D">
      <w:pPr>
        <w:pStyle w:val="ListParagraph"/>
        <w:numPr>
          <w:ilvl w:val="0"/>
          <w:numId w:val="117"/>
        </w:numPr>
        <w:spacing w:line="360" w:lineRule="auto"/>
        <w:rPr>
          <w:rFonts w:ascii="Arial" w:hAnsi="Arial" w:cs="Arial"/>
          <w:sz w:val="22"/>
          <w:szCs w:val="22"/>
        </w:rPr>
      </w:pPr>
      <w:r w:rsidRPr="000E3FF3">
        <w:rPr>
          <w:rFonts w:ascii="Arial" w:hAnsi="Arial" w:cs="Arial"/>
          <w:sz w:val="22"/>
          <w:szCs w:val="22"/>
        </w:rPr>
        <w:t>Managing Medicines in Schools and Early Years Settings (</w:t>
      </w:r>
      <w:proofErr w:type="spellStart"/>
      <w:r w:rsidRPr="000E3FF3">
        <w:rPr>
          <w:rFonts w:ascii="Arial" w:hAnsi="Arial" w:cs="Arial"/>
          <w:sz w:val="22"/>
          <w:szCs w:val="22"/>
        </w:rPr>
        <w:t>DfES</w:t>
      </w:r>
      <w:proofErr w:type="spellEnd"/>
      <w:r w:rsidRPr="000E3FF3">
        <w:rPr>
          <w:rFonts w:ascii="Arial" w:hAnsi="Arial" w:cs="Arial"/>
          <w:sz w:val="22"/>
          <w:szCs w:val="22"/>
        </w:rPr>
        <w:t xml:space="preserve"> 2005)</w:t>
      </w:r>
    </w:p>
    <w:p w:rsidR="0088574E" w:rsidRPr="000E3FF3" w:rsidRDefault="0088574E" w:rsidP="0088574E">
      <w:pPr>
        <w:pStyle w:val="ListParagraph"/>
        <w:spacing w:line="360" w:lineRule="auto"/>
        <w:ind w:left="0"/>
        <w:rPr>
          <w:rFonts w:ascii="Arial" w:hAnsi="Arial" w:cs="Arial"/>
          <w:sz w:val="22"/>
          <w:szCs w:val="22"/>
        </w:rPr>
      </w:pPr>
    </w:p>
    <w:tbl>
      <w:tblPr>
        <w:tblW w:w="5000" w:type="pct"/>
        <w:tblLook w:val="01E0"/>
      </w:tblPr>
      <w:tblGrid>
        <w:gridCol w:w="4495"/>
        <w:gridCol w:w="3404"/>
        <w:gridCol w:w="1870"/>
      </w:tblGrid>
      <w:tr w:rsidR="0088574E" w:rsidRPr="000E3FF3" w:rsidTr="0088574E">
        <w:tc>
          <w:tcPr>
            <w:tcW w:w="2301" w:type="pct"/>
          </w:tcPr>
          <w:p w:rsidR="0088574E" w:rsidRPr="000E3FF3" w:rsidRDefault="0088574E" w:rsidP="0088574E">
            <w:pPr>
              <w:spacing w:line="360" w:lineRule="auto"/>
              <w:rPr>
                <w:rFonts w:ascii="Arial" w:hAnsi="Arial" w:cs="Arial"/>
              </w:rPr>
            </w:pPr>
            <w:r w:rsidRPr="000E3FF3">
              <w:rPr>
                <w:rFonts w:ascii="Arial" w:hAnsi="Arial" w:cs="Arial"/>
                <w:sz w:val="22"/>
                <w:szCs w:val="22"/>
              </w:rPr>
              <w:t>This policy was adopted at a meeting of</w:t>
            </w:r>
          </w:p>
        </w:tc>
        <w:tc>
          <w:tcPr>
            <w:tcW w:w="1742" w:type="pct"/>
            <w:tcBorders>
              <w:bottom w:val="single" w:sz="4" w:space="0" w:color="7030A0"/>
            </w:tcBorders>
            <w:shd w:val="clear" w:color="auto" w:fill="auto"/>
          </w:tcPr>
          <w:p w:rsidR="0088574E" w:rsidRPr="000E3FF3" w:rsidRDefault="0088574E" w:rsidP="0088574E">
            <w:pPr>
              <w:spacing w:line="360" w:lineRule="auto"/>
              <w:rPr>
                <w:rFonts w:ascii="Arial" w:hAnsi="Arial" w:cs="Arial"/>
              </w:rPr>
            </w:pPr>
          </w:p>
        </w:tc>
        <w:tc>
          <w:tcPr>
            <w:tcW w:w="957" w:type="pct"/>
          </w:tcPr>
          <w:p w:rsidR="0088574E" w:rsidRPr="000E3FF3" w:rsidRDefault="0088574E" w:rsidP="0088574E">
            <w:pPr>
              <w:spacing w:line="360" w:lineRule="auto"/>
              <w:rPr>
                <w:rFonts w:ascii="Arial" w:hAnsi="Arial" w:cs="Arial"/>
                <w:i/>
              </w:rPr>
            </w:pPr>
            <w:r w:rsidRPr="000E3FF3">
              <w:rPr>
                <w:rFonts w:ascii="Arial" w:hAnsi="Arial" w:cs="Arial"/>
                <w:i/>
                <w:sz w:val="22"/>
                <w:szCs w:val="22"/>
              </w:rPr>
              <w:t>(name of provider)</w:t>
            </w:r>
          </w:p>
        </w:tc>
      </w:tr>
      <w:tr w:rsidR="0088574E" w:rsidRPr="000E3FF3" w:rsidTr="0088574E">
        <w:tc>
          <w:tcPr>
            <w:tcW w:w="2301" w:type="pct"/>
          </w:tcPr>
          <w:p w:rsidR="0088574E" w:rsidRPr="000E3FF3" w:rsidRDefault="0088574E" w:rsidP="0088574E">
            <w:pPr>
              <w:spacing w:line="360" w:lineRule="auto"/>
              <w:rPr>
                <w:rFonts w:ascii="Arial" w:hAnsi="Arial" w:cs="Arial"/>
              </w:rPr>
            </w:pPr>
            <w:r w:rsidRPr="000E3FF3">
              <w:rPr>
                <w:rFonts w:ascii="Arial" w:hAnsi="Arial" w:cs="Arial"/>
                <w:sz w:val="22"/>
                <w:szCs w:val="22"/>
              </w:rPr>
              <w:t>Held on</w:t>
            </w:r>
          </w:p>
        </w:tc>
        <w:tc>
          <w:tcPr>
            <w:tcW w:w="1742" w:type="pct"/>
            <w:tcBorders>
              <w:top w:val="single" w:sz="4" w:space="0" w:color="7030A0"/>
              <w:bottom w:val="single" w:sz="4" w:space="0" w:color="7030A0"/>
            </w:tcBorders>
          </w:tcPr>
          <w:p w:rsidR="0088574E" w:rsidRPr="000E3FF3" w:rsidRDefault="0088574E" w:rsidP="0088574E">
            <w:pPr>
              <w:spacing w:line="360" w:lineRule="auto"/>
              <w:rPr>
                <w:rFonts w:ascii="Arial" w:hAnsi="Arial" w:cs="Arial"/>
              </w:rPr>
            </w:pPr>
          </w:p>
        </w:tc>
        <w:tc>
          <w:tcPr>
            <w:tcW w:w="957" w:type="pct"/>
          </w:tcPr>
          <w:p w:rsidR="0088574E" w:rsidRPr="000E3FF3" w:rsidRDefault="0088574E" w:rsidP="0088574E">
            <w:pPr>
              <w:spacing w:line="360" w:lineRule="auto"/>
              <w:rPr>
                <w:rFonts w:ascii="Arial" w:hAnsi="Arial" w:cs="Arial"/>
                <w:i/>
              </w:rPr>
            </w:pPr>
            <w:r w:rsidRPr="000E3FF3">
              <w:rPr>
                <w:rFonts w:ascii="Arial" w:hAnsi="Arial" w:cs="Arial"/>
                <w:i/>
                <w:sz w:val="22"/>
                <w:szCs w:val="22"/>
              </w:rPr>
              <w:t>(date)</w:t>
            </w:r>
          </w:p>
        </w:tc>
      </w:tr>
      <w:tr w:rsidR="0088574E" w:rsidRPr="000E3FF3" w:rsidTr="0088574E">
        <w:tc>
          <w:tcPr>
            <w:tcW w:w="2301" w:type="pct"/>
          </w:tcPr>
          <w:p w:rsidR="0088574E" w:rsidRPr="000E3FF3" w:rsidRDefault="0088574E" w:rsidP="0088574E">
            <w:pPr>
              <w:spacing w:line="360" w:lineRule="auto"/>
              <w:rPr>
                <w:rFonts w:ascii="Arial" w:hAnsi="Arial" w:cs="Arial"/>
              </w:rPr>
            </w:pPr>
            <w:r w:rsidRPr="000E3FF3">
              <w:rPr>
                <w:rFonts w:ascii="Arial" w:hAnsi="Arial" w:cs="Arial"/>
                <w:sz w:val="22"/>
                <w:szCs w:val="22"/>
              </w:rPr>
              <w:t>Date to be reviewed</w:t>
            </w:r>
          </w:p>
        </w:tc>
        <w:tc>
          <w:tcPr>
            <w:tcW w:w="1742" w:type="pct"/>
            <w:tcBorders>
              <w:top w:val="single" w:sz="4" w:space="0" w:color="7030A0"/>
              <w:bottom w:val="single" w:sz="4" w:space="0" w:color="7030A0"/>
            </w:tcBorders>
          </w:tcPr>
          <w:p w:rsidR="0088574E" w:rsidRPr="000E3FF3" w:rsidRDefault="0088574E" w:rsidP="0088574E">
            <w:pPr>
              <w:spacing w:line="360" w:lineRule="auto"/>
              <w:rPr>
                <w:rFonts w:ascii="Arial" w:hAnsi="Arial" w:cs="Arial"/>
              </w:rPr>
            </w:pPr>
          </w:p>
        </w:tc>
        <w:tc>
          <w:tcPr>
            <w:tcW w:w="957" w:type="pct"/>
          </w:tcPr>
          <w:p w:rsidR="0088574E" w:rsidRPr="000E3FF3" w:rsidRDefault="0088574E" w:rsidP="0088574E">
            <w:pPr>
              <w:spacing w:line="360" w:lineRule="auto"/>
              <w:rPr>
                <w:rFonts w:ascii="Arial" w:hAnsi="Arial" w:cs="Arial"/>
                <w:i/>
              </w:rPr>
            </w:pPr>
            <w:r w:rsidRPr="000E3FF3">
              <w:rPr>
                <w:rFonts w:ascii="Arial" w:hAnsi="Arial" w:cs="Arial"/>
                <w:i/>
                <w:sz w:val="22"/>
                <w:szCs w:val="22"/>
              </w:rPr>
              <w:t>(date)</w:t>
            </w:r>
          </w:p>
        </w:tc>
      </w:tr>
      <w:tr w:rsidR="0088574E" w:rsidRPr="000E3FF3" w:rsidTr="0088574E">
        <w:tc>
          <w:tcPr>
            <w:tcW w:w="2301" w:type="pct"/>
          </w:tcPr>
          <w:p w:rsidR="0088574E" w:rsidRPr="000E3FF3" w:rsidRDefault="0088574E" w:rsidP="0088574E">
            <w:pPr>
              <w:spacing w:line="360" w:lineRule="auto"/>
              <w:rPr>
                <w:rFonts w:ascii="Arial" w:hAnsi="Arial" w:cs="Arial"/>
              </w:rPr>
            </w:pPr>
            <w:r w:rsidRPr="000E3FF3">
              <w:rPr>
                <w:rFonts w:ascii="Arial" w:hAnsi="Arial" w:cs="Arial"/>
                <w:sz w:val="22"/>
                <w:szCs w:val="22"/>
              </w:rPr>
              <w:t>Signed on behalf of the provider</w:t>
            </w:r>
          </w:p>
        </w:tc>
        <w:tc>
          <w:tcPr>
            <w:tcW w:w="2699" w:type="pct"/>
            <w:gridSpan w:val="2"/>
            <w:tcBorders>
              <w:bottom w:val="single" w:sz="4" w:space="0" w:color="7030A0"/>
            </w:tcBorders>
          </w:tcPr>
          <w:p w:rsidR="0088574E" w:rsidRPr="000E3FF3" w:rsidRDefault="0088574E" w:rsidP="0088574E">
            <w:pPr>
              <w:spacing w:line="360" w:lineRule="auto"/>
              <w:rPr>
                <w:rFonts w:ascii="Arial" w:hAnsi="Arial" w:cs="Arial"/>
              </w:rPr>
            </w:pPr>
          </w:p>
        </w:tc>
      </w:tr>
      <w:tr w:rsidR="0088574E" w:rsidRPr="000E3FF3" w:rsidTr="0088574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301" w:type="pct"/>
            <w:tcBorders>
              <w:top w:val="nil"/>
              <w:left w:val="nil"/>
              <w:bottom w:val="nil"/>
              <w:right w:val="nil"/>
            </w:tcBorders>
          </w:tcPr>
          <w:p w:rsidR="0088574E" w:rsidRPr="000E3FF3" w:rsidRDefault="0088574E" w:rsidP="0088574E">
            <w:pPr>
              <w:spacing w:line="360" w:lineRule="auto"/>
              <w:rPr>
                <w:rFonts w:ascii="Arial" w:hAnsi="Arial" w:cs="Arial"/>
              </w:rPr>
            </w:pPr>
            <w:r w:rsidRPr="000E3FF3">
              <w:rPr>
                <w:rFonts w:ascii="Arial" w:hAnsi="Arial" w:cs="Arial"/>
                <w:sz w:val="22"/>
                <w:szCs w:val="22"/>
              </w:rPr>
              <w:t>Name of signatory</w:t>
            </w:r>
          </w:p>
        </w:tc>
        <w:tc>
          <w:tcPr>
            <w:tcW w:w="2699" w:type="pct"/>
            <w:gridSpan w:val="2"/>
            <w:tcBorders>
              <w:top w:val="single" w:sz="4" w:space="0" w:color="7030A0"/>
              <w:left w:val="nil"/>
              <w:bottom w:val="single" w:sz="4" w:space="0" w:color="7030A0"/>
              <w:right w:val="nil"/>
            </w:tcBorders>
          </w:tcPr>
          <w:p w:rsidR="0088574E" w:rsidRPr="000E3FF3" w:rsidRDefault="0088574E" w:rsidP="0088574E">
            <w:pPr>
              <w:spacing w:line="360" w:lineRule="auto"/>
              <w:rPr>
                <w:rFonts w:ascii="Arial" w:hAnsi="Arial" w:cs="Arial"/>
              </w:rPr>
            </w:pPr>
          </w:p>
        </w:tc>
      </w:tr>
      <w:tr w:rsidR="0088574E" w:rsidRPr="000E3FF3" w:rsidTr="0088574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301" w:type="pct"/>
            <w:tcBorders>
              <w:top w:val="nil"/>
              <w:left w:val="nil"/>
              <w:bottom w:val="nil"/>
              <w:right w:val="nil"/>
            </w:tcBorders>
          </w:tcPr>
          <w:p w:rsidR="0088574E" w:rsidRPr="000E3FF3" w:rsidRDefault="0088574E" w:rsidP="0088574E">
            <w:pPr>
              <w:spacing w:line="360" w:lineRule="auto"/>
              <w:rPr>
                <w:rFonts w:ascii="Arial" w:hAnsi="Arial" w:cs="Arial"/>
              </w:rPr>
            </w:pPr>
            <w:r w:rsidRPr="000E3FF3">
              <w:rPr>
                <w:rFonts w:ascii="Arial" w:hAnsi="Arial" w:cs="Arial"/>
                <w:sz w:val="22"/>
                <w:szCs w:val="22"/>
              </w:rPr>
              <w:t>Role of signatory (e.g. chair, director or owner)</w:t>
            </w:r>
          </w:p>
        </w:tc>
        <w:tc>
          <w:tcPr>
            <w:tcW w:w="2699" w:type="pct"/>
            <w:gridSpan w:val="2"/>
            <w:tcBorders>
              <w:top w:val="single" w:sz="4" w:space="0" w:color="7030A0"/>
              <w:left w:val="nil"/>
              <w:bottom w:val="single" w:sz="4" w:space="0" w:color="7030A0"/>
              <w:right w:val="nil"/>
            </w:tcBorders>
          </w:tcPr>
          <w:p w:rsidR="0088574E" w:rsidRPr="000E3FF3" w:rsidRDefault="0088574E" w:rsidP="0088574E">
            <w:pPr>
              <w:spacing w:line="360" w:lineRule="auto"/>
              <w:rPr>
                <w:rFonts w:ascii="Arial" w:hAnsi="Arial" w:cs="Arial"/>
              </w:rPr>
            </w:pPr>
          </w:p>
        </w:tc>
      </w:tr>
    </w:tbl>
    <w:p w:rsidR="0088574E" w:rsidRPr="000E3FF3" w:rsidRDefault="0088574E" w:rsidP="0088574E">
      <w:pPr>
        <w:spacing w:line="360" w:lineRule="auto"/>
        <w:ind w:left="360"/>
        <w:rPr>
          <w:rFonts w:ascii="Arial" w:hAnsi="Arial" w:cs="Arial"/>
          <w:sz w:val="22"/>
          <w:szCs w:val="22"/>
        </w:rPr>
      </w:pPr>
    </w:p>
    <w:p w:rsidR="0088574E" w:rsidRPr="000E3FF3" w:rsidRDefault="0088574E" w:rsidP="0088574E">
      <w:pPr>
        <w:tabs>
          <w:tab w:val="left" w:pos="1605"/>
        </w:tabs>
        <w:spacing w:line="360" w:lineRule="auto"/>
        <w:rPr>
          <w:rFonts w:ascii="Arial" w:hAnsi="Arial" w:cs="Arial"/>
          <w:b/>
          <w:sz w:val="22"/>
          <w:szCs w:val="22"/>
        </w:rPr>
      </w:pPr>
      <w:r w:rsidRPr="000E3FF3">
        <w:rPr>
          <w:rFonts w:ascii="Arial" w:hAnsi="Arial" w:cs="Arial"/>
          <w:b/>
          <w:sz w:val="22"/>
          <w:szCs w:val="22"/>
        </w:rPr>
        <w:t>Other useful Pre-school Learning Alliance publications</w:t>
      </w:r>
    </w:p>
    <w:p w:rsidR="0088574E" w:rsidRPr="000E3FF3" w:rsidRDefault="0088574E" w:rsidP="0088574E">
      <w:pPr>
        <w:spacing w:line="360" w:lineRule="auto"/>
        <w:ind w:left="360"/>
        <w:rPr>
          <w:rFonts w:ascii="Arial" w:hAnsi="Arial" w:cs="Arial"/>
          <w:sz w:val="22"/>
          <w:szCs w:val="22"/>
        </w:rPr>
      </w:pPr>
    </w:p>
    <w:p w:rsidR="0088574E" w:rsidRPr="000E3FF3" w:rsidRDefault="0088574E" w:rsidP="00AC030D">
      <w:pPr>
        <w:pStyle w:val="ListParagraph"/>
        <w:numPr>
          <w:ilvl w:val="0"/>
          <w:numId w:val="114"/>
        </w:numPr>
        <w:spacing w:line="360" w:lineRule="auto"/>
        <w:rPr>
          <w:rFonts w:ascii="Arial" w:hAnsi="Arial" w:cs="Arial"/>
          <w:sz w:val="22"/>
          <w:szCs w:val="22"/>
        </w:rPr>
      </w:pPr>
      <w:r w:rsidRPr="000E3FF3">
        <w:rPr>
          <w:rFonts w:ascii="Arial" w:hAnsi="Arial" w:cs="Arial"/>
          <w:sz w:val="22"/>
          <w:szCs w:val="22"/>
        </w:rPr>
        <w:t>Medication Record (2010)</w:t>
      </w:r>
    </w:p>
    <w:p w:rsidR="00950A77" w:rsidRPr="000E3FF3" w:rsidRDefault="0088574E" w:rsidP="00950A77">
      <w:pPr>
        <w:pStyle w:val="ListParagraph"/>
        <w:numPr>
          <w:ilvl w:val="0"/>
          <w:numId w:val="114"/>
        </w:numPr>
        <w:spacing w:line="360" w:lineRule="auto"/>
        <w:rPr>
          <w:rFonts w:ascii="Arial" w:hAnsi="Arial" w:cs="Arial"/>
          <w:sz w:val="22"/>
          <w:szCs w:val="22"/>
        </w:rPr>
      </w:pPr>
      <w:r w:rsidRPr="000E3FF3">
        <w:rPr>
          <w:rFonts w:ascii="Arial" w:hAnsi="Arial" w:cs="Arial"/>
          <w:sz w:val="22"/>
          <w:szCs w:val="22"/>
        </w:rPr>
        <w:t>Daily Register and Outings Record (2012)</w:t>
      </w:r>
    </w:p>
    <w:p w:rsidR="00CF1B37" w:rsidRPr="000E3FF3" w:rsidRDefault="00CF1B37" w:rsidP="00950A77">
      <w:pPr>
        <w:pStyle w:val="ListParagraph"/>
        <w:spacing w:line="360" w:lineRule="auto"/>
        <w:ind w:left="0"/>
        <w:rPr>
          <w:rFonts w:ascii="Arial" w:hAnsi="Arial" w:cs="Arial"/>
          <w:sz w:val="22"/>
          <w:szCs w:val="22"/>
        </w:rPr>
      </w:pPr>
      <w:r w:rsidRPr="000E3FF3">
        <w:rPr>
          <w:rFonts w:ascii="Arial" w:hAnsi="Arial" w:cs="Arial"/>
          <w:b/>
          <w:sz w:val="28"/>
          <w:szCs w:val="28"/>
        </w:rPr>
        <w:lastRenderedPageBreak/>
        <w:t>Admissions</w:t>
      </w:r>
    </w:p>
    <w:p w:rsidR="00CF1B37" w:rsidRPr="000E3FF3" w:rsidRDefault="00CF1B37" w:rsidP="00CF1B37">
      <w:pPr>
        <w:spacing w:line="360" w:lineRule="auto"/>
        <w:rPr>
          <w:rFonts w:ascii="Arial" w:hAnsi="Arial" w:cs="Arial"/>
          <w:b/>
          <w:sz w:val="22"/>
          <w:szCs w:val="22"/>
        </w:rPr>
      </w:pPr>
      <w:r w:rsidRPr="000E3FF3">
        <w:rPr>
          <w:rFonts w:ascii="Arial" w:hAnsi="Arial" w:cs="Arial"/>
          <w:b/>
          <w:sz w:val="22"/>
          <w:szCs w:val="22"/>
        </w:rPr>
        <w:t>Policy statement</w:t>
      </w:r>
    </w:p>
    <w:p w:rsidR="00CF1B37" w:rsidRPr="000E3FF3" w:rsidRDefault="00CF1B37" w:rsidP="00CF1B37">
      <w:pPr>
        <w:spacing w:line="360" w:lineRule="auto"/>
        <w:rPr>
          <w:rFonts w:ascii="Arial" w:hAnsi="Arial" w:cs="Arial"/>
          <w:b/>
          <w:sz w:val="22"/>
          <w:szCs w:val="22"/>
        </w:rPr>
      </w:pPr>
    </w:p>
    <w:p w:rsidR="00CF1B37" w:rsidRPr="000E3FF3" w:rsidRDefault="00CF1B37" w:rsidP="00CF1B37">
      <w:pPr>
        <w:spacing w:line="360" w:lineRule="auto"/>
        <w:rPr>
          <w:rFonts w:ascii="Arial" w:hAnsi="Arial" w:cs="Arial"/>
          <w:sz w:val="22"/>
          <w:szCs w:val="22"/>
        </w:rPr>
      </w:pPr>
      <w:r w:rsidRPr="000E3FF3">
        <w:rPr>
          <w:rFonts w:ascii="Arial" w:hAnsi="Arial" w:cs="Arial"/>
          <w:sz w:val="22"/>
          <w:szCs w:val="22"/>
        </w:rPr>
        <w:t>It is our intention to make our setting accessible to children and families from all sections of the local</w:t>
      </w:r>
      <w:r w:rsidR="0008335F" w:rsidRPr="000E3FF3">
        <w:rPr>
          <w:rFonts w:ascii="Arial" w:hAnsi="Arial" w:cs="Arial"/>
          <w:sz w:val="22"/>
          <w:szCs w:val="22"/>
        </w:rPr>
        <w:t xml:space="preserve"> </w:t>
      </w:r>
      <w:r w:rsidRPr="000E3FF3">
        <w:rPr>
          <w:rFonts w:ascii="Arial" w:hAnsi="Arial" w:cs="Arial"/>
          <w:sz w:val="22"/>
          <w:szCs w:val="22"/>
        </w:rPr>
        <w:t>community. We aim to ensure that all sections of our community have access to the setting through open,</w:t>
      </w:r>
      <w:r w:rsidR="0008335F" w:rsidRPr="000E3FF3">
        <w:rPr>
          <w:rFonts w:ascii="Arial" w:hAnsi="Arial" w:cs="Arial"/>
          <w:sz w:val="22"/>
          <w:szCs w:val="22"/>
        </w:rPr>
        <w:t xml:space="preserve"> </w:t>
      </w:r>
      <w:r w:rsidRPr="000E3FF3">
        <w:rPr>
          <w:rFonts w:ascii="Arial" w:hAnsi="Arial" w:cs="Arial"/>
          <w:sz w:val="22"/>
          <w:szCs w:val="22"/>
        </w:rPr>
        <w:t>fair and clearly communicated procedures.</w:t>
      </w:r>
    </w:p>
    <w:p w:rsidR="00CF1B37" w:rsidRPr="000E3FF3" w:rsidRDefault="00CF1B37" w:rsidP="00CF1B37">
      <w:pPr>
        <w:spacing w:line="360" w:lineRule="auto"/>
        <w:rPr>
          <w:rFonts w:ascii="Arial" w:hAnsi="Arial" w:cs="Arial"/>
          <w:b/>
          <w:sz w:val="22"/>
          <w:szCs w:val="22"/>
        </w:rPr>
      </w:pPr>
    </w:p>
    <w:p w:rsidR="00CF1B37" w:rsidRPr="000E3FF3" w:rsidRDefault="00CF1B37" w:rsidP="00CF1B37">
      <w:pPr>
        <w:spacing w:line="360" w:lineRule="auto"/>
        <w:rPr>
          <w:rFonts w:ascii="Arial" w:hAnsi="Arial" w:cs="Arial"/>
          <w:b/>
          <w:sz w:val="22"/>
          <w:szCs w:val="22"/>
        </w:rPr>
      </w:pPr>
      <w:r w:rsidRPr="000E3FF3">
        <w:rPr>
          <w:rFonts w:ascii="Arial" w:hAnsi="Arial" w:cs="Arial"/>
          <w:b/>
          <w:sz w:val="22"/>
          <w:szCs w:val="22"/>
        </w:rPr>
        <w:t>Procedures</w:t>
      </w:r>
    </w:p>
    <w:p w:rsidR="00CF1B37" w:rsidRPr="000E3FF3" w:rsidRDefault="00CF1B37" w:rsidP="00CF1B37">
      <w:pPr>
        <w:spacing w:line="360" w:lineRule="auto"/>
        <w:rPr>
          <w:rFonts w:ascii="Arial" w:hAnsi="Arial" w:cs="Arial"/>
          <w:b/>
          <w:sz w:val="22"/>
          <w:szCs w:val="22"/>
        </w:rPr>
      </w:pPr>
    </w:p>
    <w:p w:rsidR="00CF1B37" w:rsidRPr="000E3FF3" w:rsidRDefault="00CF1B37" w:rsidP="00C34F23">
      <w:pPr>
        <w:numPr>
          <w:ilvl w:val="0"/>
          <w:numId w:val="162"/>
        </w:numPr>
        <w:spacing w:line="360" w:lineRule="auto"/>
        <w:rPr>
          <w:rFonts w:ascii="Arial" w:hAnsi="Arial" w:cs="Arial"/>
          <w:sz w:val="22"/>
          <w:szCs w:val="22"/>
        </w:rPr>
      </w:pPr>
      <w:r w:rsidRPr="000E3FF3">
        <w:rPr>
          <w:rFonts w:ascii="Arial" w:hAnsi="Arial" w:cs="Arial"/>
          <w:sz w:val="22"/>
          <w:szCs w:val="22"/>
        </w:rPr>
        <w:t>We ensure that the existence of our setting is widely advertised in places accessible to all sections of</w:t>
      </w:r>
      <w:r w:rsidR="00AB27C4" w:rsidRPr="000E3FF3">
        <w:rPr>
          <w:rFonts w:ascii="Arial" w:hAnsi="Arial" w:cs="Arial"/>
          <w:sz w:val="22"/>
          <w:szCs w:val="22"/>
        </w:rPr>
        <w:t xml:space="preserve"> </w:t>
      </w:r>
      <w:r w:rsidRPr="000E3FF3">
        <w:rPr>
          <w:rFonts w:ascii="Arial" w:hAnsi="Arial" w:cs="Arial"/>
          <w:sz w:val="22"/>
          <w:szCs w:val="22"/>
        </w:rPr>
        <w:t>the community.</w:t>
      </w:r>
    </w:p>
    <w:p w:rsidR="00CF1B37" w:rsidRPr="000E3FF3" w:rsidRDefault="00CF1B37" w:rsidP="00C34F23">
      <w:pPr>
        <w:numPr>
          <w:ilvl w:val="0"/>
          <w:numId w:val="162"/>
        </w:numPr>
        <w:spacing w:line="360" w:lineRule="auto"/>
        <w:rPr>
          <w:rFonts w:ascii="Arial" w:hAnsi="Arial" w:cs="Arial"/>
          <w:sz w:val="22"/>
          <w:szCs w:val="22"/>
        </w:rPr>
      </w:pPr>
      <w:r w:rsidRPr="000E3FF3">
        <w:rPr>
          <w:rFonts w:ascii="Arial" w:hAnsi="Arial" w:cs="Arial"/>
          <w:sz w:val="22"/>
          <w:szCs w:val="22"/>
        </w:rPr>
        <w:t>We ensure that information about our setting is accessible and provided in written and spoken form.</w:t>
      </w:r>
    </w:p>
    <w:p w:rsidR="00CF1B37" w:rsidRPr="000E3FF3" w:rsidRDefault="00CF1B37" w:rsidP="00C34F23">
      <w:pPr>
        <w:numPr>
          <w:ilvl w:val="0"/>
          <w:numId w:val="162"/>
        </w:numPr>
        <w:spacing w:line="360" w:lineRule="auto"/>
        <w:rPr>
          <w:rFonts w:ascii="Arial" w:hAnsi="Arial" w:cs="Arial"/>
          <w:sz w:val="22"/>
          <w:szCs w:val="22"/>
        </w:rPr>
      </w:pPr>
      <w:r w:rsidRPr="000E3FF3">
        <w:rPr>
          <w:rFonts w:ascii="Arial" w:hAnsi="Arial" w:cs="Arial"/>
          <w:sz w:val="22"/>
          <w:szCs w:val="22"/>
        </w:rPr>
        <w:t>We will provide translated written materials where language needs of families suggest this is required, as well as access to an interpreter. Where necessary, we will try to provide information in Braille, or</w:t>
      </w:r>
      <w:r w:rsidR="00AB27C4" w:rsidRPr="000E3FF3">
        <w:rPr>
          <w:rFonts w:ascii="Arial" w:hAnsi="Arial" w:cs="Arial"/>
          <w:sz w:val="22"/>
          <w:szCs w:val="22"/>
        </w:rPr>
        <w:t xml:space="preserve"> </w:t>
      </w:r>
      <w:r w:rsidRPr="000E3FF3">
        <w:rPr>
          <w:rFonts w:ascii="Arial" w:hAnsi="Arial" w:cs="Arial"/>
          <w:sz w:val="22"/>
          <w:szCs w:val="22"/>
        </w:rPr>
        <w:t>through British Sign Language.</w:t>
      </w:r>
    </w:p>
    <w:p w:rsidR="00CF1B37" w:rsidRPr="000E3FF3" w:rsidRDefault="00CF1B37" w:rsidP="00C34F23">
      <w:pPr>
        <w:numPr>
          <w:ilvl w:val="0"/>
          <w:numId w:val="162"/>
        </w:numPr>
        <w:spacing w:line="360" w:lineRule="auto"/>
        <w:rPr>
          <w:rFonts w:ascii="Arial" w:hAnsi="Arial" w:cs="Arial"/>
          <w:sz w:val="22"/>
          <w:szCs w:val="22"/>
        </w:rPr>
      </w:pPr>
      <w:r w:rsidRPr="000E3FF3">
        <w:rPr>
          <w:rFonts w:ascii="Arial" w:hAnsi="Arial" w:cs="Arial"/>
          <w:sz w:val="22"/>
          <w:szCs w:val="22"/>
        </w:rPr>
        <w:t>We arrange our waiting list in birth order. In addition, our policy may take into account the following:</w:t>
      </w:r>
    </w:p>
    <w:p w:rsidR="00CF1B37" w:rsidRPr="000E3FF3" w:rsidRDefault="00CF1B37" w:rsidP="00C34F23">
      <w:pPr>
        <w:numPr>
          <w:ilvl w:val="0"/>
          <w:numId w:val="163"/>
        </w:numPr>
        <w:spacing w:line="360" w:lineRule="auto"/>
        <w:rPr>
          <w:rFonts w:ascii="Arial" w:hAnsi="Arial" w:cs="Arial"/>
          <w:sz w:val="22"/>
          <w:szCs w:val="22"/>
        </w:rPr>
      </w:pPr>
      <w:r w:rsidRPr="000E3FF3">
        <w:rPr>
          <w:rFonts w:ascii="Arial" w:hAnsi="Arial" w:cs="Arial"/>
          <w:sz w:val="22"/>
          <w:szCs w:val="22"/>
        </w:rPr>
        <w:t>the vicinity of the home to the setting; and</w:t>
      </w:r>
    </w:p>
    <w:p w:rsidR="00CF1B37" w:rsidRPr="000E3FF3" w:rsidRDefault="00CF1B37" w:rsidP="00C34F23">
      <w:pPr>
        <w:numPr>
          <w:ilvl w:val="0"/>
          <w:numId w:val="163"/>
        </w:numPr>
        <w:spacing w:line="360" w:lineRule="auto"/>
        <w:rPr>
          <w:rFonts w:ascii="Arial" w:hAnsi="Arial" w:cs="Arial"/>
          <w:sz w:val="22"/>
          <w:szCs w:val="22"/>
        </w:rPr>
      </w:pPr>
      <w:proofErr w:type="gramStart"/>
      <w:r w:rsidRPr="000E3FF3">
        <w:rPr>
          <w:rFonts w:ascii="Arial" w:hAnsi="Arial" w:cs="Arial"/>
          <w:sz w:val="22"/>
          <w:szCs w:val="22"/>
        </w:rPr>
        <w:t>siblings</w:t>
      </w:r>
      <w:proofErr w:type="gramEnd"/>
      <w:r w:rsidRPr="000E3FF3">
        <w:rPr>
          <w:rFonts w:ascii="Arial" w:hAnsi="Arial" w:cs="Arial"/>
          <w:sz w:val="22"/>
          <w:szCs w:val="22"/>
        </w:rPr>
        <w:t xml:space="preserve"> already attending the setting.</w:t>
      </w:r>
    </w:p>
    <w:p w:rsidR="00CF1B37" w:rsidRPr="000E3FF3" w:rsidRDefault="00CF1B37" w:rsidP="00C34F23">
      <w:pPr>
        <w:numPr>
          <w:ilvl w:val="0"/>
          <w:numId w:val="162"/>
        </w:numPr>
        <w:spacing w:line="360" w:lineRule="auto"/>
        <w:rPr>
          <w:rFonts w:ascii="Arial" w:hAnsi="Arial" w:cs="Arial"/>
          <w:sz w:val="22"/>
          <w:szCs w:val="22"/>
        </w:rPr>
      </w:pPr>
      <w:r w:rsidRPr="000E3FF3">
        <w:rPr>
          <w:rFonts w:ascii="Arial" w:hAnsi="Arial" w:cs="Arial"/>
          <w:sz w:val="22"/>
          <w:szCs w:val="22"/>
        </w:rPr>
        <w:t>We keep a place vacant, if this is financially viable, to accommodate an emergency admission.</w:t>
      </w:r>
    </w:p>
    <w:p w:rsidR="00CF1B37" w:rsidRPr="000E3FF3" w:rsidRDefault="00CF1B37" w:rsidP="00C34F23">
      <w:pPr>
        <w:numPr>
          <w:ilvl w:val="0"/>
          <w:numId w:val="162"/>
        </w:numPr>
        <w:spacing w:line="360" w:lineRule="auto"/>
        <w:rPr>
          <w:rFonts w:ascii="Arial" w:hAnsi="Arial" w:cs="Arial"/>
          <w:sz w:val="22"/>
          <w:szCs w:val="22"/>
        </w:rPr>
      </w:pPr>
      <w:r w:rsidRPr="000E3FF3">
        <w:rPr>
          <w:rFonts w:ascii="Arial" w:hAnsi="Arial" w:cs="Arial"/>
          <w:sz w:val="22"/>
          <w:szCs w:val="22"/>
        </w:rPr>
        <w:t xml:space="preserve">We describe our setting and its practices in terms that make it clear that it welcomes </w:t>
      </w:r>
      <w:proofErr w:type="gramStart"/>
      <w:r w:rsidRPr="000E3FF3">
        <w:rPr>
          <w:rFonts w:ascii="Arial" w:hAnsi="Arial" w:cs="Arial"/>
          <w:sz w:val="22"/>
          <w:szCs w:val="22"/>
        </w:rPr>
        <w:t>both fathers</w:t>
      </w:r>
      <w:proofErr w:type="gramEnd"/>
      <w:r w:rsidRPr="000E3FF3">
        <w:rPr>
          <w:rFonts w:ascii="Arial" w:hAnsi="Arial" w:cs="Arial"/>
          <w:sz w:val="22"/>
          <w:szCs w:val="22"/>
        </w:rPr>
        <w:t xml:space="preserve"> and</w:t>
      </w:r>
      <w:r w:rsidR="00AB27C4" w:rsidRPr="000E3FF3">
        <w:rPr>
          <w:rFonts w:ascii="Arial" w:hAnsi="Arial" w:cs="Arial"/>
          <w:sz w:val="22"/>
          <w:szCs w:val="22"/>
        </w:rPr>
        <w:t xml:space="preserve"> </w:t>
      </w:r>
      <w:r w:rsidRPr="000E3FF3">
        <w:rPr>
          <w:rFonts w:ascii="Arial" w:hAnsi="Arial" w:cs="Arial"/>
          <w:sz w:val="22"/>
          <w:szCs w:val="22"/>
        </w:rPr>
        <w:t>mothers, other relations and other carers, including childminders.</w:t>
      </w:r>
    </w:p>
    <w:p w:rsidR="00CF1B37" w:rsidRPr="000E3FF3" w:rsidRDefault="00CF1B37" w:rsidP="00C34F23">
      <w:pPr>
        <w:numPr>
          <w:ilvl w:val="0"/>
          <w:numId w:val="162"/>
        </w:numPr>
        <w:spacing w:line="360" w:lineRule="auto"/>
        <w:rPr>
          <w:rFonts w:ascii="Arial" w:hAnsi="Arial" w:cs="Arial"/>
          <w:sz w:val="22"/>
          <w:szCs w:val="22"/>
        </w:rPr>
      </w:pPr>
      <w:r w:rsidRPr="000E3FF3">
        <w:rPr>
          <w:rFonts w:ascii="Arial" w:hAnsi="Arial" w:cs="Arial"/>
          <w:sz w:val="22"/>
          <w:szCs w:val="22"/>
        </w:rPr>
        <w:t>We describe how our practices treat each child and their family, having regard to their needs arising from their gender, special educational needs, disabilities, social background, religion and ethnicity or</w:t>
      </w:r>
      <w:r w:rsidR="00AB27C4" w:rsidRPr="000E3FF3">
        <w:rPr>
          <w:rFonts w:ascii="Arial" w:hAnsi="Arial" w:cs="Arial"/>
          <w:sz w:val="22"/>
          <w:szCs w:val="22"/>
        </w:rPr>
        <w:t xml:space="preserve"> </w:t>
      </w:r>
      <w:r w:rsidRPr="000E3FF3">
        <w:rPr>
          <w:rFonts w:ascii="Arial" w:hAnsi="Arial" w:cs="Arial"/>
          <w:sz w:val="22"/>
          <w:szCs w:val="22"/>
        </w:rPr>
        <w:t>from English being a newly acquired additional language.</w:t>
      </w:r>
    </w:p>
    <w:p w:rsidR="00CF1B37" w:rsidRPr="000E3FF3" w:rsidRDefault="00CF1B37" w:rsidP="00C34F23">
      <w:pPr>
        <w:numPr>
          <w:ilvl w:val="0"/>
          <w:numId w:val="162"/>
        </w:numPr>
        <w:spacing w:line="360" w:lineRule="auto"/>
        <w:rPr>
          <w:rFonts w:ascii="Arial" w:hAnsi="Arial" w:cs="Arial"/>
          <w:sz w:val="22"/>
          <w:szCs w:val="22"/>
        </w:rPr>
      </w:pPr>
      <w:r w:rsidRPr="000E3FF3">
        <w:rPr>
          <w:rFonts w:ascii="Arial" w:hAnsi="Arial" w:cs="Arial"/>
          <w:sz w:val="22"/>
          <w:szCs w:val="22"/>
        </w:rPr>
        <w:t>We describe how our practices enable children and/or parents with disabilities to take part in the life of</w:t>
      </w:r>
      <w:r w:rsidR="00AB27C4" w:rsidRPr="000E3FF3">
        <w:rPr>
          <w:rFonts w:ascii="Arial" w:hAnsi="Arial" w:cs="Arial"/>
          <w:sz w:val="22"/>
          <w:szCs w:val="22"/>
        </w:rPr>
        <w:t xml:space="preserve"> </w:t>
      </w:r>
      <w:r w:rsidRPr="000E3FF3">
        <w:rPr>
          <w:rFonts w:ascii="Arial" w:hAnsi="Arial" w:cs="Arial"/>
          <w:sz w:val="22"/>
          <w:szCs w:val="22"/>
        </w:rPr>
        <w:t>the setting.</w:t>
      </w:r>
    </w:p>
    <w:p w:rsidR="00CF1B37" w:rsidRPr="000E3FF3" w:rsidRDefault="00CF1B37" w:rsidP="00C34F23">
      <w:pPr>
        <w:numPr>
          <w:ilvl w:val="0"/>
          <w:numId w:val="162"/>
        </w:numPr>
        <w:spacing w:line="360" w:lineRule="auto"/>
        <w:rPr>
          <w:rFonts w:ascii="Arial" w:hAnsi="Arial" w:cs="Arial"/>
          <w:sz w:val="22"/>
          <w:szCs w:val="22"/>
        </w:rPr>
      </w:pPr>
      <w:r w:rsidRPr="000E3FF3">
        <w:rPr>
          <w:rFonts w:ascii="Arial" w:hAnsi="Arial" w:cs="Arial"/>
          <w:sz w:val="22"/>
          <w:szCs w:val="22"/>
        </w:rPr>
        <w:t>We monitor the gender and ethnic background of children joining the group to ensure that our intake is</w:t>
      </w:r>
      <w:r w:rsidR="00AB27C4" w:rsidRPr="000E3FF3">
        <w:rPr>
          <w:rFonts w:ascii="Arial" w:hAnsi="Arial" w:cs="Arial"/>
          <w:sz w:val="22"/>
          <w:szCs w:val="22"/>
        </w:rPr>
        <w:t xml:space="preserve"> </w:t>
      </w:r>
      <w:r w:rsidRPr="000E3FF3">
        <w:rPr>
          <w:rFonts w:ascii="Arial" w:hAnsi="Arial" w:cs="Arial"/>
          <w:sz w:val="22"/>
          <w:szCs w:val="22"/>
        </w:rPr>
        <w:t>representative of social diversity.</w:t>
      </w:r>
    </w:p>
    <w:p w:rsidR="00CF1B37" w:rsidRPr="000E3FF3" w:rsidRDefault="00CF1B37" w:rsidP="00C34F23">
      <w:pPr>
        <w:numPr>
          <w:ilvl w:val="0"/>
          <w:numId w:val="162"/>
        </w:numPr>
        <w:spacing w:line="360" w:lineRule="auto"/>
        <w:rPr>
          <w:rFonts w:ascii="Arial" w:hAnsi="Arial" w:cs="Arial"/>
          <w:sz w:val="22"/>
          <w:szCs w:val="22"/>
        </w:rPr>
      </w:pPr>
      <w:r w:rsidRPr="000E3FF3">
        <w:rPr>
          <w:rFonts w:ascii="Arial" w:hAnsi="Arial" w:cs="Arial"/>
          <w:sz w:val="22"/>
          <w:szCs w:val="22"/>
        </w:rPr>
        <w:t>We make our Valuing Diversity and Promoting Equality Policy widely known.</w:t>
      </w:r>
    </w:p>
    <w:p w:rsidR="00CF1B37" w:rsidRPr="000E3FF3" w:rsidRDefault="00CF1B37" w:rsidP="00C34F23">
      <w:pPr>
        <w:numPr>
          <w:ilvl w:val="0"/>
          <w:numId w:val="162"/>
        </w:numPr>
        <w:spacing w:line="360" w:lineRule="auto"/>
        <w:rPr>
          <w:rFonts w:ascii="Arial" w:hAnsi="Arial" w:cs="Arial"/>
          <w:sz w:val="22"/>
          <w:szCs w:val="22"/>
        </w:rPr>
      </w:pPr>
      <w:r w:rsidRPr="000E3FF3">
        <w:rPr>
          <w:rFonts w:ascii="Arial" w:hAnsi="Arial" w:cs="Arial"/>
          <w:sz w:val="22"/>
          <w:szCs w:val="22"/>
        </w:rPr>
        <w:t>We consult with families about the opening times of the setting to ensure we accommodate a broad</w:t>
      </w:r>
      <w:r w:rsidR="00AB27C4" w:rsidRPr="000E3FF3">
        <w:rPr>
          <w:rFonts w:ascii="Arial" w:hAnsi="Arial" w:cs="Arial"/>
          <w:sz w:val="22"/>
          <w:szCs w:val="22"/>
        </w:rPr>
        <w:t xml:space="preserve"> </w:t>
      </w:r>
      <w:r w:rsidRPr="000E3FF3">
        <w:rPr>
          <w:rFonts w:ascii="Arial" w:hAnsi="Arial" w:cs="Arial"/>
          <w:sz w:val="22"/>
          <w:szCs w:val="22"/>
        </w:rPr>
        <w:t>range of families' needs.</w:t>
      </w:r>
    </w:p>
    <w:p w:rsidR="00CF1B37" w:rsidRPr="000E3FF3" w:rsidRDefault="00CF1B37" w:rsidP="00C34F23">
      <w:pPr>
        <w:numPr>
          <w:ilvl w:val="0"/>
          <w:numId w:val="162"/>
        </w:numPr>
        <w:spacing w:line="360" w:lineRule="auto"/>
        <w:rPr>
          <w:rFonts w:ascii="Arial" w:hAnsi="Arial" w:cs="Arial"/>
          <w:sz w:val="22"/>
          <w:szCs w:val="22"/>
        </w:rPr>
      </w:pPr>
      <w:r w:rsidRPr="000E3FF3">
        <w:rPr>
          <w:rFonts w:ascii="Arial" w:hAnsi="Arial" w:cs="Arial"/>
          <w:sz w:val="22"/>
          <w:szCs w:val="22"/>
        </w:rPr>
        <w:t>We are flexible about attendance patterns to accommodate the needs of individual children and families, providing these do not disrupt the pattern of continuity in the setting that provides stability for</w:t>
      </w:r>
      <w:r w:rsidR="00AB27C4" w:rsidRPr="000E3FF3">
        <w:rPr>
          <w:rFonts w:ascii="Arial" w:hAnsi="Arial" w:cs="Arial"/>
          <w:sz w:val="22"/>
          <w:szCs w:val="22"/>
        </w:rPr>
        <w:t xml:space="preserve"> </w:t>
      </w:r>
      <w:r w:rsidRPr="000E3FF3">
        <w:rPr>
          <w:rFonts w:ascii="Arial" w:hAnsi="Arial" w:cs="Arial"/>
          <w:sz w:val="22"/>
          <w:szCs w:val="22"/>
        </w:rPr>
        <w:t>all the children.</w:t>
      </w:r>
    </w:p>
    <w:p w:rsidR="005B6AE5" w:rsidRPr="000E3FF3" w:rsidRDefault="005B6AE5" w:rsidP="00C34F23">
      <w:pPr>
        <w:numPr>
          <w:ilvl w:val="0"/>
          <w:numId w:val="162"/>
        </w:numPr>
        <w:spacing w:line="360" w:lineRule="auto"/>
        <w:rPr>
          <w:rFonts w:ascii="Arial" w:hAnsi="Arial" w:cs="Arial"/>
          <w:sz w:val="22"/>
          <w:szCs w:val="22"/>
        </w:rPr>
      </w:pPr>
      <w:r w:rsidRPr="000E3FF3">
        <w:rPr>
          <w:rFonts w:ascii="Arial" w:hAnsi="Arial" w:cs="Arial"/>
          <w:sz w:val="22"/>
          <w:szCs w:val="22"/>
        </w:rPr>
        <w:t>We accept 2 days minimum for child/</w:t>
      </w:r>
      <w:proofErr w:type="spellStart"/>
      <w:r w:rsidRPr="000E3FF3">
        <w:rPr>
          <w:rFonts w:ascii="Arial" w:hAnsi="Arial" w:cs="Arial"/>
          <w:sz w:val="22"/>
          <w:szCs w:val="22"/>
        </w:rPr>
        <w:t>ren</w:t>
      </w:r>
      <w:proofErr w:type="spellEnd"/>
      <w:r w:rsidRPr="000E3FF3">
        <w:rPr>
          <w:rFonts w:ascii="Arial" w:hAnsi="Arial" w:cs="Arial"/>
          <w:sz w:val="22"/>
          <w:szCs w:val="22"/>
        </w:rPr>
        <w:t xml:space="preserve"> attendance to ensure sustainability of the club.</w:t>
      </w:r>
    </w:p>
    <w:p w:rsidR="00CF1B37" w:rsidRPr="000E3FF3" w:rsidRDefault="00CF1B37" w:rsidP="00C34F23">
      <w:pPr>
        <w:numPr>
          <w:ilvl w:val="0"/>
          <w:numId w:val="162"/>
        </w:numPr>
        <w:spacing w:line="360" w:lineRule="auto"/>
        <w:rPr>
          <w:rFonts w:ascii="Arial" w:hAnsi="Arial" w:cs="Arial"/>
          <w:sz w:val="22"/>
          <w:szCs w:val="22"/>
        </w:rPr>
      </w:pPr>
      <w:r w:rsidRPr="000E3FF3">
        <w:rPr>
          <w:rFonts w:ascii="Arial" w:hAnsi="Arial" w:cs="Arial"/>
          <w:sz w:val="22"/>
          <w:szCs w:val="22"/>
        </w:rPr>
        <w:lastRenderedPageBreak/>
        <w:t>Our setting and its practices ensure children with disabilities are able to take part in the life of the setting and are included in all aspects.</w:t>
      </w:r>
    </w:p>
    <w:p w:rsidR="00CF1B37" w:rsidRPr="000E3FF3" w:rsidRDefault="00CF1B37" w:rsidP="00C34F23">
      <w:pPr>
        <w:numPr>
          <w:ilvl w:val="0"/>
          <w:numId w:val="162"/>
        </w:numPr>
        <w:spacing w:line="360" w:lineRule="auto"/>
        <w:rPr>
          <w:rFonts w:ascii="Arial" w:hAnsi="Arial" w:cs="Arial"/>
          <w:sz w:val="22"/>
          <w:szCs w:val="22"/>
        </w:rPr>
      </w:pPr>
      <w:proofErr w:type="spellStart"/>
      <w:r w:rsidRPr="000E3FF3">
        <w:rPr>
          <w:rFonts w:ascii="Arial" w:hAnsi="Arial" w:cs="Arial"/>
          <w:sz w:val="22"/>
          <w:szCs w:val="22"/>
        </w:rPr>
        <w:t>Childville</w:t>
      </w:r>
      <w:proofErr w:type="spellEnd"/>
      <w:r w:rsidRPr="000E3FF3">
        <w:rPr>
          <w:rFonts w:ascii="Arial" w:hAnsi="Arial" w:cs="Arial"/>
          <w:sz w:val="22"/>
          <w:szCs w:val="22"/>
        </w:rPr>
        <w:t xml:space="preserve"> is an equal opportunities employer.</w:t>
      </w:r>
    </w:p>
    <w:p w:rsidR="00CF1B37" w:rsidRPr="000E3FF3" w:rsidRDefault="00CF1B37" w:rsidP="00C34F23">
      <w:pPr>
        <w:numPr>
          <w:ilvl w:val="0"/>
          <w:numId w:val="162"/>
        </w:numPr>
        <w:spacing w:line="360" w:lineRule="auto"/>
        <w:rPr>
          <w:rFonts w:ascii="Arial" w:hAnsi="Arial" w:cs="Arial"/>
          <w:sz w:val="22"/>
          <w:szCs w:val="22"/>
        </w:rPr>
      </w:pPr>
      <w:r w:rsidRPr="000E3FF3">
        <w:rPr>
          <w:rFonts w:ascii="Arial" w:hAnsi="Arial" w:cs="Arial"/>
          <w:sz w:val="22"/>
          <w:szCs w:val="22"/>
        </w:rPr>
        <w:t>We never discriminate against any child or family on grounds of sex, race, home background, religion/faith, nationality, ethnic origin or disability.</w:t>
      </w:r>
    </w:p>
    <w:p w:rsidR="00CF1B37" w:rsidRPr="000E3FF3" w:rsidRDefault="00CF1B37" w:rsidP="00CF1B37">
      <w:pPr>
        <w:spacing w:line="360" w:lineRule="auto"/>
        <w:rPr>
          <w:rFonts w:ascii="Arial" w:hAnsi="Arial" w:cs="Arial"/>
          <w:sz w:val="22"/>
          <w:szCs w:val="22"/>
        </w:rPr>
      </w:pPr>
    </w:p>
    <w:p w:rsidR="00CF1B37" w:rsidRPr="000E3FF3" w:rsidRDefault="00CF1B37" w:rsidP="00CF1B37">
      <w:pPr>
        <w:spacing w:line="360" w:lineRule="auto"/>
        <w:rPr>
          <w:rFonts w:ascii="Arial" w:hAnsi="Arial" w:cs="Arial"/>
          <w:sz w:val="22"/>
          <w:szCs w:val="22"/>
        </w:rPr>
      </w:pPr>
      <w:r w:rsidRPr="000E3FF3">
        <w:rPr>
          <w:rFonts w:ascii="Arial" w:hAnsi="Arial" w:cs="Arial"/>
          <w:sz w:val="22"/>
          <w:szCs w:val="22"/>
        </w:rPr>
        <w:t>Prior to a child attending nursery, parents must complete and sign a registration form. These forms provide the setting with personal details relating to the child. For example, name, date of birth, address, emergency contact details, parental responsibilities, dietary requirements, collection arrangements, fees and sessions, contact details for parents, doctor's contact details, health visitor contact details, allergies, parental consent and vaccinations etc.</w:t>
      </w:r>
    </w:p>
    <w:p w:rsidR="00CF1B37" w:rsidRPr="000E3FF3" w:rsidRDefault="00CF1B37" w:rsidP="00CF1B37">
      <w:pPr>
        <w:spacing w:line="360" w:lineRule="auto"/>
        <w:rPr>
          <w:rFonts w:ascii="Arial" w:hAnsi="Arial" w:cs="Arial"/>
          <w:sz w:val="22"/>
          <w:szCs w:val="22"/>
        </w:rPr>
      </w:pPr>
    </w:p>
    <w:p w:rsidR="00CF1B37" w:rsidRPr="000E3FF3" w:rsidRDefault="00CF1B37" w:rsidP="00CF1B37">
      <w:pPr>
        <w:spacing w:line="360" w:lineRule="auto"/>
        <w:rPr>
          <w:rFonts w:ascii="Arial" w:hAnsi="Arial" w:cs="Arial"/>
          <w:sz w:val="22"/>
          <w:szCs w:val="22"/>
        </w:rPr>
      </w:pPr>
    </w:p>
    <w:tbl>
      <w:tblPr>
        <w:tblW w:w="5000" w:type="pct"/>
        <w:tblLook w:val="01E0"/>
      </w:tblPr>
      <w:tblGrid>
        <w:gridCol w:w="4495"/>
        <w:gridCol w:w="3404"/>
        <w:gridCol w:w="1870"/>
      </w:tblGrid>
      <w:tr w:rsidR="00CF1B37" w:rsidRPr="000E3FF3" w:rsidTr="00BF6D12">
        <w:tc>
          <w:tcPr>
            <w:tcW w:w="2301" w:type="pct"/>
          </w:tcPr>
          <w:p w:rsidR="00CF1B37" w:rsidRPr="000E3FF3" w:rsidRDefault="00CF1B37" w:rsidP="00BF6D12">
            <w:pPr>
              <w:spacing w:line="360" w:lineRule="auto"/>
              <w:rPr>
                <w:rFonts w:ascii="Arial" w:hAnsi="Arial" w:cs="Arial"/>
              </w:rPr>
            </w:pPr>
            <w:r w:rsidRPr="000E3FF3">
              <w:rPr>
                <w:rFonts w:ascii="Arial" w:hAnsi="Arial" w:cs="Arial"/>
                <w:sz w:val="22"/>
                <w:szCs w:val="22"/>
              </w:rPr>
              <w:t>This policy was adopted at a meeting of</w:t>
            </w:r>
          </w:p>
        </w:tc>
        <w:tc>
          <w:tcPr>
            <w:tcW w:w="1742" w:type="pct"/>
            <w:tcBorders>
              <w:bottom w:val="single" w:sz="4" w:space="0" w:color="7030A0"/>
            </w:tcBorders>
          </w:tcPr>
          <w:p w:rsidR="00CF1B37" w:rsidRPr="000E3FF3" w:rsidRDefault="00CF1B37" w:rsidP="00BF6D12">
            <w:pPr>
              <w:spacing w:line="360" w:lineRule="auto"/>
              <w:rPr>
                <w:rFonts w:ascii="Arial" w:hAnsi="Arial" w:cs="Arial"/>
              </w:rPr>
            </w:pPr>
          </w:p>
        </w:tc>
        <w:tc>
          <w:tcPr>
            <w:tcW w:w="957" w:type="pct"/>
          </w:tcPr>
          <w:p w:rsidR="00CF1B37" w:rsidRPr="000E3FF3" w:rsidRDefault="00CF1B37" w:rsidP="00BF6D12">
            <w:pPr>
              <w:spacing w:line="360" w:lineRule="auto"/>
              <w:rPr>
                <w:rFonts w:ascii="Arial" w:hAnsi="Arial" w:cs="Arial"/>
                <w:i/>
              </w:rPr>
            </w:pPr>
            <w:r w:rsidRPr="000E3FF3">
              <w:rPr>
                <w:rFonts w:ascii="Arial" w:hAnsi="Arial" w:cs="Arial"/>
                <w:i/>
                <w:sz w:val="22"/>
                <w:szCs w:val="22"/>
              </w:rPr>
              <w:t>(name of provider)</w:t>
            </w:r>
          </w:p>
        </w:tc>
      </w:tr>
      <w:tr w:rsidR="00CF1B37" w:rsidRPr="000E3FF3" w:rsidTr="00BF6D12">
        <w:tc>
          <w:tcPr>
            <w:tcW w:w="2301" w:type="pct"/>
          </w:tcPr>
          <w:p w:rsidR="00CF1B37" w:rsidRPr="000E3FF3" w:rsidRDefault="00CF1B37" w:rsidP="00BF6D12">
            <w:pPr>
              <w:spacing w:line="360" w:lineRule="auto"/>
              <w:rPr>
                <w:rFonts w:ascii="Arial" w:hAnsi="Arial" w:cs="Arial"/>
              </w:rPr>
            </w:pPr>
            <w:r w:rsidRPr="000E3FF3">
              <w:rPr>
                <w:rFonts w:ascii="Arial" w:hAnsi="Arial" w:cs="Arial"/>
                <w:sz w:val="22"/>
                <w:szCs w:val="22"/>
              </w:rPr>
              <w:t>Held on</w:t>
            </w:r>
          </w:p>
        </w:tc>
        <w:tc>
          <w:tcPr>
            <w:tcW w:w="1742" w:type="pct"/>
            <w:tcBorders>
              <w:top w:val="single" w:sz="4" w:space="0" w:color="7030A0"/>
              <w:bottom w:val="single" w:sz="4" w:space="0" w:color="7030A0"/>
            </w:tcBorders>
          </w:tcPr>
          <w:p w:rsidR="00CF1B37" w:rsidRPr="000E3FF3" w:rsidRDefault="00CF1B37" w:rsidP="00BF6D12">
            <w:pPr>
              <w:spacing w:line="360" w:lineRule="auto"/>
              <w:rPr>
                <w:rFonts w:ascii="Arial" w:hAnsi="Arial" w:cs="Arial"/>
              </w:rPr>
            </w:pPr>
          </w:p>
        </w:tc>
        <w:tc>
          <w:tcPr>
            <w:tcW w:w="957" w:type="pct"/>
          </w:tcPr>
          <w:p w:rsidR="00CF1B37" w:rsidRPr="000E3FF3" w:rsidRDefault="00CF1B37" w:rsidP="00BF6D12">
            <w:pPr>
              <w:spacing w:line="360" w:lineRule="auto"/>
              <w:rPr>
                <w:rFonts w:ascii="Arial" w:hAnsi="Arial" w:cs="Arial"/>
                <w:i/>
              </w:rPr>
            </w:pPr>
            <w:r w:rsidRPr="000E3FF3">
              <w:rPr>
                <w:rFonts w:ascii="Arial" w:hAnsi="Arial" w:cs="Arial"/>
                <w:i/>
                <w:sz w:val="22"/>
                <w:szCs w:val="22"/>
              </w:rPr>
              <w:t>(date)</w:t>
            </w:r>
          </w:p>
        </w:tc>
      </w:tr>
      <w:tr w:rsidR="00CF1B37" w:rsidRPr="000E3FF3" w:rsidTr="00BF6D12">
        <w:tc>
          <w:tcPr>
            <w:tcW w:w="2301" w:type="pct"/>
          </w:tcPr>
          <w:p w:rsidR="00CF1B37" w:rsidRPr="000E3FF3" w:rsidRDefault="00CF1B37" w:rsidP="00BF6D12">
            <w:pPr>
              <w:spacing w:line="360" w:lineRule="auto"/>
              <w:rPr>
                <w:rFonts w:ascii="Arial" w:hAnsi="Arial" w:cs="Arial"/>
              </w:rPr>
            </w:pPr>
            <w:r w:rsidRPr="000E3FF3">
              <w:rPr>
                <w:rFonts w:ascii="Arial" w:hAnsi="Arial" w:cs="Arial"/>
                <w:sz w:val="22"/>
                <w:szCs w:val="22"/>
              </w:rPr>
              <w:t>Date to be reviewed</w:t>
            </w:r>
          </w:p>
        </w:tc>
        <w:tc>
          <w:tcPr>
            <w:tcW w:w="1742" w:type="pct"/>
            <w:tcBorders>
              <w:top w:val="single" w:sz="4" w:space="0" w:color="7030A0"/>
              <w:bottom w:val="single" w:sz="4" w:space="0" w:color="7030A0"/>
            </w:tcBorders>
          </w:tcPr>
          <w:p w:rsidR="00CF1B37" w:rsidRPr="000E3FF3" w:rsidRDefault="00CF1B37" w:rsidP="00BF6D12">
            <w:pPr>
              <w:spacing w:line="360" w:lineRule="auto"/>
              <w:rPr>
                <w:rFonts w:ascii="Arial" w:hAnsi="Arial" w:cs="Arial"/>
              </w:rPr>
            </w:pPr>
          </w:p>
        </w:tc>
        <w:tc>
          <w:tcPr>
            <w:tcW w:w="957" w:type="pct"/>
          </w:tcPr>
          <w:p w:rsidR="00CF1B37" w:rsidRPr="000E3FF3" w:rsidRDefault="00CF1B37" w:rsidP="00BF6D12">
            <w:pPr>
              <w:spacing w:line="360" w:lineRule="auto"/>
              <w:rPr>
                <w:rFonts w:ascii="Arial" w:hAnsi="Arial" w:cs="Arial"/>
                <w:i/>
              </w:rPr>
            </w:pPr>
            <w:r w:rsidRPr="000E3FF3">
              <w:rPr>
                <w:rFonts w:ascii="Arial" w:hAnsi="Arial" w:cs="Arial"/>
                <w:i/>
                <w:sz w:val="22"/>
                <w:szCs w:val="22"/>
              </w:rPr>
              <w:t>(date)</w:t>
            </w:r>
          </w:p>
        </w:tc>
      </w:tr>
      <w:tr w:rsidR="00CF1B37" w:rsidRPr="000E3FF3" w:rsidTr="00BF6D12">
        <w:tc>
          <w:tcPr>
            <w:tcW w:w="2301" w:type="pct"/>
          </w:tcPr>
          <w:p w:rsidR="00CF1B37" w:rsidRPr="000E3FF3" w:rsidRDefault="00CF1B37" w:rsidP="00BF6D12">
            <w:pPr>
              <w:spacing w:line="360" w:lineRule="auto"/>
              <w:rPr>
                <w:rFonts w:ascii="Arial" w:hAnsi="Arial" w:cs="Arial"/>
              </w:rPr>
            </w:pPr>
            <w:r w:rsidRPr="000E3FF3">
              <w:rPr>
                <w:rFonts w:ascii="Arial" w:hAnsi="Arial" w:cs="Arial"/>
                <w:sz w:val="22"/>
                <w:szCs w:val="22"/>
              </w:rPr>
              <w:t>Signed on behalf of the provider</w:t>
            </w:r>
          </w:p>
        </w:tc>
        <w:tc>
          <w:tcPr>
            <w:tcW w:w="2699" w:type="pct"/>
            <w:gridSpan w:val="2"/>
            <w:tcBorders>
              <w:bottom w:val="single" w:sz="4" w:space="0" w:color="7030A0"/>
            </w:tcBorders>
          </w:tcPr>
          <w:p w:rsidR="00CF1B37" w:rsidRPr="000E3FF3" w:rsidRDefault="00CF1B37" w:rsidP="00BF6D12">
            <w:pPr>
              <w:spacing w:line="360" w:lineRule="auto"/>
              <w:rPr>
                <w:rFonts w:ascii="Arial" w:hAnsi="Arial" w:cs="Arial"/>
              </w:rPr>
            </w:pPr>
          </w:p>
        </w:tc>
      </w:tr>
      <w:tr w:rsidR="00CF1B37" w:rsidRPr="000E3FF3" w:rsidTr="00BF6D1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301" w:type="pct"/>
            <w:tcBorders>
              <w:top w:val="nil"/>
              <w:left w:val="nil"/>
              <w:bottom w:val="nil"/>
              <w:right w:val="nil"/>
            </w:tcBorders>
          </w:tcPr>
          <w:p w:rsidR="00CF1B37" w:rsidRPr="000E3FF3" w:rsidRDefault="00CF1B37" w:rsidP="00BF6D12">
            <w:pPr>
              <w:spacing w:line="360" w:lineRule="auto"/>
              <w:rPr>
                <w:rFonts w:ascii="Arial" w:hAnsi="Arial" w:cs="Arial"/>
              </w:rPr>
            </w:pPr>
            <w:r w:rsidRPr="000E3FF3">
              <w:rPr>
                <w:rFonts w:ascii="Arial" w:hAnsi="Arial" w:cs="Arial"/>
                <w:sz w:val="22"/>
                <w:szCs w:val="22"/>
              </w:rPr>
              <w:t>Name of signatory</w:t>
            </w:r>
          </w:p>
        </w:tc>
        <w:tc>
          <w:tcPr>
            <w:tcW w:w="2699" w:type="pct"/>
            <w:gridSpan w:val="2"/>
            <w:tcBorders>
              <w:top w:val="single" w:sz="4" w:space="0" w:color="7030A0"/>
              <w:left w:val="nil"/>
              <w:bottom w:val="single" w:sz="4" w:space="0" w:color="7030A0"/>
              <w:right w:val="nil"/>
            </w:tcBorders>
          </w:tcPr>
          <w:p w:rsidR="00CF1B37" w:rsidRPr="000E3FF3" w:rsidRDefault="00CF1B37" w:rsidP="00BF6D12">
            <w:pPr>
              <w:spacing w:line="360" w:lineRule="auto"/>
              <w:rPr>
                <w:rFonts w:ascii="Arial" w:hAnsi="Arial" w:cs="Arial"/>
              </w:rPr>
            </w:pPr>
          </w:p>
        </w:tc>
      </w:tr>
      <w:tr w:rsidR="00CF1B37" w:rsidRPr="000E3FF3" w:rsidTr="00BF6D1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301" w:type="pct"/>
            <w:tcBorders>
              <w:top w:val="nil"/>
              <w:left w:val="nil"/>
              <w:bottom w:val="nil"/>
              <w:right w:val="nil"/>
            </w:tcBorders>
          </w:tcPr>
          <w:p w:rsidR="00CF1B37" w:rsidRPr="000E3FF3" w:rsidRDefault="00CF1B37" w:rsidP="00BF6D12">
            <w:pPr>
              <w:spacing w:line="360" w:lineRule="auto"/>
              <w:rPr>
                <w:rFonts w:ascii="Arial" w:hAnsi="Arial" w:cs="Arial"/>
              </w:rPr>
            </w:pPr>
            <w:r w:rsidRPr="000E3FF3">
              <w:rPr>
                <w:rFonts w:ascii="Arial" w:hAnsi="Arial" w:cs="Arial"/>
                <w:sz w:val="22"/>
                <w:szCs w:val="22"/>
              </w:rPr>
              <w:t>Role of signatory (e.g. chair, director or owner)</w:t>
            </w:r>
          </w:p>
        </w:tc>
        <w:tc>
          <w:tcPr>
            <w:tcW w:w="2699" w:type="pct"/>
            <w:gridSpan w:val="2"/>
            <w:tcBorders>
              <w:top w:val="single" w:sz="4" w:space="0" w:color="7030A0"/>
              <w:left w:val="nil"/>
              <w:bottom w:val="single" w:sz="4" w:space="0" w:color="7030A0"/>
              <w:right w:val="nil"/>
            </w:tcBorders>
          </w:tcPr>
          <w:p w:rsidR="00CF1B37" w:rsidRPr="000E3FF3" w:rsidRDefault="00CF1B37" w:rsidP="00BF6D12">
            <w:pPr>
              <w:spacing w:line="360" w:lineRule="auto"/>
              <w:rPr>
                <w:rFonts w:ascii="Arial" w:hAnsi="Arial" w:cs="Arial"/>
              </w:rPr>
            </w:pPr>
          </w:p>
        </w:tc>
      </w:tr>
    </w:tbl>
    <w:p w:rsidR="00CF1B37" w:rsidRPr="000E3FF3" w:rsidRDefault="00CF1B37" w:rsidP="00CF1B37">
      <w:pPr>
        <w:rPr>
          <w:rFonts w:ascii="Arial" w:hAnsi="Arial" w:cs="Arial"/>
          <w:sz w:val="22"/>
          <w:szCs w:val="22"/>
        </w:rPr>
      </w:pPr>
    </w:p>
    <w:p w:rsidR="00CF1B37" w:rsidRPr="000E3FF3" w:rsidRDefault="00CF1B37" w:rsidP="00CF1B37">
      <w:pPr>
        <w:spacing w:line="360" w:lineRule="auto"/>
        <w:rPr>
          <w:rFonts w:ascii="Arial" w:hAnsi="Arial" w:cs="Arial"/>
          <w:b/>
          <w:sz w:val="22"/>
          <w:szCs w:val="22"/>
        </w:rPr>
      </w:pPr>
      <w:r w:rsidRPr="000E3FF3">
        <w:rPr>
          <w:rFonts w:ascii="Arial" w:hAnsi="Arial" w:cs="Arial"/>
          <w:b/>
          <w:sz w:val="22"/>
          <w:szCs w:val="22"/>
        </w:rPr>
        <w:t>Other useful Pre-school Learning Alliance publications</w:t>
      </w:r>
    </w:p>
    <w:p w:rsidR="00CF1B37" w:rsidRPr="000E3FF3" w:rsidRDefault="00CF1B37" w:rsidP="00CF1B37">
      <w:pPr>
        <w:rPr>
          <w:rFonts w:ascii="Arial" w:hAnsi="Arial" w:cs="Arial"/>
          <w:sz w:val="22"/>
          <w:szCs w:val="22"/>
        </w:rPr>
      </w:pPr>
    </w:p>
    <w:p w:rsidR="00CF1B37" w:rsidRPr="000E3FF3" w:rsidRDefault="00CF1B37" w:rsidP="00C34F23">
      <w:pPr>
        <w:pStyle w:val="ListParagraph"/>
        <w:numPr>
          <w:ilvl w:val="0"/>
          <w:numId w:val="161"/>
        </w:numPr>
        <w:rPr>
          <w:rFonts w:ascii="Arial" w:hAnsi="Arial" w:cs="Arial"/>
          <w:sz w:val="22"/>
          <w:szCs w:val="22"/>
        </w:rPr>
      </w:pPr>
      <w:r w:rsidRPr="000E3FF3">
        <w:rPr>
          <w:rFonts w:ascii="Arial" w:hAnsi="Arial" w:cs="Arial"/>
          <w:sz w:val="22"/>
          <w:szCs w:val="22"/>
        </w:rPr>
        <w:t>Seasonal Hello Posters (2006)</w:t>
      </w:r>
    </w:p>
    <w:p w:rsidR="00CF1B37" w:rsidRPr="000E3FF3" w:rsidRDefault="00CF1B37" w:rsidP="00E92019">
      <w:pPr>
        <w:spacing w:line="360" w:lineRule="auto"/>
        <w:rPr>
          <w:rFonts w:ascii="Arial" w:hAnsi="Arial" w:cs="Arial"/>
          <w:sz w:val="32"/>
          <w:szCs w:val="28"/>
        </w:rPr>
      </w:pPr>
    </w:p>
    <w:p w:rsidR="00CF1B37" w:rsidRPr="000E3FF3" w:rsidRDefault="00CF1B37" w:rsidP="00E92019">
      <w:pPr>
        <w:spacing w:line="360" w:lineRule="auto"/>
        <w:rPr>
          <w:rFonts w:ascii="Arial" w:hAnsi="Arial" w:cs="Arial"/>
          <w:sz w:val="32"/>
          <w:szCs w:val="28"/>
        </w:rPr>
      </w:pPr>
    </w:p>
    <w:p w:rsidR="00CF1B37" w:rsidRPr="000E3FF3" w:rsidRDefault="00CF1B37" w:rsidP="00E92019">
      <w:pPr>
        <w:spacing w:line="360" w:lineRule="auto"/>
        <w:rPr>
          <w:rFonts w:ascii="Arial" w:hAnsi="Arial" w:cs="Arial"/>
          <w:sz w:val="32"/>
          <w:szCs w:val="28"/>
        </w:rPr>
      </w:pPr>
    </w:p>
    <w:p w:rsidR="00CF1B37" w:rsidRPr="000E3FF3" w:rsidRDefault="00CF1B37" w:rsidP="00E92019">
      <w:pPr>
        <w:spacing w:line="360" w:lineRule="auto"/>
        <w:rPr>
          <w:rFonts w:ascii="Arial" w:hAnsi="Arial" w:cs="Arial"/>
          <w:sz w:val="32"/>
          <w:szCs w:val="28"/>
        </w:rPr>
      </w:pPr>
    </w:p>
    <w:p w:rsidR="00CF1B37" w:rsidRPr="000E3FF3" w:rsidRDefault="00CF1B37" w:rsidP="00E92019">
      <w:pPr>
        <w:spacing w:line="360" w:lineRule="auto"/>
        <w:rPr>
          <w:rFonts w:ascii="Arial" w:hAnsi="Arial" w:cs="Arial"/>
          <w:sz w:val="32"/>
          <w:szCs w:val="28"/>
        </w:rPr>
      </w:pPr>
    </w:p>
    <w:p w:rsidR="00CF1B37" w:rsidRPr="000E3FF3" w:rsidRDefault="00CF1B37" w:rsidP="00E92019">
      <w:pPr>
        <w:spacing w:line="360" w:lineRule="auto"/>
        <w:rPr>
          <w:rFonts w:ascii="Arial" w:hAnsi="Arial" w:cs="Arial"/>
          <w:sz w:val="32"/>
          <w:szCs w:val="28"/>
        </w:rPr>
      </w:pPr>
    </w:p>
    <w:p w:rsidR="00CF1B37" w:rsidRPr="000E3FF3" w:rsidRDefault="00CF1B37" w:rsidP="00E92019">
      <w:pPr>
        <w:spacing w:line="360" w:lineRule="auto"/>
        <w:rPr>
          <w:rFonts w:ascii="Arial" w:hAnsi="Arial" w:cs="Arial"/>
          <w:sz w:val="32"/>
          <w:szCs w:val="28"/>
        </w:rPr>
      </w:pPr>
    </w:p>
    <w:p w:rsidR="00CF1B37" w:rsidRPr="000E3FF3" w:rsidRDefault="00CF1B37" w:rsidP="00E92019">
      <w:pPr>
        <w:spacing w:line="360" w:lineRule="auto"/>
        <w:rPr>
          <w:rFonts w:ascii="Arial" w:hAnsi="Arial" w:cs="Arial"/>
          <w:sz w:val="32"/>
          <w:szCs w:val="28"/>
        </w:rPr>
      </w:pPr>
    </w:p>
    <w:p w:rsidR="00E533F8" w:rsidRPr="000E3FF3" w:rsidRDefault="00E533F8" w:rsidP="00E92019">
      <w:pPr>
        <w:spacing w:line="360" w:lineRule="auto"/>
        <w:rPr>
          <w:rFonts w:ascii="Arial" w:hAnsi="Arial" w:cs="Arial"/>
          <w:b/>
          <w:sz w:val="28"/>
          <w:szCs w:val="28"/>
        </w:rPr>
      </w:pPr>
    </w:p>
    <w:p w:rsidR="0088574E" w:rsidRPr="000E3FF3" w:rsidRDefault="0088574E" w:rsidP="0088574E">
      <w:pPr>
        <w:pStyle w:val="ListParagraph"/>
        <w:spacing w:line="360" w:lineRule="auto"/>
        <w:ind w:left="360"/>
        <w:jc w:val="both"/>
        <w:rPr>
          <w:rFonts w:ascii="Arial" w:hAnsi="Arial" w:cs="Arial"/>
          <w:b/>
          <w:sz w:val="28"/>
          <w:szCs w:val="28"/>
        </w:rPr>
      </w:pPr>
      <w:r w:rsidRPr="000E3FF3">
        <w:rPr>
          <w:rFonts w:ascii="Arial" w:hAnsi="Arial" w:cs="Arial"/>
          <w:b/>
          <w:sz w:val="28"/>
          <w:szCs w:val="28"/>
        </w:rPr>
        <w:lastRenderedPageBreak/>
        <w:t>Allergies and Allergic Reactions</w:t>
      </w:r>
    </w:p>
    <w:p w:rsidR="0088574E" w:rsidRPr="000E3FF3" w:rsidRDefault="0088574E" w:rsidP="0088574E">
      <w:pPr>
        <w:pStyle w:val="ListParagraph"/>
        <w:spacing w:line="360" w:lineRule="auto"/>
        <w:ind w:left="360"/>
        <w:jc w:val="both"/>
        <w:rPr>
          <w:rFonts w:ascii="Arial" w:hAnsi="Arial" w:cs="Arial"/>
          <w:sz w:val="22"/>
          <w:szCs w:val="22"/>
        </w:rPr>
      </w:pPr>
      <w:r w:rsidRPr="000E3FF3">
        <w:rPr>
          <w:rFonts w:ascii="Arial" w:hAnsi="Arial" w:cs="Arial"/>
          <w:sz w:val="22"/>
          <w:szCs w:val="22"/>
        </w:rPr>
        <w:t xml:space="preserve">At </w:t>
      </w:r>
      <w:proofErr w:type="spellStart"/>
      <w:r w:rsidRPr="000E3FF3">
        <w:rPr>
          <w:rFonts w:ascii="Arial" w:hAnsi="Arial" w:cs="Arial"/>
          <w:sz w:val="22"/>
          <w:szCs w:val="22"/>
        </w:rPr>
        <w:t>Childville</w:t>
      </w:r>
      <w:proofErr w:type="spellEnd"/>
      <w:r w:rsidRPr="000E3FF3">
        <w:rPr>
          <w:rFonts w:ascii="Arial" w:hAnsi="Arial" w:cs="Arial"/>
          <w:sz w:val="22"/>
          <w:szCs w:val="22"/>
        </w:rPr>
        <w:t xml:space="preserve"> we are aware that children can have allergies which may cause allergic reactions. We will follow this policy to ensure allergic reactions are prevented and staffs a</w:t>
      </w:r>
      <w:r w:rsidR="003748D3" w:rsidRPr="000E3FF3">
        <w:rPr>
          <w:rFonts w:ascii="Arial" w:hAnsi="Arial" w:cs="Arial"/>
          <w:sz w:val="22"/>
          <w:szCs w:val="22"/>
        </w:rPr>
        <w:t>re fully aware of how to support</w:t>
      </w:r>
      <w:r w:rsidRPr="000E3FF3">
        <w:rPr>
          <w:rFonts w:ascii="Arial" w:hAnsi="Arial" w:cs="Arial"/>
          <w:sz w:val="22"/>
          <w:szCs w:val="22"/>
        </w:rPr>
        <w:t xml:space="preserve"> a child who may be having an allergic reaction.</w:t>
      </w:r>
    </w:p>
    <w:p w:rsidR="0088574E" w:rsidRPr="000E3FF3" w:rsidRDefault="0088574E" w:rsidP="0088574E">
      <w:pPr>
        <w:pStyle w:val="ListParagraph"/>
        <w:spacing w:line="360" w:lineRule="auto"/>
        <w:ind w:left="360"/>
        <w:jc w:val="both"/>
        <w:rPr>
          <w:rFonts w:ascii="Arial" w:hAnsi="Arial" w:cs="Arial"/>
          <w:sz w:val="22"/>
          <w:szCs w:val="22"/>
        </w:rPr>
      </w:pPr>
    </w:p>
    <w:p w:rsidR="0088574E" w:rsidRPr="000E3FF3" w:rsidRDefault="0088574E" w:rsidP="00C34F23">
      <w:pPr>
        <w:pStyle w:val="ListParagraph"/>
        <w:numPr>
          <w:ilvl w:val="0"/>
          <w:numId w:val="198"/>
        </w:numPr>
        <w:spacing w:line="360" w:lineRule="auto"/>
        <w:jc w:val="both"/>
        <w:rPr>
          <w:rFonts w:ascii="Arial" w:hAnsi="Arial" w:cs="Arial"/>
          <w:sz w:val="22"/>
          <w:szCs w:val="22"/>
        </w:rPr>
      </w:pPr>
      <w:r w:rsidRPr="000E3FF3">
        <w:rPr>
          <w:rFonts w:ascii="Arial" w:hAnsi="Arial" w:cs="Arial"/>
          <w:sz w:val="22"/>
          <w:szCs w:val="22"/>
        </w:rPr>
        <w:t>Information will be passed on by parents from the registration form regarding allergic reactions and allergies and must be shared with all staff in the nursery.</w:t>
      </w:r>
    </w:p>
    <w:p w:rsidR="0088574E" w:rsidRPr="000E3FF3" w:rsidRDefault="0088574E" w:rsidP="00C34F23">
      <w:pPr>
        <w:pStyle w:val="ListParagraph"/>
        <w:numPr>
          <w:ilvl w:val="0"/>
          <w:numId w:val="198"/>
        </w:numPr>
        <w:spacing w:line="360" w:lineRule="auto"/>
        <w:jc w:val="both"/>
        <w:rPr>
          <w:rFonts w:ascii="Arial" w:hAnsi="Arial" w:cs="Arial"/>
          <w:sz w:val="22"/>
          <w:szCs w:val="22"/>
        </w:rPr>
      </w:pPr>
      <w:r w:rsidRPr="000E3FF3">
        <w:rPr>
          <w:rFonts w:ascii="Arial" w:hAnsi="Arial" w:cs="Arial"/>
          <w:sz w:val="22"/>
          <w:szCs w:val="22"/>
        </w:rPr>
        <w:t>An allergy register will be kept in the kitch</w:t>
      </w:r>
      <w:r w:rsidR="00950A77" w:rsidRPr="000E3FF3">
        <w:rPr>
          <w:rFonts w:ascii="Arial" w:hAnsi="Arial" w:cs="Arial"/>
          <w:sz w:val="22"/>
          <w:szCs w:val="22"/>
        </w:rPr>
        <w:t xml:space="preserve">en area and in the office area </w:t>
      </w:r>
      <w:r w:rsidRPr="000E3FF3">
        <w:rPr>
          <w:rFonts w:ascii="Arial" w:hAnsi="Arial" w:cs="Arial"/>
          <w:sz w:val="22"/>
          <w:szCs w:val="22"/>
        </w:rPr>
        <w:t>where applicable.</w:t>
      </w:r>
    </w:p>
    <w:p w:rsidR="0088574E" w:rsidRPr="000E3FF3" w:rsidRDefault="0088574E" w:rsidP="00C34F23">
      <w:pPr>
        <w:pStyle w:val="ListParagraph"/>
        <w:numPr>
          <w:ilvl w:val="0"/>
          <w:numId w:val="198"/>
        </w:numPr>
        <w:spacing w:line="360" w:lineRule="auto"/>
        <w:jc w:val="both"/>
        <w:rPr>
          <w:rFonts w:ascii="Arial" w:hAnsi="Arial" w:cs="Arial"/>
          <w:sz w:val="22"/>
          <w:szCs w:val="22"/>
        </w:rPr>
      </w:pPr>
      <w:r w:rsidRPr="000E3FF3">
        <w:rPr>
          <w:rFonts w:ascii="Arial" w:hAnsi="Arial" w:cs="Arial"/>
          <w:sz w:val="22"/>
          <w:szCs w:val="22"/>
        </w:rPr>
        <w:t>The setting manager must carry out a full allergy risk assessment procedure with the parent prior to the child starting at the setting. The information must then be shared with all staff.</w:t>
      </w:r>
    </w:p>
    <w:p w:rsidR="0088574E" w:rsidRPr="000E3FF3" w:rsidRDefault="0088574E" w:rsidP="00C34F23">
      <w:pPr>
        <w:pStyle w:val="ListParagraph"/>
        <w:numPr>
          <w:ilvl w:val="0"/>
          <w:numId w:val="198"/>
        </w:numPr>
        <w:spacing w:line="360" w:lineRule="auto"/>
        <w:jc w:val="both"/>
        <w:rPr>
          <w:rFonts w:ascii="Arial" w:hAnsi="Arial" w:cs="Arial"/>
          <w:sz w:val="22"/>
          <w:szCs w:val="22"/>
        </w:rPr>
      </w:pPr>
      <w:r w:rsidRPr="000E3FF3">
        <w:rPr>
          <w:rFonts w:ascii="Arial" w:hAnsi="Arial" w:cs="Arial"/>
          <w:sz w:val="22"/>
          <w:szCs w:val="22"/>
        </w:rPr>
        <w:t>All food prepared for a child with a specific allergy will be prepared in an area that there is no chance of contamination and served on equipment that has not been in contact with this specific food type, e.g. nuts.</w:t>
      </w:r>
    </w:p>
    <w:p w:rsidR="0088574E" w:rsidRPr="000E3FF3" w:rsidRDefault="0088574E" w:rsidP="00C34F23">
      <w:pPr>
        <w:pStyle w:val="ListParagraph"/>
        <w:numPr>
          <w:ilvl w:val="0"/>
          <w:numId w:val="198"/>
        </w:numPr>
        <w:spacing w:line="360" w:lineRule="auto"/>
        <w:jc w:val="both"/>
        <w:rPr>
          <w:rFonts w:ascii="Arial" w:hAnsi="Arial" w:cs="Arial"/>
          <w:sz w:val="22"/>
          <w:szCs w:val="22"/>
        </w:rPr>
      </w:pPr>
      <w:r w:rsidRPr="000E3FF3">
        <w:rPr>
          <w:rFonts w:ascii="Arial" w:hAnsi="Arial" w:cs="Arial"/>
          <w:sz w:val="22"/>
          <w:szCs w:val="22"/>
        </w:rPr>
        <w:t>The management team and parents will work together to ensure a child with specific food allergies receives at the setting that may harm them. This may include designing an appropriate menu or substituting specific meals on the current menu where applicable.</w:t>
      </w:r>
    </w:p>
    <w:p w:rsidR="0088574E" w:rsidRPr="000E3FF3" w:rsidRDefault="0088574E" w:rsidP="00C34F23">
      <w:pPr>
        <w:pStyle w:val="ListParagraph"/>
        <w:numPr>
          <w:ilvl w:val="0"/>
          <w:numId w:val="198"/>
        </w:numPr>
        <w:spacing w:line="360" w:lineRule="auto"/>
        <w:jc w:val="both"/>
        <w:rPr>
          <w:rFonts w:ascii="Arial" w:hAnsi="Arial" w:cs="Arial"/>
          <w:sz w:val="22"/>
          <w:szCs w:val="22"/>
        </w:rPr>
      </w:pPr>
      <w:r w:rsidRPr="000E3FF3">
        <w:rPr>
          <w:rFonts w:ascii="Arial" w:hAnsi="Arial" w:cs="Arial"/>
          <w:sz w:val="22"/>
          <w:szCs w:val="22"/>
        </w:rPr>
        <w:t>If a child has an allergic reaction to food, a bee sting, plant etc. a first aid trained member of staff will administer the appropriate treatment and parents must be informed and it must be recorded in the accident form.</w:t>
      </w:r>
    </w:p>
    <w:p w:rsidR="0088574E" w:rsidRPr="000E3FF3" w:rsidRDefault="0088574E" w:rsidP="00C34F23">
      <w:pPr>
        <w:pStyle w:val="ListParagraph"/>
        <w:numPr>
          <w:ilvl w:val="0"/>
          <w:numId w:val="198"/>
        </w:numPr>
        <w:spacing w:line="360" w:lineRule="auto"/>
        <w:jc w:val="both"/>
        <w:rPr>
          <w:rFonts w:ascii="Arial" w:hAnsi="Arial" w:cs="Arial"/>
          <w:sz w:val="22"/>
          <w:szCs w:val="22"/>
        </w:rPr>
      </w:pPr>
      <w:r w:rsidRPr="000E3FF3">
        <w:rPr>
          <w:rFonts w:ascii="Arial" w:hAnsi="Arial" w:cs="Arial"/>
          <w:sz w:val="22"/>
          <w:szCs w:val="22"/>
        </w:rPr>
        <w:t xml:space="preserve">If this treatment requires a specialist treatment, e.g. </w:t>
      </w:r>
      <w:proofErr w:type="spellStart"/>
      <w:r w:rsidRPr="000E3FF3">
        <w:rPr>
          <w:rFonts w:ascii="Arial" w:hAnsi="Arial" w:cs="Arial"/>
          <w:sz w:val="22"/>
          <w:szCs w:val="22"/>
        </w:rPr>
        <w:t>Epipen</w:t>
      </w:r>
      <w:proofErr w:type="spellEnd"/>
      <w:r w:rsidRPr="000E3FF3">
        <w:rPr>
          <w:rFonts w:ascii="Arial" w:hAnsi="Arial" w:cs="Arial"/>
          <w:sz w:val="22"/>
          <w:szCs w:val="22"/>
        </w:rPr>
        <w:t>, then at least two members of staff working directly with the child and the manager will receive specific medical training to be able to administer the treatment to each individual child.</w:t>
      </w:r>
    </w:p>
    <w:p w:rsidR="0088574E" w:rsidRPr="000E3FF3" w:rsidRDefault="0088574E" w:rsidP="00C34F23">
      <w:pPr>
        <w:pStyle w:val="ListParagraph"/>
        <w:numPr>
          <w:ilvl w:val="0"/>
          <w:numId w:val="198"/>
        </w:numPr>
        <w:spacing w:line="360" w:lineRule="auto"/>
        <w:jc w:val="both"/>
        <w:rPr>
          <w:rFonts w:ascii="Arial" w:hAnsi="Arial" w:cs="Arial"/>
          <w:sz w:val="22"/>
          <w:szCs w:val="22"/>
        </w:rPr>
      </w:pPr>
      <w:r w:rsidRPr="000E3FF3">
        <w:rPr>
          <w:rFonts w:ascii="Arial" w:hAnsi="Arial" w:cs="Arial"/>
          <w:sz w:val="22"/>
          <w:szCs w:val="22"/>
        </w:rPr>
        <w:t xml:space="preserve">A sick child above all needs their </w:t>
      </w:r>
      <w:proofErr w:type="gramStart"/>
      <w:r w:rsidRPr="000E3FF3">
        <w:rPr>
          <w:rFonts w:ascii="Arial" w:hAnsi="Arial" w:cs="Arial"/>
          <w:sz w:val="22"/>
          <w:szCs w:val="22"/>
        </w:rPr>
        <w:t>family,</w:t>
      </w:r>
      <w:proofErr w:type="gramEnd"/>
      <w:r w:rsidRPr="000E3FF3">
        <w:rPr>
          <w:rFonts w:ascii="Arial" w:hAnsi="Arial" w:cs="Arial"/>
          <w:sz w:val="22"/>
          <w:szCs w:val="22"/>
        </w:rPr>
        <w:t xml:space="preserve"> therefore every effort should be made to contact a family member as soon as possible.</w:t>
      </w:r>
    </w:p>
    <w:p w:rsidR="0088574E" w:rsidRPr="000E3FF3" w:rsidRDefault="0088574E" w:rsidP="00C34F23">
      <w:pPr>
        <w:pStyle w:val="ListParagraph"/>
        <w:numPr>
          <w:ilvl w:val="0"/>
          <w:numId w:val="198"/>
        </w:numPr>
        <w:spacing w:line="360" w:lineRule="auto"/>
        <w:jc w:val="both"/>
        <w:rPr>
          <w:rFonts w:ascii="Arial" w:hAnsi="Arial" w:cs="Arial"/>
          <w:sz w:val="22"/>
          <w:szCs w:val="22"/>
        </w:rPr>
      </w:pPr>
      <w:r w:rsidRPr="000E3FF3">
        <w:rPr>
          <w:rFonts w:ascii="Arial" w:hAnsi="Arial" w:cs="Arial"/>
          <w:sz w:val="22"/>
          <w:szCs w:val="22"/>
        </w:rPr>
        <w:t>If the allergic reaction is severe, a member of staff will summon an ambulance immediately. We WILL NOT attempt to transport the sick/injured child in our own vehicles.</w:t>
      </w:r>
    </w:p>
    <w:p w:rsidR="0088574E" w:rsidRPr="000E3FF3" w:rsidRDefault="0088574E" w:rsidP="00C34F23">
      <w:pPr>
        <w:pStyle w:val="ListParagraph"/>
        <w:numPr>
          <w:ilvl w:val="0"/>
          <w:numId w:val="198"/>
        </w:numPr>
        <w:spacing w:line="360" w:lineRule="auto"/>
        <w:jc w:val="both"/>
        <w:rPr>
          <w:rFonts w:ascii="Arial" w:hAnsi="Arial" w:cs="Arial"/>
          <w:sz w:val="22"/>
          <w:szCs w:val="22"/>
        </w:rPr>
      </w:pPr>
      <w:r w:rsidRPr="000E3FF3">
        <w:rPr>
          <w:rFonts w:ascii="Arial" w:hAnsi="Arial" w:cs="Arial"/>
          <w:sz w:val="22"/>
          <w:szCs w:val="22"/>
        </w:rPr>
        <w:t>Whilst waiting for the ambulance, we will contact the emergency contact and arrange to meet them at the hospital.</w:t>
      </w:r>
    </w:p>
    <w:p w:rsidR="0088574E" w:rsidRPr="000E3FF3" w:rsidRDefault="0088574E" w:rsidP="00C34F23">
      <w:pPr>
        <w:pStyle w:val="ListParagraph"/>
        <w:numPr>
          <w:ilvl w:val="0"/>
          <w:numId w:val="198"/>
        </w:numPr>
        <w:spacing w:line="360" w:lineRule="auto"/>
        <w:jc w:val="both"/>
        <w:rPr>
          <w:rFonts w:ascii="Arial" w:hAnsi="Arial" w:cs="Arial"/>
          <w:sz w:val="22"/>
          <w:szCs w:val="22"/>
        </w:rPr>
      </w:pPr>
      <w:r w:rsidRPr="000E3FF3">
        <w:rPr>
          <w:rFonts w:ascii="Arial" w:hAnsi="Arial" w:cs="Arial"/>
          <w:sz w:val="22"/>
          <w:szCs w:val="22"/>
        </w:rPr>
        <w:t>A senior member of staff must accompany the child and collect together registration forms, relevant medication sheets, medication and child's comforter if any.</w:t>
      </w:r>
    </w:p>
    <w:p w:rsidR="0088574E" w:rsidRPr="000E3FF3" w:rsidRDefault="0088574E" w:rsidP="00C34F23">
      <w:pPr>
        <w:pStyle w:val="ListParagraph"/>
        <w:numPr>
          <w:ilvl w:val="0"/>
          <w:numId w:val="198"/>
        </w:numPr>
        <w:spacing w:line="360" w:lineRule="auto"/>
        <w:jc w:val="both"/>
        <w:rPr>
          <w:rFonts w:ascii="Arial" w:hAnsi="Arial" w:cs="Arial"/>
          <w:sz w:val="22"/>
          <w:szCs w:val="22"/>
        </w:rPr>
      </w:pPr>
      <w:r w:rsidRPr="000E3FF3">
        <w:rPr>
          <w:rFonts w:ascii="Arial" w:hAnsi="Arial" w:cs="Arial"/>
          <w:sz w:val="22"/>
          <w:szCs w:val="22"/>
        </w:rPr>
        <w:t xml:space="preserve">Staff must remain calm at all </w:t>
      </w:r>
      <w:proofErr w:type="gramStart"/>
      <w:r w:rsidRPr="000E3FF3">
        <w:rPr>
          <w:rFonts w:ascii="Arial" w:hAnsi="Arial" w:cs="Arial"/>
          <w:sz w:val="22"/>
          <w:szCs w:val="22"/>
        </w:rPr>
        <w:t>times,</w:t>
      </w:r>
      <w:proofErr w:type="gramEnd"/>
      <w:r w:rsidRPr="000E3FF3">
        <w:rPr>
          <w:rFonts w:ascii="Arial" w:hAnsi="Arial" w:cs="Arial"/>
          <w:sz w:val="22"/>
          <w:szCs w:val="22"/>
        </w:rPr>
        <w:t xml:space="preserve"> children who witness an allergic reaction may well be affected by it and may need lots of cuddles and reassurance.</w:t>
      </w:r>
    </w:p>
    <w:p w:rsidR="0088574E" w:rsidRPr="000E3FF3" w:rsidRDefault="0088574E" w:rsidP="00C34F23">
      <w:pPr>
        <w:pStyle w:val="ListParagraph"/>
        <w:numPr>
          <w:ilvl w:val="0"/>
          <w:numId w:val="198"/>
        </w:numPr>
        <w:spacing w:line="360" w:lineRule="auto"/>
        <w:jc w:val="both"/>
        <w:rPr>
          <w:rFonts w:ascii="Arial" w:hAnsi="Arial" w:cs="Arial"/>
          <w:sz w:val="22"/>
          <w:szCs w:val="22"/>
        </w:rPr>
      </w:pPr>
      <w:r w:rsidRPr="000E3FF3">
        <w:rPr>
          <w:rFonts w:ascii="Arial" w:hAnsi="Arial" w:cs="Arial"/>
          <w:sz w:val="22"/>
          <w:szCs w:val="22"/>
        </w:rPr>
        <w:t>All incidents will be recorded, shared and signed by parents at the earliest opportunity.</w:t>
      </w:r>
    </w:p>
    <w:p w:rsidR="0088574E" w:rsidRPr="000E3FF3" w:rsidRDefault="0088574E" w:rsidP="00950A77">
      <w:pPr>
        <w:pStyle w:val="ListParagraph"/>
        <w:spacing w:line="360" w:lineRule="auto"/>
        <w:ind w:left="0"/>
        <w:jc w:val="both"/>
        <w:rPr>
          <w:rFonts w:ascii="Arial" w:hAnsi="Arial" w:cs="Arial"/>
          <w:b/>
          <w:sz w:val="28"/>
          <w:szCs w:val="28"/>
        </w:rPr>
      </w:pPr>
    </w:p>
    <w:p w:rsidR="0088574E" w:rsidRPr="000E3FF3" w:rsidRDefault="0088574E" w:rsidP="0088574E">
      <w:pPr>
        <w:pStyle w:val="ListParagraph"/>
        <w:spacing w:line="360" w:lineRule="auto"/>
        <w:ind w:left="360"/>
        <w:jc w:val="both"/>
        <w:rPr>
          <w:rFonts w:ascii="Arial" w:hAnsi="Arial" w:cs="Arial"/>
          <w:b/>
          <w:sz w:val="28"/>
          <w:szCs w:val="28"/>
        </w:rPr>
      </w:pPr>
    </w:p>
    <w:tbl>
      <w:tblPr>
        <w:tblW w:w="5000" w:type="pct"/>
        <w:tblLook w:val="01E0"/>
      </w:tblPr>
      <w:tblGrid>
        <w:gridCol w:w="4495"/>
        <w:gridCol w:w="3404"/>
        <w:gridCol w:w="1870"/>
      </w:tblGrid>
      <w:tr w:rsidR="0088574E" w:rsidRPr="000E3FF3" w:rsidTr="0088574E">
        <w:tc>
          <w:tcPr>
            <w:tcW w:w="2301" w:type="pct"/>
          </w:tcPr>
          <w:p w:rsidR="0088574E" w:rsidRPr="000E3FF3" w:rsidRDefault="0088574E" w:rsidP="0088574E">
            <w:pPr>
              <w:spacing w:line="360" w:lineRule="auto"/>
              <w:rPr>
                <w:rFonts w:ascii="Arial" w:hAnsi="Arial" w:cs="Arial"/>
              </w:rPr>
            </w:pPr>
            <w:r w:rsidRPr="000E3FF3">
              <w:rPr>
                <w:rFonts w:ascii="Arial" w:hAnsi="Arial" w:cs="Arial"/>
                <w:sz w:val="22"/>
                <w:szCs w:val="22"/>
              </w:rPr>
              <w:t>This policy was adopted at a meeting of</w:t>
            </w:r>
          </w:p>
        </w:tc>
        <w:tc>
          <w:tcPr>
            <w:tcW w:w="1742" w:type="pct"/>
            <w:tcBorders>
              <w:bottom w:val="single" w:sz="4" w:space="0" w:color="7030A0"/>
            </w:tcBorders>
            <w:shd w:val="clear" w:color="auto" w:fill="auto"/>
          </w:tcPr>
          <w:p w:rsidR="0088574E" w:rsidRPr="000E3FF3" w:rsidRDefault="0088574E" w:rsidP="0088574E">
            <w:pPr>
              <w:spacing w:line="360" w:lineRule="auto"/>
              <w:rPr>
                <w:rFonts w:ascii="Arial" w:hAnsi="Arial" w:cs="Arial"/>
              </w:rPr>
            </w:pPr>
          </w:p>
        </w:tc>
        <w:tc>
          <w:tcPr>
            <w:tcW w:w="957" w:type="pct"/>
          </w:tcPr>
          <w:p w:rsidR="0088574E" w:rsidRPr="000E3FF3" w:rsidRDefault="0088574E" w:rsidP="0088574E">
            <w:pPr>
              <w:spacing w:line="360" w:lineRule="auto"/>
              <w:rPr>
                <w:rFonts w:ascii="Arial" w:hAnsi="Arial" w:cs="Arial"/>
                <w:i/>
              </w:rPr>
            </w:pPr>
            <w:r w:rsidRPr="000E3FF3">
              <w:rPr>
                <w:rFonts w:ascii="Arial" w:hAnsi="Arial" w:cs="Arial"/>
                <w:i/>
                <w:sz w:val="22"/>
                <w:szCs w:val="22"/>
              </w:rPr>
              <w:t>(name of provider)</w:t>
            </w:r>
          </w:p>
        </w:tc>
      </w:tr>
      <w:tr w:rsidR="0088574E" w:rsidRPr="000E3FF3" w:rsidTr="0088574E">
        <w:tc>
          <w:tcPr>
            <w:tcW w:w="2301" w:type="pct"/>
          </w:tcPr>
          <w:p w:rsidR="0088574E" w:rsidRPr="000E3FF3" w:rsidRDefault="0088574E" w:rsidP="0088574E">
            <w:pPr>
              <w:spacing w:line="360" w:lineRule="auto"/>
              <w:rPr>
                <w:rFonts w:ascii="Arial" w:hAnsi="Arial" w:cs="Arial"/>
              </w:rPr>
            </w:pPr>
            <w:r w:rsidRPr="000E3FF3">
              <w:rPr>
                <w:rFonts w:ascii="Arial" w:hAnsi="Arial" w:cs="Arial"/>
                <w:sz w:val="22"/>
                <w:szCs w:val="22"/>
              </w:rPr>
              <w:t>Held on</w:t>
            </w:r>
          </w:p>
        </w:tc>
        <w:tc>
          <w:tcPr>
            <w:tcW w:w="1742" w:type="pct"/>
            <w:tcBorders>
              <w:top w:val="single" w:sz="4" w:space="0" w:color="7030A0"/>
              <w:bottom w:val="single" w:sz="4" w:space="0" w:color="7030A0"/>
            </w:tcBorders>
          </w:tcPr>
          <w:p w:rsidR="0088574E" w:rsidRPr="000E3FF3" w:rsidRDefault="0088574E" w:rsidP="0088574E">
            <w:pPr>
              <w:spacing w:line="360" w:lineRule="auto"/>
              <w:rPr>
                <w:rFonts w:ascii="Arial" w:hAnsi="Arial" w:cs="Arial"/>
              </w:rPr>
            </w:pPr>
          </w:p>
        </w:tc>
        <w:tc>
          <w:tcPr>
            <w:tcW w:w="957" w:type="pct"/>
          </w:tcPr>
          <w:p w:rsidR="0088574E" w:rsidRPr="000E3FF3" w:rsidRDefault="0088574E" w:rsidP="0088574E">
            <w:pPr>
              <w:spacing w:line="360" w:lineRule="auto"/>
              <w:rPr>
                <w:rFonts w:ascii="Arial" w:hAnsi="Arial" w:cs="Arial"/>
                <w:i/>
              </w:rPr>
            </w:pPr>
            <w:r w:rsidRPr="000E3FF3">
              <w:rPr>
                <w:rFonts w:ascii="Arial" w:hAnsi="Arial" w:cs="Arial"/>
                <w:i/>
                <w:sz w:val="22"/>
                <w:szCs w:val="22"/>
              </w:rPr>
              <w:t>(date)</w:t>
            </w:r>
          </w:p>
        </w:tc>
      </w:tr>
      <w:tr w:rsidR="0088574E" w:rsidRPr="000E3FF3" w:rsidTr="0088574E">
        <w:tc>
          <w:tcPr>
            <w:tcW w:w="2301" w:type="pct"/>
          </w:tcPr>
          <w:p w:rsidR="0088574E" w:rsidRPr="000E3FF3" w:rsidRDefault="0088574E" w:rsidP="0088574E">
            <w:pPr>
              <w:spacing w:line="360" w:lineRule="auto"/>
              <w:rPr>
                <w:rFonts w:ascii="Arial" w:hAnsi="Arial" w:cs="Arial"/>
              </w:rPr>
            </w:pPr>
            <w:r w:rsidRPr="000E3FF3">
              <w:rPr>
                <w:rFonts w:ascii="Arial" w:hAnsi="Arial" w:cs="Arial"/>
                <w:sz w:val="22"/>
                <w:szCs w:val="22"/>
              </w:rPr>
              <w:t>Date to be reviewed</w:t>
            </w:r>
          </w:p>
        </w:tc>
        <w:tc>
          <w:tcPr>
            <w:tcW w:w="1742" w:type="pct"/>
            <w:tcBorders>
              <w:top w:val="single" w:sz="4" w:space="0" w:color="7030A0"/>
              <w:bottom w:val="single" w:sz="4" w:space="0" w:color="7030A0"/>
            </w:tcBorders>
          </w:tcPr>
          <w:p w:rsidR="0088574E" w:rsidRPr="000E3FF3" w:rsidRDefault="0088574E" w:rsidP="0088574E">
            <w:pPr>
              <w:spacing w:line="360" w:lineRule="auto"/>
              <w:rPr>
                <w:rFonts w:ascii="Arial" w:hAnsi="Arial" w:cs="Arial"/>
              </w:rPr>
            </w:pPr>
          </w:p>
        </w:tc>
        <w:tc>
          <w:tcPr>
            <w:tcW w:w="957" w:type="pct"/>
          </w:tcPr>
          <w:p w:rsidR="0088574E" w:rsidRPr="000E3FF3" w:rsidRDefault="0088574E" w:rsidP="0088574E">
            <w:pPr>
              <w:spacing w:line="360" w:lineRule="auto"/>
              <w:rPr>
                <w:rFonts w:ascii="Arial" w:hAnsi="Arial" w:cs="Arial"/>
                <w:i/>
              </w:rPr>
            </w:pPr>
            <w:r w:rsidRPr="000E3FF3">
              <w:rPr>
                <w:rFonts w:ascii="Arial" w:hAnsi="Arial" w:cs="Arial"/>
                <w:i/>
                <w:sz w:val="22"/>
                <w:szCs w:val="22"/>
              </w:rPr>
              <w:t>(date)</w:t>
            </w:r>
          </w:p>
        </w:tc>
      </w:tr>
      <w:tr w:rsidR="0088574E" w:rsidRPr="000E3FF3" w:rsidTr="0088574E">
        <w:tc>
          <w:tcPr>
            <w:tcW w:w="2301" w:type="pct"/>
          </w:tcPr>
          <w:p w:rsidR="0088574E" w:rsidRPr="000E3FF3" w:rsidRDefault="0088574E" w:rsidP="0088574E">
            <w:pPr>
              <w:spacing w:line="360" w:lineRule="auto"/>
              <w:rPr>
                <w:rFonts w:ascii="Arial" w:hAnsi="Arial" w:cs="Arial"/>
              </w:rPr>
            </w:pPr>
            <w:r w:rsidRPr="000E3FF3">
              <w:rPr>
                <w:rFonts w:ascii="Arial" w:hAnsi="Arial" w:cs="Arial"/>
                <w:sz w:val="22"/>
                <w:szCs w:val="22"/>
              </w:rPr>
              <w:t>Signed on behalf of the provider</w:t>
            </w:r>
          </w:p>
        </w:tc>
        <w:tc>
          <w:tcPr>
            <w:tcW w:w="2699" w:type="pct"/>
            <w:gridSpan w:val="2"/>
            <w:tcBorders>
              <w:bottom w:val="single" w:sz="4" w:space="0" w:color="7030A0"/>
            </w:tcBorders>
          </w:tcPr>
          <w:p w:rsidR="0088574E" w:rsidRPr="000E3FF3" w:rsidRDefault="0088574E" w:rsidP="0088574E">
            <w:pPr>
              <w:spacing w:line="360" w:lineRule="auto"/>
              <w:rPr>
                <w:rFonts w:ascii="Arial" w:hAnsi="Arial" w:cs="Arial"/>
              </w:rPr>
            </w:pPr>
          </w:p>
        </w:tc>
      </w:tr>
      <w:tr w:rsidR="0088574E" w:rsidRPr="000E3FF3" w:rsidTr="0088574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301" w:type="pct"/>
            <w:tcBorders>
              <w:top w:val="nil"/>
              <w:left w:val="nil"/>
              <w:bottom w:val="nil"/>
              <w:right w:val="nil"/>
            </w:tcBorders>
          </w:tcPr>
          <w:p w:rsidR="0088574E" w:rsidRPr="000E3FF3" w:rsidRDefault="0088574E" w:rsidP="0088574E">
            <w:pPr>
              <w:spacing w:line="360" w:lineRule="auto"/>
              <w:rPr>
                <w:rFonts w:ascii="Arial" w:hAnsi="Arial" w:cs="Arial"/>
              </w:rPr>
            </w:pPr>
            <w:r w:rsidRPr="000E3FF3">
              <w:rPr>
                <w:rFonts w:ascii="Arial" w:hAnsi="Arial" w:cs="Arial"/>
                <w:sz w:val="22"/>
                <w:szCs w:val="22"/>
              </w:rPr>
              <w:t>Name of signatory</w:t>
            </w:r>
          </w:p>
        </w:tc>
        <w:tc>
          <w:tcPr>
            <w:tcW w:w="2699" w:type="pct"/>
            <w:gridSpan w:val="2"/>
            <w:tcBorders>
              <w:top w:val="single" w:sz="4" w:space="0" w:color="7030A0"/>
              <w:left w:val="nil"/>
              <w:bottom w:val="single" w:sz="4" w:space="0" w:color="7030A0"/>
              <w:right w:val="nil"/>
            </w:tcBorders>
          </w:tcPr>
          <w:p w:rsidR="0088574E" w:rsidRPr="000E3FF3" w:rsidRDefault="0088574E" w:rsidP="0088574E">
            <w:pPr>
              <w:spacing w:line="360" w:lineRule="auto"/>
              <w:rPr>
                <w:rFonts w:ascii="Arial" w:hAnsi="Arial" w:cs="Arial"/>
              </w:rPr>
            </w:pPr>
          </w:p>
        </w:tc>
      </w:tr>
      <w:tr w:rsidR="0088574E" w:rsidRPr="000E3FF3" w:rsidTr="0088574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301" w:type="pct"/>
            <w:tcBorders>
              <w:top w:val="nil"/>
              <w:left w:val="nil"/>
              <w:bottom w:val="nil"/>
              <w:right w:val="nil"/>
            </w:tcBorders>
          </w:tcPr>
          <w:p w:rsidR="0088574E" w:rsidRPr="000E3FF3" w:rsidRDefault="0088574E" w:rsidP="0088574E">
            <w:pPr>
              <w:spacing w:line="360" w:lineRule="auto"/>
              <w:rPr>
                <w:rFonts w:ascii="Arial" w:hAnsi="Arial" w:cs="Arial"/>
              </w:rPr>
            </w:pPr>
            <w:r w:rsidRPr="000E3FF3">
              <w:rPr>
                <w:rFonts w:ascii="Arial" w:hAnsi="Arial" w:cs="Arial"/>
                <w:sz w:val="22"/>
                <w:szCs w:val="22"/>
              </w:rPr>
              <w:t>Role of signatory (e.g. chair, director or owner)</w:t>
            </w:r>
          </w:p>
        </w:tc>
        <w:tc>
          <w:tcPr>
            <w:tcW w:w="2699" w:type="pct"/>
            <w:gridSpan w:val="2"/>
            <w:tcBorders>
              <w:top w:val="single" w:sz="4" w:space="0" w:color="7030A0"/>
              <w:left w:val="nil"/>
              <w:bottom w:val="single" w:sz="4" w:space="0" w:color="7030A0"/>
              <w:right w:val="nil"/>
            </w:tcBorders>
          </w:tcPr>
          <w:p w:rsidR="0088574E" w:rsidRPr="000E3FF3" w:rsidRDefault="0088574E" w:rsidP="0088574E">
            <w:pPr>
              <w:spacing w:line="360" w:lineRule="auto"/>
              <w:rPr>
                <w:rFonts w:ascii="Arial" w:hAnsi="Arial" w:cs="Arial"/>
              </w:rPr>
            </w:pPr>
          </w:p>
        </w:tc>
      </w:tr>
    </w:tbl>
    <w:p w:rsidR="0088574E" w:rsidRPr="000E3FF3" w:rsidRDefault="0088574E" w:rsidP="00E92019">
      <w:pPr>
        <w:spacing w:line="360" w:lineRule="auto"/>
        <w:rPr>
          <w:rFonts w:ascii="Arial" w:hAnsi="Arial" w:cs="Arial"/>
          <w:b/>
          <w:sz w:val="28"/>
          <w:szCs w:val="28"/>
        </w:rPr>
      </w:pPr>
    </w:p>
    <w:p w:rsidR="0088574E" w:rsidRPr="000E3FF3" w:rsidRDefault="0088574E" w:rsidP="00E92019">
      <w:pPr>
        <w:spacing w:line="360" w:lineRule="auto"/>
        <w:rPr>
          <w:rFonts w:ascii="Arial" w:hAnsi="Arial" w:cs="Arial"/>
          <w:b/>
          <w:sz w:val="28"/>
          <w:szCs w:val="28"/>
        </w:rPr>
      </w:pPr>
    </w:p>
    <w:p w:rsidR="0088574E" w:rsidRPr="000E3FF3" w:rsidRDefault="0088574E" w:rsidP="00E92019">
      <w:pPr>
        <w:spacing w:line="360" w:lineRule="auto"/>
        <w:rPr>
          <w:rFonts w:ascii="Arial" w:hAnsi="Arial" w:cs="Arial"/>
          <w:b/>
          <w:sz w:val="28"/>
          <w:szCs w:val="28"/>
        </w:rPr>
      </w:pPr>
    </w:p>
    <w:p w:rsidR="0088574E" w:rsidRPr="000E3FF3" w:rsidRDefault="0088574E" w:rsidP="0088574E">
      <w:pPr>
        <w:spacing w:line="360" w:lineRule="auto"/>
        <w:rPr>
          <w:rFonts w:ascii="Arial" w:hAnsi="Arial" w:cs="Arial"/>
          <w:b/>
          <w:sz w:val="28"/>
          <w:szCs w:val="28"/>
        </w:rPr>
      </w:pPr>
      <w:r w:rsidRPr="000E3FF3">
        <w:rPr>
          <w:rFonts w:ascii="Arial" w:hAnsi="Arial" w:cs="Arial"/>
          <w:b/>
          <w:sz w:val="28"/>
          <w:szCs w:val="28"/>
        </w:rPr>
        <w:br w:type="page"/>
      </w:r>
      <w:r w:rsidRPr="000E3FF3">
        <w:rPr>
          <w:rFonts w:ascii="Arial" w:hAnsi="Arial" w:cs="Arial"/>
          <w:b/>
          <w:sz w:val="28"/>
          <w:szCs w:val="28"/>
        </w:rPr>
        <w:lastRenderedPageBreak/>
        <w:t>Animals in the setting/Visit to farms</w:t>
      </w:r>
    </w:p>
    <w:p w:rsidR="0088574E" w:rsidRPr="000E3FF3" w:rsidRDefault="0088574E" w:rsidP="0088574E">
      <w:pPr>
        <w:spacing w:line="360" w:lineRule="auto"/>
        <w:rPr>
          <w:rFonts w:ascii="Arial" w:hAnsi="Arial" w:cs="Arial"/>
          <w:b/>
          <w:sz w:val="22"/>
          <w:szCs w:val="22"/>
        </w:rPr>
      </w:pPr>
      <w:r w:rsidRPr="000E3FF3">
        <w:rPr>
          <w:rFonts w:ascii="Arial" w:hAnsi="Arial" w:cs="Arial"/>
          <w:b/>
          <w:sz w:val="22"/>
          <w:szCs w:val="22"/>
        </w:rPr>
        <w:t>Policy statement</w:t>
      </w:r>
    </w:p>
    <w:p w:rsidR="0088574E" w:rsidRPr="000E3FF3" w:rsidRDefault="0088574E" w:rsidP="0088574E">
      <w:pPr>
        <w:spacing w:line="360" w:lineRule="auto"/>
        <w:rPr>
          <w:rFonts w:ascii="Arial" w:hAnsi="Arial" w:cs="Arial"/>
          <w:sz w:val="22"/>
          <w:szCs w:val="22"/>
        </w:rPr>
      </w:pPr>
    </w:p>
    <w:p w:rsidR="0088574E" w:rsidRPr="000E3FF3" w:rsidRDefault="0088574E" w:rsidP="0088574E">
      <w:pPr>
        <w:spacing w:line="360" w:lineRule="auto"/>
        <w:rPr>
          <w:rFonts w:ascii="Arial" w:hAnsi="Arial" w:cs="Arial"/>
          <w:sz w:val="22"/>
          <w:szCs w:val="22"/>
        </w:rPr>
      </w:pPr>
      <w:r w:rsidRPr="000E3FF3">
        <w:rPr>
          <w:rFonts w:ascii="Arial" w:hAnsi="Arial" w:cs="Arial"/>
          <w:sz w:val="22"/>
          <w:szCs w:val="22"/>
        </w:rPr>
        <w:t>Children learn about the natural world, its animals and other living creatures, as part of the Learning and</w:t>
      </w:r>
      <w:r w:rsidR="0008335F" w:rsidRPr="000E3FF3">
        <w:rPr>
          <w:rFonts w:ascii="Arial" w:hAnsi="Arial" w:cs="Arial"/>
          <w:sz w:val="22"/>
          <w:szCs w:val="22"/>
        </w:rPr>
        <w:t xml:space="preserve"> </w:t>
      </w:r>
      <w:r w:rsidRPr="000E3FF3">
        <w:rPr>
          <w:rFonts w:ascii="Arial" w:hAnsi="Arial" w:cs="Arial"/>
          <w:sz w:val="22"/>
          <w:szCs w:val="22"/>
        </w:rPr>
        <w:t>Development Requirements of the Early Years Foundation Stage. This may include contact with animals, or</w:t>
      </w:r>
      <w:r w:rsidR="0008335F" w:rsidRPr="000E3FF3">
        <w:rPr>
          <w:rFonts w:ascii="Arial" w:hAnsi="Arial" w:cs="Arial"/>
          <w:sz w:val="22"/>
          <w:szCs w:val="22"/>
        </w:rPr>
        <w:t xml:space="preserve"> </w:t>
      </w:r>
      <w:r w:rsidRPr="000E3FF3">
        <w:rPr>
          <w:rFonts w:ascii="Arial" w:hAnsi="Arial" w:cs="Arial"/>
          <w:sz w:val="22"/>
          <w:szCs w:val="22"/>
        </w:rPr>
        <w:t>other living creatures, either in the setting or on visits. We aim to ensure that this is in accordance with sensible hygiene and safety controls.</w:t>
      </w:r>
    </w:p>
    <w:p w:rsidR="0088574E" w:rsidRPr="000E3FF3" w:rsidRDefault="0088574E" w:rsidP="0088574E">
      <w:pPr>
        <w:spacing w:line="360" w:lineRule="auto"/>
        <w:rPr>
          <w:rFonts w:ascii="Arial" w:hAnsi="Arial" w:cs="Arial"/>
          <w:sz w:val="22"/>
          <w:szCs w:val="22"/>
        </w:rPr>
      </w:pPr>
    </w:p>
    <w:p w:rsidR="0088574E" w:rsidRPr="000E3FF3" w:rsidRDefault="0088574E" w:rsidP="0088574E">
      <w:pPr>
        <w:spacing w:line="360" w:lineRule="auto"/>
        <w:rPr>
          <w:rFonts w:ascii="Arial" w:hAnsi="Arial" w:cs="Arial"/>
          <w:b/>
          <w:sz w:val="22"/>
          <w:szCs w:val="22"/>
        </w:rPr>
      </w:pPr>
      <w:r w:rsidRPr="000E3FF3">
        <w:rPr>
          <w:rFonts w:ascii="Arial" w:hAnsi="Arial" w:cs="Arial"/>
          <w:b/>
          <w:sz w:val="22"/>
          <w:szCs w:val="22"/>
        </w:rPr>
        <w:t>Procedures</w:t>
      </w:r>
    </w:p>
    <w:p w:rsidR="0088574E" w:rsidRPr="000E3FF3" w:rsidRDefault="0088574E" w:rsidP="0088574E">
      <w:pPr>
        <w:spacing w:line="360" w:lineRule="auto"/>
        <w:rPr>
          <w:rFonts w:ascii="Arial" w:hAnsi="Arial" w:cs="Arial"/>
          <w:i/>
          <w:sz w:val="22"/>
          <w:szCs w:val="22"/>
        </w:rPr>
      </w:pPr>
      <w:r w:rsidRPr="000E3FF3">
        <w:rPr>
          <w:rFonts w:ascii="Arial" w:hAnsi="Arial" w:cs="Arial"/>
          <w:i/>
          <w:sz w:val="22"/>
          <w:szCs w:val="22"/>
        </w:rPr>
        <w:t>Animals in the setting as pets</w:t>
      </w:r>
    </w:p>
    <w:p w:rsidR="0088574E" w:rsidRPr="000E3FF3" w:rsidRDefault="0088574E" w:rsidP="00C34F23">
      <w:pPr>
        <w:pStyle w:val="ListParagraph"/>
        <w:numPr>
          <w:ilvl w:val="0"/>
          <w:numId w:val="159"/>
        </w:numPr>
        <w:spacing w:line="360" w:lineRule="auto"/>
        <w:contextualSpacing w:val="0"/>
        <w:rPr>
          <w:rFonts w:ascii="Arial" w:hAnsi="Arial" w:cs="Arial"/>
          <w:sz w:val="22"/>
          <w:szCs w:val="22"/>
        </w:rPr>
      </w:pPr>
      <w:r w:rsidRPr="000E3FF3">
        <w:rPr>
          <w:rFonts w:ascii="Arial" w:hAnsi="Arial" w:cs="Arial"/>
          <w:sz w:val="22"/>
          <w:szCs w:val="22"/>
        </w:rPr>
        <w:t>We take account of the views of parents and children when selecting an animal or creature to keep as a</w:t>
      </w:r>
      <w:r w:rsidR="0008335F" w:rsidRPr="000E3FF3">
        <w:rPr>
          <w:rFonts w:ascii="Arial" w:hAnsi="Arial" w:cs="Arial"/>
          <w:sz w:val="22"/>
          <w:szCs w:val="22"/>
        </w:rPr>
        <w:t xml:space="preserve"> </w:t>
      </w:r>
      <w:r w:rsidRPr="000E3FF3">
        <w:rPr>
          <w:rFonts w:ascii="Arial" w:hAnsi="Arial" w:cs="Arial"/>
          <w:sz w:val="22"/>
          <w:szCs w:val="22"/>
        </w:rPr>
        <w:t>pet in the setting.</w:t>
      </w:r>
    </w:p>
    <w:p w:rsidR="0088574E" w:rsidRPr="000E3FF3" w:rsidRDefault="0088574E" w:rsidP="00C34F23">
      <w:pPr>
        <w:pStyle w:val="ListParagraph"/>
        <w:numPr>
          <w:ilvl w:val="0"/>
          <w:numId w:val="159"/>
        </w:numPr>
        <w:spacing w:line="360" w:lineRule="auto"/>
        <w:contextualSpacing w:val="0"/>
        <w:rPr>
          <w:rFonts w:ascii="Arial" w:hAnsi="Arial" w:cs="Arial"/>
          <w:sz w:val="22"/>
          <w:szCs w:val="22"/>
        </w:rPr>
      </w:pPr>
      <w:r w:rsidRPr="000E3FF3">
        <w:rPr>
          <w:rFonts w:ascii="Arial" w:hAnsi="Arial" w:cs="Arial"/>
          <w:sz w:val="22"/>
          <w:szCs w:val="22"/>
        </w:rPr>
        <w:t>We carry out a risk assessment with a knowledgeable person accounting for any hygiene or safety risks</w:t>
      </w:r>
      <w:r w:rsidR="0008335F" w:rsidRPr="000E3FF3">
        <w:rPr>
          <w:rFonts w:ascii="Arial" w:hAnsi="Arial" w:cs="Arial"/>
          <w:sz w:val="22"/>
          <w:szCs w:val="22"/>
        </w:rPr>
        <w:t xml:space="preserve"> </w:t>
      </w:r>
      <w:r w:rsidRPr="000E3FF3">
        <w:rPr>
          <w:rFonts w:ascii="Arial" w:hAnsi="Arial" w:cs="Arial"/>
          <w:sz w:val="22"/>
          <w:szCs w:val="22"/>
        </w:rPr>
        <w:t>posed by the animal or creature.</w:t>
      </w:r>
    </w:p>
    <w:p w:rsidR="0088574E" w:rsidRPr="000E3FF3" w:rsidRDefault="0088574E" w:rsidP="00C34F23">
      <w:pPr>
        <w:pStyle w:val="ListParagraph"/>
        <w:numPr>
          <w:ilvl w:val="0"/>
          <w:numId w:val="159"/>
        </w:numPr>
        <w:spacing w:line="360" w:lineRule="auto"/>
        <w:contextualSpacing w:val="0"/>
        <w:rPr>
          <w:rFonts w:ascii="Arial" w:hAnsi="Arial" w:cs="Arial"/>
          <w:sz w:val="22"/>
          <w:szCs w:val="22"/>
        </w:rPr>
      </w:pPr>
      <w:r w:rsidRPr="000E3FF3">
        <w:rPr>
          <w:rFonts w:ascii="Arial" w:hAnsi="Arial" w:cs="Arial"/>
          <w:sz w:val="22"/>
          <w:szCs w:val="22"/>
        </w:rPr>
        <w:t>We provide suitable housing for the animal or creature and ensure this is cleaned out regularly and is</w:t>
      </w:r>
      <w:r w:rsidR="0008335F" w:rsidRPr="000E3FF3">
        <w:rPr>
          <w:rFonts w:ascii="Arial" w:hAnsi="Arial" w:cs="Arial"/>
          <w:sz w:val="22"/>
          <w:szCs w:val="22"/>
        </w:rPr>
        <w:t xml:space="preserve"> </w:t>
      </w:r>
      <w:r w:rsidRPr="000E3FF3">
        <w:rPr>
          <w:rFonts w:ascii="Arial" w:hAnsi="Arial" w:cs="Arial"/>
          <w:sz w:val="22"/>
          <w:szCs w:val="22"/>
        </w:rPr>
        <w:t>kept safely.</w:t>
      </w:r>
    </w:p>
    <w:p w:rsidR="0088574E" w:rsidRPr="000E3FF3" w:rsidRDefault="0088574E" w:rsidP="00C34F23">
      <w:pPr>
        <w:pStyle w:val="ListParagraph"/>
        <w:numPr>
          <w:ilvl w:val="0"/>
          <w:numId w:val="159"/>
        </w:numPr>
        <w:spacing w:line="360" w:lineRule="auto"/>
        <w:contextualSpacing w:val="0"/>
        <w:rPr>
          <w:rFonts w:ascii="Arial" w:hAnsi="Arial" w:cs="Arial"/>
          <w:sz w:val="22"/>
          <w:szCs w:val="22"/>
        </w:rPr>
      </w:pPr>
      <w:r w:rsidRPr="000E3FF3">
        <w:rPr>
          <w:rFonts w:ascii="Arial" w:hAnsi="Arial" w:cs="Arial"/>
          <w:sz w:val="22"/>
          <w:szCs w:val="22"/>
        </w:rPr>
        <w:t>We ensure the correct food is offered, at the right times.</w:t>
      </w:r>
    </w:p>
    <w:p w:rsidR="0088574E" w:rsidRPr="000E3FF3" w:rsidRDefault="0088574E" w:rsidP="00C34F23">
      <w:pPr>
        <w:pStyle w:val="ListParagraph"/>
        <w:numPr>
          <w:ilvl w:val="0"/>
          <w:numId w:val="159"/>
        </w:numPr>
        <w:spacing w:line="360" w:lineRule="auto"/>
        <w:contextualSpacing w:val="0"/>
        <w:rPr>
          <w:rFonts w:ascii="Arial" w:hAnsi="Arial" w:cs="Arial"/>
          <w:sz w:val="22"/>
          <w:szCs w:val="22"/>
        </w:rPr>
      </w:pPr>
      <w:r w:rsidRPr="000E3FF3">
        <w:rPr>
          <w:rFonts w:ascii="Arial" w:hAnsi="Arial" w:cs="Arial"/>
          <w:sz w:val="22"/>
          <w:szCs w:val="22"/>
        </w:rPr>
        <w:t>We make arrangements for weekend and holiday care for the animal or creature.</w:t>
      </w:r>
    </w:p>
    <w:p w:rsidR="0088574E" w:rsidRPr="000E3FF3" w:rsidRDefault="0088574E" w:rsidP="00C34F23">
      <w:pPr>
        <w:pStyle w:val="ListParagraph"/>
        <w:numPr>
          <w:ilvl w:val="0"/>
          <w:numId w:val="159"/>
        </w:numPr>
        <w:spacing w:line="360" w:lineRule="auto"/>
        <w:contextualSpacing w:val="0"/>
        <w:rPr>
          <w:rFonts w:ascii="Arial" w:hAnsi="Arial" w:cs="Arial"/>
          <w:sz w:val="22"/>
          <w:szCs w:val="22"/>
        </w:rPr>
      </w:pPr>
      <w:r w:rsidRPr="000E3FF3">
        <w:rPr>
          <w:rFonts w:ascii="Arial" w:hAnsi="Arial" w:cs="Arial"/>
          <w:sz w:val="22"/>
          <w:szCs w:val="22"/>
        </w:rPr>
        <w:t>We register with the local vet and take out appropriate pet care health insurance.</w:t>
      </w:r>
    </w:p>
    <w:p w:rsidR="0088574E" w:rsidRPr="000E3FF3" w:rsidRDefault="0088574E" w:rsidP="00C34F23">
      <w:pPr>
        <w:pStyle w:val="ListParagraph"/>
        <w:numPr>
          <w:ilvl w:val="0"/>
          <w:numId w:val="159"/>
        </w:numPr>
        <w:spacing w:line="360" w:lineRule="auto"/>
        <w:contextualSpacing w:val="0"/>
        <w:rPr>
          <w:rFonts w:ascii="Arial" w:hAnsi="Arial" w:cs="Arial"/>
          <w:sz w:val="22"/>
          <w:szCs w:val="22"/>
        </w:rPr>
      </w:pPr>
      <w:r w:rsidRPr="000E3FF3">
        <w:rPr>
          <w:rFonts w:ascii="Arial" w:hAnsi="Arial" w:cs="Arial"/>
          <w:sz w:val="22"/>
          <w:szCs w:val="22"/>
        </w:rPr>
        <w:t>We make sure all vaccinations and other regular health measures, such as de-worming, are up-to-date</w:t>
      </w:r>
      <w:r w:rsidR="0008335F" w:rsidRPr="000E3FF3">
        <w:rPr>
          <w:rFonts w:ascii="Arial" w:hAnsi="Arial" w:cs="Arial"/>
          <w:sz w:val="22"/>
          <w:szCs w:val="22"/>
        </w:rPr>
        <w:t xml:space="preserve"> </w:t>
      </w:r>
      <w:r w:rsidRPr="000E3FF3">
        <w:rPr>
          <w:rFonts w:ascii="Arial" w:hAnsi="Arial" w:cs="Arial"/>
          <w:sz w:val="22"/>
          <w:szCs w:val="22"/>
        </w:rPr>
        <w:t>and recorded.</w:t>
      </w:r>
    </w:p>
    <w:p w:rsidR="0088574E" w:rsidRPr="000E3FF3" w:rsidRDefault="0088574E" w:rsidP="00C34F23">
      <w:pPr>
        <w:pStyle w:val="ListParagraph"/>
        <w:numPr>
          <w:ilvl w:val="0"/>
          <w:numId w:val="159"/>
        </w:numPr>
        <w:spacing w:line="360" w:lineRule="auto"/>
        <w:contextualSpacing w:val="0"/>
        <w:rPr>
          <w:rFonts w:ascii="Arial" w:hAnsi="Arial" w:cs="Arial"/>
          <w:sz w:val="22"/>
          <w:szCs w:val="22"/>
        </w:rPr>
      </w:pPr>
      <w:r w:rsidRPr="000E3FF3">
        <w:rPr>
          <w:rFonts w:ascii="Arial" w:hAnsi="Arial" w:cs="Arial"/>
          <w:sz w:val="22"/>
          <w:szCs w:val="22"/>
        </w:rPr>
        <w:t>Children are taught correct handling and care of the animal or creature and are supervised.</w:t>
      </w:r>
    </w:p>
    <w:p w:rsidR="0088574E" w:rsidRPr="000E3FF3" w:rsidRDefault="0088574E" w:rsidP="00C34F23">
      <w:pPr>
        <w:pStyle w:val="ListParagraph"/>
        <w:numPr>
          <w:ilvl w:val="0"/>
          <w:numId w:val="159"/>
        </w:numPr>
        <w:spacing w:line="360" w:lineRule="auto"/>
        <w:contextualSpacing w:val="0"/>
        <w:rPr>
          <w:rFonts w:ascii="Arial" w:hAnsi="Arial" w:cs="Arial"/>
          <w:sz w:val="22"/>
          <w:szCs w:val="22"/>
        </w:rPr>
      </w:pPr>
      <w:r w:rsidRPr="000E3FF3">
        <w:rPr>
          <w:rFonts w:ascii="Arial" w:hAnsi="Arial" w:cs="Arial"/>
          <w:sz w:val="22"/>
          <w:szCs w:val="22"/>
        </w:rPr>
        <w:t>Children and staff must wash their hands after handling the animal or creature and do not have contact with animal soil</w:t>
      </w:r>
      <w:r w:rsidR="0008335F" w:rsidRPr="000E3FF3">
        <w:rPr>
          <w:rFonts w:ascii="Arial" w:hAnsi="Arial" w:cs="Arial"/>
          <w:sz w:val="22"/>
          <w:szCs w:val="22"/>
        </w:rPr>
        <w:t xml:space="preserve"> </w:t>
      </w:r>
      <w:r w:rsidRPr="000E3FF3">
        <w:rPr>
          <w:rFonts w:ascii="Arial" w:hAnsi="Arial" w:cs="Arial"/>
          <w:sz w:val="22"/>
          <w:szCs w:val="22"/>
        </w:rPr>
        <w:t>or soiled bedding.</w:t>
      </w:r>
    </w:p>
    <w:p w:rsidR="0088574E" w:rsidRPr="000E3FF3" w:rsidRDefault="0088574E" w:rsidP="00C34F23">
      <w:pPr>
        <w:pStyle w:val="ListParagraph"/>
        <w:numPr>
          <w:ilvl w:val="0"/>
          <w:numId w:val="159"/>
        </w:numPr>
        <w:spacing w:line="360" w:lineRule="auto"/>
        <w:contextualSpacing w:val="0"/>
        <w:rPr>
          <w:rFonts w:ascii="Arial" w:hAnsi="Arial" w:cs="Arial"/>
          <w:sz w:val="22"/>
          <w:szCs w:val="22"/>
        </w:rPr>
      </w:pPr>
      <w:proofErr w:type="gramStart"/>
      <w:r w:rsidRPr="000E3FF3">
        <w:rPr>
          <w:rFonts w:ascii="Arial" w:hAnsi="Arial" w:cs="Arial"/>
          <w:sz w:val="22"/>
          <w:szCs w:val="22"/>
        </w:rPr>
        <w:t>Staff</w:t>
      </w:r>
      <w:r w:rsidR="00E67432" w:rsidRPr="000E3FF3">
        <w:rPr>
          <w:rFonts w:ascii="Arial" w:hAnsi="Arial" w:cs="Arial"/>
          <w:sz w:val="22"/>
          <w:szCs w:val="22"/>
        </w:rPr>
        <w:t xml:space="preserve"> </w:t>
      </w:r>
      <w:r w:rsidRPr="000E3FF3">
        <w:rPr>
          <w:rFonts w:ascii="Arial" w:hAnsi="Arial" w:cs="Arial"/>
          <w:sz w:val="22"/>
          <w:szCs w:val="22"/>
        </w:rPr>
        <w:t xml:space="preserve"> wear</w:t>
      </w:r>
      <w:proofErr w:type="gramEnd"/>
      <w:r w:rsidRPr="000E3FF3">
        <w:rPr>
          <w:rFonts w:ascii="Arial" w:hAnsi="Arial" w:cs="Arial"/>
          <w:sz w:val="22"/>
          <w:szCs w:val="22"/>
        </w:rPr>
        <w:t xml:space="preserve"> disposable gloves when cleaning housing or handling soiled bedding.</w:t>
      </w:r>
    </w:p>
    <w:p w:rsidR="0088574E" w:rsidRPr="000E3FF3" w:rsidRDefault="0088574E" w:rsidP="00C34F23">
      <w:pPr>
        <w:pStyle w:val="ListParagraph"/>
        <w:numPr>
          <w:ilvl w:val="0"/>
          <w:numId w:val="159"/>
        </w:numPr>
        <w:spacing w:line="360" w:lineRule="auto"/>
        <w:contextualSpacing w:val="0"/>
        <w:rPr>
          <w:rFonts w:ascii="Arial" w:hAnsi="Arial" w:cs="Arial"/>
          <w:sz w:val="22"/>
          <w:szCs w:val="22"/>
        </w:rPr>
      </w:pPr>
      <w:r w:rsidRPr="000E3FF3">
        <w:rPr>
          <w:rFonts w:ascii="Arial" w:hAnsi="Arial" w:cs="Arial"/>
          <w:sz w:val="22"/>
          <w:szCs w:val="22"/>
        </w:rPr>
        <w:t>If animals or creatures are brought in by visitors to show the children, they are the responsibility of their owner.</w:t>
      </w:r>
    </w:p>
    <w:p w:rsidR="0088574E" w:rsidRPr="000E3FF3" w:rsidRDefault="0088574E" w:rsidP="00C34F23">
      <w:pPr>
        <w:pStyle w:val="ListParagraph"/>
        <w:numPr>
          <w:ilvl w:val="0"/>
          <w:numId w:val="159"/>
        </w:numPr>
        <w:spacing w:line="360" w:lineRule="auto"/>
        <w:contextualSpacing w:val="0"/>
        <w:rPr>
          <w:rFonts w:ascii="Arial" w:hAnsi="Arial" w:cs="Arial"/>
          <w:sz w:val="22"/>
          <w:szCs w:val="22"/>
        </w:rPr>
      </w:pPr>
      <w:r w:rsidRPr="000E3FF3">
        <w:rPr>
          <w:rFonts w:ascii="Arial" w:hAnsi="Arial" w:cs="Arial"/>
          <w:sz w:val="22"/>
          <w:szCs w:val="22"/>
        </w:rPr>
        <w:t>The owner carries out a risk assessment, detailing how the animal or creature is to be handled and how</w:t>
      </w:r>
      <w:r w:rsidR="0008335F" w:rsidRPr="000E3FF3">
        <w:rPr>
          <w:rFonts w:ascii="Arial" w:hAnsi="Arial" w:cs="Arial"/>
          <w:sz w:val="22"/>
          <w:szCs w:val="22"/>
        </w:rPr>
        <w:t xml:space="preserve"> </w:t>
      </w:r>
      <w:r w:rsidRPr="000E3FF3">
        <w:rPr>
          <w:rFonts w:ascii="Arial" w:hAnsi="Arial" w:cs="Arial"/>
          <w:sz w:val="22"/>
          <w:szCs w:val="22"/>
        </w:rPr>
        <w:t>any safety or hygiene issues will be addressed.</w:t>
      </w:r>
    </w:p>
    <w:p w:rsidR="0088574E" w:rsidRPr="000E3FF3" w:rsidRDefault="0088574E" w:rsidP="0088574E">
      <w:pPr>
        <w:pStyle w:val="ListParagraph"/>
        <w:spacing w:line="360" w:lineRule="auto"/>
        <w:contextualSpacing w:val="0"/>
        <w:rPr>
          <w:rFonts w:ascii="Arial" w:hAnsi="Arial" w:cs="Arial"/>
          <w:sz w:val="22"/>
          <w:szCs w:val="22"/>
        </w:rPr>
      </w:pPr>
    </w:p>
    <w:p w:rsidR="0088574E" w:rsidRPr="000E3FF3" w:rsidRDefault="0088574E" w:rsidP="0088574E">
      <w:pPr>
        <w:spacing w:line="360" w:lineRule="auto"/>
        <w:rPr>
          <w:rFonts w:ascii="Arial" w:hAnsi="Arial" w:cs="Arial"/>
          <w:i/>
          <w:sz w:val="22"/>
          <w:szCs w:val="22"/>
        </w:rPr>
      </w:pPr>
      <w:r w:rsidRPr="000E3FF3">
        <w:rPr>
          <w:rFonts w:ascii="Arial" w:hAnsi="Arial" w:cs="Arial"/>
          <w:i/>
          <w:sz w:val="22"/>
          <w:szCs w:val="22"/>
        </w:rPr>
        <w:t>Visits to farms</w:t>
      </w:r>
    </w:p>
    <w:p w:rsidR="0088574E" w:rsidRPr="000E3FF3" w:rsidRDefault="0088574E" w:rsidP="00C34F23">
      <w:pPr>
        <w:pStyle w:val="ListParagraph"/>
        <w:numPr>
          <w:ilvl w:val="0"/>
          <w:numId w:val="160"/>
        </w:numPr>
        <w:spacing w:line="360" w:lineRule="auto"/>
        <w:contextualSpacing w:val="0"/>
        <w:rPr>
          <w:rFonts w:ascii="Arial" w:hAnsi="Arial" w:cs="Arial"/>
          <w:sz w:val="22"/>
          <w:szCs w:val="22"/>
        </w:rPr>
      </w:pPr>
      <w:r w:rsidRPr="000E3FF3">
        <w:rPr>
          <w:rFonts w:ascii="Arial" w:hAnsi="Arial" w:cs="Arial"/>
          <w:sz w:val="22"/>
          <w:szCs w:val="22"/>
        </w:rPr>
        <w:t>Before a visit to a farm, a risk assessment is carried out - this may take account of safety factors listed</w:t>
      </w:r>
      <w:r w:rsidR="0008335F" w:rsidRPr="000E3FF3">
        <w:rPr>
          <w:rFonts w:ascii="Arial" w:hAnsi="Arial" w:cs="Arial"/>
          <w:sz w:val="22"/>
          <w:szCs w:val="22"/>
        </w:rPr>
        <w:t xml:space="preserve"> </w:t>
      </w:r>
      <w:r w:rsidRPr="000E3FF3">
        <w:rPr>
          <w:rFonts w:ascii="Arial" w:hAnsi="Arial" w:cs="Arial"/>
          <w:sz w:val="22"/>
          <w:szCs w:val="22"/>
        </w:rPr>
        <w:t>in the farm’s own risk assessment, which should be viewed.</w:t>
      </w:r>
    </w:p>
    <w:p w:rsidR="0088574E" w:rsidRPr="000E3FF3" w:rsidRDefault="0088574E" w:rsidP="00C34F23">
      <w:pPr>
        <w:pStyle w:val="ListParagraph"/>
        <w:numPr>
          <w:ilvl w:val="0"/>
          <w:numId w:val="160"/>
        </w:numPr>
        <w:spacing w:line="360" w:lineRule="auto"/>
        <w:contextualSpacing w:val="0"/>
        <w:rPr>
          <w:rFonts w:ascii="Arial" w:hAnsi="Arial" w:cs="Arial"/>
          <w:sz w:val="22"/>
          <w:szCs w:val="22"/>
        </w:rPr>
      </w:pPr>
      <w:r w:rsidRPr="000E3FF3">
        <w:rPr>
          <w:rFonts w:ascii="Arial" w:hAnsi="Arial" w:cs="Arial"/>
          <w:sz w:val="22"/>
          <w:szCs w:val="22"/>
        </w:rPr>
        <w:t>The outings procedure is followed.</w:t>
      </w:r>
    </w:p>
    <w:p w:rsidR="0088574E" w:rsidRPr="000E3FF3" w:rsidRDefault="0088574E" w:rsidP="00C34F23">
      <w:pPr>
        <w:pStyle w:val="ListParagraph"/>
        <w:numPr>
          <w:ilvl w:val="0"/>
          <w:numId w:val="160"/>
        </w:numPr>
        <w:spacing w:line="360" w:lineRule="auto"/>
        <w:contextualSpacing w:val="0"/>
        <w:rPr>
          <w:rFonts w:ascii="Arial" w:hAnsi="Arial" w:cs="Arial"/>
          <w:sz w:val="22"/>
          <w:szCs w:val="22"/>
        </w:rPr>
      </w:pPr>
      <w:r w:rsidRPr="000E3FF3">
        <w:rPr>
          <w:rFonts w:ascii="Arial" w:hAnsi="Arial" w:cs="Arial"/>
          <w:sz w:val="22"/>
          <w:szCs w:val="22"/>
        </w:rPr>
        <w:t>Children and staff wash their hands after contact with animals.</w:t>
      </w:r>
    </w:p>
    <w:p w:rsidR="0088574E" w:rsidRPr="000E3FF3" w:rsidRDefault="0088574E" w:rsidP="00C34F23">
      <w:pPr>
        <w:pStyle w:val="ListParagraph"/>
        <w:numPr>
          <w:ilvl w:val="0"/>
          <w:numId w:val="160"/>
        </w:numPr>
        <w:spacing w:line="360" w:lineRule="auto"/>
        <w:contextualSpacing w:val="0"/>
        <w:rPr>
          <w:rFonts w:ascii="Arial" w:hAnsi="Arial" w:cs="Arial"/>
          <w:sz w:val="22"/>
          <w:szCs w:val="22"/>
        </w:rPr>
      </w:pPr>
      <w:r w:rsidRPr="000E3FF3">
        <w:rPr>
          <w:rFonts w:ascii="Arial" w:hAnsi="Arial" w:cs="Arial"/>
          <w:sz w:val="22"/>
          <w:szCs w:val="22"/>
        </w:rPr>
        <w:t>Outdoor footwear worn by children and staff to visit farms is cleaned of mud and debris and should not be worn indoors.</w:t>
      </w:r>
    </w:p>
    <w:p w:rsidR="0088574E" w:rsidRPr="000E3FF3" w:rsidRDefault="0088574E" w:rsidP="0088574E">
      <w:pPr>
        <w:pStyle w:val="ListParagraph"/>
        <w:spacing w:line="360" w:lineRule="auto"/>
        <w:ind w:left="709"/>
        <w:contextualSpacing w:val="0"/>
        <w:rPr>
          <w:rFonts w:ascii="Arial" w:hAnsi="Arial" w:cs="Arial"/>
          <w:sz w:val="22"/>
          <w:szCs w:val="22"/>
        </w:rPr>
      </w:pPr>
    </w:p>
    <w:p w:rsidR="0088574E" w:rsidRPr="000E3FF3" w:rsidRDefault="0088574E" w:rsidP="0088574E">
      <w:pPr>
        <w:spacing w:line="360" w:lineRule="auto"/>
        <w:rPr>
          <w:rFonts w:ascii="Arial" w:hAnsi="Arial" w:cs="Arial"/>
          <w:b/>
          <w:sz w:val="22"/>
          <w:szCs w:val="22"/>
        </w:rPr>
      </w:pPr>
      <w:r w:rsidRPr="000E3FF3">
        <w:rPr>
          <w:rFonts w:ascii="Arial" w:hAnsi="Arial" w:cs="Arial"/>
          <w:b/>
          <w:sz w:val="22"/>
          <w:szCs w:val="22"/>
        </w:rPr>
        <w:t>Legal framework</w:t>
      </w:r>
    </w:p>
    <w:p w:rsidR="0088574E" w:rsidRPr="000E3FF3" w:rsidRDefault="0088574E" w:rsidP="0088574E">
      <w:pPr>
        <w:spacing w:line="360" w:lineRule="auto"/>
        <w:rPr>
          <w:rFonts w:ascii="Arial" w:hAnsi="Arial" w:cs="Arial"/>
          <w:b/>
          <w:sz w:val="22"/>
          <w:szCs w:val="22"/>
        </w:rPr>
      </w:pPr>
    </w:p>
    <w:p w:rsidR="0088574E" w:rsidRPr="000E3FF3" w:rsidRDefault="0088574E" w:rsidP="00C34F23">
      <w:pPr>
        <w:pStyle w:val="ListParagraph"/>
        <w:numPr>
          <w:ilvl w:val="0"/>
          <w:numId w:val="158"/>
        </w:numPr>
        <w:spacing w:line="360" w:lineRule="auto"/>
        <w:contextualSpacing w:val="0"/>
        <w:rPr>
          <w:rFonts w:ascii="Arial" w:hAnsi="Arial" w:cs="Arial"/>
          <w:sz w:val="22"/>
          <w:szCs w:val="22"/>
        </w:rPr>
      </w:pPr>
      <w:r w:rsidRPr="000E3FF3">
        <w:rPr>
          <w:rFonts w:ascii="Arial" w:hAnsi="Arial" w:cs="Arial"/>
          <w:sz w:val="22"/>
          <w:szCs w:val="22"/>
        </w:rPr>
        <w:t>The Management of Health and Safety at Work Regulations (1999)</w:t>
      </w:r>
      <w:r w:rsidRPr="000E3FF3">
        <w:rPr>
          <w:rFonts w:ascii="Arial" w:hAnsi="Arial" w:cs="Arial"/>
          <w:sz w:val="22"/>
          <w:szCs w:val="22"/>
        </w:rPr>
        <w:br/>
      </w:r>
    </w:p>
    <w:p w:rsidR="0088574E" w:rsidRPr="000E3FF3" w:rsidRDefault="0088574E" w:rsidP="0088574E">
      <w:pPr>
        <w:spacing w:line="360" w:lineRule="auto"/>
        <w:rPr>
          <w:rFonts w:ascii="Arial" w:hAnsi="Arial" w:cs="Arial"/>
          <w:b/>
          <w:sz w:val="22"/>
          <w:szCs w:val="22"/>
        </w:rPr>
      </w:pPr>
      <w:r w:rsidRPr="000E3FF3">
        <w:rPr>
          <w:rFonts w:ascii="Arial" w:hAnsi="Arial" w:cs="Arial"/>
          <w:b/>
          <w:sz w:val="22"/>
          <w:szCs w:val="22"/>
        </w:rPr>
        <w:t>Further guidance</w:t>
      </w:r>
    </w:p>
    <w:p w:rsidR="0088574E" w:rsidRPr="000E3FF3" w:rsidRDefault="0088574E" w:rsidP="0088574E">
      <w:pPr>
        <w:spacing w:line="360" w:lineRule="auto"/>
        <w:rPr>
          <w:rFonts w:ascii="Arial" w:hAnsi="Arial" w:cs="Arial"/>
          <w:b/>
          <w:sz w:val="22"/>
          <w:szCs w:val="22"/>
        </w:rPr>
      </w:pPr>
    </w:p>
    <w:p w:rsidR="0088574E" w:rsidRPr="000E3FF3" w:rsidRDefault="0088574E" w:rsidP="00C34F23">
      <w:pPr>
        <w:pStyle w:val="ListParagraph"/>
        <w:numPr>
          <w:ilvl w:val="0"/>
          <w:numId w:val="158"/>
        </w:numPr>
        <w:spacing w:line="360" w:lineRule="auto"/>
        <w:contextualSpacing w:val="0"/>
        <w:rPr>
          <w:rFonts w:ascii="Arial" w:hAnsi="Arial" w:cs="Arial"/>
          <w:sz w:val="22"/>
          <w:szCs w:val="22"/>
        </w:rPr>
      </w:pPr>
      <w:r w:rsidRPr="000E3FF3">
        <w:rPr>
          <w:rFonts w:ascii="Arial" w:hAnsi="Arial" w:cs="Arial"/>
          <w:sz w:val="22"/>
          <w:szCs w:val="22"/>
        </w:rPr>
        <w:t>Health and Safety Regulation…A Short Guide(HSE 2003)</w:t>
      </w:r>
      <w:r w:rsidRPr="000E3FF3">
        <w:rPr>
          <w:rFonts w:ascii="Arial" w:hAnsi="Arial" w:cs="Arial"/>
          <w:i/>
          <w:sz w:val="22"/>
          <w:szCs w:val="22"/>
        </w:rPr>
        <w:br/>
      </w:r>
    </w:p>
    <w:tbl>
      <w:tblPr>
        <w:tblW w:w="5000" w:type="pct"/>
        <w:tblLook w:val="01E0"/>
      </w:tblPr>
      <w:tblGrid>
        <w:gridCol w:w="4495"/>
        <w:gridCol w:w="3404"/>
        <w:gridCol w:w="1870"/>
      </w:tblGrid>
      <w:tr w:rsidR="0088574E" w:rsidRPr="000E3FF3" w:rsidTr="0088574E">
        <w:tc>
          <w:tcPr>
            <w:tcW w:w="2301" w:type="pct"/>
          </w:tcPr>
          <w:p w:rsidR="0088574E" w:rsidRPr="000E3FF3" w:rsidRDefault="0088574E" w:rsidP="0088574E">
            <w:pPr>
              <w:spacing w:line="360" w:lineRule="auto"/>
              <w:rPr>
                <w:rFonts w:ascii="Arial" w:hAnsi="Arial" w:cs="Arial"/>
              </w:rPr>
            </w:pPr>
            <w:r w:rsidRPr="000E3FF3">
              <w:rPr>
                <w:rFonts w:ascii="Arial" w:hAnsi="Arial" w:cs="Arial"/>
                <w:sz w:val="22"/>
                <w:szCs w:val="22"/>
              </w:rPr>
              <w:t>This policy was adopted at a meeting of</w:t>
            </w:r>
          </w:p>
        </w:tc>
        <w:tc>
          <w:tcPr>
            <w:tcW w:w="1742" w:type="pct"/>
            <w:tcBorders>
              <w:bottom w:val="single" w:sz="2" w:space="0" w:color="7030A0"/>
            </w:tcBorders>
            <w:shd w:val="clear" w:color="auto" w:fill="auto"/>
          </w:tcPr>
          <w:p w:rsidR="0088574E" w:rsidRPr="000E3FF3" w:rsidRDefault="0088574E" w:rsidP="0088574E">
            <w:pPr>
              <w:spacing w:line="360" w:lineRule="auto"/>
              <w:rPr>
                <w:rFonts w:ascii="Arial" w:hAnsi="Arial" w:cs="Arial"/>
              </w:rPr>
            </w:pPr>
          </w:p>
        </w:tc>
        <w:tc>
          <w:tcPr>
            <w:tcW w:w="957" w:type="pct"/>
          </w:tcPr>
          <w:p w:rsidR="0088574E" w:rsidRPr="000E3FF3" w:rsidRDefault="0088574E" w:rsidP="0088574E">
            <w:pPr>
              <w:spacing w:line="360" w:lineRule="auto"/>
              <w:rPr>
                <w:rFonts w:ascii="Arial" w:hAnsi="Arial" w:cs="Arial"/>
              </w:rPr>
            </w:pPr>
            <w:r w:rsidRPr="000E3FF3">
              <w:rPr>
                <w:rFonts w:ascii="Arial" w:hAnsi="Arial" w:cs="Arial"/>
                <w:sz w:val="22"/>
                <w:szCs w:val="22"/>
              </w:rPr>
              <w:t>(name of provider)</w:t>
            </w:r>
          </w:p>
        </w:tc>
      </w:tr>
      <w:tr w:rsidR="0088574E" w:rsidRPr="000E3FF3" w:rsidTr="0088574E">
        <w:tc>
          <w:tcPr>
            <w:tcW w:w="2301" w:type="pct"/>
          </w:tcPr>
          <w:p w:rsidR="0088574E" w:rsidRPr="000E3FF3" w:rsidRDefault="0088574E" w:rsidP="0088574E">
            <w:pPr>
              <w:spacing w:line="360" w:lineRule="auto"/>
              <w:rPr>
                <w:rFonts w:ascii="Arial" w:hAnsi="Arial" w:cs="Arial"/>
              </w:rPr>
            </w:pPr>
            <w:r w:rsidRPr="000E3FF3">
              <w:rPr>
                <w:rFonts w:ascii="Arial" w:hAnsi="Arial" w:cs="Arial"/>
                <w:sz w:val="22"/>
                <w:szCs w:val="22"/>
              </w:rPr>
              <w:t>Held on</w:t>
            </w:r>
          </w:p>
        </w:tc>
        <w:tc>
          <w:tcPr>
            <w:tcW w:w="1742" w:type="pct"/>
            <w:tcBorders>
              <w:top w:val="single" w:sz="2" w:space="0" w:color="7030A0"/>
              <w:bottom w:val="single" w:sz="2" w:space="0" w:color="7030A0"/>
            </w:tcBorders>
          </w:tcPr>
          <w:p w:rsidR="0088574E" w:rsidRPr="000E3FF3" w:rsidRDefault="0088574E" w:rsidP="0088574E">
            <w:pPr>
              <w:spacing w:line="360" w:lineRule="auto"/>
              <w:rPr>
                <w:rFonts w:ascii="Arial" w:hAnsi="Arial" w:cs="Arial"/>
              </w:rPr>
            </w:pPr>
          </w:p>
        </w:tc>
        <w:tc>
          <w:tcPr>
            <w:tcW w:w="957" w:type="pct"/>
          </w:tcPr>
          <w:p w:rsidR="0088574E" w:rsidRPr="000E3FF3" w:rsidRDefault="0088574E" w:rsidP="0088574E">
            <w:pPr>
              <w:spacing w:line="360" w:lineRule="auto"/>
              <w:rPr>
                <w:rFonts w:ascii="Arial" w:hAnsi="Arial" w:cs="Arial"/>
              </w:rPr>
            </w:pPr>
            <w:r w:rsidRPr="000E3FF3">
              <w:rPr>
                <w:rFonts w:ascii="Arial" w:hAnsi="Arial" w:cs="Arial"/>
                <w:sz w:val="22"/>
                <w:szCs w:val="22"/>
              </w:rPr>
              <w:t>(date)</w:t>
            </w:r>
          </w:p>
        </w:tc>
      </w:tr>
      <w:tr w:rsidR="0088574E" w:rsidRPr="000E3FF3" w:rsidTr="0088574E">
        <w:tc>
          <w:tcPr>
            <w:tcW w:w="2301" w:type="pct"/>
          </w:tcPr>
          <w:p w:rsidR="0088574E" w:rsidRPr="000E3FF3" w:rsidRDefault="0088574E" w:rsidP="0088574E">
            <w:pPr>
              <w:spacing w:line="360" w:lineRule="auto"/>
              <w:rPr>
                <w:rFonts w:ascii="Arial" w:hAnsi="Arial" w:cs="Arial"/>
              </w:rPr>
            </w:pPr>
            <w:r w:rsidRPr="000E3FF3">
              <w:rPr>
                <w:rFonts w:ascii="Arial" w:hAnsi="Arial" w:cs="Arial"/>
                <w:sz w:val="22"/>
                <w:szCs w:val="22"/>
              </w:rPr>
              <w:t>Date to be reviewed</w:t>
            </w:r>
          </w:p>
        </w:tc>
        <w:tc>
          <w:tcPr>
            <w:tcW w:w="1742" w:type="pct"/>
            <w:tcBorders>
              <w:top w:val="single" w:sz="2" w:space="0" w:color="7030A0"/>
              <w:bottom w:val="single" w:sz="2" w:space="0" w:color="7030A0"/>
            </w:tcBorders>
          </w:tcPr>
          <w:p w:rsidR="0088574E" w:rsidRPr="000E3FF3" w:rsidRDefault="0088574E" w:rsidP="0088574E">
            <w:pPr>
              <w:spacing w:line="360" w:lineRule="auto"/>
              <w:rPr>
                <w:rFonts w:ascii="Arial" w:hAnsi="Arial" w:cs="Arial"/>
              </w:rPr>
            </w:pPr>
          </w:p>
        </w:tc>
        <w:tc>
          <w:tcPr>
            <w:tcW w:w="957" w:type="pct"/>
          </w:tcPr>
          <w:p w:rsidR="0088574E" w:rsidRPr="000E3FF3" w:rsidRDefault="0088574E" w:rsidP="0088574E">
            <w:pPr>
              <w:spacing w:line="360" w:lineRule="auto"/>
              <w:rPr>
                <w:rFonts w:ascii="Arial" w:hAnsi="Arial" w:cs="Arial"/>
              </w:rPr>
            </w:pPr>
            <w:r w:rsidRPr="000E3FF3">
              <w:rPr>
                <w:rFonts w:ascii="Arial" w:hAnsi="Arial" w:cs="Arial"/>
                <w:sz w:val="22"/>
                <w:szCs w:val="22"/>
              </w:rPr>
              <w:t>(date)</w:t>
            </w:r>
          </w:p>
        </w:tc>
      </w:tr>
      <w:tr w:rsidR="0088574E" w:rsidRPr="000E3FF3" w:rsidTr="0088574E">
        <w:tc>
          <w:tcPr>
            <w:tcW w:w="2301" w:type="pct"/>
          </w:tcPr>
          <w:p w:rsidR="0088574E" w:rsidRPr="000E3FF3" w:rsidRDefault="0088574E" w:rsidP="0088574E">
            <w:pPr>
              <w:spacing w:line="360" w:lineRule="auto"/>
              <w:rPr>
                <w:rFonts w:ascii="Arial" w:hAnsi="Arial" w:cs="Arial"/>
              </w:rPr>
            </w:pPr>
            <w:r w:rsidRPr="000E3FF3">
              <w:rPr>
                <w:rFonts w:ascii="Arial" w:hAnsi="Arial" w:cs="Arial"/>
                <w:sz w:val="22"/>
                <w:szCs w:val="22"/>
              </w:rPr>
              <w:t>Signed on behalf of the management committee</w:t>
            </w:r>
          </w:p>
        </w:tc>
        <w:tc>
          <w:tcPr>
            <w:tcW w:w="2699" w:type="pct"/>
            <w:gridSpan w:val="2"/>
            <w:tcBorders>
              <w:bottom w:val="single" w:sz="2" w:space="0" w:color="7030A0"/>
            </w:tcBorders>
          </w:tcPr>
          <w:p w:rsidR="0088574E" w:rsidRPr="000E3FF3" w:rsidRDefault="0088574E" w:rsidP="0088574E">
            <w:pPr>
              <w:spacing w:line="360" w:lineRule="auto"/>
              <w:rPr>
                <w:rFonts w:ascii="Arial" w:hAnsi="Arial" w:cs="Arial"/>
              </w:rPr>
            </w:pPr>
          </w:p>
        </w:tc>
      </w:tr>
      <w:tr w:rsidR="0088574E" w:rsidRPr="000E3FF3" w:rsidTr="0088574E">
        <w:tblPrEx>
          <w:tblLook w:val="04A0"/>
        </w:tblPrEx>
        <w:tc>
          <w:tcPr>
            <w:tcW w:w="2301" w:type="pct"/>
          </w:tcPr>
          <w:p w:rsidR="0088574E" w:rsidRPr="000E3FF3" w:rsidRDefault="0088574E" w:rsidP="0088574E">
            <w:pPr>
              <w:spacing w:line="360" w:lineRule="auto"/>
              <w:rPr>
                <w:rFonts w:ascii="Arial" w:hAnsi="Arial" w:cs="Arial"/>
              </w:rPr>
            </w:pPr>
            <w:r w:rsidRPr="000E3FF3">
              <w:rPr>
                <w:rFonts w:ascii="Arial" w:hAnsi="Arial" w:cs="Arial"/>
                <w:sz w:val="22"/>
                <w:szCs w:val="22"/>
              </w:rPr>
              <w:t>Name of signatory</w:t>
            </w:r>
          </w:p>
        </w:tc>
        <w:tc>
          <w:tcPr>
            <w:tcW w:w="2699" w:type="pct"/>
            <w:gridSpan w:val="2"/>
            <w:tcBorders>
              <w:top w:val="single" w:sz="2" w:space="0" w:color="7030A0"/>
              <w:bottom w:val="single" w:sz="2" w:space="0" w:color="7030A0"/>
            </w:tcBorders>
          </w:tcPr>
          <w:p w:rsidR="0088574E" w:rsidRPr="000E3FF3" w:rsidRDefault="0088574E" w:rsidP="0088574E">
            <w:pPr>
              <w:spacing w:line="360" w:lineRule="auto"/>
              <w:rPr>
                <w:rFonts w:ascii="Arial" w:hAnsi="Arial" w:cs="Arial"/>
              </w:rPr>
            </w:pPr>
          </w:p>
        </w:tc>
      </w:tr>
      <w:tr w:rsidR="0088574E" w:rsidRPr="000E3FF3" w:rsidTr="0088574E">
        <w:tblPrEx>
          <w:tblLook w:val="04A0"/>
        </w:tblPrEx>
        <w:tc>
          <w:tcPr>
            <w:tcW w:w="2301" w:type="pct"/>
          </w:tcPr>
          <w:p w:rsidR="0088574E" w:rsidRPr="000E3FF3" w:rsidRDefault="0088574E" w:rsidP="0088574E">
            <w:pPr>
              <w:spacing w:line="360" w:lineRule="auto"/>
              <w:rPr>
                <w:rFonts w:ascii="Arial" w:hAnsi="Arial" w:cs="Arial"/>
              </w:rPr>
            </w:pPr>
            <w:r w:rsidRPr="000E3FF3">
              <w:rPr>
                <w:rFonts w:ascii="Arial" w:hAnsi="Arial" w:cs="Arial"/>
                <w:sz w:val="22"/>
                <w:szCs w:val="22"/>
              </w:rPr>
              <w:t>Role of signatory (e.g. chair/owner)</w:t>
            </w:r>
          </w:p>
        </w:tc>
        <w:tc>
          <w:tcPr>
            <w:tcW w:w="2699" w:type="pct"/>
            <w:gridSpan w:val="2"/>
            <w:tcBorders>
              <w:top w:val="single" w:sz="2" w:space="0" w:color="7030A0"/>
              <w:bottom w:val="single" w:sz="2" w:space="0" w:color="7030A0"/>
            </w:tcBorders>
          </w:tcPr>
          <w:p w:rsidR="0088574E" w:rsidRPr="000E3FF3" w:rsidRDefault="0088574E" w:rsidP="0088574E">
            <w:pPr>
              <w:spacing w:line="360" w:lineRule="auto"/>
              <w:rPr>
                <w:rFonts w:ascii="Arial" w:hAnsi="Arial" w:cs="Arial"/>
              </w:rPr>
            </w:pPr>
          </w:p>
        </w:tc>
      </w:tr>
    </w:tbl>
    <w:p w:rsidR="0088574E" w:rsidRPr="000E3FF3" w:rsidRDefault="0088574E" w:rsidP="0088574E">
      <w:pPr>
        <w:pStyle w:val="ListParagraph"/>
        <w:spacing w:line="360" w:lineRule="auto"/>
        <w:ind w:left="360"/>
        <w:jc w:val="both"/>
        <w:rPr>
          <w:rFonts w:ascii="Arial" w:hAnsi="Arial" w:cs="Arial"/>
          <w:b/>
          <w:sz w:val="22"/>
          <w:szCs w:val="22"/>
        </w:rPr>
      </w:pPr>
    </w:p>
    <w:p w:rsidR="0088574E" w:rsidRPr="000E3FF3" w:rsidRDefault="0088574E" w:rsidP="00E92019">
      <w:pPr>
        <w:spacing w:line="360" w:lineRule="auto"/>
        <w:rPr>
          <w:rFonts w:ascii="Arial" w:hAnsi="Arial" w:cs="Arial"/>
          <w:b/>
          <w:sz w:val="28"/>
          <w:szCs w:val="28"/>
        </w:rPr>
      </w:pPr>
    </w:p>
    <w:p w:rsidR="0088574E" w:rsidRPr="000E3FF3" w:rsidRDefault="0088574E" w:rsidP="00E67432">
      <w:pPr>
        <w:pStyle w:val="ListParagraph"/>
        <w:spacing w:line="360" w:lineRule="auto"/>
        <w:ind w:left="360"/>
        <w:rPr>
          <w:rFonts w:ascii="Arial" w:hAnsi="Arial" w:cs="Arial"/>
          <w:b/>
          <w:sz w:val="28"/>
          <w:szCs w:val="28"/>
        </w:rPr>
      </w:pPr>
      <w:r w:rsidRPr="000E3FF3">
        <w:rPr>
          <w:rFonts w:ascii="Arial" w:hAnsi="Arial" w:cs="Arial"/>
          <w:b/>
          <w:sz w:val="28"/>
          <w:szCs w:val="28"/>
        </w:rPr>
        <w:br w:type="page"/>
      </w:r>
      <w:r w:rsidRPr="000E3FF3">
        <w:rPr>
          <w:rFonts w:ascii="Arial" w:hAnsi="Arial" w:cs="Arial"/>
          <w:b/>
          <w:sz w:val="28"/>
          <w:szCs w:val="28"/>
        </w:rPr>
        <w:lastRenderedPageBreak/>
        <w:t>Arrivals and Departures of children</w:t>
      </w:r>
    </w:p>
    <w:p w:rsidR="0088574E" w:rsidRPr="000E3FF3" w:rsidRDefault="0088574E" w:rsidP="0088574E">
      <w:pPr>
        <w:pStyle w:val="ListParagraph"/>
        <w:spacing w:line="360" w:lineRule="auto"/>
        <w:ind w:left="360"/>
        <w:rPr>
          <w:rFonts w:ascii="Arial" w:hAnsi="Arial" w:cs="Arial"/>
          <w:sz w:val="22"/>
          <w:szCs w:val="22"/>
        </w:rPr>
      </w:pPr>
      <w:r w:rsidRPr="000E3FF3">
        <w:rPr>
          <w:rFonts w:ascii="Arial" w:hAnsi="Arial" w:cs="Arial"/>
          <w:sz w:val="22"/>
          <w:szCs w:val="22"/>
        </w:rPr>
        <w:t>It is the policy of the setting to give a warm welcome to each child on their arrival.</w:t>
      </w:r>
    </w:p>
    <w:p w:rsidR="0088574E" w:rsidRPr="000E3FF3" w:rsidRDefault="0088574E" w:rsidP="0088574E">
      <w:pPr>
        <w:pStyle w:val="ListParagraph"/>
        <w:spacing w:line="360" w:lineRule="auto"/>
        <w:ind w:left="360"/>
        <w:rPr>
          <w:rFonts w:ascii="Arial" w:hAnsi="Arial" w:cs="Arial"/>
          <w:sz w:val="22"/>
          <w:szCs w:val="22"/>
        </w:rPr>
      </w:pPr>
    </w:p>
    <w:p w:rsidR="0088574E" w:rsidRPr="000E3FF3" w:rsidRDefault="0088574E" w:rsidP="0088574E">
      <w:pPr>
        <w:pStyle w:val="ListParagraph"/>
        <w:spacing w:line="360" w:lineRule="auto"/>
        <w:ind w:left="360"/>
        <w:rPr>
          <w:rFonts w:ascii="Arial" w:hAnsi="Arial" w:cs="Arial"/>
          <w:sz w:val="22"/>
          <w:szCs w:val="22"/>
        </w:rPr>
      </w:pPr>
      <w:r w:rsidRPr="000E3FF3">
        <w:rPr>
          <w:rFonts w:ascii="Arial" w:hAnsi="Arial" w:cs="Arial"/>
          <w:sz w:val="22"/>
          <w:szCs w:val="22"/>
        </w:rPr>
        <w:t xml:space="preserve">The manager or the deputy at our pre -school settings are responsible for welcoming parents/carers on arrival in the morning and during departure in the afternoon. The manager or deputy is responsible for recording the </w:t>
      </w:r>
      <w:proofErr w:type="gramStart"/>
      <w:r w:rsidRPr="000E3FF3">
        <w:rPr>
          <w:rFonts w:ascii="Arial" w:hAnsi="Arial" w:cs="Arial"/>
          <w:sz w:val="22"/>
          <w:szCs w:val="22"/>
        </w:rPr>
        <w:t>child's  arrival</w:t>
      </w:r>
      <w:proofErr w:type="gramEnd"/>
      <w:r w:rsidRPr="000E3FF3">
        <w:rPr>
          <w:rFonts w:ascii="Arial" w:hAnsi="Arial" w:cs="Arial"/>
          <w:sz w:val="22"/>
          <w:szCs w:val="22"/>
        </w:rPr>
        <w:t xml:space="preserve"> and departure in the daily attendance register. Parents/carers are advised to pass any specific information about their child to staff receiving the children in the room to prevent distraction to the manager or deputy doing the register.</w:t>
      </w:r>
    </w:p>
    <w:p w:rsidR="0088574E" w:rsidRPr="000E3FF3" w:rsidRDefault="0088574E" w:rsidP="0088574E">
      <w:pPr>
        <w:pStyle w:val="ListParagraph"/>
        <w:spacing w:line="360" w:lineRule="auto"/>
        <w:ind w:left="360"/>
        <w:rPr>
          <w:rFonts w:ascii="Arial" w:hAnsi="Arial" w:cs="Arial"/>
          <w:sz w:val="22"/>
          <w:szCs w:val="22"/>
        </w:rPr>
      </w:pPr>
    </w:p>
    <w:p w:rsidR="009222BB" w:rsidRPr="000E3FF3" w:rsidRDefault="0088574E" w:rsidP="0088574E">
      <w:pPr>
        <w:pStyle w:val="ListParagraph"/>
        <w:spacing w:line="360" w:lineRule="auto"/>
        <w:ind w:left="360"/>
        <w:rPr>
          <w:rFonts w:ascii="Arial" w:hAnsi="Arial" w:cs="Arial"/>
          <w:sz w:val="22"/>
          <w:szCs w:val="22"/>
        </w:rPr>
      </w:pPr>
      <w:r w:rsidRPr="000E3FF3">
        <w:rPr>
          <w:rFonts w:ascii="Arial" w:hAnsi="Arial" w:cs="Arial"/>
          <w:sz w:val="22"/>
          <w:szCs w:val="22"/>
        </w:rPr>
        <w:t>The after school club pick up staffs are responsible for recording the arrival of the children they brought to the setting.</w:t>
      </w:r>
    </w:p>
    <w:p w:rsidR="0088574E" w:rsidRPr="000E3FF3" w:rsidRDefault="0088574E" w:rsidP="0088574E">
      <w:pPr>
        <w:pStyle w:val="ListParagraph"/>
        <w:spacing w:line="360" w:lineRule="auto"/>
        <w:ind w:left="360"/>
        <w:rPr>
          <w:rFonts w:ascii="Arial" w:hAnsi="Arial" w:cs="Arial"/>
          <w:sz w:val="22"/>
          <w:szCs w:val="22"/>
        </w:rPr>
      </w:pPr>
      <w:r w:rsidRPr="000E3FF3">
        <w:rPr>
          <w:rFonts w:ascii="Arial" w:hAnsi="Arial" w:cs="Arial"/>
          <w:sz w:val="22"/>
          <w:szCs w:val="22"/>
        </w:rPr>
        <w:t xml:space="preserve">It is the responsibility of the manager or </w:t>
      </w:r>
      <w:proofErr w:type="gramStart"/>
      <w:r w:rsidRPr="000E3FF3">
        <w:rPr>
          <w:rFonts w:ascii="Arial" w:hAnsi="Arial" w:cs="Arial"/>
          <w:sz w:val="22"/>
          <w:szCs w:val="22"/>
        </w:rPr>
        <w:t xml:space="preserve">deputy </w:t>
      </w:r>
      <w:r w:rsidR="009222BB" w:rsidRPr="000E3FF3">
        <w:rPr>
          <w:rFonts w:ascii="Arial" w:hAnsi="Arial" w:cs="Arial"/>
          <w:sz w:val="22"/>
          <w:szCs w:val="22"/>
        </w:rPr>
        <w:t xml:space="preserve"> of</w:t>
      </w:r>
      <w:proofErr w:type="gramEnd"/>
      <w:r w:rsidR="009222BB" w:rsidRPr="000E3FF3">
        <w:rPr>
          <w:rFonts w:ascii="Arial" w:hAnsi="Arial" w:cs="Arial"/>
          <w:sz w:val="22"/>
          <w:szCs w:val="22"/>
        </w:rPr>
        <w:t xml:space="preserve"> each centres </w:t>
      </w:r>
      <w:r w:rsidRPr="000E3FF3">
        <w:rPr>
          <w:rFonts w:ascii="Arial" w:hAnsi="Arial" w:cs="Arial"/>
          <w:sz w:val="22"/>
          <w:szCs w:val="22"/>
        </w:rPr>
        <w:t>to do the headcount once all the children have arrived at the setting to ensure that all the children expected for the day have been accounted for.</w:t>
      </w:r>
    </w:p>
    <w:p w:rsidR="0088574E" w:rsidRPr="000E3FF3" w:rsidRDefault="0088574E" w:rsidP="0088574E">
      <w:pPr>
        <w:pStyle w:val="ListParagraph"/>
        <w:spacing w:line="360" w:lineRule="auto"/>
        <w:ind w:left="360"/>
        <w:rPr>
          <w:rFonts w:ascii="Arial" w:hAnsi="Arial" w:cs="Arial"/>
          <w:sz w:val="22"/>
          <w:szCs w:val="22"/>
        </w:rPr>
      </w:pPr>
    </w:p>
    <w:p w:rsidR="0088574E" w:rsidRPr="000E3FF3" w:rsidRDefault="009B3964" w:rsidP="0088574E">
      <w:pPr>
        <w:pStyle w:val="ListParagraph"/>
        <w:spacing w:line="360" w:lineRule="auto"/>
        <w:ind w:left="360"/>
        <w:rPr>
          <w:rFonts w:ascii="Arial" w:hAnsi="Arial" w:cs="Arial"/>
          <w:sz w:val="22"/>
          <w:szCs w:val="22"/>
        </w:rPr>
      </w:pPr>
      <w:r w:rsidRPr="000E3FF3">
        <w:rPr>
          <w:rFonts w:ascii="Arial" w:hAnsi="Arial" w:cs="Arial"/>
          <w:sz w:val="22"/>
          <w:szCs w:val="22"/>
        </w:rPr>
        <w:t xml:space="preserve">If a </w:t>
      </w:r>
      <w:r w:rsidR="0088574E" w:rsidRPr="000E3FF3">
        <w:rPr>
          <w:rFonts w:ascii="Arial" w:hAnsi="Arial" w:cs="Arial"/>
          <w:sz w:val="22"/>
          <w:szCs w:val="22"/>
        </w:rPr>
        <w:t>parent/carer requests the child to be given prescribed medication during the session, the staff member must ensure that the medication procedure is followed.</w:t>
      </w:r>
    </w:p>
    <w:p w:rsidR="0088574E" w:rsidRPr="000E3FF3" w:rsidRDefault="0088574E" w:rsidP="0088574E">
      <w:pPr>
        <w:pStyle w:val="ListParagraph"/>
        <w:spacing w:line="360" w:lineRule="auto"/>
        <w:ind w:left="360"/>
        <w:rPr>
          <w:rFonts w:ascii="Arial" w:hAnsi="Arial" w:cs="Arial"/>
          <w:sz w:val="22"/>
          <w:szCs w:val="22"/>
        </w:rPr>
      </w:pPr>
    </w:p>
    <w:p w:rsidR="0088574E" w:rsidRPr="000E3FF3" w:rsidRDefault="0088574E" w:rsidP="0088574E">
      <w:pPr>
        <w:pStyle w:val="ListParagraph"/>
        <w:spacing w:line="360" w:lineRule="auto"/>
        <w:ind w:left="360"/>
        <w:rPr>
          <w:rFonts w:ascii="Arial" w:hAnsi="Arial" w:cs="Arial"/>
          <w:sz w:val="22"/>
          <w:szCs w:val="22"/>
        </w:rPr>
      </w:pPr>
      <w:r w:rsidRPr="000E3FF3">
        <w:rPr>
          <w:rFonts w:ascii="Arial" w:hAnsi="Arial" w:cs="Arial"/>
          <w:sz w:val="22"/>
          <w:szCs w:val="22"/>
        </w:rPr>
        <w:t xml:space="preserve">The planned departure of the child should be anticipated by the key person in the group, </w:t>
      </w:r>
      <w:proofErr w:type="gramStart"/>
      <w:r w:rsidRPr="000E3FF3">
        <w:rPr>
          <w:rFonts w:ascii="Arial" w:hAnsi="Arial" w:cs="Arial"/>
          <w:sz w:val="22"/>
          <w:szCs w:val="22"/>
        </w:rPr>
        <w:t>All</w:t>
      </w:r>
      <w:proofErr w:type="gramEnd"/>
      <w:r w:rsidRPr="000E3FF3">
        <w:rPr>
          <w:rFonts w:ascii="Arial" w:hAnsi="Arial" w:cs="Arial"/>
          <w:sz w:val="22"/>
          <w:szCs w:val="22"/>
        </w:rPr>
        <w:t xml:space="preserve"> medicines should be recovered from the fridge or the cabinet only when the parent has arrived and should be handed to him/her personally. The medication policy is to be followed here with regards to receiving a parental signature.</w:t>
      </w:r>
    </w:p>
    <w:p w:rsidR="0088574E" w:rsidRPr="000E3FF3" w:rsidRDefault="0088574E" w:rsidP="0088574E">
      <w:pPr>
        <w:pStyle w:val="ListParagraph"/>
        <w:spacing w:line="360" w:lineRule="auto"/>
        <w:ind w:left="360"/>
        <w:rPr>
          <w:rFonts w:ascii="Arial" w:hAnsi="Arial" w:cs="Arial"/>
          <w:sz w:val="22"/>
          <w:szCs w:val="22"/>
        </w:rPr>
      </w:pPr>
    </w:p>
    <w:p w:rsidR="0088574E" w:rsidRPr="000E3FF3" w:rsidRDefault="0088574E" w:rsidP="0088574E">
      <w:pPr>
        <w:pStyle w:val="ListParagraph"/>
        <w:spacing w:line="360" w:lineRule="auto"/>
        <w:ind w:left="360"/>
        <w:rPr>
          <w:rFonts w:ascii="Arial" w:hAnsi="Arial" w:cs="Arial"/>
          <w:sz w:val="22"/>
          <w:szCs w:val="22"/>
        </w:rPr>
      </w:pPr>
      <w:r w:rsidRPr="000E3FF3">
        <w:rPr>
          <w:rFonts w:ascii="Arial" w:hAnsi="Arial" w:cs="Arial"/>
          <w:sz w:val="22"/>
          <w:szCs w:val="22"/>
        </w:rPr>
        <w:t xml:space="preserve">Care plan must be completed with the parent/carer where necessary in order to assist the setting with knowing how to care appropriately </w:t>
      </w:r>
      <w:proofErr w:type="gramStart"/>
      <w:r w:rsidRPr="000E3FF3">
        <w:rPr>
          <w:rFonts w:ascii="Arial" w:hAnsi="Arial" w:cs="Arial"/>
          <w:sz w:val="22"/>
          <w:szCs w:val="22"/>
        </w:rPr>
        <w:t>for  the</w:t>
      </w:r>
      <w:proofErr w:type="gramEnd"/>
      <w:r w:rsidRPr="000E3FF3">
        <w:rPr>
          <w:rFonts w:ascii="Arial" w:hAnsi="Arial" w:cs="Arial"/>
          <w:sz w:val="22"/>
          <w:szCs w:val="22"/>
        </w:rPr>
        <w:t xml:space="preserve"> child and what to do in case of emergency .</w:t>
      </w:r>
    </w:p>
    <w:p w:rsidR="0088574E" w:rsidRPr="000E3FF3" w:rsidRDefault="0088574E" w:rsidP="0088574E">
      <w:pPr>
        <w:pStyle w:val="ListParagraph"/>
        <w:spacing w:line="360" w:lineRule="auto"/>
        <w:ind w:left="360"/>
        <w:rPr>
          <w:rFonts w:ascii="Arial" w:hAnsi="Arial" w:cs="Arial"/>
          <w:sz w:val="22"/>
          <w:szCs w:val="22"/>
        </w:rPr>
      </w:pPr>
    </w:p>
    <w:p w:rsidR="0088574E" w:rsidRPr="000E3FF3" w:rsidRDefault="0088574E" w:rsidP="0088574E">
      <w:pPr>
        <w:pStyle w:val="ListParagraph"/>
        <w:spacing w:line="360" w:lineRule="auto"/>
        <w:ind w:left="360"/>
        <w:rPr>
          <w:rFonts w:ascii="Arial" w:hAnsi="Arial" w:cs="Arial"/>
          <w:sz w:val="22"/>
          <w:szCs w:val="22"/>
        </w:rPr>
      </w:pPr>
      <w:r w:rsidRPr="000E3FF3">
        <w:rPr>
          <w:rFonts w:ascii="Arial" w:hAnsi="Arial" w:cs="Arial"/>
          <w:sz w:val="22"/>
          <w:szCs w:val="22"/>
        </w:rPr>
        <w:t>If the child is not to be collected by the parent at the end of session, an agreed procedure must be followed to identify the nominated adult. A password is required before the child can be handed over to the nominated adult.</w:t>
      </w:r>
    </w:p>
    <w:p w:rsidR="0088574E" w:rsidRPr="000E3FF3" w:rsidRDefault="0088574E" w:rsidP="0088574E">
      <w:pPr>
        <w:pStyle w:val="ListParagraph"/>
        <w:spacing w:line="360" w:lineRule="auto"/>
        <w:ind w:left="360"/>
        <w:rPr>
          <w:rFonts w:ascii="Arial" w:hAnsi="Arial" w:cs="Arial"/>
          <w:sz w:val="22"/>
          <w:szCs w:val="22"/>
        </w:rPr>
      </w:pPr>
    </w:p>
    <w:p w:rsidR="0088574E" w:rsidRPr="000E3FF3" w:rsidRDefault="0088574E" w:rsidP="0088574E">
      <w:pPr>
        <w:pStyle w:val="ListParagraph"/>
        <w:spacing w:line="360" w:lineRule="auto"/>
        <w:ind w:left="360"/>
        <w:rPr>
          <w:rFonts w:ascii="Arial" w:hAnsi="Arial" w:cs="Arial"/>
          <w:sz w:val="22"/>
          <w:szCs w:val="22"/>
        </w:rPr>
      </w:pPr>
      <w:r w:rsidRPr="000E3FF3">
        <w:rPr>
          <w:rFonts w:ascii="Arial" w:hAnsi="Arial" w:cs="Arial"/>
          <w:sz w:val="22"/>
          <w:szCs w:val="22"/>
        </w:rPr>
        <w:t xml:space="preserve">No child should be handed over to anyone other than the known parent unless agreement has been made at the time of arrival. If in doubt check the person's identity by asking the manager to ring the child's parent or their emergency contact. </w:t>
      </w:r>
    </w:p>
    <w:p w:rsidR="0088574E" w:rsidRPr="000E3FF3" w:rsidRDefault="0088574E" w:rsidP="0088574E">
      <w:pPr>
        <w:pStyle w:val="ListParagraph"/>
        <w:spacing w:line="360" w:lineRule="auto"/>
        <w:ind w:left="360"/>
        <w:rPr>
          <w:rFonts w:ascii="Arial" w:hAnsi="Arial" w:cs="Arial"/>
          <w:sz w:val="22"/>
          <w:szCs w:val="22"/>
        </w:rPr>
      </w:pPr>
    </w:p>
    <w:p w:rsidR="0088574E" w:rsidRPr="000E3FF3" w:rsidRDefault="0088574E" w:rsidP="0088574E">
      <w:pPr>
        <w:pStyle w:val="ListParagraph"/>
        <w:spacing w:line="360" w:lineRule="auto"/>
        <w:ind w:left="360"/>
        <w:rPr>
          <w:rFonts w:ascii="Arial" w:hAnsi="Arial" w:cs="Arial"/>
          <w:sz w:val="22"/>
          <w:szCs w:val="22"/>
        </w:rPr>
      </w:pPr>
      <w:r w:rsidRPr="000E3FF3">
        <w:rPr>
          <w:rFonts w:ascii="Arial" w:hAnsi="Arial" w:cs="Arial"/>
          <w:sz w:val="22"/>
          <w:szCs w:val="22"/>
        </w:rPr>
        <w:lastRenderedPageBreak/>
        <w:t xml:space="preserve"> If no contact can be made with parent/carer to confirm identity, please do not release the child. If still no contact with parent or emergency contacts 30 minutes after end of session please follow uncollected child procedure. </w:t>
      </w:r>
    </w:p>
    <w:p w:rsidR="0088574E" w:rsidRPr="000E3FF3" w:rsidRDefault="0088574E" w:rsidP="0088574E">
      <w:pPr>
        <w:pStyle w:val="ListParagraph"/>
        <w:spacing w:line="360" w:lineRule="auto"/>
        <w:ind w:left="360"/>
        <w:rPr>
          <w:rFonts w:ascii="Arial" w:hAnsi="Arial" w:cs="Arial"/>
          <w:sz w:val="22"/>
          <w:szCs w:val="22"/>
        </w:rPr>
      </w:pPr>
    </w:p>
    <w:p w:rsidR="0088574E" w:rsidRPr="000E3FF3" w:rsidRDefault="0088574E" w:rsidP="0088574E">
      <w:pPr>
        <w:pStyle w:val="ListParagraph"/>
        <w:spacing w:line="360" w:lineRule="auto"/>
        <w:ind w:left="360"/>
        <w:rPr>
          <w:rFonts w:ascii="Arial" w:hAnsi="Arial" w:cs="Arial"/>
          <w:sz w:val="22"/>
          <w:szCs w:val="22"/>
        </w:rPr>
      </w:pPr>
      <w:r w:rsidRPr="000E3FF3">
        <w:rPr>
          <w:rFonts w:ascii="Arial" w:hAnsi="Arial" w:cs="Arial"/>
          <w:sz w:val="22"/>
          <w:szCs w:val="22"/>
        </w:rPr>
        <w:t xml:space="preserve">On departure at the pre-school, the children register must be immediately marked by the manager or deputy on </w:t>
      </w:r>
      <w:proofErr w:type="gramStart"/>
      <w:r w:rsidRPr="000E3FF3">
        <w:rPr>
          <w:rFonts w:ascii="Arial" w:hAnsi="Arial" w:cs="Arial"/>
          <w:sz w:val="22"/>
          <w:szCs w:val="22"/>
        </w:rPr>
        <w:t>door  duty</w:t>
      </w:r>
      <w:proofErr w:type="gramEnd"/>
      <w:r w:rsidRPr="000E3FF3">
        <w:rPr>
          <w:rFonts w:ascii="Arial" w:hAnsi="Arial" w:cs="Arial"/>
          <w:sz w:val="22"/>
          <w:szCs w:val="22"/>
        </w:rPr>
        <w:t xml:space="preserve"> to show the times that the children left the premises. On departure at the after school settings, parents/carers on collection of their child/</w:t>
      </w:r>
      <w:proofErr w:type="spellStart"/>
      <w:r w:rsidRPr="000E3FF3">
        <w:rPr>
          <w:rFonts w:ascii="Arial" w:hAnsi="Arial" w:cs="Arial"/>
          <w:sz w:val="22"/>
          <w:szCs w:val="22"/>
        </w:rPr>
        <w:t>ren</w:t>
      </w:r>
      <w:proofErr w:type="spellEnd"/>
      <w:r w:rsidRPr="000E3FF3">
        <w:rPr>
          <w:rFonts w:ascii="Arial" w:hAnsi="Arial" w:cs="Arial"/>
          <w:sz w:val="22"/>
          <w:szCs w:val="22"/>
        </w:rPr>
        <w:t xml:space="preserve"> sign their child with the time of collection and signature.</w:t>
      </w:r>
    </w:p>
    <w:p w:rsidR="0088574E" w:rsidRPr="000E3FF3" w:rsidRDefault="0088574E" w:rsidP="0088574E">
      <w:pPr>
        <w:pStyle w:val="ListParagraph"/>
        <w:spacing w:line="360" w:lineRule="auto"/>
        <w:ind w:left="360"/>
        <w:rPr>
          <w:rFonts w:ascii="Arial" w:hAnsi="Arial" w:cs="Arial"/>
          <w:sz w:val="22"/>
          <w:szCs w:val="22"/>
        </w:rPr>
      </w:pPr>
      <w:r w:rsidRPr="000E3FF3">
        <w:rPr>
          <w:rFonts w:ascii="Arial" w:hAnsi="Arial" w:cs="Arial"/>
          <w:sz w:val="22"/>
          <w:szCs w:val="22"/>
        </w:rPr>
        <w:t>It is the responsibility of the manager/deputy and the staff escorting the parent out of the building to remind them to sign their children out. The manager checks the register at regular intervals to ensure that children that have left have been signed out.</w:t>
      </w:r>
    </w:p>
    <w:p w:rsidR="0088574E" w:rsidRPr="000E3FF3" w:rsidRDefault="0088574E" w:rsidP="0088574E">
      <w:pPr>
        <w:pStyle w:val="ListParagraph"/>
        <w:spacing w:line="360" w:lineRule="auto"/>
        <w:ind w:left="360"/>
        <w:rPr>
          <w:rFonts w:ascii="Arial" w:hAnsi="Arial" w:cs="Arial"/>
          <w:sz w:val="22"/>
          <w:szCs w:val="22"/>
        </w:rPr>
      </w:pPr>
    </w:p>
    <w:p w:rsidR="0088574E" w:rsidRPr="000E3FF3" w:rsidRDefault="0088574E" w:rsidP="009B3964">
      <w:pPr>
        <w:pStyle w:val="ListParagraph"/>
        <w:spacing w:line="360" w:lineRule="auto"/>
        <w:ind w:left="360"/>
        <w:rPr>
          <w:rFonts w:ascii="Arial" w:hAnsi="Arial" w:cs="Arial"/>
          <w:b/>
        </w:rPr>
      </w:pPr>
      <w:r w:rsidRPr="000E3FF3">
        <w:rPr>
          <w:rFonts w:ascii="Arial" w:hAnsi="Arial" w:cs="Arial"/>
          <w:b/>
        </w:rPr>
        <w:t>Adults arriving under the influence of alcohol or drugs</w:t>
      </w:r>
    </w:p>
    <w:p w:rsidR="0088574E" w:rsidRPr="000E3FF3" w:rsidRDefault="0088574E" w:rsidP="0088574E">
      <w:pPr>
        <w:pStyle w:val="ListParagraph"/>
        <w:spacing w:line="360" w:lineRule="auto"/>
        <w:ind w:left="360"/>
        <w:rPr>
          <w:rFonts w:ascii="Arial" w:hAnsi="Arial" w:cs="Arial"/>
          <w:sz w:val="22"/>
          <w:szCs w:val="22"/>
        </w:rPr>
      </w:pPr>
      <w:r w:rsidRPr="000E3FF3">
        <w:rPr>
          <w:rFonts w:ascii="Arial" w:hAnsi="Arial" w:cs="Arial"/>
          <w:sz w:val="22"/>
          <w:szCs w:val="22"/>
        </w:rPr>
        <w:t>The settings prime focus is the care and safety of the children it cares for. All procedures are written with this in mind.</w:t>
      </w:r>
    </w:p>
    <w:p w:rsidR="0088574E" w:rsidRPr="000E3FF3" w:rsidRDefault="0088574E" w:rsidP="0088574E">
      <w:pPr>
        <w:pStyle w:val="ListParagraph"/>
        <w:spacing w:line="360" w:lineRule="auto"/>
        <w:ind w:left="360"/>
        <w:rPr>
          <w:rFonts w:ascii="Arial" w:hAnsi="Arial" w:cs="Arial"/>
          <w:sz w:val="22"/>
          <w:szCs w:val="22"/>
        </w:rPr>
      </w:pPr>
      <w:r w:rsidRPr="000E3FF3">
        <w:rPr>
          <w:rFonts w:ascii="Arial" w:hAnsi="Arial" w:cs="Arial"/>
          <w:sz w:val="22"/>
          <w:szCs w:val="22"/>
        </w:rPr>
        <w:t>If an adult arrives to collect a child, whether this is the parent/carer or another designated adult (see above procedure), and they are deemed to be under the influence of an alcohol or drugs, the manager/deputy on duty will assess whether the child's safety and welfare may be impacted if released into this person's care.</w:t>
      </w:r>
    </w:p>
    <w:p w:rsidR="0088574E" w:rsidRPr="000E3FF3" w:rsidRDefault="0088574E" w:rsidP="0088574E">
      <w:pPr>
        <w:pStyle w:val="ListParagraph"/>
        <w:spacing w:line="360" w:lineRule="auto"/>
        <w:ind w:left="360"/>
        <w:rPr>
          <w:rFonts w:ascii="Arial" w:hAnsi="Arial" w:cs="Arial"/>
          <w:sz w:val="22"/>
          <w:szCs w:val="22"/>
        </w:rPr>
      </w:pPr>
    </w:p>
    <w:p w:rsidR="0088574E" w:rsidRPr="000E3FF3" w:rsidRDefault="0088574E" w:rsidP="0088574E">
      <w:pPr>
        <w:pStyle w:val="ListParagraph"/>
        <w:spacing w:line="360" w:lineRule="auto"/>
        <w:ind w:left="360"/>
        <w:rPr>
          <w:rFonts w:ascii="Arial" w:hAnsi="Arial" w:cs="Arial"/>
          <w:sz w:val="22"/>
          <w:szCs w:val="22"/>
        </w:rPr>
      </w:pPr>
      <w:r w:rsidRPr="000E3FF3">
        <w:rPr>
          <w:rFonts w:ascii="Arial" w:hAnsi="Arial" w:cs="Arial"/>
          <w:sz w:val="22"/>
          <w:szCs w:val="22"/>
        </w:rPr>
        <w:t>The decision will be discussed with the adult and where required an additional named adult will be contacted to collect the child or this will be referred to the duty social care worker if this is not possible. During this time the child will be cared for by another member of staff so they are able to remain calm and engaged in play.</w:t>
      </w:r>
    </w:p>
    <w:p w:rsidR="0088574E" w:rsidRPr="000E3FF3" w:rsidRDefault="0088574E" w:rsidP="0088574E">
      <w:pPr>
        <w:pStyle w:val="ListParagraph"/>
        <w:spacing w:line="360" w:lineRule="auto"/>
        <w:ind w:left="360"/>
        <w:rPr>
          <w:rFonts w:ascii="Arial" w:hAnsi="Arial" w:cs="Arial"/>
          <w:sz w:val="22"/>
          <w:szCs w:val="22"/>
        </w:rPr>
      </w:pPr>
    </w:p>
    <w:p w:rsidR="0088574E" w:rsidRPr="000E3FF3" w:rsidRDefault="0088574E" w:rsidP="0088574E">
      <w:pPr>
        <w:pStyle w:val="ListParagraph"/>
        <w:spacing w:line="360" w:lineRule="auto"/>
        <w:ind w:left="360"/>
        <w:rPr>
          <w:rFonts w:ascii="Arial" w:hAnsi="Arial" w:cs="Arial"/>
          <w:sz w:val="22"/>
          <w:szCs w:val="22"/>
        </w:rPr>
      </w:pPr>
      <w:r w:rsidRPr="000E3FF3">
        <w:rPr>
          <w:rFonts w:ascii="Arial" w:hAnsi="Arial" w:cs="Arial"/>
          <w:sz w:val="22"/>
          <w:szCs w:val="22"/>
        </w:rPr>
        <w:t xml:space="preserve">Where an adult is deemed unsuitable to drive due to suspected alcohol or drugs consumption, and may endanger </w:t>
      </w:r>
      <w:proofErr w:type="gramStart"/>
      <w:r w:rsidRPr="000E3FF3">
        <w:rPr>
          <w:rFonts w:ascii="Arial" w:hAnsi="Arial" w:cs="Arial"/>
          <w:sz w:val="22"/>
          <w:szCs w:val="22"/>
        </w:rPr>
        <w:t>themselves</w:t>
      </w:r>
      <w:proofErr w:type="gramEnd"/>
      <w:r w:rsidRPr="000E3FF3">
        <w:rPr>
          <w:rFonts w:ascii="Arial" w:hAnsi="Arial" w:cs="Arial"/>
          <w:sz w:val="22"/>
          <w:szCs w:val="22"/>
        </w:rPr>
        <w:t xml:space="preserve"> and others if they do, the setting will intervene and endeavour to prevent this individual from getting back into the vehicle. The setting reserves the right to also report such matters to the Police and, in the case of any employees, reserves the right to take disciplinary action as appropriate.</w:t>
      </w:r>
    </w:p>
    <w:p w:rsidR="0088574E" w:rsidRPr="000E3FF3" w:rsidRDefault="0088574E" w:rsidP="0088574E">
      <w:pPr>
        <w:pStyle w:val="ListParagraph"/>
        <w:spacing w:line="360" w:lineRule="auto"/>
        <w:ind w:left="360"/>
        <w:rPr>
          <w:rFonts w:ascii="Arial" w:hAnsi="Arial" w:cs="Arial"/>
          <w:sz w:val="22"/>
          <w:szCs w:val="22"/>
        </w:rPr>
      </w:pPr>
    </w:p>
    <w:p w:rsidR="0072407C" w:rsidRPr="000E3FF3" w:rsidRDefault="0072407C" w:rsidP="0088574E">
      <w:pPr>
        <w:pStyle w:val="ListParagraph"/>
        <w:spacing w:line="360" w:lineRule="auto"/>
        <w:ind w:left="360"/>
        <w:rPr>
          <w:rFonts w:ascii="Arial" w:hAnsi="Arial" w:cs="Arial"/>
          <w:sz w:val="22"/>
          <w:szCs w:val="22"/>
        </w:rPr>
      </w:pPr>
    </w:p>
    <w:p w:rsidR="0072407C" w:rsidRPr="000E3FF3" w:rsidRDefault="0072407C" w:rsidP="0088574E">
      <w:pPr>
        <w:pStyle w:val="ListParagraph"/>
        <w:spacing w:line="360" w:lineRule="auto"/>
        <w:ind w:left="360"/>
        <w:rPr>
          <w:rFonts w:ascii="Arial" w:hAnsi="Arial" w:cs="Arial"/>
          <w:sz w:val="22"/>
          <w:szCs w:val="22"/>
        </w:rPr>
      </w:pPr>
    </w:p>
    <w:p w:rsidR="0072407C" w:rsidRPr="000E3FF3" w:rsidRDefault="0072407C" w:rsidP="0088574E">
      <w:pPr>
        <w:pStyle w:val="ListParagraph"/>
        <w:spacing w:line="360" w:lineRule="auto"/>
        <w:ind w:left="360"/>
        <w:rPr>
          <w:rFonts w:ascii="Arial" w:hAnsi="Arial" w:cs="Arial"/>
          <w:sz w:val="22"/>
          <w:szCs w:val="22"/>
        </w:rPr>
      </w:pPr>
    </w:p>
    <w:p w:rsidR="0072407C" w:rsidRPr="000E3FF3" w:rsidRDefault="0072407C" w:rsidP="0088574E">
      <w:pPr>
        <w:pStyle w:val="ListParagraph"/>
        <w:spacing w:line="360" w:lineRule="auto"/>
        <w:ind w:left="360"/>
        <w:rPr>
          <w:rFonts w:ascii="Arial" w:hAnsi="Arial" w:cs="Arial"/>
          <w:sz w:val="22"/>
          <w:szCs w:val="22"/>
        </w:rPr>
      </w:pPr>
    </w:p>
    <w:p w:rsidR="009B3964" w:rsidRPr="000E3FF3" w:rsidRDefault="009B3964" w:rsidP="0088574E">
      <w:pPr>
        <w:pStyle w:val="ListParagraph"/>
        <w:spacing w:line="360" w:lineRule="auto"/>
        <w:ind w:left="360"/>
        <w:rPr>
          <w:rFonts w:ascii="Arial" w:hAnsi="Arial" w:cs="Arial"/>
          <w:sz w:val="22"/>
          <w:szCs w:val="22"/>
        </w:rPr>
      </w:pPr>
    </w:p>
    <w:p w:rsidR="00C52FC8" w:rsidRPr="000E3FF3" w:rsidRDefault="00C52FC8" w:rsidP="0088574E">
      <w:pPr>
        <w:pStyle w:val="ListParagraph"/>
        <w:spacing w:line="360" w:lineRule="auto"/>
        <w:ind w:left="360"/>
        <w:rPr>
          <w:rFonts w:ascii="Arial" w:hAnsi="Arial" w:cs="Arial"/>
          <w:sz w:val="22"/>
          <w:szCs w:val="22"/>
        </w:rPr>
      </w:pPr>
    </w:p>
    <w:p w:rsidR="0088574E" w:rsidRPr="000E3FF3" w:rsidRDefault="0088574E" w:rsidP="0088574E">
      <w:pPr>
        <w:pStyle w:val="ListParagraph"/>
        <w:spacing w:line="360" w:lineRule="auto"/>
        <w:ind w:left="360"/>
        <w:rPr>
          <w:rFonts w:ascii="Arial" w:hAnsi="Arial" w:cs="Arial"/>
          <w:b/>
        </w:rPr>
      </w:pPr>
      <w:r w:rsidRPr="000E3FF3">
        <w:rPr>
          <w:rFonts w:ascii="Arial" w:hAnsi="Arial" w:cs="Arial"/>
          <w:b/>
        </w:rPr>
        <w:lastRenderedPageBreak/>
        <w:t>Arrivals and departures of visitors</w:t>
      </w:r>
    </w:p>
    <w:p w:rsidR="0088574E" w:rsidRPr="000E3FF3" w:rsidRDefault="0088574E" w:rsidP="0088574E">
      <w:pPr>
        <w:pStyle w:val="ListParagraph"/>
        <w:spacing w:line="360" w:lineRule="auto"/>
        <w:ind w:left="360"/>
        <w:rPr>
          <w:rFonts w:ascii="Arial" w:hAnsi="Arial" w:cs="Arial"/>
          <w:b/>
        </w:rPr>
      </w:pPr>
    </w:p>
    <w:p w:rsidR="0088574E" w:rsidRPr="000E3FF3" w:rsidRDefault="0088574E" w:rsidP="0088574E">
      <w:pPr>
        <w:pStyle w:val="ListParagraph"/>
        <w:spacing w:line="360" w:lineRule="auto"/>
        <w:ind w:left="360"/>
        <w:rPr>
          <w:rFonts w:ascii="Arial" w:hAnsi="Arial" w:cs="Arial"/>
        </w:rPr>
      </w:pPr>
      <w:r w:rsidRPr="000E3FF3">
        <w:rPr>
          <w:rFonts w:ascii="Arial" w:hAnsi="Arial" w:cs="Arial"/>
        </w:rPr>
        <w:t xml:space="preserve">For arrivals and departures of visitors the appropriate records must be completed on entry and exit e.g. in the visitors book or volunteers/student register (visitors badge or volunteer badge must be issued for visitors staying through the session). Manager or deputy must escort visitors to the door and closed the door. </w:t>
      </w:r>
    </w:p>
    <w:p w:rsidR="0088574E" w:rsidRPr="000E3FF3" w:rsidRDefault="0088574E" w:rsidP="00E92019">
      <w:pPr>
        <w:spacing w:line="360" w:lineRule="auto"/>
        <w:rPr>
          <w:rFonts w:ascii="Arial" w:hAnsi="Arial" w:cs="Arial"/>
          <w:b/>
          <w:sz w:val="28"/>
          <w:szCs w:val="28"/>
        </w:rPr>
      </w:pPr>
    </w:p>
    <w:p w:rsidR="0088574E" w:rsidRPr="000E3FF3" w:rsidRDefault="0088574E" w:rsidP="00E92019">
      <w:pPr>
        <w:spacing w:line="360" w:lineRule="auto"/>
        <w:rPr>
          <w:rFonts w:ascii="Arial" w:hAnsi="Arial" w:cs="Arial"/>
          <w:b/>
          <w:sz w:val="28"/>
          <w:szCs w:val="28"/>
        </w:rPr>
      </w:pPr>
    </w:p>
    <w:p w:rsidR="0088574E" w:rsidRPr="000E3FF3" w:rsidRDefault="0088574E" w:rsidP="00E92019">
      <w:pPr>
        <w:spacing w:line="360" w:lineRule="auto"/>
        <w:rPr>
          <w:rFonts w:ascii="Arial" w:hAnsi="Arial" w:cs="Arial"/>
          <w:b/>
          <w:sz w:val="28"/>
          <w:szCs w:val="28"/>
        </w:rPr>
      </w:pPr>
    </w:p>
    <w:tbl>
      <w:tblPr>
        <w:tblW w:w="5000" w:type="pct"/>
        <w:tblLook w:val="01E0"/>
      </w:tblPr>
      <w:tblGrid>
        <w:gridCol w:w="4495"/>
        <w:gridCol w:w="3404"/>
        <w:gridCol w:w="1870"/>
      </w:tblGrid>
      <w:tr w:rsidR="0072407C" w:rsidRPr="000E3FF3" w:rsidTr="000401E1">
        <w:tc>
          <w:tcPr>
            <w:tcW w:w="2301" w:type="pct"/>
          </w:tcPr>
          <w:p w:rsidR="0072407C" w:rsidRPr="000E3FF3" w:rsidRDefault="0072407C" w:rsidP="000401E1">
            <w:pPr>
              <w:spacing w:line="360" w:lineRule="auto"/>
              <w:rPr>
                <w:rFonts w:ascii="Arial" w:hAnsi="Arial" w:cs="Arial"/>
              </w:rPr>
            </w:pPr>
            <w:r w:rsidRPr="000E3FF3">
              <w:rPr>
                <w:rFonts w:ascii="Arial" w:hAnsi="Arial" w:cs="Arial"/>
                <w:sz w:val="22"/>
                <w:szCs w:val="22"/>
              </w:rPr>
              <w:t>Held on</w:t>
            </w:r>
          </w:p>
        </w:tc>
        <w:tc>
          <w:tcPr>
            <w:tcW w:w="1742" w:type="pct"/>
            <w:tcBorders>
              <w:top w:val="single" w:sz="4" w:space="0" w:color="7030A0"/>
              <w:bottom w:val="single" w:sz="4" w:space="0" w:color="7030A0"/>
            </w:tcBorders>
          </w:tcPr>
          <w:p w:rsidR="0072407C" w:rsidRPr="000E3FF3" w:rsidRDefault="0072407C" w:rsidP="000401E1">
            <w:pPr>
              <w:spacing w:line="360" w:lineRule="auto"/>
              <w:rPr>
                <w:rFonts w:ascii="Arial" w:hAnsi="Arial" w:cs="Arial"/>
              </w:rPr>
            </w:pPr>
          </w:p>
        </w:tc>
        <w:tc>
          <w:tcPr>
            <w:tcW w:w="957" w:type="pct"/>
          </w:tcPr>
          <w:p w:rsidR="0072407C" w:rsidRPr="000E3FF3" w:rsidRDefault="0072407C" w:rsidP="000401E1">
            <w:pPr>
              <w:spacing w:line="360" w:lineRule="auto"/>
              <w:rPr>
                <w:rFonts w:ascii="Arial" w:hAnsi="Arial" w:cs="Arial"/>
                <w:i/>
              </w:rPr>
            </w:pPr>
            <w:r w:rsidRPr="000E3FF3">
              <w:rPr>
                <w:rFonts w:ascii="Arial" w:hAnsi="Arial" w:cs="Arial"/>
                <w:i/>
                <w:sz w:val="22"/>
                <w:szCs w:val="22"/>
              </w:rPr>
              <w:t>(date)</w:t>
            </w:r>
          </w:p>
        </w:tc>
      </w:tr>
      <w:tr w:rsidR="0072407C" w:rsidRPr="000E3FF3" w:rsidTr="000401E1">
        <w:tc>
          <w:tcPr>
            <w:tcW w:w="2301" w:type="pct"/>
          </w:tcPr>
          <w:p w:rsidR="0072407C" w:rsidRPr="000E3FF3" w:rsidRDefault="0072407C" w:rsidP="000401E1">
            <w:pPr>
              <w:spacing w:line="360" w:lineRule="auto"/>
              <w:rPr>
                <w:rFonts w:ascii="Arial" w:hAnsi="Arial" w:cs="Arial"/>
              </w:rPr>
            </w:pPr>
            <w:r w:rsidRPr="000E3FF3">
              <w:rPr>
                <w:rFonts w:ascii="Arial" w:hAnsi="Arial" w:cs="Arial"/>
                <w:sz w:val="22"/>
                <w:szCs w:val="22"/>
              </w:rPr>
              <w:t>Date to be reviewed</w:t>
            </w:r>
          </w:p>
        </w:tc>
        <w:tc>
          <w:tcPr>
            <w:tcW w:w="1742" w:type="pct"/>
            <w:tcBorders>
              <w:top w:val="single" w:sz="4" w:space="0" w:color="7030A0"/>
              <w:bottom w:val="single" w:sz="4" w:space="0" w:color="7030A0"/>
            </w:tcBorders>
          </w:tcPr>
          <w:p w:rsidR="0072407C" w:rsidRPr="000E3FF3" w:rsidRDefault="0072407C" w:rsidP="000401E1">
            <w:pPr>
              <w:spacing w:line="360" w:lineRule="auto"/>
              <w:rPr>
                <w:rFonts w:ascii="Arial" w:hAnsi="Arial" w:cs="Arial"/>
              </w:rPr>
            </w:pPr>
          </w:p>
        </w:tc>
        <w:tc>
          <w:tcPr>
            <w:tcW w:w="957" w:type="pct"/>
          </w:tcPr>
          <w:p w:rsidR="0072407C" w:rsidRPr="000E3FF3" w:rsidRDefault="0072407C" w:rsidP="000401E1">
            <w:pPr>
              <w:spacing w:line="360" w:lineRule="auto"/>
              <w:rPr>
                <w:rFonts w:ascii="Arial" w:hAnsi="Arial" w:cs="Arial"/>
                <w:i/>
              </w:rPr>
            </w:pPr>
            <w:r w:rsidRPr="000E3FF3">
              <w:rPr>
                <w:rFonts w:ascii="Arial" w:hAnsi="Arial" w:cs="Arial"/>
                <w:i/>
                <w:sz w:val="22"/>
                <w:szCs w:val="22"/>
              </w:rPr>
              <w:t>(date)</w:t>
            </w:r>
          </w:p>
        </w:tc>
      </w:tr>
      <w:tr w:rsidR="0072407C" w:rsidRPr="000E3FF3" w:rsidTr="000401E1">
        <w:tc>
          <w:tcPr>
            <w:tcW w:w="2301" w:type="pct"/>
          </w:tcPr>
          <w:p w:rsidR="0072407C" w:rsidRPr="000E3FF3" w:rsidRDefault="0072407C" w:rsidP="000401E1">
            <w:pPr>
              <w:spacing w:line="360" w:lineRule="auto"/>
              <w:rPr>
                <w:rFonts w:ascii="Arial" w:hAnsi="Arial" w:cs="Arial"/>
              </w:rPr>
            </w:pPr>
            <w:r w:rsidRPr="000E3FF3">
              <w:rPr>
                <w:rFonts w:ascii="Arial" w:hAnsi="Arial" w:cs="Arial"/>
                <w:sz w:val="22"/>
                <w:szCs w:val="22"/>
              </w:rPr>
              <w:t>Signed on behalf of the provider</w:t>
            </w:r>
          </w:p>
        </w:tc>
        <w:tc>
          <w:tcPr>
            <w:tcW w:w="2699" w:type="pct"/>
            <w:gridSpan w:val="2"/>
            <w:tcBorders>
              <w:bottom w:val="single" w:sz="4" w:space="0" w:color="7030A0"/>
            </w:tcBorders>
          </w:tcPr>
          <w:p w:rsidR="0072407C" w:rsidRPr="000E3FF3" w:rsidRDefault="0072407C" w:rsidP="000401E1">
            <w:pPr>
              <w:spacing w:line="360" w:lineRule="auto"/>
              <w:rPr>
                <w:rFonts w:ascii="Arial" w:hAnsi="Arial" w:cs="Arial"/>
              </w:rPr>
            </w:pPr>
          </w:p>
        </w:tc>
      </w:tr>
      <w:tr w:rsidR="0072407C" w:rsidRPr="000E3FF3" w:rsidTr="000401E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301" w:type="pct"/>
            <w:tcBorders>
              <w:top w:val="nil"/>
              <w:left w:val="nil"/>
              <w:bottom w:val="nil"/>
              <w:right w:val="nil"/>
            </w:tcBorders>
          </w:tcPr>
          <w:p w:rsidR="0072407C" w:rsidRPr="000E3FF3" w:rsidRDefault="0072407C" w:rsidP="000401E1">
            <w:pPr>
              <w:spacing w:line="360" w:lineRule="auto"/>
              <w:rPr>
                <w:rFonts w:ascii="Arial" w:hAnsi="Arial" w:cs="Arial"/>
              </w:rPr>
            </w:pPr>
            <w:r w:rsidRPr="000E3FF3">
              <w:rPr>
                <w:rFonts w:ascii="Arial" w:hAnsi="Arial" w:cs="Arial"/>
                <w:sz w:val="22"/>
                <w:szCs w:val="22"/>
              </w:rPr>
              <w:t>Name of signatory</w:t>
            </w:r>
          </w:p>
        </w:tc>
        <w:tc>
          <w:tcPr>
            <w:tcW w:w="2699" w:type="pct"/>
            <w:gridSpan w:val="2"/>
            <w:tcBorders>
              <w:top w:val="single" w:sz="4" w:space="0" w:color="7030A0"/>
              <w:left w:val="nil"/>
              <w:bottom w:val="single" w:sz="4" w:space="0" w:color="7030A0"/>
              <w:right w:val="nil"/>
            </w:tcBorders>
          </w:tcPr>
          <w:p w:rsidR="0072407C" w:rsidRPr="000E3FF3" w:rsidRDefault="0072407C" w:rsidP="000401E1">
            <w:pPr>
              <w:spacing w:line="360" w:lineRule="auto"/>
              <w:rPr>
                <w:rFonts w:ascii="Arial" w:hAnsi="Arial" w:cs="Arial"/>
              </w:rPr>
            </w:pPr>
          </w:p>
        </w:tc>
      </w:tr>
      <w:tr w:rsidR="0072407C" w:rsidRPr="000E3FF3" w:rsidTr="000401E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301" w:type="pct"/>
            <w:tcBorders>
              <w:top w:val="nil"/>
              <w:left w:val="nil"/>
              <w:bottom w:val="nil"/>
              <w:right w:val="nil"/>
            </w:tcBorders>
          </w:tcPr>
          <w:p w:rsidR="0072407C" w:rsidRPr="000E3FF3" w:rsidRDefault="0072407C" w:rsidP="000401E1">
            <w:pPr>
              <w:spacing w:line="360" w:lineRule="auto"/>
              <w:rPr>
                <w:rFonts w:ascii="Arial" w:hAnsi="Arial" w:cs="Arial"/>
              </w:rPr>
            </w:pPr>
            <w:r w:rsidRPr="000E3FF3">
              <w:rPr>
                <w:rFonts w:ascii="Arial" w:hAnsi="Arial" w:cs="Arial"/>
                <w:sz w:val="22"/>
                <w:szCs w:val="22"/>
              </w:rPr>
              <w:t>Role of signatory (e.g. chair, director or owner)</w:t>
            </w:r>
          </w:p>
        </w:tc>
        <w:tc>
          <w:tcPr>
            <w:tcW w:w="2699" w:type="pct"/>
            <w:gridSpan w:val="2"/>
            <w:tcBorders>
              <w:top w:val="single" w:sz="4" w:space="0" w:color="7030A0"/>
              <w:left w:val="nil"/>
              <w:bottom w:val="single" w:sz="4" w:space="0" w:color="7030A0"/>
              <w:right w:val="nil"/>
            </w:tcBorders>
          </w:tcPr>
          <w:p w:rsidR="0072407C" w:rsidRPr="000E3FF3" w:rsidRDefault="0072407C" w:rsidP="000401E1">
            <w:pPr>
              <w:spacing w:line="360" w:lineRule="auto"/>
              <w:rPr>
                <w:rFonts w:ascii="Arial" w:hAnsi="Arial" w:cs="Arial"/>
              </w:rPr>
            </w:pPr>
          </w:p>
        </w:tc>
      </w:tr>
    </w:tbl>
    <w:p w:rsidR="0072407C" w:rsidRPr="000E3FF3" w:rsidRDefault="0072407C" w:rsidP="0072407C">
      <w:pPr>
        <w:spacing w:line="360" w:lineRule="auto"/>
        <w:rPr>
          <w:rFonts w:ascii="Arial" w:hAnsi="Arial" w:cs="Arial"/>
          <w:b/>
          <w:sz w:val="28"/>
          <w:szCs w:val="28"/>
        </w:rPr>
      </w:pPr>
    </w:p>
    <w:p w:rsidR="0088574E" w:rsidRPr="000E3FF3" w:rsidRDefault="0088574E" w:rsidP="00E67432">
      <w:pPr>
        <w:rPr>
          <w:rFonts w:ascii="Arial" w:hAnsi="Arial" w:cs="Arial"/>
          <w:b/>
          <w:sz w:val="28"/>
          <w:szCs w:val="28"/>
        </w:rPr>
      </w:pPr>
      <w:r w:rsidRPr="000E3FF3">
        <w:rPr>
          <w:rFonts w:ascii="Arial" w:hAnsi="Arial" w:cs="Arial"/>
          <w:b/>
          <w:sz w:val="28"/>
          <w:szCs w:val="28"/>
        </w:rPr>
        <w:br w:type="page"/>
      </w:r>
      <w:r w:rsidRPr="000E3FF3">
        <w:rPr>
          <w:rFonts w:ascii="Arial" w:hAnsi="Arial" w:cs="Arial"/>
          <w:b/>
          <w:sz w:val="28"/>
          <w:szCs w:val="28"/>
        </w:rPr>
        <w:lastRenderedPageBreak/>
        <w:t>Behaviour Management</w:t>
      </w:r>
    </w:p>
    <w:p w:rsidR="0088574E" w:rsidRPr="000E3FF3" w:rsidRDefault="0088574E" w:rsidP="0088574E">
      <w:pPr>
        <w:rPr>
          <w:rFonts w:ascii="Arial" w:hAnsi="Arial" w:cs="Arial"/>
          <w:color w:val="0000FF"/>
          <w:sz w:val="28"/>
          <w:szCs w:val="28"/>
        </w:rPr>
      </w:pPr>
    </w:p>
    <w:p w:rsidR="0088574E" w:rsidRPr="000E3FF3" w:rsidRDefault="0088574E" w:rsidP="00E67432">
      <w:pPr>
        <w:pStyle w:val="Heading1"/>
        <w:rPr>
          <w:rFonts w:cs="Arial"/>
        </w:rPr>
      </w:pPr>
      <w:proofErr w:type="spellStart"/>
      <w:r w:rsidRPr="000E3FF3">
        <w:rPr>
          <w:rFonts w:cs="Arial"/>
        </w:rPr>
        <w:t>Childville</w:t>
      </w:r>
      <w:proofErr w:type="spellEnd"/>
      <w:r w:rsidRPr="000E3FF3">
        <w:rPr>
          <w:rFonts w:cs="Arial"/>
        </w:rPr>
        <w:t xml:space="preserve"> recognises the importance of positive and effective behaviour management strategies in promoting children’s welfare, learning and enjoyment. </w:t>
      </w:r>
    </w:p>
    <w:p w:rsidR="0088574E" w:rsidRPr="000E3FF3" w:rsidRDefault="0088574E" w:rsidP="0088574E">
      <w:pPr>
        <w:rPr>
          <w:rFonts w:ascii="Arial" w:hAnsi="Arial" w:cs="Arial"/>
          <w:sz w:val="22"/>
          <w:szCs w:val="22"/>
        </w:rPr>
      </w:pPr>
    </w:p>
    <w:p w:rsidR="0088574E" w:rsidRPr="000E3FF3" w:rsidRDefault="0088574E" w:rsidP="0088574E">
      <w:pPr>
        <w:rPr>
          <w:rFonts w:ascii="Arial" w:hAnsi="Arial" w:cs="Arial"/>
          <w:sz w:val="22"/>
          <w:szCs w:val="22"/>
        </w:rPr>
      </w:pPr>
      <w:r w:rsidRPr="000E3FF3">
        <w:rPr>
          <w:rFonts w:ascii="Arial" w:hAnsi="Arial" w:cs="Arial"/>
          <w:sz w:val="22"/>
          <w:szCs w:val="22"/>
        </w:rPr>
        <w:t xml:space="preserve">The aims of our Behaviour Management policy are to help children to </w:t>
      </w:r>
    </w:p>
    <w:p w:rsidR="0088574E" w:rsidRPr="000E3FF3" w:rsidRDefault="0088574E" w:rsidP="0088574E">
      <w:pPr>
        <w:rPr>
          <w:rFonts w:ascii="Arial" w:hAnsi="Arial" w:cs="Arial"/>
          <w:sz w:val="22"/>
          <w:szCs w:val="22"/>
        </w:rPr>
      </w:pPr>
    </w:p>
    <w:p w:rsidR="0088574E" w:rsidRPr="000E3FF3" w:rsidRDefault="0088574E" w:rsidP="0088574E">
      <w:pPr>
        <w:rPr>
          <w:rFonts w:ascii="Arial" w:hAnsi="Arial" w:cs="Arial"/>
          <w:sz w:val="22"/>
          <w:szCs w:val="22"/>
        </w:rPr>
      </w:pPr>
      <w:r w:rsidRPr="000E3FF3">
        <w:rPr>
          <w:rFonts w:ascii="Arial" w:hAnsi="Arial" w:cs="Arial"/>
          <w:sz w:val="22"/>
          <w:szCs w:val="22"/>
        </w:rPr>
        <w:t>• Develop a sense of caring and respect for one another.</w:t>
      </w:r>
    </w:p>
    <w:p w:rsidR="0088574E" w:rsidRPr="000E3FF3" w:rsidRDefault="0088574E" w:rsidP="0088574E">
      <w:pPr>
        <w:rPr>
          <w:rFonts w:ascii="Arial" w:hAnsi="Arial" w:cs="Arial"/>
          <w:sz w:val="22"/>
          <w:szCs w:val="22"/>
        </w:rPr>
      </w:pPr>
    </w:p>
    <w:p w:rsidR="0088574E" w:rsidRPr="000E3FF3" w:rsidRDefault="0088574E" w:rsidP="0088574E">
      <w:pPr>
        <w:rPr>
          <w:rFonts w:ascii="Arial" w:hAnsi="Arial" w:cs="Arial"/>
          <w:sz w:val="22"/>
          <w:szCs w:val="22"/>
        </w:rPr>
      </w:pPr>
      <w:r w:rsidRPr="000E3FF3">
        <w:rPr>
          <w:rFonts w:ascii="Arial" w:hAnsi="Arial" w:cs="Arial"/>
          <w:sz w:val="22"/>
          <w:szCs w:val="22"/>
        </w:rPr>
        <w:t>• Build caring and co-operative relationships with other children and adults.</w:t>
      </w:r>
    </w:p>
    <w:p w:rsidR="0088574E" w:rsidRPr="000E3FF3" w:rsidRDefault="0088574E" w:rsidP="0088574E">
      <w:pPr>
        <w:rPr>
          <w:rFonts w:ascii="Arial" w:hAnsi="Arial" w:cs="Arial"/>
          <w:sz w:val="22"/>
          <w:szCs w:val="22"/>
        </w:rPr>
      </w:pPr>
    </w:p>
    <w:p w:rsidR="0088574E" w:rsidRPr="000E3FF3" w:rsidRDefault="0088574E" w:rsidP="0088574E">
      <w:pPr>
        <w:rPr>
          <w:rFonts w:ascii="Arial" w:hAnsi="Arial" w:cs="Arial"/>
          <w:sz w:val="22"/>
          <w:szCs w:val="22"/>
        </w:rPr>
      </w:pPr>
      <w:r w:rsidRPr="000E3FF3">
        <w:rPr>
          <w:rFonts w:ascii="Arial" w:hAnsi="Arial" w:cs="Arial"/>
          <w:sz w:val="22"/>
          <w:szCs w:val="22"/>
        </w:rPr>
        <w:t>• Develop a range of social skills and help them learn what constitutes acceptable behaviour.</w:t>
      </w:r>
    </w:p>
    <w:p w:rsidR="0088574E" w:rsidRPr="000E3FF3" w:rsidRDefault="0088574E" w:rsidP="0088574E">
      <w:pPr>
        <w:rPr>
          <w:rFonts w:ascii="Arial" w:hAnsi="Arial" w:cs="Arial"/>
          <w:sz w:val="22"/>
          <w:szCs w:val="22"/>
        </w:rPr>
      </w:pPr>
    </w:p>
    <w:p w:rsidR="0088574E" w:rsidRPr="000E3FF3" w:rsidRDefault="0088574E" w:rsidP="0088574E">
      <w:pPr>
        <w:rPr>
          <w:rFonts w:ascii="Arial" w:hAnsi="Arial" w:cs="Arial"/>
          <w:sz w:val="22"/>
          <w:szCs w:val="22"/>
        </w:rPr>
      </w:pPr>
      <w:r w:rsidRPr="000E3FF3">
        <w:rPr>
          <w:rFonts w:ascii="Arial" w:hAnsi="Arial" w:cs="Arial"/>
          <w:sz w:val="22"/>
          <w:szCs w:val="22"/>
        </w:rPr>
        <w:t>• Develop confidence, self discipline and self esteem in an atmosphere of mutual respect and encouragement.</w:t>
      </w:r>
    </w:p>
    <w:p w:rsidR="0088574E" w:rsidRPr="000E3FF3" w:rsidRDefault="0088574E" w:rsidP="0088574E">
      <w:pPr>
        <w:rPr>
          <w:rFonts w:ascii="Arial" w:hAnsi="Arial" w:cs="Arial"/>
          <w:sz w:val="22"/>
          <w:szCs w:val="22"/>
        </w:rPr>
      </w:pPr>
    </w:p>
    <w:p w:rsidR="0088574E" w:rsidRPr="000E3FF3" w:rsidRDefault="0088574E" w:rsidP="0088574E">
      <w:pPr>
        <w:pStyle w:val="Heading2"/>
        <w:rPr>
          <w:rFonts w:ascii="Arial" w:hAnsi="Arial" w:cs="Arial"/>
          <w:i w:val="0"/>
          <w:sz w:val="22"/>
          <w:szCs w:val="22"/>
        </w:rPr>
      </w:pPr>
      <w:r w:rsidRPr="000E3FF3">
        <w:rPr>
          <w:rFonts w:ascii="Arial" w:hAnsi="Arial" w:cs="Arial"/>
          <w:i w:val="0"/>
          <w:sz w:val="22"/>
          <w:szCs w:val="22"/>
        </w:rPr>
        <w:t>Behaviour Management Strategies</w:t>
      </w:r>
    </w:p>
    <w:p w:rsidR="0088574E" w:rsidRPr="000E3FF3" w:rsidRDefault="0088574E" w:rsidP="0088574E">
      <w:pPr>
        <w:rPr>
          <w:rFonts w:ascii="Arial" w:hAnsi="Arial" w:cs="Arial"/>
          <w:sz w:val="22"/>
          <w:szCs w:val="22"/>
        </w:rPr>
      </w:pPr>
    </w:p>
    <w:p w:rsidR="0088574E" w:rsidRPr="000E3FF3" w:rsidRDefault="0088574E" w:rsidP="0088574E">
      <w:pPr>
        <w:rPr>
          <w:rFonts w:ascii="Arial" w:hAnsi="Arial" w:cs="Arial"/>
          <w:sz w:val="22"/>
          <w:szCs w:val="22"/>
        </w:rPr>
      </w:pPr>
      <w:proofErr w:type="spellStart"/>
      <w:r w:rsidRPr="000E3FF3">
        <w:rPr>
          <w:rFonts w:ascii="Arial" w:hAnsi="Arial" w:cs="Arial"/>
          <w:sz w:val="22"/>
          <w:szCs w:val="22"/>
        </w:rPr>
        <w:t>Childville</w:t>
      </w:r>
      <w:proofErr w:type="spellEnd"/>
      <w:r w:rsidRPr="000E3FF3">
        <w:rPr>
          <w:rFonts w:ascii="Arial" w:hAnsi="Arial" w:cs="Arial"/>
          <w:sz w:val="22"/>
          <w:szCs w:val="22"/>
        </w:rPr>
        <w:t>, the manager and the staff team will manage behaviour according to clear, consistent and positive strategies. Parents/carers are encouraged to contribute to these strategies, raising any concerns or suggestions.</w:t>
      </w:r>
    </w:p>
    <w:p w:rsidR="0088574E" w:rsidRPr="000E3FF3" w:rsidRDefault="0088574E" w:rsidP="0088574E">
      <w:pPr>
        <w:rPr>
          <w:rFonts w:ascii="Arial" w:hAnsi="Arial" w:cs="Arial"/>
          <w:sz w:val="22"/>
          <w:szCs w:val="22"/>
        </w:rPr>
      </w:pPr>
      <w:r w:rsidRPr="000E3FF3">
        <w:rPr>
          <w:rFonts w:ascii="Arial" w:hAnsi="Arial" w:cs="Arial"/>
          <w:sz w:val="22"/>
          <w:szCs w:val="22"/>
        </w:rPr>
        <w:t>Behaviour management in settings will be structured around the following principles:</w:t>
      </w:r>
    </w:p>
    <w:p w:rsidR="0088574E" w:rsidRPr="000E3FF3" w:rsidRDefault="0088574E" w:rsidP="0088574E">
      <w:pPr>
        <w:rPr>
          <w:rFonts w:ascii="Arial" w:hAnsi="Arial" w:cs="Arial"/>
          <w:sz w:val="22"/>
          <w:szCs w:val="22"/>
        </w:rPr>
      </w:pPr>
    </w:p>
    <w:p w:rsidR="0088574E" w:rsidRPr="000E3FF3" w:rsidRDefault="0088574E" w:rsidP="0088574E">
      <w:pPr>
        <w:rPr>
          <w:rFonts w:ascii="Arial" w:hAnsi="Arial" w:cs="Arial"/>
          <w:sz w:val="22"/>
          <w:szCs w:val="22"/>
        </w:rPr>
      </w:pPr>
      <w:r w:rsidRPr="000E3FF3">
        <w:rPr>
          <w:rFonts w:ascii="Arial" w:hAnsi="Arial" w:cs="Arial"/>
          <w:sz w:val="22"/>
          <w:szCs w:val="22"/>
        </w:rPr>
        <w:t xml:space="preserve">• Staff and children will work together to establish a clear set of ‘ground rules’ governing all behaviour in </w:t>
      </w:r>
      <w:proofErr w:type="spellStart"/>
      <w:r w:rsidRPr="000E3FF3">
        <w:rPr>
          <w:rFonts w:ascii="Arial" w:hAnsi="Arial" w:cs="Arial"/>
          <w:sz w:val="22"/>
          <w:szCs w:val="22"/>
        </w:rPr>
        <w:t>Childville</w:t>
      </w:r>
      <w:proofErr w:type="spellEnd"/>
      <w:r w:rsidRPr="000E3FF3">
        <w:rPr>
          <w:rFonts w:ascii="Arial" w:hAnsi="Arial" w:cs="Arial"/>
          <w:sz w:val="22"/>
          <w:szCs w:val="22"/>
        </w:rPr>
        <w:t xml:space="preserve"> settings. These will be periodically reviewed at the breakfast and after school settings so that new children have a say in how the rules of the setting operate.</w:t>
      </w:r>
    </w:p>
    <w:p w:rsidR="0088574E" w:rsidRPr="000E3FF3" w:rsidRDefault="0088574E" w:rsidP="0088574E">
      <w:pPr>
        <w:rPr>
          <w:rFonts w:ascii="Arial" w:hAnsi="Arial" w:cs="Arial"/>
          <w:sz w:val="22"/>
          <w:szCs w:val="22"/>
        </w:rPr>
      </w:pPr>
    </w:p>
    <w:p w:rsidR="0088574E" w:rsidRPr="000E3FF3" w:rsidRDefault="0088574E" w:rsidP="0088574E">
      <w:pPr>
        <w:rPr>
          <w:rFonts w:ascii="Arial" w:hAnsi="Arial" w:cs="Arial"/>
          <w:sz w:val="22"/>
          <w:szCs w:val="22"/>
        </w:rPr>
      </w:pPr>
      <w:r w:rsidRPr="000E3FF3">
        <w:rPr>
          <w:rFonts w:ascii="Arial" w:hAnsi="Arial" w:cs="Arial"/>
          <w:sz w:val="22"/>
          <w:szCs w:val="22"/>
        </w:rPr>
        <w:t xml:space="preserve">• </w:t>
      </w:r>
      <w:proofErr w:type="spellStart"/>
      <w:r w:rsidRPr="000E3FF3">
        <w:rPr>
          <w:rFonts w:ascii="Arial" w:hAnsi="Arial" w:cs="Arial"/>
          <w:sz w:val="22"/>
          <w:szCs w:val="22"/>
        </w:rPr>
        <w:t>Childville</w:t>
      </w:r>
      <w:proofErr w:type="spellEnd"/>
      <w:r w:rsidRPr="000E3FF3">
        <w:rPr>
          <w:rFonts w:ascii="Arial" w:hAnsi="Arial" w:cs="Arial"/>
          <w:sz w:val="22"/>
          <w:szCs w:val="22"/>
        </w:rPr>
        <w:t xml:space="preserve"> ‘ground rules’ will apply equally to all children and staff.</w:t>
      </w:r>
    </w:p>
    <w:p w:rsidR="0088574E" w:rsidRPr="000E3FF3" w:rsidRDefault="0088574E" w:rsidP="0088574E">
      <w:pPr>
        <w:rPr>
          <w:rFonts w:ascii="Arial" w:hAnsi="Arial" w:cs="Arial"/>
          <w:sz w:val="22"/>
          <w:szCs w:val="22"/>
        </w:rPr>
      </w:pPr>
    </w:p>
    <w:p w:rsidR="0088574E" w:rsidRPr="000E3FF3" w:rsidRDefault="0088574E" w:rsidP="0088574E">
      <w:pPr>
        <w:rPr>
          <w:rFonts w:ascii="Arial" w:hAnsi="Arial" w:cs="Arial"/>
          <w:sz w:val="22"/>
          <w:szCs w:val="22"/>
        </w:rPr>
      </w:pPr>
      <w:r w:rsidRPr="000E3FF3">
        <w:rPr>
          <w:rFonts w:ascii="Arial" w:hAnsi="Arial" w:cs="Arial"/>
          <w:sz w:val="22"/>
          <w:szCs w:val="22"/>
        </w:rPr>
        <w:t xml:space="preserve">• Positive behaviour will be reinforced with praise and encouragement in all settings. </w:t>
      </w:r>
    </w:p>
    <w:p w:rsidR="0088574E" w:rsidRPr="000E3FF3" w:rsidRDefault="0088574E" w:rsidP="0088574E">
      <w:pPr>
        <w:rPr>
          <w:rFonts w:ascii="Arial" w:hAnsi="Arial" w:cs="Arial"/>
          <w:sz w:val="22"/>
          <w:szCs w:val="22"/>
        </w:rPr>
      </w:pPr>
    </w:p>
    <w:p w:rsidR="0088574E" w:rsidRPr="000E3FF3" w:rsidRDefault="0088574E" w:rsidP="0088574E">
      <w:pPr>
        <w:rPr>
          <w:rFonts w:ascii="Arial" w:hAnsi="Arial" w:cs="Arial"/>
          <w:sz w:val="22"/>
          <w:szCs w:val="22"/>
        </w:rPr>
      </w:pPr>
      <w:r w:rsidRPr="000E3FF3">
        <w:rPr>
          <w:rFonts w:ascii="Arial" w:hAnsi="Arial" w:cs="Arial"/>
          <w:sz w:val="22"/>
          <w:szCs w:val="22"/>
        </w:rPr>
        <w:t>• Negative behaviour will be challenged in a calm but assertive manner. In the first instance, staff will try to re-direct children’s energies by offering them alternative and positive options. Staff will be open in stating and explaining non-negotiable issues.</w:t>
      </w:r>
    </w:p>
    <w:p w:rsidR="0088574E" w:rsidRPr="000E3FF3" w:rsidRDefault="0088574E" w:rsidP="0088574E">
      <w:pPr>
        <w:rPr>
          <w:rFonts w:ascii="Arial" w:hAnsi="Arial" w:cs="Arial"/>
          <w:sz w:val="22"/>
          <w:szCs w:val="22"/>
        </w:rPr>
      </w:pPr>
    </w:p>
    <w:p w:rsidR="0088574E" w:rsidRPr="000E3FF3" w:rsidRDefault="0088574E" w:rsidP="0088574E">
      <w:pPr>
        <w:rPr>
          <w:rFonts w:ascii="Arial" w:hAnsi="Arial" w:cs="Arial"/>
          <w:sz w:val="22"/>
          <w:szCs w:val="22"/>
        </w:rPr>
      </w:pPr>
      <w:r w:rsidRPr="000E3FF3">
        <w:rPr>
          <w:rFonts w:ascii="Arial" w:hAnsi="Arial" w:cs="Arial"/>
          <w:sz w:val="22"/>
          <w:szCs w:val="22"/>
        </w:rPr>
        <w:t>• When dealing with negative behaviour, staff will always communicate in a clear, calm and positive manner.</w:t>
      </w:r>
    </w:p>
    <w:p w:rsidR="0088574E" w:rsidRPr="000E3FF3" w:rsidRDefault="0088574E" w:rsidP="0088574E">
      <w:pPr>
        <w:rPr>
          <w:rFonts w:ascii="Arial" w:hAnsi="Arial" w:cs="Arial"/>
          <w:sz w:val="22"/>
          <w:szCs w:val="22"/>
        </w:rPr>
      </w:pPr>
    </w:p>
    <w:p w:rsidR="0088574E" w:rsidRPr="000E3FF3" w:rsidRDefault="0088574E" w:rsidP="0088574E">
      <w:pPr>
        <w:rPr>
          <w:rFonts w:ascii="Arial" w:hAnsi="Arial" w:cs="Arial"/>
          <w:sz w:val="22"/>
          <w:szCs w:val="22"/>
        </w:rPr>
      </w:pPr>
      <w:r w:rsidRPr="000E3FF3">
        <w:rPr>
          <w:rFonts w:ascii="Arial" w:hAnsi="Arial" w:cs="Arial"/>
          <w:sz w:val="22"/>
          <w:szCs w:val="22"/>
        </w:rPr>
        <w:t xml:space="preserve">• Staff will make every effort to set a positive example to children by behaving in a friendly and tolerant manner themselves, promoting an atmosphere where children and adults respect and value one another. </w:t>
      </w:r>
    </w:p>
    <w:p w:rsidR="0088574E" w:rsidRPr="000E3FF3" w:rsidRDefault="0088574E" w:rsidP="0088574E">
      <w:pPr>
        <w:rPr>
          <w:rFonts w:ascii="Arial" w:hAnsi="Arial" w:cs="Arial"/>
          <w:sz w:val="22"/>
          <w:szCs w:val="22"/>
        </w:rPr>
      </w:pPr>
    </w:p>
    <w:p w:rsidR="0088574E" w:rsidRPr="000E3FF3" w:rsidRDefault="0088574E" w:rsidP="0088574E">
      <w:pPr>
        <w:rPr>
          <w:rFonts w:ascii="Arial" w:hAnsi="Arial" w:cs="Arial"/>
          <w:sz w:val="22"/>
          <w:szCs w:val="22"/>
        </w:rPr>
      </w:pPr>
      <w:r w:rsidRPr="000E3FF3">
        <w:rPr>
          <w:rFonts w:ascii="Arial" w:hAnsi="Arial" w:cs="Arial"/>
          <w:sz w:val="22"/>
          <w:szCs w:val="22"/>
        </w:rPr>
        <w:t>• Staff will avoid shouting at work.</w:t>
      </w:r>
    </w:p>
    <w:p w:rsidR="0088574E" w:rsidRPr="000E3FF3" w:rsidRDefault="0088574E" w:rsidP="0088574E">
      <w:pPr>
        <w:rPr>
          <w:rFonts w:ascii="Arial" w:hAnsi="Arial" w:cs="Arial"/>
          <w:sz w:val="22"/>
          <w:szCs w:val="22"/>
        </w:rPr>
      </w:pPr>
    </w:p>
    <w:p w:rsidR="0088574E" w:rsidRPr="000E3FF3" w:rsidRDefault="0088574E" w:rsidP="0088574E">
      <w:pPr>
        <w:rPr>
          <w:rFonts w:ascii="Arial" w:hAnsi="Arial" w:cs="Arial"/>
          <w:sz w:val="22"/>
          <w:szCs w:val="22"/>
        </w:rPr>
      </w:pPr>
      <w:r w:rsidRPr="000E3FF3">
        <w:rPr>
          <w:rFonts w:ascii="Arial" w:hAnsi="Arial" w:cs="Arial"/>
          <w:sz w:val="22"/>
          <w:szCs w:val="22"/>
        </w:rPr>
        <w:t>• Staff will facilitate regular and open discussions with children about their behaviour. This will help them to understand the negative aspects of their behaviour and enable them to have their say and be helped to think through the causes and effects of their actions.</w:t>
      </w:r>
    </w:p>
    <w:p w:rsidR="0088574E" w:rsidRPr="000E3FF3" w:rsidRDefault="0088574E" w:rsidP="0088574E">
      <w:pPr>
        <w:rPr>
          <w:rFonts w:ascii="Arial" w:hAnsi="Arial" w:cs="Arial"/>
          <w:sz w:val="22"/>
          <w:szCs w:val="22"/>
        </w:rPr>
      </w:pPr>
    </w:p>
    <w:p w:rsidR="0088574E" w:rsidRPr="000E3FF3" w:rsidRDefault="0088574E" w:rsidP="0088574E">
      <w:pPr>
        <w:rPr>
          <w:rFonts w:ascii="Arial" w:hAnsi="Arial" w:cs="Arial"/>
          <w:sz w:val="22"/>
          <w:szCs w:val="22"/>
        </w:rPr>
      </w:pPr>
      <w:r w:rsidRPr="000E3FF3">
        <w:rPr>
          <w:rFonts w:ascii="Arial" w:hAnsi="Arial" w:cs="Arial"/>
          <w:sz w:val="22"/>
          <w:szCs w:val="22"/>
        </w:rPr>
        <w:t>• Staff will work as a team by discussing incidents and resolving to act collectively and consistently.</w:t>
      </w:r>
    </w:p>
    <w:p w:rsidR="0088574E" w:rsidRPr="000E3FF3" w:rsidRDefault="0088574E" w:rsidP="0088574E">
      <w:pPr>
        <w:rPr>
          <w:rFonts w:ascii="Arial" w:hAnsi="Arial" w:cs="Arial"/>
          <w:sz w:val="22"/>
          <w:szCs w:val="22"/>
        </w:rPr>
      </w:pPr>
    </w:p>
    <w:p w:rsidR="0088574E" w:rsidRPr="000E3FF3" w:rsidRDefault="0088574E" w:rsidP="0088574E">
      <w:pPr>
        <w:rPr>
          <w:rFonts w:ascii="Arial" w:hAnsi="Arial" w:cs="Arial"/>
          <w:sz w:val="22"/>
          <w:szCs w:val="22"/>
        </w:rPr>
      </w:pPr>
      <w:r w:rsidRPr="000E3FF3">
        <w:rPr>
          <w:rFonts w:ascii="Arial" w:hAnsi="Arial" w:cs="Arial"/>
          <w:sz w:val="22"/>
          <w:szCs w:val="22"/>
        </w:rPr>
        <w:t>• Staff will try to discuss concerns with parents/carers at the earliest possible opportunity in an attempt to help identify the causes of negative behaviour and share strategies for dealing with it.</w:t>
      </w:r>
    </w:p>
    <w:p w:rsidR="0088574E" w:rsidRPr="000E3FF3" w:rsidRDefault="0088574E" w:rsidP="0088574E">
      <w:pPr>
        <w:rPr>
          <w:rFonts w:ascii="Arial" w:hAnsi="Arial" w:cs="Arial"/>
          <w:sz w:val="22"/>
          <w:szCs w:val="22"/>
        </w:rPr>
      </w:pPr>
    </w:p>
    <w:p w:rsidR="0088574E" w:rsidRPr="000E3FF3" w:rsidRDefault="0088574E" w:rsidP="0088574E">
      <w:pPr>
        <w:rPr>
          <w:rFonts w:ascii="Arial" w:hAnsi="Arial" w:cs="Arial"/>
          <w:sz w:val="22"/>
          <w:szCs w:val="22"/>
        </w:rPr>
      </w:pPr>
      <w:r w:rsidRPr="000E3FF3">
        <w:rPr>
          <w:rFonts w:ascii="Arial" w:hAnsi="Arial" w:cs="Arial"/>
          <w:sz w:val="22"/>
          <w:szCs w:val="22"/>
        </w:rPr>
        <w:t>• Children who experience bullying, racism or other unacceptable behaviour will be given the confidence to speak out</w:t>
      </w:r>
    </w:p>
    <w:p w:rsidR="0088574E" w:rsidRPr="000E3FF3" w:rsidRDefault="0088574E" w:rsidP="0088574E">
      <w:pPr>
        <w:rPr>
          <w:rFonts w:ascii="Arial" w:hAnsi="Arial" w:cs="Arial"/>
          <w:sz w:val="22"/>
          <w:szCs w:val="22"/>
        </w:rPr>
      </w:pPr>
    </w:p>
    <w:p w:rsidR="0088574E" w:rsidRPr="000E3FF3" w:rsidRDefault="0088574E" w:rsidP="0088574E">
      <w:pPr>
        <w:rPr>
          <w:rFonts w:ascii="Arial" w:hAnsi="Arial" w:cs="Arial"/>
          <w:sz w:val="22"/>
          <w:szCs w:val="22"/>
        </w:rPr>
      </w:pPr>
      <w:r w:rsidRPr="000E3FF3">
        <w:rPr>
          <w:rFonts w:ascii="Arial" w:hAnsi="Arial" w:cs="Arial"/>
          <w:sz w:val="22"/>
          <w:szCs w:val="22"/>
        </w:rPr>
        <w:t>• Staff will encourage and facilitate mediation between children to try to resolve conflicts by discussion and negotiation.</w:t>
      </w:r>
    </w:p>
    <w:p w:rsidR="0088574E" w:rsidRPr="000E3FF3" w:rsidRDefault="0088574E" w:rsidP="0088574E">
      <w:pPr>
        <w:rPr>
          <w:rFonts w:ascii="Arial" w:hAnsi="Arial" w:cs="Arial"/>
          <w:sz w:val="22"/>
          <w:szCs w:val="22"/>
        </w:rPr>
      </w:pPr>
    </w:p>
    <w:p w:rsidR="0088574E" w:rsidRPr="000E3FF3" w:rsidRDefault="0088574E" w:rsidP="0088574E">
      <w:pPr>
        <w:rPr>
          <w:rFonts w:ascii="Arial" w:hAnsi="Arial" w:cs="Arial"/>
          <w:sz w:val="22"/>
          <w:szCs w:val="22"/>
        </w:rPr>
      </w:pPr>
      <w:r w:rsidRPr="000E3FF3">
        <w:rPr>
          <w:rFonts w:ascii="Arial" w:hAnsi="Arial" w:cs="Arial"/>
          <w:sz w:val="22"/>
          <w:szCs w:val="22"/>
        </w:rPr>
        <w:t xml:space="preserve">-Sand timers will be used at our pre-school settings to promote and encourage turn taking among the children. </w:t>
      </w:r>
    </w:p>
    <w:p w:rsidR="0088574E" w:rsidRPr="000E3FF3" w:rsidRDefault="0088574E" w:rsidP="0088574E">
      <w:pPr>
        <w:rPr>
          <w:rFonts w:ascii="Arial" w:hAnsi="Arial" w:cs="Arial"/>
          <w:sz w:val="22"/>
          <w:szCs w:val="22"/>
        </w:rPr>
      </w:pPr>
    </w:p>
    <w:p w:rsidR="0088574E" w:rsidRPr="000E3FF3" w:rsidRDefault="0088574E" w:rsidP="0088574E">
      <w:pPr>
        <w:rPr>
          <w:rFonts w:ascii="Arial" w:hAnsi="Arial" w:cs="Arial"/>
          <w:sz w:val="22"/>
          <w:szCs w:val="22"/>
        </w:rPr>
      </w:pPr>
      <w:r w:rsidRPr="000E3FF3">
        <w:rPr>
          <w:rFonts w:ascii="Arial" w:hAnsi="Arial" w:cs="Arial"/>
          <w:sz w:val="22"/>
          <w:szCs w:val="22"/>
        </w:rPr>
        <w:t>• Activities will be varied, well planned and structured, so that children are not easily bored or distracted.</w:t>
      </w:r>
    </w:p>
    <w:p w:rsidR="0088574E" w:rsidRPr="000E3FF3" w:rsidRDefault="0088574E" w:rsidP="0088574E">
      <w:pPr>
        <w:rPr>
          <w:rFonts w:ascii="Arial" w:hAnsi="Arial" w:cs="Arial"/>
          <w:sz w:val="22"/>
          <w:szCs w:val="22"/>
        </w:rPr>
      </w:pPr>
    </w:p>
    <w:p w:rsidR="0088574E" w:rsidRPr="000E3FF3" w:rsidRDefault="0088574E" w:rsidP="0088574E">
      <w:pPr>
        <w:pStyle w:val="Heading2"/>
        <w:rPr>
          <w:rFonts w:ascii="Arial" w:hAnsi="Arial" w:cs="Arial"/>
          <w:i w:val="0"/>
          <w:sz w:val="22"/>
          <w:szCs w:val="22"/>
        </w:rPr>
      </w:pPr>
      <w:r w:rsidRPr="000E3FF3">
        <w:rPr>
          <w:rFonts w:ascii="Arial" w:hAnsi="Arial" w:cs="Arial"/>
          <w:i w:val="0"/>
          <w:sz w:val="22"/>
          <w:szCs w:val="22"/>
        </w:rPr>
        <w:t>Dealing with Negative Behaviour</w:t>
      </w:r>
    </w:p>
    <w:p w:rsidR="0088574E" w:rsidRPr="000E3FF3" w:rsidRDefault="0088574E" w:rsidP="0088574E">
      <w:pPr>
        <w:rPr>
          <w:rFonts w:ascii="Arial" w:hAnsi="Arial" w:cs="Arial"/>
          <w:sz w:val="22"/>
          <w:szCs w:val="22"/>
        </w:rPr>
      </w:pPr>
      <w:r w:rsidRPr="000E3FF3">
        <w:rPr>
          <w:rFonts w:ascii="Arial" w:hAnsi="Arial" w:cs="Arial"/>
          <w:sz w:val="22"/>
          <w:szCs w:val="22"/>
        </w:rPr>
        <w:t>When confronted with negative behaviour, staff will be clear to distinguish between ‘disengaged’, ‘disruptive’ and ‘unacceptable’ behaviour.</w:t>
      </w:r>
    </w:p>
    <w:p w:rsidR="0088574E" w:rsidRPr="000E3FF3" w:rsidRDefault="0088574E" w:rsidP="0088574E">
      <w:pPr>
        <w:rPr>
          <w:rFonts w:ascii="Arial" w:hAnsi="Arial" w:cs="Arial"/>
          <w:sz w:val="22"/>
          <w:szCs w:val="22"/>
        </w:rPr>
      </w:pPr>
    </w:p>
    <w:p w:rsidR="0088574E" w:rsidRPr="000E3FF3" w:rsidRDefault="0088574E" w:rsidP="0088574E">
      <w:pPr>
        <w:rPr>
          <w:rFonts w:ascii="Arial" w:hAnsi="Arial" w:cs="Arial"/>
          <w:sz w:val="22"/>
          <w:szCs w:val="22"/>
        </w:rPr>
      </w:pPr>
      <w:r w:rsidRPr="000E3FF3">
        <w:rPr>
          <w:rFonts w:ascii="Arial" w:hAnsi="Arial" w:cs="Arial"/>
          <w:sz w:val="22"/>
          <w:szCs w:val="22"/>
        </w:rPr>
        <w:t>‘Disengaged’ behaviour may indicate that a child is bored, unsettled or unhappy. With sensitive interventions, staff will often be able to re-engage a child in purposeful activity.</w:t>
      </w:r>
    </w:p>
    <w:p w:rsidR="0088574E" w:rsidRPr="000E3FF3" w:rsidRDefault="0088574E" w:rsidP="0088574E">
      <w:pPr>
        <w:rPr>
          <w:rFonts w:ascii="Arial" w:hAnsi="Arial" w:cs="Arial"/>
          <w:sz w:val="22"/>
          <w:szCs w:val="22"/>
        </w:rPr>
      </w:pPr>
    </w:p>
    <w:p w:rsidR="0088574E" w:rsidRPr="000E3FF3" w:rsidRDefault="0088574E" w:rsidP="0088574E">
      <w:pPr>
        <w:rPr>
          <w:rFonts w:ascii="Arial" w:hAnsi="Arial" w:cs="Arial"/>
          <w:sz w:val="22"/>
          <w:szCs w:val="22"/>
        </w:rPr>
      </w:pPr>
      <w:r w:rsidRPr="000E3FF3">
        <w:rPr>
          <w:rFonts w:ascii="Arial" w:hAnsi="Arial" w:cs="Arial"/>
          <w:sz w:val="22"/>
          <w:szCs w:val="22"/>
        </w:rPr>
        <w:t>‘Disruptive’ behaviour describes a child whose behaviour prevents other children from enjoying themselves. Staff will collectively discuss incidents and agree on the best way to deal with them.</w:t>
      </w:r>
    </w:p>
    <w:p w:rsidR="0088574E" w:rsidRPr="000E3FF3" w:rsidRDefault="0088574E" w:rsidP="0088574E">
      <w:pPr>
        <w:rPr>
          <w:rFonts w:ascii="Arial" w:hAnsi="Arial" w:cs="Arial"/>
          <w:sz w:val="22"/>
          <w:szCs w:val="22"/>
        </w:rPr>
      </w:pPr>
    </w:p>
    <w:p w:rsidR="0088574E" w:rsidRPr="000E3FF3" w:rsidRDefault="0088574E" w:rsidP="0088574E">
      <w:pPr>
        <w:rPr>
          <w:rFonts w:ascii="Arial" w:hAnsi="Arial" w:cs="Arial"/>
          <w:sz w:val="22"/>
          <w:szCs w:val="22"/>
        </w:rPr>
      </w:pPr>
      <w:r w:rsidRPr="000E3FF3">
        <w:rPr>
          <w:rFonts w:ascii="Arial" w:hAnsi="Arial" w:cs="Arial"/>
          <w:sz w:val="22"/>
          <w:szCs w:val="22"/>
        </w:rPr>
        <w:t>‘Unacceptable’ behaviour refers to non-negotiable actions and may include discriminatory remarks, violence, bullying, throwing of equipment or destruction of equipment. Staff will be clear that consequences will follow from such behaviour, including in the first instance, temporarily removing a child from the activity session.</w:t>
      </w:r>
    </w:p>
    <w:p w:rsidR="0088574E" w:rsidRPr="000E3FF3" w:rsidRDefault="0088574E" w:rsidP="0088574E">
      <w:pPr>
        <w:rPr>
          <w:rFonts w:ascii="Arial" w:hAnsi="Arial" w:cs="Arial"/>
          <w:sz w:val="22"/>
          <w:szCs w:val="22"/>
        </w:rPr>
      </w:pPr>
    </w:p>
    <w:p w:rsidR="0088574E" w:rsidRPr="000E3FF3" w:rsidRDefault="0088574E" w:rsidP="0088574E">
      <w:pPr>
        <w:rPr>
          <w:rFonts w:ascii="Arial" w:hAnsi="Arial" w:cs="Arial"/>
          <w:sz w:val="22"/>
          <w:szCs w:val="22"/>
        </w:rPr>
      </w:pPr>
      <w:r w:rsidRPr="000E3FF3">
        <w:rPr>
          <w:rFonts w:ascii="Arial" w:hAnsi="Arial" w:cs="Arial"/>
          <w:sz w:val="22"/>
          <w:szCs w:val="22"/>
        </w:rPr>
        <w:t xml:space="preserve">When an incidence of negative behaviour occurs, staff will listen to the child or children concerned and hear their reasons for their actions. Staff will then explain to the child or children what was negative about their behaviour and that such actions have consequences for both themselves and for other people. </w:t>
      </w:r>
    </w:p>
    <w:p w:rsidR="0088574E" w:rsidRPr="000E3FF3" w:rsidRDefault="0088574E" w:rsidP="0088574E">
      <w:pPr>
        <w:rPr>
          <w:rFonts w:ascii="Arial" w:hAnsi="Arial" w:cs="Arial"/>
          <w:sz w:val="22"/>
          <w:szCs w:val="22"/>
        </w:rPr>
      </w:pPr>
    </w:p>
    <w:p w:rsidR="0088574E" w:rsidRPr="000E3FF3" w:rsidRDefault="0088574E" w:rsidP="0088574E">
      <w:pPr>
        <w:rPr>
          <w:rFonts w:ascii="Arial" w:hAnsi="Arial" w:cs="Arial"/>
          <w:sz w:val="22"/>
          <w:szCs w:val="22"/>
        </w:rPr>
      </w:pPr>
      <w:r w:rsidRPr="000E3FF3">
        <w:rPr>
          <w:rFonts w:ascii="Arial" w:hAnsi="Arial" w:cs="Arial"/>
          <w:sz w:val="22"/>
          <w:szCs w:val="22"/>
        </w:rPr>
        <w:t>Staff will make every attempt to ensure that children understand what is being said to them. Children will always be given the opportunity to make amends for their behaviour and, unless it is judged inappropriate, be able to rejoin the activity.</w:t>
      </w:r>
    </w:p>
    <w:p w:rsidR="0088574E" w:rsidRPr="000E3FF3" w:rsidRDefault="0088574E" w:rsidP="0088574E">
      <w:pPr>
        <w:rPr>
          <w:rFonts w:ascii="Arial" w:hAnsi="Arial" w:cs="Arial"/>
          <w:sz w:val="22"/>
          <w:szCs w:val="22"/>
        </w:rPr>
      </w:pPr>
    </w:p>
    <w:p w:rsidR="0088574E" w:rsidRPr="000E3FF3" w:rsidRDefault="0088574E" w:rsidP="0088574E">
      <w:pPr>
        <w:rPr>
          <w:rFonts w:ascii="Arial" w:hAnsi="Arial" w:cs="Arial"/>
          <w:sz w:val="22"/>
          <w:szCs w:val="22"/>
        </w:rPr>
      </w:pPr>
      <w:r w:rsidRPr="000E3FF3">
        <w:rPr>
          <w:rFonts w:ascii="Arial" w:hAnsi="Arial" w:cs="Arial"/>
          <w:sz w:val="22"/>
          <w:szCs w:val="22"/>
        </w:rPr>
        <w:t xml:space="preserve">In the event that unacceptable behaviour persists (breakfast/after school settings), more serious actions may have to be taken, in accordance with the Suspensions and Exclusions policy. At all times, children will have explained to them the potential consequences of their actions. </w:t>
      </w:r>
    </w:p>
    <w:p w:rsidR="0088574E" w:rsidRPr="000E3FF3" w:rsidRDefault="0088574E" w:rsidP="0088574E">
      <w:pPr>
        <w:rPr>
          <w:rFonts w:ascii="Arial" w:hAnsi="Arial" w:cs="Arial"/>
          <w:sz w:val="22"/>
          <w:szCs w:val="22"/>
        </w:rPr>
      </w:pPr>
    </w:p>
    <w:p w:rsidR="0088574E" w:rsidRPr="000E3FF3" w:rsidRDefault="0088574E" w:rsidP="0088574E">
      <w:pPr>
        <w:pStyle w:val="Heading2"/>
        <w:rPr>
          <w:rFonts w:ascii="Arial" w:hAnsi="Arial" w:cs="Arial"/>
          <w:sz w:val="22"/>
          <w:szCs w:val="22"/>
        </w:rPr>
      </w:pPr>
      <w:r w:rsidRPr="000E3FF3">
        <w:rPr>
          <w:rFonts w:ascii="Arial" w:hAnsi="Arial" w:cs="Arial"/>
          <w:sz w:val="22"/>
          <w:szCs w:val="22"/>
        </w:rPr>
        <w:t>The Use of Physical Interventions</w:t>
      </w:r>
    </w:p>
    <w:p w:rsidR="0088574E" w:rsidRPr="000E3FF3" w:rsidRDefault="0088574E" w:rsidP="0088574E">
      <w:pPr>
        <w:rPr>
          <w:rFonts w:ascii="Arial" w:hAnsi="Arial" w:cs="Arial"/>
          <w:sz w:val="22"/>
          <w:szCs w:val="22"/>
        </w:rPr>
      </w:pPr>
      <w:r w:rsidRPr="000E3FF3">
        <w:rPr>
          <w:rFonts w:ascii="Arial" w:hAnsi="Arial" w:cs="Arial"/>
          <w:sz w:val="22"/>
          <w:szCs w:val="22"/>
        </w:rPr>
        <w:t xml:space="preserve">Staff will use physical interventions only as a last resort and only then if they have reasonable grounds for believing that immediate action is necessary to prevent a child from significantly injuring themselves or others or to prevent serious damage to property. </w:t>
      </w:r>
    </w:p>
    <w:p w:rsidR="0088574E" w:rsidRPr="000E3FF3" w:rsidRDefault="0088574E" w:rsidP="0088574E">
      <w:pPr>
        <w:rPr>
          <w:rFonts w:ascii="Arial" w:hAnsi="Arial" w:cs="Arial"/>
          <w:sz w:val="22"/>
          <w:szCs w:val="22"/>
        </w:rPr>
      </w:pPr>
    </w:p>
    <w:p w:rsidR="0088574E" w:rsidRPr="000E3FF3" w:rsidRDefault="0088574E" w:rsidP="0088574E">
      <w:pPr>
        <w:rPr>
          <w:rFonts w:ascii="Arial" w:hAnsi="Arial" w:cs="Arial"/>
          <w:sz w:val="22"/>
          <w:szCs w:val="22"/>
        </w:rPr>
      </w:pPr>
      <w:r w:rsidRPr="000E3FF3">
        <w:rPr>
          <w:rFonts w:ascii="Arial" w:hAnsi="Arial" w:cs="Arial"/>
          <w:sz w:val="22"/>
          <w:szCs w:val="22"/>
        </w:rPr>
        <w:t>Before reaching this stage, staff will have used all possible non-physical actions, such as dialogue and diversion, to deal with the behaviour. The child or children concerned will be warned verbally that physical intervention will be used if they do not stop.</w:t>
      </w:r>
    </w:p>
    <w:p w:rsidR="0088574E" w:rsidRPr="000E3FF3" w:rsidRDefault="0088574E" w:rsidP="0088574E">
      <w:pPr>
        <w:pStyle w:val="ListParagraph"/>
        <w:spacing w:line="360" w:lineRule="auto"/>
        <w:ind w:left="360"/>
        <w:jc w:val="both"/>
        <w:rPr>
          <w:rFonts w:ascii="Arial" w:hAnsi="Arial" w:cs="Arial"/>
          <w:b/>
          <w:sz w:val="22"/>
          <w:szCs w:val="22"/>
        </w:rPr>
      </w:pPr>
    </w:p>
    <w:p w:rsidR="0088574E" w:rsidRPr="000E3FF3" w:rsidRDefault="0088574E" w:rsidP="0088574E">
      <w:pPr>
        <w:pStyle w:val="ListParagraph"/>
        <w:spacing w:line="360" w:lineRule="auto"/>
        <w:ind w:left="360"/>
        <w:jc w:val="both"/>
        <w:rPr>
          <w:rFonts w:ascii="Arial" w:hAnsi="Arial" w:cs="Arial"/>
          <w:b/>
          <w:sz w:val="22"/>
          <w:szCs w:val="22"/>
        </w:rPr>
      </w:pPr>
    </w:p>
    <w:p w:rsidR="0072407C" w:rsidRPr="000E3FF3" w:rsidRDefault="0072407C" w:rsidP="0088574E">
      <w:pPr>
        <w:pStyle w:val="ListParagraph"/>
        <w:spacing w:line="360" w:lineRule="auto"/>
        <w:ind w:left="360"/>
        <w:jc w:val="both"/>
        <w:rPr>
          <w:rFonts w:ascii="Arial" w:hAnsi="Arial" w:cs="Arial"/>
          <w:b/>
          <w:sz w:val="22"/>
          <w:szCs w:val="22"/>
        </w:rPr>
      </w:pPr>
    </w:p>
    <w:p w:rsidR="0072407C" w:rsidRPr="000E3FF3" w:rsidRDefault="0072407C" w:rsidP="0088574E">
      <w:pPr>
        <w:pStyle w:val="ListParagraph"/>
        <w:spacing w:line="360" w:lineRule="auto"/>
        <w:ind w:left="360"/>
        <w:jc w:val="both"/>
        <w:rPr>
          <w:rFonts w:ascii="Arial" w:hAnsi="Arial" w:cs="Arial"/>
          <w:b/>
          <w:sz w:val="22"/>
          <w:szCs w:val="22"/>
        </w:rPr>
      </w:pPr>
    </w:p>
    <w:p w:rsidR="0072407C" w:rsidRPr="000E3FF3" w:rsidRDefault="0072407C" w:rsidP="0088574E">
      <w:pPr>
        <w:pStyle w:val="ListParagraph"/>
        <w:spacing w:line="360" w:lineRule="auto"/>
        <w:ind w:left="360"/>
        <w:jc w:val="both"/>
        <w:rPr>
          <w:rFonts w:ascii="Arial" w:hAnsi="Arial" w:cs="Arial"/>
          <w:b/>
          <w:sz w:val="22"/>
          <w:szCs w:val="22"/>
        </w:rPr>
      </w:pPr>
    </w:p>
    <w:tbl>
      <w:tblPr>
        <w:tblW w:w="5000" w:type="pct"/>
        <w:tblLook w:val="01E0"/>
      </w:tblPr>
      <w:tblGrid>
        <w:gridCol w:w="4495"/>
        <w:gridCol w:w="3404"/>
        <w:gridCol w:w="1870"/>
      </w:tblGrid>
      <w:tr w:rsidR="0088574E" w:rsidRPr="000E3FF3" w:rsidTr="0088574E">
        <w:tc>
          <w:tcPr>
            <w:tcW w:w="2301" w:type="pct"/>
          </w:tcPr>
          <w:p w:rsidR="0088574E" w:rsidRPr="000E3FF3" w:rsidRDefault="0088574E" w:rsidP="0088574E">
            <w:pPr>
              <w:spacing w:line="360" w:lineRule="auto"/>
              <w:rPr>
                <w:rFonts w:ascii="Arial" w:hAnsi="Arial" w:cs="Arial"/>
              </w:rPr>
            </w:pPr>
            <w:r w:rsidRPr="000E3FF3">
              <w:rPr>
                <w:rFonts w:ascii="Arial" w:hAnsi="Arial" w:cs="Arial"/>
                <w:sz w:val="22"/>
                <w:szCs w:val="22"/>
              </w:rPr>
              <w:t>This policy was adopted at a meeting of</w:t>
            </w:r>
          </w:p>
        </w:tc>
        <w:tc>
          <w:tcPr>
            <w:tcW w:w="1742" w:type="pct"/>
            <w:tcBorders>
              <w:bottom w:val="single" w:sz="4" w:space="0" w:color="7030A0"/>
            </w:tcBorders>
            <w:shd w:val="clear" w:color="auto" w:fill="auto"/>
          </w:tcPr>
          <w:p w:rsidR="0088574E" w:rsidRPr="000E3FF3" w:rsidRDefault="0088574E" w:rsidP="0088574E">
            <w:pPr>
              <w:spacing w:line="360" w:lineRule="auto"/>
              <w:rPr>
                <w:rFonts w:ascii="Arial" w:hAnsi="Arial" w:cs="Arial"/>
              </w:rPr>
            </w:pPr>
          </w:p>
        </w:tc>
        <w:tc>
          <w:tcPr>
            <w:tcW w:w="957" w:type="pct"/>
          </w:tcPr>
          <w:p w:rsidR="0088574E" w:rsidRPr="000E3FF3" w:rsidRDefault="0088574E" w:rsidP="0088574E">
            <w:pPr>
              <w:spacing w:line="360" w:lineRule="auto"/>
              <w:rPr>
                <w:rFonts w:ascii="Arial" w:hAnsi="Arial" w:cs="Arial"/>
                <w:i/>
              </w:rPr>
            </w:pPr>
            <w:r w:rsidRPr="000E3FF3">
              <w:rPr>
                <w:rFonts w:ascii="Arial" w:hAnsi="Arial" w:cs="Arial"/>
                <w:i/>
                <w:sz w:val="22"/>
                <w:szCs w:val="22"/>
              </w:rPr>
              <w:t>(name of provider)</w:t>
            </w:r>
          </w:p>
        </w:tc>
      </w:tr>
      <w:tr w:rsidR="0088574E" w:rsidRPr="000E3FF3" w:rsidTr="0088574E">
        <w:tc>
          <w:tcPr>
            <w:tcW w:w="2301" w:type="pct"/>
          </w:tcPr>
          <w:p w:rsidR="0088574E" w:rsidRPr="000E3FF3" w:rsidRDefault="0088574E" w:rsidP="0088574E">
            <w:pPr>
              <w:spacing w:line="360" w:lineRule="auto"/>
              <w:rPr>
                <w:rFonts w:ascii="Arial" w:hAnsi="Arial" w:cs="Arial"/>
              </w:rPr>
            </w:pPr>
            <w:r w:rsidRPr="000E3FF3">
              <w:rPr>
                <w:rFonts w:ascii="Arial" w:hAnsi="Arial" w:cs="Arial"/>
                <w:sz w:val="22"/>
                <w:szCs w:val="22"/>
              </w:rPr>
              <w:t>Held on</w:t>
            </w:r>
          </w:p>
        </w:tc>
        <w:tc>
          <w:tcPr>
            <w:tcW w:w="1742" w:type="pct"/>
            <w:tcBorders>
              <w:top w:val="single" w:sz="4" w:space="0" w:color="7030A0"/>
              <w:bottom w:val="single" w:sz="4" w:space="0" w:color="7030A0"/>
            </w:tcBorders>
          </w:tcPr>
          <w:p w:rsidR="0088574E" w:rsidRPr="000E3FF3" w:rsidRDefault="0088574E" w:rsidP="0088574E">
            <w:pPr>
              <w:spacing w:line="360" w:lineRule="auto"/>
              <w:rPr>
                <w:rFonts w:ascii="Arial" w:hAnsi="Arial" w:cs="Arial"/>
              </w:rPr>
            </w:pPr>
          </w:p>
        </w:tc>
        <w:tc>
          <w:tcPr>
            <w:tcW w:w="957" w:type="pct"/>
          </w:tcPr>
          <w:p w:rsidR="0088574E" w:rsidRPr="000E3FF3" w:rsidRDefault="0088574E" w:rsidP="0088574E">
            <w:pPr>
              <w:spacing w:line="360" w:lineRule="auto"/>
              <w:rPr>
                <w:rFonts w:ascii="Arial" w:hAnsi="Arial" w:cs="Arial"/>
                <w:i/>
              </w:rPr>
            </w:pPr>
            <w:r w:rsidRPr="000E3FF3">
              <w:rPr>
                <w:rFonts w:ascii="Arial" w:hAnsi="Arial" w:cs="Arial"/>
                <w:i/>
                <w:sz w:val="22"/>
                <w:szCs w:val="22"/>
              </w:rPr>
              <w:t>(date)</w:t>
            </w:r>
          </w:p>
        </w:tc>
      </w:tr>
      <w:tr w:rsidR="0088574E" w:rsidRPr="000E3FF3" w:rsidTr="0088574E">
        <w:tc>
          <w:tcPr>
            <w:tcW w:w="2301" w:type="pct"/>
          </w:tcPr>
          <w:p w:rsidR="0088574E" w:rsidRPr="000E3FF3" w:rsidRDefault="0088574E" w:rsidP="0088574E">
            <w:pPr>
              <w:spacing w:line="360" w:lineRule="auto"/>
              <w:rPr>
                <w:rFonts w:ascii="Arial" w:hAnsi="Arial" w:cs="Arial"/>
              </w:rPr>
            </w:pPr>
            <w:r w:rsidRPr="000E3FF3">
              <w:rPr>
                <w:rFonts w:ascii="Arial" w:hAnsi="Arial" w:cs="Arial"/>
                <w:sz w:val="22"/>
                <w:szCs w:val="22"/>
              </w:rPr>
              <w:t>Date to be reviewed</w:t>
            </w:r>
          </w:p>
        </w:tc>
        <w:tc>
          <w:tcPr>
            <w:tcW w:w="1742" w:type="pct"/>
            <w:tcBorders>
              <w:top w:val="single" w:sz="4" w:space="0" w:color="7030A0"/>
              <w:bottom w:val="single" w:sz="4" w:space="0" w:color="7030A0"/>
            </w:tcBorders>
          </w:tcPr>
          <w:p w:rsidR="0088574E" w:rsidRPr="000E3FF3" w:rsidRDefault="0088574E" w:rsidP="0088574E">
            <w:pPr>
              <w:spacing w:line="360" w:lineRule="auto"/>
              <w:rPr>
                <w:rFonts w:ascii="Arial" w:hAnsi="Arial" w:cs="Arial"/>
              </w:rPr>
            </w:pPr>
          </w:p>
        </w:tc>
        <w:tc>
          <w:tcPr>
            <w:tcW w:w="957" w:type="pct"/>
          </w:tcPr>
          <w:p w:rsidR="0088574E" w:rsidRPr="000E3FF3" w:rsidRDefault="0088574E" w:rsidP="0088574E">
            <w:pPr>
              <w:spacing w:line="360" w:lineRule="auto"/>
              <w:rPr>
                <w:rFonts w:ascii="Arial" w:hAnsi="Arial" w:cs="Arial"/>
                <w:i/>
              </w:rPr>
            </w:pPr>
            <w:r w:rsidRPr="000E3FF3">
              <w:rPr>
                <w:rFonts w:ascii="Arial" w:hAnsi="Arial" w:cs="Arial"/>
                <w:i/>
                <w:sz w:val="22"/>
                <w:szCs w:val="22"/>
              </w:rPr>
              <w:t>(date)</w:t>
            </w:r>
          </w:p>
        </w:tc>
      </w:tr>
      <w:tr w:rsidR="0088574E" w:rsidRPr="000E3FF3" w:rsidTr="0088574E">
        <w:tc>
          <w:tcPr>
            <w:tcW w:w="2301" w:type="pct"/>
          </w:tcPr>
          <w:p w:rsidR="0088574E" w:rsidRPr="000E3FF3" w:rsidRDefault="0088574E" w:rsidP="0088574E">
            <w:pPr>
              <w:spacing w:line="360" w:lineRule="auto"/>
              <w:rPr>
                <w:rFonts w:ascii="Arial" w:hAnsi="Arial" w:cs="Arial"/>
              </w:rPr>
            </w:pPr>
            <w:r w:rsidRPr="000E3FF3">
              <w:rPr>
                <w:rFonts w:ascii="Arial" w:hAnsi="Arial" w:cs="Arial"/>
                <w:sz w:val="22"/>
                <w:szCs w:val="22"/>
              </w:rPr>
              <w:t>Signed on behalf of the provider</w:t>
            </w:r>
          </w:p>
        </w:tc>
        <w:tc>
          <w:tcPr>
            <w:tcW w:w="2699" w:type="pct"/>
            <w:gridSpan w:val="2"/>
            <w:tcBorders>
              <w:bottom w:val="single" w:sz="4" w:space="0" w:color="7030A0"/>
            </w:tcBorders>
          </w:tcPr>
          <w:p w:rsidR="0088574E" w:rsidRPr="000E3FF3" w:rsidRDefault="0088574E" w:rsidP="0088574E">
            <w:pPr>
              <w:spacing w:line="360" w:lineRule="auto"/>
              <w:rPr>
                <w:rFonts w:ascii="Arial" w:hAnsi="Arial" w:cs="Arial"/>
              </w:rPr>
            </w:pPr>
          </w:p>
        </w:tc>
      </w:tr>
      <w:tr w:rsidR="0088574E" w:rsidRPr="000E3FF3" w:rsidTr="0088574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301" w:type="pct"/>
            <w:tcBorders>
              <w:top w:val="nil"/>
              <w:left w:val="nil"/>
              <w:bottom w:val="nil"/>
              <w:right w:val="nil"/>
            </w:tcBorders>
          </w:tcPr>
          <w:p w:rsidR="0088574E" w:rsidRPr="000E3FF3" w:rsidRDefault="0088574E" w:rsidP="0088574E">
            <w:pPr>
              <w:spacing w:line="360" w:lineRule="auto"/>
              <w:rPr>
                <w:rFonts w:ascii="Arial" w:hAnsi="Arial" w:cs="Arial"/>
              </w:rPr>
            </w:pPr>
            <w:r w:rsidRPr="000E3FF3">
              <w:rPr>
                <w:rFonts w:ascii="Arial" w:hAnsi="Arial" w:cs="Arial"/>
                <w:sz w:val="22"/>
                <w:szCs w:val="22"/>
              </w:rPr>
              <w:t>Name of signatory</w:t>
            </w:r>
          </w:p>
        </w:tc>
        <w:tc>
          <w:tcPr>
            <w:tcW w:w="2699" w:type="pct"/>
            <w:gridSpan w:val="2"/>
            <w:tcBorders>
              <w:top w:val="single" w:sz="4" w:space="0" w:color="7030A0"/>
              <w:left w:val="nil"/>
              <w:bottom w:val="single" w:sz="4" w:space="0" w:color="7030A0"/>
              <w:right w:val="nil"/>
            </w:tcBorders>
          </w:tcPr>
          <w:p w:rsidR="0088574E" w:rsidRPr="000E3FF3" w:rsidRDefault="0088574E" w:rsidP="0088574E">
            <w:pPr>
              <w:spacing w:line="360" w:lineRule="auto"/>
              <w:rPr>
                <w:rFonts w:ascii="Arial" w:hAnsi="Arial" w:cs="Arial"/>
              </w:rPr>
            </w:pPr>
          </w:p>
        </w:tc>
      </w:tr>
      <w:tr w:rsidR="0088574E" w:rsidRPr="000E3FF3" w:rsidTr="0088574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301" w:type="pct"/>
            <w:tcBorders>
              <w:top w:val="nil"/>
              <w:left w:val="nil"/>
              <w:bottom w:val="nil"/>
              <w:right w:val="nil"/>
            </w:tcBorders>
          </w:tcPr>
          <w:p w:rsidR="0088574E" w:rsidRPr="000E3FF3" w:rsidRDefault="0088574E" w:rsidP="0088574E">
            <w:pPr>
              <w:spacing w:line="360" w:lineRule="auto"/>
              <w:rPr>
                <w:rFonts w:ascii="Arial" w:hAnsi="Arial" w:cs="Arial"/>
              </w:rPr>
            </w:pPr>
            <w:r w:rsidRPr="000E3FF3">
              <w:rPr>
                <w:rFonts w:ascii="Arial" w:hAnsi="Arial" w:cs="Arial"/>
                <w:sz w:val="22"/>
                <w:szCs w:val="22"/>
              </w:rPr>
              <w:t>Role of signatory (e.g. chair, director or owner)</w:t>
            </w:r>
          </w:p>
        </w:tc>
        <w:tc>
          <w:tcPr>
            <w:tcW w:w="2699" w:type="pct"/>
            <w:gridSpan w:val="2"/>
            <w:tcBorders>
              <w:top w:val="single" w:sz="4" w:space="0" w:color="7030A0"/>
              <w:left w:val="nil"/>
              <w:bottom w:val="single" w:sz="4" w:space="0" w:color="7030A0"/>
              <w:right w:val="nil"/>
            </w:tcBorders>
          </w:tcPr>
          <w:p w:rsidR="0088574E" w:rsidRPr="000E3FF3" w:rsidRDefault="0088574E" w:rsidP="0088574E">
            <w:pPr>
              <w:spacing w:line="360" w:lineRule="auto"/>
              <w:rPr>
                <w:rFonts w:ascii="Arial" w:hAnsi="Arial" w:cs="Arial"/>
              </w:rPr>
            </w:pPr>
          </w:p>
        </w:tc>
      </w:tr>
    </w:tbl>
    <w:p w:rsidR="000D4EE8" w:rsidRPr="000E3FF3" w:rsidRDefault="000D4EE8" w:rsidP="000D4EE8">
      <w:pPr>
        <w:spacing w:line="360" w:lineRule="auto"/>
        <w:rPr>
          <w:rFonts w:ascii="Arial" w:hAnsi="Arial" w:cs="Arial"/>
          <w:b/>
          <w:sz w:val="28"/>
          <w:szCs w:val="28"/>
        </w:rPr>
      </w:pPr>
    </w:p>
    <w:p w:rsidR="0072407C" w:rsidRPr="000E3FF3" w:rsidRDefault="0072407C" w:rsidP="000D4EE8">
      <w:pPr>
        <w:spacing w:line="360" w:lineRule="auto"/>
        <w:rPr>
          <w:rFonts w:ascii="Arial" w:hAnsi="Arial" w:cs="Arial"/>
          <w:b/>
          <w:sz w:val="28"/>
          <w:szCs w:val="28"/>
        </w:rPr>
      </w:pPr>
    </w:p>
    <w:p w:rsidR="0072407C" w:rsidRPr="000E3FF3" w:rsidRDefault="0072407C" w:rsidP="000D4EE8">
      <w:pPr>
        <w:spacing w:line="360" w:lineRule="auto"/>
        <w:rPr>
          <w:rFonts w:ascii="Arial" w:hAnsi="Arial" w:cs="Arial"/>
          <w:b/>
          <w:sz w:val="28"/>
          <w:szCs w:val="28"/>
        </w:rPr>
      </w:pPr>
    </w:p>
    <w:p w:rsidR="0072407C" w:rsidRPr="000E3FF3" w:rsidRDefault="0072407C" w:rsidP="000D4EE8">
      <w:pPr>
        <w:spacing w:line="360" w:lineRule="auto"/>
        <w:rPr>
          <w:rFonts w:ascii="Arial" w:hAnsi="Arial" w:cs="Arial"/>
          <w:b/>
          <w:sz w:val="28"/>
          <w:szCs w:val="28"/>
        </w:rPr>
      </w:pPr>
    </w:p>
    <w:p w:rsidR="0072407C" w:rsidRPr="000E3FF3" w:rsidRDefault="0072407C" w:rsidP="000D4EE8">
      <w:pPr>
        <w:spacing w:line="360" w:lineRule="auto"/>
        <w:rPr>
          <w:rFonts w:ascii="Arial" w:hAnsi="Arial" w:cs="Arial"/>
          <w:b/>
          <w:sz w:val="28"/>
          <w:szCs w:val="28"/>
        </w:rPr>
      </w:pPr>
    </w:p>
    <w:p w:rsidR="00E67432" w:rsidRPr="000E3FF3" w:rsidRDefault="00E67432" w:rsidP="000D4EE8">
      <w:pPr>
        <w:spacing w:line="360" w:lineRule="auto"/>
        <w:rPr>
          <w:rFonts w:ascii="Arial" w:hAnsi="Arial" w:cs="Arial"/>
          <w:b/>
          <w:sz w:val="28"/>
          <w:szCs w:val="28"/>
        </w:rPr>
      </w:pPr>
    </w:p>
    <w:p w:rsidR="00E67432" w:rsidRPr="000E3FF3" w:rsidRDefault="00E67432" w:rsidP="000D4EE8">
      <w:pPr>
        <w:spacing w:line="360" w:lineRule="auto"/>
        <w:rPr>
          <w:rFonts w:ascii="Arial" w:hAnsi="Arial" w:cs="Arial"/>
          <w:b/>
          <w:sz w:val="28"/>
          <w:szCs w:val="28"/>
        </w:rPr>
      </w:pPr>
    </w:p>
    <w:p w:rsidR="00E67432" w:rsidRPr="000E3FF3" w:rsidRDefault="00E67432" w:rsidP="000D4EE8">
      <w:pPr>
        <w:spacing w:line="360" w:lineRule="auto"/>
        <w:rPr>
          <w:rFonts w:ascii="Arial" w:hAnsi="Arial" w:cs="Arial"/>
          <w:b/>
          <w:sz w:val="28"/>
          <w:szCs w:val="28"/>
        </w:rPr>
      </w:pPr>
    </w:p>
    <w:p w:rsidR="00E67432" w:rsidRPr="000E3FF3" w:rsidRDefault="00E67432" w:rsidP="000D4EE8">
      <w:pPr>
        <w:spacing w:line="360" w:lineRule="auto"/>
        <w:rPr>
          <w:rFonts w:ascii="Arial" w:hAnsi="Arial" w:cs="Arial"/>
          <w:b/>
          <w:sz w:val="28"/>
          <w:szCs w:val="28"/>
        </w:rPr>
      </w:pPr>
    </w:p>
    <w:p w:rsidR="00E67432" w:rsidRPr="000E3FF3" w:rsidRDefault="00E67432" w:rsidP="000D4EE8">
      <w:pPr>
        <w:spacing w:line="360" w:lineRule="auto"/>
        <w:rPr>
          <w:rFonts w:ascii="Arial" w:hAnsi="Arial" w:cs="Arial"/>
          <w:b/>
          <w:sz w:val="28"/>
          <w:szCs w:val="28"/>
        </w:rPr>
      </w:pPr>
    </w:p>
    <w:p w:rsidR="00E67432" w:rsidRPr="000E3FF3" w:rsidRDefault="00E67432" w:rsidP="000D4EE8">
      <w:pPr>
        <w:spacing w:line="360" w:lineRule="auto"/>
        <w:rPr>
          <w:rFonts w:ascii="Arial" w:hAnsi="Arial" w:cs="Arial"/>
          <w:b/>
          <w:sz w:val="28"/>
          <w:szCs w:val="28"/>
        </w:rPr>
      </w:pPr>
    </w:p>
    <w:p w:rsidR="00E67432" w:rsidRPr="000E3FF3" w:rsidRDefault="00E67432" w:rsidP="000D4EE8">
      <w:pPr>
        <w:spacing w:line="360" w:lineRule="auto"/>
        <w:rPr>
          <w:rFonts w:ascii="Arial" w:hAnsi="Arial" w:cs="Arial"/>
          <w:b/>
          <w:sz w:val="28"/>
          <w:szCs w:val="28"/>
        </w:rPr>
      </w:pPr>
    </w:p>
    <w:p w:rsidR="00E67432" w:rsidRPr="000E3FF3" w:rsidRDefault="00E67432" w:rsidP="000D4EE8">
      <w:pPr>
        <w:spacing w:line="360" w:lineRule="auto"/>
        <w:rPr>
          <w:rFonts w:ascii="Arial" w:hAnsi="Arial" w:cs="Arial"/>
          <w:b/>
          <w:sz w:val="28"/>
          <w:szCs w:val="28"/>
        </w:rPr>
      </w:pPr>
    </w:p>
    <w:p w:rsidR="00E67432" w:rsidRPr="000E3FF3" w:rsidRDefault="00E67432" w:rsidP="000D4EE8">
      <w:pPr>
        <w:spacing w:line="360" w:lineRule="auto"/>
        <w:rPr>
          <w:rFonts w:ascii="Arial" w:hAnsi="Arial" w:cs="Arial"/>
          <w:b/>
          <w:sz w:val="28"/>
          <w:szCs w:val="28"/>
        </w:rPr>
      </w:pPr>
    </w:p>
    <w:p w:rsidR="00E67432" w:rsidRPr="000E3FF3" w:rsidRDefault="00E67432" w:rsidP="000D4EE8">
      <w:pPr>
        <w:spacing w:line="360" w:lineRule="auto"/>
        <w:rPr>
          <w:rFonts w:ascii="Arial" w:hAnsi="Arial" w:cs="Arial"/>
          <w:b/>
          <w:sz w:val="28"/>
          <w:szCs w:val="28"/>
        </w:rPr>
      </w:pPr>
    </w:p>
    <w:p w:rsidR="00E67432" w:rsidRPr="000E3FF3" w:rsidRDefault="00E67432" w:rsidP="000D4EE8">
      <w:pPr>
        <w:spacing w:line="360" w:lineRule="auto"/>
        <w:rPr>
          <w:rFonts w:ascii="Arial" w:hAnsi="Arial" w:cs="Arial"/>
          <w:b/>
          <w:sz w:val="28"/>
          <w:szCs w:val="28"/>
        </w:rPr>
      </w:pPr>
    </w:p>
    <w:p w:rsidR="00E67432" w:rsidRPr="000E3FF3" w:rsidRDefault="00E67432" w:rsidP="000D4EE8">
      <w:pPr>
        <w:spacing w:line="360" w:lineRule="auto"/>
        <w:rPr>
          <w:rFonts w:ascii="Arial" w:hAnsi="Arial" w:cs="Arial"/>
          <w:b/>
          <w:sz w:val="28"/>
          <w:szCs w:val="28"/>
        </w:rPr>
      </w:pPr>
    </w:p>
    <w:p w:rsidR="00E67432" w:rsidRPr="000E3FF3" w:rsidRDefault="00E67432" w:rsidP="000D4EE8">
      <w:pPr>
        <w:spacing w:line="360" w:lineRule="auto"/>
        <w:rPr>
          <w:rFonts w:ascii="Arial" w:hAnsi="Arial" w:cs="Arial"/>
          <w:b/>
          <w:sz w:val="28"/>
          <w:szCs w:val="28"/>
        </w:rPr>
      </w:pPr>
    </w:p>
    <w:p w:rsidR="00E67432" w:rsidRPr="000E3FF3" w:rsidRDefault="00E67432" w:rsidP="000D4EE8">
      <w:pPr>
        <w:spacing w:line="360" w:lineRule="auto"/>
        <w:rPr>
          <w:rFonts w:ascii="Arial" w:hAnsi="Arial" w:cs="Arial"/>
          <w:b/>
          <w:sz w:val="28"/>
          <w:szCs w:val="28"/>
        </w:rPr>
      </w:pPr>
    </w:p>
    <w:p w:rsidR="0072407C" w:rsidRPr="000E3FF3" w:rsidRDefault="0072407C" w:rsidP="000D4EE8">
      <w:pPr>
        <w:spacing w:line="360" w:lineRule="auto"/>
        <w:rPr>
          <w:rFonts w:ascii="Arial" w:hAnsi="Arial" w:cs="Arial"/>
          <w:b/>
          <w:sz w:val="28"/>
          <w:szCs w:val="28"/>
        </w:rPr>
      </w:pPr>
    </w:p>
    <w:p w:rsidR="00E67432" w:rsidRPr="000E3FF3" w:rsidRDefault="00E67432" w:rsidP="000D4EE8">
      <w:pPr>
        <w:spacing w:line="360" w:lineRule="auto"/>
        <w:rPr>
          <w:rFonts w:ascii="Arial" w:hAnsi="Arial" w:cs="Arial"/>
          <w:b/>
          <w:sz w:val="28"/>
          <w:szCs w:val="28"/>
        </w:rPr>
      </w:pPr>
    </w:p>
    <w:p w:rsidR="00E67432" w:rsidRPr="000E3FF3" w:rsidRDefault="00E67432" w:rsidP="00E67432">
      <w:pPr>
        <w:jc w:val="center"/>
        <w:textAlignment w:val="baseline"/>
        <w:rPr>
          <w:rFonts w:ascii="Arial" w:hAnsi="Arial" w:cs="Arial"/>
          <w:b/>
          <w:color w:val="000000" w:themeColor="text1"/>
          <w:sz w:val="32"/>
          <w:szCs w:val="32"/>
        </w:rPr>
      </w:pPr>
      <w:r w:rsidRPr="000E3FF3">
        <w:rPr>
          <w:rFonts w:ascii="Arial" w:hAnsi="Arial" w:cs="Arial"/>
          <w:b/>
          <w:color w:val="000000" w:themeColor="text1"/>
          <w:sz w:val="32"/>
          <w:szCs w:val="32"/>
        </w:rPr>
        <w:lastRenderedPageBreak/>
        <w:t>BREAST IRONING POLICY</w:t>
      </w:r>
    </w:p>
    <w:p w:rsidR="00E67432" w:rsidRPr="000E3FF3" w:rsidRDefault="00E67432" w:rsidP="00E67432">
      <w:pPr>
        <w:jc w:val="center"/>
        <w:textAlignment w:val="baseline"/>
        <w:rPr>
          <w:rFonts w:ascii="Arial" w:hAnsi="Arial" w:cs="Arial"/>
          <w:color w:val="000000" w:themeColor="text1"/>
          <w:sz w:val="32"/>
          <w:szCs w:val="32"/>
        </w:rPr>
      </w:pPr>
    </w:p>
    <w:p w:rsidR="00E67432" w:rsidRPr="000E3FF3" w:rsidRDefault="00E67432" w:rsidP="00E67432">
      <w:pPr>
        <w:textAlignment w:val="baseline"/>
        <w:rPr>
          <w:rFonts w:ascii="Arial" w:hAnsi="Arial" w:cs="Arial"/>
          <w:color w:val="000000" w:themeColor="text1"/>
          <w:sz w:val="22"/>
          <w:szCs w:val="22"/>
        </w:rPr>
      </w:pPr>
      <w:r w:rsidRPr="000E3FF3">
        <w:rPr>
          <w:rFonts w:ascii="Arial" w:hAnsi="Arial" w:cs="Arial"/>
          <w:color w:val="000000" w:themeColor="text1"/>
          <w:sz w:val="22"/>
          <w:szCs w:val="22"/>
        </w:rPr>
        <w:t>Much like FGM (Female Genital Mutilation), Breast Ironing is a harmful cultural practice and </w:t>
      </w:r>
      <w:r w:rsidRPr="000E3FF3">
        <w:rPr>
          <w:rFonts w:ascii="Arial" w:hAnsi="Arial" w:cs="Arial"/>
          <w:b/>
          <w:bCs/>
          <w:color w:val="000000" w:themeColor="text1"/>
          <w:sz w:val="22"/>
          <w:szCs w:val="22"/>
          <w:u w:val="single"/>
        </w:rPr>
        <w:t>is</w:t>
      </w:r>
      <w:r w:rsidRPr="000E3FF3">
        <w:rPr>
          <w:rFonts w:ascii="Arial" w:hAnsi="Arial" w:cs="Arial"/>
          <w:color w:val="000000" w:themeColor="text1"/>
          <w:sz w:val="22"/>
          <w:szCs w:val="22"/>
        </w:rPr>
        <w:t> child abuse.</w:t>
      </w:r>
    </w:p>
    <w:p w:rsidR="00E67432" w:rsidRPr="000E3FF3" w:rsidRDefault="00E67432" w:rsidP="00E67432">
      <w:pPr>
        <w:textAlignment w:val="baseline"/>
        <w:rPr>
          <w:rFonts w:ascii="Arial" w:hAnsi="Arial" w:cs="Arial"/>
          <w:color w:val="000000" w:themeColor="text1"/>
          <w:sz w:val="22"/>
          <w:szCs w:val="22"/>
          <w:u w:val="single"/>
          <w:bdr w:val="none" w:sz="0" w:space="0" w:color="auto" w:frame="1"/>
        </w:rPr>
      </w:pPr>
    </w:p>
    <w:p w:rsidR="00E67432" w:rsidRPr="000E3FF3" w:rsidRDefault="00E67432" w:rsidP="00E67432">
      <w:pPr>
        <w:textAlignment w:val="baseline"/>
        <w:rPr>
          <w:rFonts w:ascii="Arial" w:hAnsi="Arial" w:cs="Arial"/>
          <w:color w:val="000000" w:themeColor="text1"/>
          <w:sz w:val="22"/>
          <w:szCs w:val="22"/>
          <w:u w:val="single"/>
          <w:bdr w:val="none" w:sz="0" w:space="0" w:color="auto" w:frame="1"/>
        </w:rPr>
      </w:pPr>
      <w:r w:rsidRPr="000E3FF3">
        <w:rPr>
          <w:rFonts w:ascii="Arial" w:hAnsi="Arial" w:cs="Arial"/>
          <w:b/>
          <w:color w:val="000000" w:themeColor="text1"/>
          <w:sz w:val="22"/>
          <w:szCs w:val="22"/>
          <w:u w:val="single"/>
          <w:bdr w:val="none" w:sz="0" w:space="0" w:color="auto" w:frame="1"/>
        </w:rPr>
        <w:t>What is Breast Ironing</w:t>
      </w:r>
      <w:r w:rsidRPr="000E3FF3">
        <w:rPr>
          <w:rFonts w:ascii="Arial" w:hAnsi="Arial" w:cs="Arial"/>
          <w:color w:val="000000" w:themeColor="text1"/>
          <w:sz w:val="22"/>
          <w:szCs w:val="22"/>
          <w:u w:val="single"/>
          <w:bdr w:val="none" w:sz="0" w:space="0" w:color="auto" w:frame="1"/>
        </w:rPr>
        <w:t>?</w:t>
      </w:r>
    </w:p>
    <w:p w:rsidR="00E67432" w:rsidRPr="000E3FF3" w:rsidRDefault="00E67432" w:rsidP="00E67432">
      <w:pPr>
        <w:textAlignment w:val="baseline"/>
        <w:rPr>
          <w:rFonts w:ascii="Arial" w:hAnsi="Arial" w:cs="Arial"/>
          <w:color w:val="000000" w:themeColor="text1"/>
          <w:sz w:val="22"/>
          <w:szCs w:val="22"/>
        </w:rPr>
      </w:pPr>
    </w:p>
    <w:p w:rsidR="00E67432" w:rsidRPr="000E3FF3" w:rsidRDefault="00E67432" w:rsidP="00E67432">
      <w:pPr>
        <w:textAlignment w:val="baseline"/>
        <w:rPr>
          <w:rFonts w:ascii="Arial" w:hAnsi="Arial" w:cs="Arial"/>
          <w:color w:val="000000" w:themeColor="text1"/>
          <w:sz w:val="22"/>
          <w:szCs w:val="22"/>
        </w:rPr>
      </w:pPr>
      <w:r w:rsidRPr="000E3FF3">
        <w:rPr>
          <w:rFonts w:ascii="Arial" w:hAnsi="Arial" w:cs="Arial"/>
          <w:color w:val="000000" w:themeColor="text1"/>
          <w:sz w:val="22"/>
          <w:szCs w:val="22"/>
        </w:rPr>
        <w:t>Breast Ironing, also known as “breast flattening” is the process whereby young pubescent girls breasts are ironed, massaged and/or pounded down through use of hard or heated objects. This is done in order for the breasts to disappear or delay the development of the breasts entirely. It is believed that by carrying out this act, young girls will be protected from harassment, rape, abduction and early forced marriage and therefore kept in education.</w:t>
      </w:r>
    </w:p>
    <w:p w:rsidR="00E67432" w:rsidRPr="000E3FF3" w:rsidRDefault="00E67432" w:rsidP="00E67432">
      <w:pPr>
        <w:textAlignment w:val="baseline"/>
        <w:rPr>
          <w:rFonts w:ascii="Arial" w:hAnsi="Arial" w:cs="Arial"/>
          <w:color w:val="000000" w:themeColor="text1"/>
          <w:sz w:val="22"/>
          <w:szCs w:val="22"/>
        </w:rPr>
      </w:pPr>
      <w:r w:rsidRPr="000E3FF3">
        <w:rPr>
          <w:rFonts w:ascii="Arial" w:hAnsi="Arial" w:cs="Arial"/>
          <w:color w:val="000000" w:themeColor="text1"/>
          <w:sz w:val="22"/>
          <w:szCs w:val="22"/>
        </w:rPr>
        <w:t>Breast ironing is practised in some African countries, notably Cameroon. Girls aged between 9 and 15 have hot pestles, stones or other implements rubbed on their developing breast to stop them growing further. In the vast majority of cases breast ironing is carried out by mothers or grandmothers and the men in the family are unaware.</w:t>
      </w:r>
    </w:p>
    <w:p w:rsidR="00E67432" w:rsidRPr="000E3FF3" w:rsidRDefault="00E67432" w:rsidP="00E67432">
      <w:pPr>
        <w:textAlignment w:val="baseline"/>
        <w:rPr>
          <w:rFonts w:ascii="Arial" w:hAnsi="Arial" w:cs="Arial"/>
          <w:color w:val="000000" w:themeColor="text1"/>
          <w:sz w:val="22"/>
          <w:szCs w:val="22"/>
        </w:rPr>
      </w:pPr>
      <w:r w:rsidRPr="000E3FF3">
        <w:rPr>
          <w:rFonts w:ascii="Arial" w:hAnsi="Arial" w:cs="Arial"/>
          <w:color w:val="000000" w:themeColor="text1"/>
          <w:sz w:val="22"/>
          <w:szCs w:val="22"/>
        </w:rPr>
        <w:t>Estimated range between 25% and 50% of girls in Cameroon are affected by breast ironing, affecting up to 3.8 million women across Africa.</w:t>
      </w:r>
    </w:p>
    <w:p w:rsidR="00E67432" w:rsidRPr="000E3FF3" w:rsidRDefault="00E67432" w:rsidP="00E67432">
      <w:pPr>
        <w:textAlignment w:val="baseline"/>
        <w:rPr>
          <w:rFonts w:ascii="Arial" w:hAnsi="Arial" w:cs="Arial"/>
          <w:color w:val="000000" w:themeColor="text1"/>
          <w:sz w:val="22"/>
          <w:szCs w:val="22"/>
        </w:rPr>
      </w:pPr>
      <w:r w:rsidRPr="000E3FF3">
        <w:rPr>
          <w:rFonts w:ascii="Arial" w:hAnsi="Arial" w:cs="Arial"/>
          <w:color w:val="000000" w:themeColor="text1"/>
          <w:sz w:val="22"/>
          <w:szCs w:val="22"/>
        </w:rPr>
        <w:t>The United Nations (UN) states that breast ironing affects 3.8 million women around the world and has been identified as one of the five under-reported crimes relating to gender-based violence.</w:t>
      </w:r>
    </w:p>
    <w:p w:rsidR="00E67432" w:rsidRPr="000E3FF3" w:rsidRDefault="00E67432" w:rsidP="00E67432">
      <w:pPr>
        <w:textAlignment w:val="baseline"/>
        <w:rPr>
          <w:rFonts w:ascii="Arial" w:hAnsi="Arial" w:cs="Arial"/>
          <w:color w:val="000000" w:themeColor="text1"/>
          <w:sz w:val="22"/>
          <w:szCs w:val="22"/>
        </w:rPr>
      </w:pPr>
    </w:p>
    <w:p w:rsidR="00E67432" w:rsidRPr="000E3FF3" w:rsidRDefault="00E67432" w:rsidP="00E67432">
      <w:pPr>
        <w:textAlignment w:val="baseline"/>
        <w:rPr>
          <w:rFonts w:ascii="Arial" w:hAnsi="Arial" w:cs="Arial"/>
          <w:b/>
          <w:color w:val="000000" w:themeColor="text1"/>
          <w:sz w:val="22"/>
          <w:szCs w:val="22"/>
        </w:rPr>
      </w:pPr>
      <w:r w:rsidRPr="000E3FF3">
        <w:rPr>
          <w:rFonts w:ascii="Arial" w:hAnsi="Arial" w:cs="Arial"/>
          <w:b/>
          <w:color w:val="000000" w:themeColor="text1"/>
          <w:sz w:val="22"/>
          <w:szCs w:val="22"/>
          <w:u w:val="single"/>
          <w:bdr w:val="none" w:sz="0" w:space="0" w:color="auto" w:frame="1"/>
        </w:rPr>
        <w:t>Breast Ironing in the UK</w:t>
      </w:r>
    </w:p>
    <w:p w:rsidR="00E67432" w:rsidRPr="000E3FF3" w:rsidRDefault="00E67432" w:rsidP="00E67432">
      <w:pPr>
        <w:textAlignment w:val="baseline"/>
        <w:rPr>
          <w:rFonts w:ascii="Arial" w:hAnsi="Arial" w:cs="Arial"/>
          <w:color w:val="000000" w:themeColor="text1"/>
          <w:sz w:val="22"/>
          <w:szCs w:val="22"/>
        </w:rPr>
      </w:pPr>
    </w:p>
    <w:p w:rsidR="00E67432" w:rsidRPr="000E3FF3" w:rsidRDefault="00E67432" w:rsidP="00E67432">
      <w:pPr>
        <w:textAlignment w:val="baseline"/>
        <w:rPr>
          <w:rFonts w:ascii="Arial" w:hAnsi="Arial" w:cs="Arial"/>
          <w:color w:val="000000" w:themeColor="text1"/>
          <w:sz w:val="22"/>
          <w:szCs w:val="22"/>
        </w:rPr>
      </w:pPr>
      <w:r w:rsidRPr="000E3FF3">
        <w:rPr>
          <w:rFonts w:ascii="Arial" w:hAnsi="Arial" w:cs="Arial"/>
          <w:color w:val="000000" w:themeColor="text1"/>
          <w:sz w:val="22"/>
          <w:szCs w:val="22"/>
        </w:rPr>
        <w:t>Concerns have been raised that breast ironing is also found to be amongst African communities in the UK, with as many as a 1,000 reported cases of young girls being subjected to breast ironing. These cases have mainly been from the Birmingham and London areas. Keeping Children Safe in Education (2016) mentions breast ironing on page 54, as part of the section on so called “Honour Violence”.</w:t>
      </w:r>
    </w:p>
    <w:p w:rsidR="00E67432" w:rsidRPr="000E3FF3" w:rsidRDefault="00E67432" w:rsidP="00E67432">
      <w:pPr>
        <w:textAlignment w:val="baseline"/>
        <w:rPr>
          <w:rFonts w:ascii="Arial" w:hAnsi="Arial" w:cs="Arial"/>
          <w:color w:val="000000" w:themeColor="text1"/>
          <w:sz w:val="22"/>
          <w:szCs w:val="22"/>
        </w:rPr>
      </w:pPr>
      <w:r w:rsidRPr="000E3FF3">
        <w:rPr>
          <w:rFonts w:ascii="Arial" w:hAnsi="Arial" w:cs="Arial"/>
          <w:color w:val="000000" w:themeColor="text1"/>
          <w:sz w:val="22"/>
          <w:szCs w:val="22"/>
        </w:rPr>
        <w:t>Professional working with children and young people must be able to identify the signs and symptoms of girls who are at risk of or have undergone breast ironing.</w:t>
      </w:r>
    </w:p>
    <w:p w:rsidR="00E67432" w:rsidRPr="000E3FF3" w:rsidRDefault="00E67432" w:rsidP="00E67432">
      <w:pPr>
        <w:textAlignment w:val="baseline"/>
        <w:rPr>
          <w:rFonts w:ascii="Arial" w:hAnsi="Arial" w:cs="Arial"/>
          <w:color w:val="000000" w:themeColor="text1"/>
          <w:sz w:val="22"/>
          <w:szCs w:val="22"/>
          <w:u w:val="single"/>
          <w:bdr w:val="none" w:sz="0" w:space="0" w:color="auto" w:frame="1"/>
        </w:rPr>
      </w:pPr>
    </w:p>
    <w:p w:rsidR="00E67432" w:rsidRPr="000E3FF3" w:rsidRDefault="00E67432" w:rsidP="00E67432">
      <w:pPr>
        <w:textAlignment w:val="baseline"/>
        <w:rPr>
          <w:rFonts w:ascii="Arial" w:hAnsi="Arial" w:cs="Arial"/>
          <w:color w:val="000000" w:themeColor="text1"/>
          <w:sz w:val="22"/>
          <w:szCs w:val="22"/>
          <w:u w:val="single"/>
          <w:bdr w:val="none" w:sz="0" w:space="0" w:color="auto" w:frame="1"/>
        </w:rPr>
      </w:pPr>
    </w:p>
    <w:p w:rsidR="00E67432" w:rsidRPr="000E3FF3" w:rsidRDefault="00E67432" w:rsidP="00E67432">
      <w:pPr>
        <w:textAlignment w:val="baseline"/>
        <w:rPr>
          <w:rFonts w:ascii="Arial" w:hAnsi="Arial" w:cs="Arial"/>
          <w:b/>
          <w:color w:val="000000" w:themeColor="text1"/>
          <w:sz w:val="22"/>
          <w:szCs w:val="22"/>
        </w:rPr>
      </w:pPr>
      <w:r w:rsidRPr="000E3FF3">
        <w:rPr>
          <w:rFonts w:ascii="Arial" w:hAnsi="Arial" w:cs="Arial"/>
          <w:b/>
          <w:color w:val="000000" w:themeColor="text1"/>
          <w:sz w:val="22"/>
          <w:szCs w:val="22"/>
          <w:u w:val="single"/>
          <w:bdr w:val="none" w:sz="0" w:space="0" w:color="auto" w:frame="1"/>
        </w:rPr>
        <w:t>The Indicators</w:t>
      </w:r>
    </w:p>
    <w:p w:rsidR="00E67432" w:rsidRPr="000E3FF3" w:rsidRDefault="00E67432" w:rsidP="00E67432">
      <w:pPr>
        <w:ind w:firstLine="720"/>
        <w:textAlignment w:val="baseline"/>
        <w:rPr>
          <w:rFonts w:ascii="Arial" w:hAnsi="Arial" w:cs="Arial"/>
          <w:color w:val="000000" w:themeColor="text1"/>
          <w:sz w:val="22"/>
          <w:szCs w:val="22"/>
        </w:rPr>
      </w:pPr>
    </w:p>
    <w:p w:rsidR="00E67432" w:rsidRPr="000E3FF3" w:rsidRDefault="00E67432" w:rsidP="00E67432">
      <w:pPr>
        <w:textAlignment w:val="baseline"/>
        <w:rPr>
          <w:rFonts w:ascii="Arial" w:hAnsi="Arial" w:cs="Arial"/>
          <w:color w:val="000000" w:themeColor="text1"/>
          <w:sz w:val="22"/>
          <w:szCs w:val="22"/>
        </w:rPr>
      </w:pPr>
      <w:r w:rsidRPr="000E3FF3">
        <w:rPr>
          <w:rFonts w:ascii="Arial" w:hAnsi="Arial" w:cs="Arial"/>
          <w:color w:val="000000" w:themeColor="text1"/>
          <w:sz w:val="22"/>
          <w:szCs w:val="22"/>
        </w:rPr>
        <w:t>Breast ironing is a well-kept secret between the young girl and her mother/grandmother. Some indicators that a girl has undergone breast ironing are as follows:</w:t>
      </w:r>
    </w:p>
    <w:p w:rsidR="00E67432" w:rsidRPr="000E3FF3" w:rsidRDefault="00E67432" w:rsidP="00F754FB">
      <w:pPr>
        <w:numPr>
          <w:ilvl w:val="0"/>
          <w:numId w:val="287"/>
        </w:numPr>
        <w:spacing w:line="398" w:lineRule="atLeast"/>
        <w:textAlignment w:val="baseline"/>
        <w:rPr>
          <w:rFonts w:ascii="Arial" w:hAnsi="Arial" w:cs="Arial"/>
          <w:color w:val="000000" w:themeColor="text1"/>
          <w:sz w:val="22"/>
          <w:szCs w:val="22"/>
        </w:rPr>
      </w:pPr>
      <w:r w:rsidRPr="000E3FF3">
        <w:rPr>
          <w:rFonts w:ascii="Arial" w:hAnsi="Arial" w:cs="Arial"/>
          <w:color w:val="000000" w:themeColor="text1"/>
          <w:sz w:val="22"/>
          <w:szCs w:val="22"/>
        </w:rPr>
        <w:t>Unusual behaviour after absence from school or college including depression, anxiety, aggression, withdrawn etc;</w:t>
      </w:r>
    </w:p>
    <w:p w:rsidR="00E67432" w:rsidRPr="000E3FF3" w:rsidRDefault="00E67432" w:rsidP="00F754FB">
      <w:pPr>
        <w:numPr>
          <w:ilvl w:val="0"/>
          <w:numId w:val="287"/>
        </w:numPr>
        <w:spacing w:line="398" w:lineRule="atLeast"/>
        <w:textAlignment w:val="baseline"/>
        <w:rPr>
          <w:rFonts w:ascii="Arial" w:hAnsi="Arial" w:cs="Arial"/>
          <w:color w:val="000000" w:themeColor="text1"/>
          <w:sz w:val="22"/>
          <w:szCs w:val="22"/>
        </w:rPr>
      </w:pPr>
      <w:r w:rsidRPr="000E3FF3">
        <w:rPr>
          <w:rFonts w:ascii="Arial" w:hAnsi="Arial" w:cs="Arial"/>
          <w:color w:val="000000" w:themeColor="text1"/>
          <w:sz w:val="22"/>
          <w:szCs w:val="22"/>
        </w:rPr>
        <w:t>Reluctance in undergoing normal medical examinations;</w:t>
      </w:r>
    </w:p>
    <w:p w:rsidR="00E67432" w:rsidRPr="000E3FF3" w:rsidRDefault="00E67432" w:rsidP="00F754FB">
      <w:pPr>
        <w:pStyle w:val="NoSpacing"/>
        <w:numPr>
          <w:ilvl w:val="0"/>
          <w:numId w:val="287"/>
        </w:numPr>
        <w:rPr>
          <w:rFonts w:ascii="Arial" w:hAnsi="Arial" w:cs="Arial"/>
          <w:sz w:val="22"/>
          <w:szCs w:val="22"/>
        </w:rPr>
      </w:pPr>
      <w:r w:rsidRPr="000E3FF3">
        <w:rPr>
          <w:rFonts w:ascii="Arial" w:hAnsi="Arial" w:cs="Arial"/>
          <w:sz w:val="22"/>
          <w:szCs w:val="22"/>
        </w:rPr>
        <w:t>Some girls may ask for help, but may not be explicit about the problem due to embarrassment or fear</w:t>
      </w:r>
      <w:r w:rsidR="009B3964" w:rsidRPr="000E3FF3">
        <w:rPr>
          <w:rFonts w:ascii="Arial" w:hAnsi="Arial" w:cs="Arial"/>
          <w:sz w:val="22"/>
          <w:szCs w:val="22"/>
        </w:rPr>
        <w:t>;</w:t>
      </w:r>
    </w:p>
    <w:p w:rsidR="00E67432" w:rsidRPr="000E3FF3" w:rsidRDefault="00E67432" w:rsidP="00F754FB">
      <w:pPr>
        <w:numPr>
          <w:ilvl w:val="0"/>
          <w:numId w:val="287"/>
        </w:numPr>
        <w:spacing w:line="398" w:lineRule="atLeast"/>
        <w:textAlignment w:val="baseline"/>
        <w:rPr>
          <w:rFonts w:ascii="Arial" w:hAnsi="Arial" w:cs="Arial"/>
          <w:color w:val="000000" w:themeColor="text1"/>
          <w:sz w:val="22"/>
          <w:szCs w:val="22"/>
        </w:rPr>
      </w:pPr>
      <w:r w:rsidRPr="000E3FF3">
        <w:rPr>
          <w:rFonts w:ascii="Arial" w:hAnsi="Arial" w:cs="Arial"/>
          <w:color w:val="000000" w:themeColor="text1"/>
          <w:sz w:val="22"/>
          <w:szCs w:val="22"/>
        </w:rPr>
        <w:t>Fear of changing for physical activities due to scars showing or bandages being visible.</w:t>
      </w:r>
    </w:p>
    <w:p w:rsidR="00E67432" w:rsidRPr="000E3FF3" w:rsidRDefault="00E67432" w:rsidP="00E67432">
      <w:pPr>
        <w:textAlignment w:val="baseline"/>
        <w:rPr>
          <w:rFonts w:ascii="Arial" w:hAnsi="Arial" w:cs="Arial"/>
          <w:color w:val="000000" w:themeColor="text1"/>
          <w:sz w:val="22"/>
          <w:szCs w:val="22"/>
        </w:rPr>
      </w:pPr>
      <w:r w:rsidRPr="000E3FF3">
        <w:rPr>
          <w:rFonts w:ascii="Arial" w:hAnsi="Arial" w:cs="Arial"/>
          <w:color w:val="000000" w:themeColor="text1"/>
          <w:sz w:val="22"/>
          <w:szCs w:val="22"/>
        </w:rPr>
        <w:t> </w:t>
      </w:r>
    </w:p>
    <w:p w:rsidR="00E67432" w:rsidRPr="000E3FF3" w:rsidRDefault="00E67432" w:rsidP="00E67432">
      <w:pPr>
        <w:textAlignment w:val="baseline"/>
        <w:rPr>
          <w:rFonts w:ascii="Arial" w:hAnsi="Arial" w:cs="Arial"/>
          <w:color w:val="000000" w:themeColor="text1"/>
          <w:sz w:val="22"/>
          <w:szCs w:val="22"/>
          <w:u w:val="single"/>
          <w:bdr w:val="none" w:sz="0" w:space="0" w:color="auto" w:frame="1"/>
        </w:rPr>
      </w:pPr>
      <w:r w:rsidRPr="000E3FF3">
        <w:rPr>
          <w:rFonts w:ascii="Arial" w:hAnsi="Arial" w:cs="Arial"/>
          <w:color w:val="000000" w:themeColor="text1"/>
          <w:sz w:val="22"/>
          <w:szCs w:val="22"/>
          <w:u w:val="single"/>
          <w:bdr w:val="none" w:sz="0" w:space="0" w:color="auto" w:frame="1"/>
        </w:rPr>
        <w:t>Breast Ironing = Physical Abuse</w:t>
      </w:r>
    </w:p>
    <w:p w:rsidR="00E67432" w:rsidRPr="000E3FF3" w:rsidRDefault="00E67432" w:rsidP="00E67432">
      <w:pPr>
        <w:textAlignment w:val="baseline"/>
        <w:rPr>
          <w:rFonts w:ascii="Arial" w:hAnsi="Arial" w:cs="Arial"/>
          <w:color w:val="000000" w:themeColor="text1"/>
          <w:sz w:val="22"/>
          <w:szCs w:val="22"/>
        </w:rPr>
      </w:pPr>
    </w:p>
    <w:p w:rsidR="00E67432" w:rsidRPr="000E3FF3" w:rsidRDefault="00E67432" w:rsidP="00E67432">
      <w:pPr>
        <w:textAlignment w:val="baseline"/>
        <w:rPr>
          <w:rFonts w:ascii="Arial" w:hAnsi="Arial" w:cs="Arial"/>
          <w:color w:val="000000" w:themeColor="text1"/>
          <w:sz w:val="22"/>
          <w:szCs w:val="22"/>
        </w:rPr>
      </w:pPr>
      <w:r w:rsidRPr="000E3FF3">
        <w:rPr>
          <w:rFonts w:ascii="Arial" w:hAnsi="Arial" w:cs="Arial"/>
          <w:color w:val="000000" w:themeColor="text1"/>
          <w:sz w:val="22"/>
          <w:szCs w:val="22"/>
        </w:rPr>
        <w:t>Breast ironing is a form of physical abuse that has been condemned by the United Nations and identified as Gender-based Violence. Although, countries where breast ironing is prevalent have ratified the African Charter on Human Rights to prevent harmful traditions practices, it is not against the law.</w:t>
      </w:r>
    </w:p>
    <w:p w:rsidR="00E67432" w:rsidRPr="000E3FF3" w:rsidRDefault="00E67432" w:rsidP="00E67432">
      <w:pPr>
        <w:textAlignment w:val="baseline"/>
        <w:rPr>
          <w:rFonts w:ascii="Arial" w:hAnsi="Arial" w:cs="Arial"/>
          <w:color w:val="000000" w:themeColor="text1"/>
          <w:sz w:val="22"/>
          <w:szCs w:val="22"/>
        </w:rPr>
      </w:pPr>
      <w:r w:rsidRPr="000E3FF3">
        <w:rPr>
          <w:rFonts w:ascii="Arial" w:hAnsi="Arial" w:cs="Arial"/>
          <w:color w:val="000000" w:themeColor="text1"/>
          <w:sz w:val="22"/>
          <w:szCs w:val="22"/>
        </w:rPr>
        <w:t>There is no specific law within the UK around breast ironing, however, it is a form of physical abuse and if professionals are concerned a child may be at risk of or suffering significant harm they must refer to their Local Safeguarding Children’s Board Procedures.</w:t>
      </w:r>
    </w:p>
    <w:p w:rsidR="00E67432" w:rsidRPr="000E3FF3" w:rsidRDefault="00E67432" w:rsidP="00E67432">
      <w:pPr>
        <w:textAlignment w:val="baseline"/>
        <w:rPr>
          <w:rFonts w:ascii="Arial" w:hAnsi="Arial" w:cs="Arial"/>
          <w:color w:val="000000" w:themeColor="text1"/>
          <w:sz w:val="22"/>
          <w:szCs w:val="22"/>
          <w:u w:val="single"/>
          <w:bdr w:val="none" w:sz="0" w:space="0" w:color="auto" w:frame="1"/>
        </w:rPr>
      </w:pPr>
    </w:p>
    <w:p w:rsidR="00E67432" w:rsidRPr="000E3FF3" w:rsidRDefault="00E67432" w:rsidP="00E67432">
      <w:pPr>
        <w:textAlignment w:val="baseline"/>
        <w:rPr>
          <w:rFonts w:ascii="Arial" w:hAnsi="Arial" w:cs="Arial"/>
          <w:color w:val="000000" w:themeColor="text1"/>
          <w:sz w:val="22"/>
          <w:szCs w:val="22"/>
          <w:u w:val="single"/>
          <w:bdr w:val="none" w:sz="0" w:space="0" w:color="auto" w:frame="1"/>
        </w:rPr>
      </w:pPr>
    </w:p>
    <w:p w:rsidR="00E67432" w:rsidRPr="000E3FF3" w:rsidRDefault="00E67432" w:rsidP="00E67432">
      <w:pPr>
        <w:textAlignment w:val="baseline"/>
        <w:rPr>
          <w:rFonts w:ascii="Arial" w:hAnsi="Arial" w:cs="Arial"/>
          <w:b/>
          <w:color w:val="000000" w:themeColor="text1"/>
          <w:sz w:val="22"/>
          <w:szCs w:val="22"/>
        </w:rPr>
      </w:pPr>
      <w:r w:rsidRPr="000E3FF3">
        <w:rPr>
          <w:rFonts w:ascii="Arial" w:hAnsi="Arial" w:cs="Arial"/>
          <w:b/>
          <w:color w:val="000000" w:themeColor="text1"/>
          <w:sz w:val="22"/>
          <w:szCs w:val="22"/>
          <w:u w:val="single"/>
          <w:bdr w:val="none" w:sz="0" w:space="0" w:color="auto" w:frame="1"/>
        </w:rPr>
        <w:t>Health Consequences &amp; Outcomes</w:t>
      </w:r>
    </w:p>
    <w:p w:rsidR="00E67432" w:rsidRPr="000E3FF3" w:rsidRDefault="00E67432" w:rsidP="00E67432">
      <w:pPr>
        <w:textAlignment w:val="baseline"/>
        <w:rPr>
          <w:rFonts w:ascii="Arial" w:hAnsi="Arial" w:cs="Arial"/>
          <w:color w:val="000000" w:themeColor="text1"/>
          <w:sz w:val="22"/>
          <w:szCs w:val="22"/>
        </w:rPr>
      </w:pPr>
    </w:p>
    <w:p w:rsidR="00E67432" w:rsidRPr="000E3FF3" w:rsidRDefault="00E67432" w:rsidP="00E67432">
      <w:pPr>
        <w:textAlignment w:val="baseline"/>
        <w:rPr>
          <w:rFonts w:ascii="Arial" w:hAnsi="Arial" w:cs="Arial"/>
          <w:sz w:val="22"/>
          <w:szCs w:val="22"/>
        </w:rPr>
      </w:pPr>
      <w:r w:rsidRPr="000E3FF3">
        <w:rPr>
          <w:rFonts w:ascii="Arial" w:hAnsi="Arial" w:cs="Arial"/>
          <w:sz w:val="22"/>
          <w:szCs w:val="22"/>
        </w:rPr>
        <w:t>Due to the instruments which are used during the process of breast ironing, for example spoon/broom, stones, pestle, breast band, leaves etc, combined with the insufficient aftercare, young girls are exposed to significant health risks. Breast ironing is extremely painful and violates a young girl’s physical integrity. It exposes girls to numerous health problems such as, abscesses, itching and discharge of milk, infection, dissymmetry of the breasts, cysts, breast infections, severe fever, tissue damage   and even the complete disappearance of one of both breasts. In some extreme cases, breast ironing can even be related to the onset of breast cancer.</w:t>
      </w:r>
    </w:p>
    <w:p w:rsidR="00E67432" w:rsidRPr="000E3FF3" w:rsidRDefault="00E67432" w:rsidP="00E67432">
      <w:pPr>
        <w:textAlignment w:val="baseline"/>
        <w:rPr>
          <w:rFonts w:ascii="Arial" w:hAnsi="Arial" w:cs="Arial"/>
          <w:sz w:val="22"/>
          <w:szCs w:val="22"/>
        </w:rPr>
      </w:pPr>
      <w:r w:rsidRPr="000E3FF3">
        <w:rPr>
          <w:rFonts w:ascii="Arial" w:hAnsi="Arial" w:cs="Arial"/>
          <w:sz w:val="22"/>
          <w:szCs w:val="22"/>
        </w:rPr>
        <w:t>Breast ironing can also have a massive impact on young girl’s social and psychological well-being.</w:t>
      </w:r>
    </w:p>
    <w:p w:rsidR="00E67432" w:rsidRPr="000E3FF3" w:rsidRDefault="00E67432" w:rsidP="00E67432">
      <w:pPr>
        <w:textAlignment w:val="baseline"/>
        <w:rPr>
          <w:rFonts w:ascii="Arial" w:hAnsi="Arial" w:cs="Arial"/>
          <w:sz w:val="22"/>
          <w:szCs w:val="22"/>
        </w:rPr>
      </w:pPr>
      <w:r w:rsidRPr="000E3FF3">
        <w:rPr>
          <w:rFonts w:ascii="Arial" w:hAnsi="Arial" w:cs="Arial"/>
          <w:sz w:val="22"/>
          <w:szCs w:val="22"/>
        </w:rPr>
        <w:t> </w:t>
      </w:r>
    </w:p>
    <w:p w:rsidR="00E67432" w:rsidRPr="000E3FF3" w:rsidRDefault="00E67432" w:rsidP="00E67432">
      <w:pPr>
        <w:textAlignment w:val="baseline"/>
        <w:rPr>
          <w:rFonts w:ascii="Arial" w:hAnsi="Arial" w:cs="Arial"/>
          <w:sz w:val="22"/>
          <w:szCs w:val="22"/>
        </w:rPr>
      </w:pPr>
      <w:r w:rsidRPr="000E3FF3">
        <w:rPr>
          <w:rFonts w:ascii="Arial" w:hAnsi="Arial" w:cs="Arial"/>
          <w:sz w:val="22"/>
          <w:szCs w:val="22"/>
        </w:rPr>
        <w:t> </w:t>
      </w:r>
    </w:p>
    <w:p w:rsidR="00E67432" w:rsidRPr="000E3FF3" w:rsidRDefault="00E67432" w:rsidP="00E67432">
      <w:pPr>
        <w:pStyle w:val="ListParagraph"/>
        <w:spacing w:line="360" w:lineRule="auto"/>
        <w:ind w:left="360"/>
        <w:jc w:val="both"/>
        <w:rPr>
          <w:rFonts w:ascii="Arial" w:hAnsi="Arial" w:cs="Arial"/>
          <w:b/>
          <w:sz w:val="22"/>
          <w:szCs w:val="22"/>
        </w:rPr>
      </w:pPr>
    </w:p>
    <w:tbl>
      <w:tblPr>
        <w:tblW w:w="5000" w:type="pct"/>
        <w:tblLook w:val="01E0"/>
      </w:tblPr>
      <w:tblGrid>
        <w:gridCol w:w="4495"/>
        <w:gridCol w:w="3404"/>
        <w:gridCol w:w="1870"/>
      </w:tblGrid>
      <w:tr w:rsidR="00E67432" w:rsidRPr="000E3FF3" w:rsidTr="00195EBA">
        <w:tc>
          <w:tcPr>
            <w:tcW w:w="2301" w:type="pct"/>
          </w:tcPr>
          <w:p w:rsidR="00E67432" w:rsidRPr="000E3FF3" w:rsidRDefault="00E67432" w:rsidP="00195EBA">
            <w:pPr>
              <w:spacing w:line="360" w:lineRule="auto"/>
              <w:rPr>
                <w:rFonts w:ascii="Arial" w:hAnsi="Arial" w:cs="Arial"/>
              </w:rPr>
            </w:pPr>
            <w:r w:rsidRPr="000E3FF3">
              <w:rPr>
                <w:rFonts w:ascii="Arial" w:hAnsi="Arial" w:cs="Arial"/>
                <w:sz w:val="22"/>
                <w:szCs w:val="22"/>
              </w:rPr>
              <w:t>This policy was adopted at a meeting of</w:t>
            </w:r>
          </w:p>
        </w:tc>
        <w:tc>
          <w:tcPr>
            <w:tcW w:w="1742" w:type="pct"/>
            <w:tcBorders>
              <w:bottom w:val="single" w:sz="4" w:space="0" w:color="7030A0"/>
            </w:tcBorders>
            <w:shd w:val="clear" w:color="auto" w:fill="auto"/>
          </w:tcPr>
          <w:p w:rsidR="00E67432" w:rsidRPr="000E3FF3" w:rsidRDefault="00E67432" w:rsidP="00195EBA">
            <w:pPr>
              <w:spacing w:line="360" w:lineRule="auto"/>
              <w:rPr>
                <w:rFonts w:ascii="Arial" w:hAnsi="Arial" w:cs="Arial"/>
              </w:rPr>
            </w:pPr>
          </w:p>
        </w:tc>
        <w:tc>
          <w:tcPr>
            <w:tcW w:w="957" w:type="pct"/>
          </w:tcPr>
          <w:p w:rsidR="00E67432" w:rsidRPr="000E3FF3" w:rsidRDefault="00E67432" w:rsidP="00195EBA">
            <w:pPr>
              <w:spacing w:line="360" w:lineRule="auto"/>
              <w:rPr>
                <w:rFonts w:ascii="Arial" w:hAnsi="Arial" w:cs="Arial"/>
                <w:i/>
              </w:rPr>
            </w:pPr>
            <w:r w:rsidRPr="000E3FF3">
              <w:rPr>
                <w:rFonts w:ascii="Arial" w:hAnsi="Arial" w:cs="Arial"/>
                <w:i/>
                <w:sz w:val="22"/>
                <w:szCs w:val="22"/>
              </w:rPr>
              <w:t>(name of provider)</w:t>
            </w:r>
          </w:p>
        </w:tc>
      </w:tr>
      <w:tr w:rsidR="00E67432" w:rsidRPr="000E3FF3" w:rsidTr="00195EBA">
        <w:tc>
          <w:tcPr>
            <w:tcW w:w="2301" w:type="pct"/>
          </w:tcPr>
          <w:p w:rsidR="00E67432" w:rsidRPr="000E3FF3" w:rsidRDefault="00E67432" w:rsidP="00195EBA">
            <w:pPr>
              <w:spacing w:line="360" w:lineRule="auto"/>
              <w:rPr>
                <w:rFonts w:ascii="Arial" w:hAnsi="Arial" w:cs="Arial"/>
              </w:rPr>
            </w:pPr>
            <w:r w:rsidRPr="000E3FF3">
              <w:rPr>
                <w:rFonts w:ascii="Arial" w:hAnsi="Arial" w:cs="Arial"/>
                <w:sz w:val="22"/>
                <w:szCs w:val="22"/>
              </w:rPr>
              <w:t>Held on</w:t>
            </w:r>
          </w:p>
        </w:tc>
        <w:tc>
          <w:tcPr>
            <w:tcW w:w="1742" w:type="pct"/>
            <w:tcBorders>
              <w:top w:val="single" w:sz="4" w:space="0" w:color="7030A0"/>
              <w:bottom w:val="single" w:sz="4" w:space="0" w:color="7030A0"/>
            </w:tcBorders>
          </w:tcPr>
          <w:p w:rsidR="00E67432" w:rsidRPr="000E3FF3" w:rsidRDefault="00E67432" w:rsidP="00195EBA">
            <w:pPr>
              <w:spacing w:line="360" w:lineRule="auto"/>
              <w:rPr>
                <w:rFonts w:ascii="Arial" w:hAnsi="Arial" w:cs="Arial"/>
              </w:rPr>
            </w:pPr>
          </w:p>
        </w:tc>
        <w:tc>
          <w:tcPr>
            <w:tcW w:w="957" w:type="pct"/>
          </w:tcPr>
          <w:p w:rsidR="00E67432" w:rsidRPr="000E3FF3" w:rsidRDefault="00E67432" w:rsidP="00195EBA">
            <w:pPr>
              <w:spacing w:line="360" w:lineRule="auto"/>
              <w:rPr>
                <w:rFonts w:ascii="Arial" w:hAnsi="Arial" w:cs="Arial"/>
                <w:i/>
              </w:rPr>
            </w:pPr>
            <w:r w:rsidRPr="000E3FF3">
              <w:rPr>
                <w:rFonts w:ascii="Arial" w:hAnsi="Arial" w:cs="Arial"/>
                <w:i/>
                <w:sz w:val="22"/>
                <w:szCs w:val="22"/>
              </w:rPr>
              <w:t>(date)</w:t>
            </w:r>
          </w:p>
        </w:tc>
      </w:tr>
      <w:tr w:rsidR="00E67432" w:rsidRPr="000E3FF3" w:rsidTr="00195EBA">
        <w:tc>
          <w:tcPr>
            <w:tcW w:w="2301" w:type="pct"/>
          </w:tcPr>
          <w:p w:rsidR="00E67432" w:rsidRPr="000E3FF3" w:rsidRDefault="00E67432" w:rsidP="00195EBA">
            <w:pPr>
              <w:spacing w:line="360" w:lineRule="auto"/>
              <w:rPr>
                <w:rFonts w:ascii="Arial" w:hAnsi="Arial" w:cs="Arial"/>
              </w:rPr>
            </w:pPr>
            <w:r w:rsidRPr="000E3FF3">
              <w:rPr>
                <w:rFonts w:ascii="Arial" w:hAnsi="Arial" w:cs="Arial"/>
                <w:sz w:val="22"/>
                <w:szCs w:val="22"/>
              </w:rPr>
              <w:t>Date to be reviewed</w:t>
            </w:r>
          </w:p>
        </w:tc>
        <w:tc>
          <w:tcPr>
            <w:tcW w:w="1742" w:type="pct"/>
            <w:tcBorders>
              <w:top w:val="single" w:sz="4" w:space="0" w:color="7030A0"/>
              <w:bottom w:val="single" w:sz="4" w:space="0" w:color="7030A0"/>
            </w:tcBorders>
          </w:tcPr>
          <w:p w:rsidR="00E67432" w:rsidRPr="000E3FF3" w:rsidRDefault="00E67432" w:rsidP="00195EBA">
            <w:pPr>
              <w:spacing w:line="360" w:lineRule="auto"/>
              <w:rPr>
                <w:rFonts w:ascii="Arial" w:hAnsi="Arial" w:cs="Arial"/>
              </w:rPr>
            </w:pPr>
          </w:p>
        </w:tc>
        <w:tc>
          <w:tcPr>
            <w:tcW w:w="957" w:type="pct"/>
          </w:tcPr>
          <w:p w:rsidR="00E67432" w:rsidRPr="000E3FF3" w:rsidRDefault="00E67432" w:rsidP="00195EBA">
            <w:pPr>
              <w:spacing w:line="360" w:lineRule="auto"/>
              <w:rPr>
                <w:rFonts w:ascii="Arial" w:hAnsi="Arial" w:cs="Arial"/>
                <w:i/>
              </w:rPr>
            </w:pPr>
            <w:r w:rsidRPr="000E3FF3">
              <w:rPr>
                <w:rFonts w:ascii="Arial" w:hAnsi="Arial" w:cs="Arial"/>
                <w:i/>
                <w:sz w:val="22"/>
                <w:szCs w:val="22"/>
              </w:rPr>
              <w:t>(date)</w:t>
            </w:r>
          </w:p>
        </w:tc>
      </w:tr>
      <w:tr w:rsidR="00E67432" w:rsidRPr="000E3FF3" w:rsidTr="00195EBA">
        <w:tc>
          <w:tcPr>
            <w:tcW w:w="2301" w:type="pct"/>
          </w:tcPr>
          <w:p w:rsidR="00E67432" w:rsidRPr="000E3FF3" w:rsidRDefault="00E67432" w:rsidP="00195EBA">
            <w:pPr>
              <w:spacing w:line="360" w:lineRule="auto"/>
              <w:rPr>
                <w:rFonts w:ascii="Arial" w:hAnsi="Arial" w:cs="Arial"/>
              </w:rPr>
            </w:pPr>
            <w:r w:rsidRPr="000E3FF3">
              <w:rPr>
                <w:rFonts w:ascii="Arial" w:hAnsi="Arial" w:cs="Arial"/>
                <w:sz w:val="22"/>
                <w:szCs w:val="22"/>
              </w:rPr>
              <w:t>Signed on behalf of the provider</w:t>
            </w:r>
          </w:p>
        </w:tc>
        <w:tc>
          <w:tcPr>
            <w:tcW w:w="2699" w:type="pct"/>
            <w:gridSpan w:val="2"/>
            <w:tcBorders>
              <w:bottom w:val="single" w:sz="4" w:space="0" w:color="7030A0"/>
            </w:tcBorders>
          </w:tcPr>
          <w:p w:rsidR="00E67432" w:rsidRPr="000E3FF3" w:rsidRDefault="00E67432" w:rsidP="00195EBA">
            <w:pPr>
              <w:spacing w:line="360" w:lineRule="auto"/>
              <w:rPr>
                <w:rFonts w:ascii="Arial" w:hAnsi="Arial" w:cs="Arial"/>
              </w:rPr>
            </w:pPr>
          </w:p>
        </w:tc>
      </w:tr>
      <w:tr w:rsidR="00E67432" w:rsidRPr="000E3FF3" w:rsidTr="00195EB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301" w:type="pct"/>
            <w:tcBorders>
              <w:top w:val="nil"/>
              <w:left w:val="nil"/>
              <w:bottom w:val="nil"/>
              <w:right w:val="nil"/>
            </w:tcBorders>
          </w:tcPr>
          <w:p w:rsidR="00E67432" w:rsidRPr="000E3FF3" w:rsidRDefault="00E67432" w:rsidP="00195EBA">
            <w:pPr>
              <w:spacing w:line="360" w:lineRule="auto"/>
              <w:rPr>
                <w:rFonts w:ascii="Arial" w:hAnsi="Arial" w:cs="Arial"/>
              </w:rPr>
            </w:pPr>
            <w:r w:rsidRPr="000E3FF3">
              <w:rPr>
                <w:rFonts w:ascii="Arial" w:hAnsi="Arial" w:cs="Arial"/>
                <w:sz w:val="22"/>
                <w:szCs w:val="22"/>
              </w:rPr>
              <w:t>Name of signatory</w:t>
            </w:r>
          </w:p>
        </w:tc>
        <w:tc>
          <w:tcPr>
            <w:tcW w:w="2699" w:type="pct"/>
            <w:gridSpan w:val="2"/>
            <w:tcBorders>
              <w:top w:val="single" w:sz="4" w:space="0" w:color="7030A0"/>
              <w:left w:val="nil"/>
              <w:bottom w:val="single" w:sz="4" w:space="0" w:color="7030A0"/>
              <w:right w:val="nil"/>
            </w:tcBorders>
          </w:tcPr>
          <w:p w:rsidR="00E67432" w:rsidRPr="000E3FF3" w:rsidRDefault="00E67432" w:rsidP="00195EBA">
            <w:pPr>
              <w:spacing w:line="360" w:lineRule="auto"/>
              <w:rPr>
                <w:rFonts w:ascii="Arial" w:hAnsi="Arial" w:cs="Arial"/>
              </w:rPr>
            </w:pPr>
          </w:p>
        </w:tc>
      </w:tr>
      <w:tr w:rsidR="00E67432" w:rsidRPr="000E3FF3" w:rsidTr="00195EB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301" w:type="pct"/>
            <w:tcBorders>
              <w:top w:val="nil"/>
              <w:left w:val="nil"/>
              <w:bottom w:val="nil"/>
              <w:right w:val="nil"/>
            </w:tcBorders>
          </w:tcPr>
          <w:p w:rsidR="00E67432" w:rsidRPr="000E3FF3" w:rsidRDefault="00E67432" w:rsidP="00195EBA">
            <w:pPr>
              <w:spacing w:line="360" w:lineRule="auto"/>
              <w:rPr>
                <w:rFonts w:ascii="Arial" w:hAnsi="Arial" w:cs="Arial"/>
              </w:rPr>
            </w:pPr>
            <w:r w:rsidRPr="000E3FF3">
              <w:rPr>
                <w:rFonts w:ascii="Arial" w:hAnsi="Arial" w:cs="Arial"/>
                <w:sz w:val="22"/>
                <w:szCs w:val="22"/>
              </w:rPr>
              <w:t>Role of signatory (e.g. chair, director or owner)</w:t>
            </w:r>
          </w:p>
        </w:tc>
        <w:tc>
          <w:tcPr>
            <w:tcW w:w="2699" w:type="pct"/>
            <w:gridSpan w:val="2"/>
            <w:tcBorders>
              <w:top w:val="single" w:sz="4" w:space="0" w:color="7030A0"/>
              <w:left w:val="nil"/>
              <w:bottom w:val="single" w:sz="4" w:space="0" w:color="7030A0"/>
              <w:right w:val="nil"/>
            </w:tcBorders>
          </w:tcPr>
          <w:p w:rsidR="00E67432" w:rsidRPr="000E3FF3" w:rsidRDefault="00E67432" w:rsidP="00195EBA">
            <w:pPr>
              <w:spacing w:line="360" w:lineRule="auto"/>
              <w:rPr>
                <w:rFonts w:ascii="Arial" w:hAnsi="Arial" w:cs="Arial"/>
              </w:rPr>
            </w:pPr>
          </w:p>
        </w:tc>
      </w:tr>
    </w:tbl>
    <w:p w:rsidR="00E67432" w:rsidRPr="000E3FF3" w:rsidRDefault="00E67432" w:rsidP="00E67432">
      <w:pPr>
        <w:spacing w:line="360" w:lineRule="auto"/>
        <w:rPr>
          <w:rFonts w:ascii="Arial" w:hAnsi="Arial" w:cs="Arial"/>
          <w:b/>
          <w:sz w:val="28"/>
          <w:szCs w:val="28"/>
        </w:rPr>
      </w:pPr>
    </w:p>
    <w:p w:rsidR="00E67432" w:rsidRPr="000E3FF3" w:rsidRDefault="00E67432" w:rsidP="00E67432">
      <w:pPr>
        <w:spacing w:after="100"/>
        <w:textAlignment w:val="baseline"/>
        <w:rPr>
          <w:rFonts w:ascii="Arial" w:hAnsi="Arial" w:cs="Arial"/>
          <w:sz w:val="21"/>
          <w:szCs w:val="21"/>
        </w:rPr>
      </w:pPr>
    </w:p>
    <w:p w:rsidR="00E67432" w:rsidRPr="000E3FF3" w:rsidRDefault="00E67432" w:rsidP="00E67432">
      <w:pPr>
        <w:rPr>
          <w:rFonts w:ascii="Arial" w:hAnsi="Arial" w:cs="Arial"/>
        </w:rPr>
      </w:pPr>
    </w:p>
    <w:p w:rsidR="00195EBA" w:rsidRPr="000E3FF3" w:rsidRDefault="00195EBA" w:rsidP="00E67432">
      <w:pPr>
        <w:rPr>
          <w:rFonts w:ascii="Arial" w:hAnsi="Arial" w:cs="Arial"/>
        </w:rPr>
      </w:pPr>
    </w:p>
    <w:p w:rsidR="00195EBA" w:rsidRPr="000E3FF3" w:rsidRDefault="00195EBA" w:rsidP="00E67432">
      <w:pPr>
        <w:rPr>
          <w:rFonts w:ascii="Arial" w:hAnsi="Arial" w:cs="Arial"/>
        </w:rPr>
      </w:pPr>
    </w:p>
    <w:p w:rsidR="00195EBA" w:rsidRPr="000E3FF3" w:rsidRDefault="00195EBA" w:rsidP="00E67432">
      <w:pPr>
        <w:rPr>
          <w:rFonts w:ascii="Arial" w:hAnsi="Arial" w:cs="Arial"/>
        </w:rPr>
      </w:pPr>
    </w:p>
    <w:p w:rsidR="00195EBA" w:rsidRPr="000E3FF3" w:rsidRDefault="00195EBA" w:rsidP="00E67432">
      <w:pPr>
        <w:rPr>
          <w:rFonts w:ascii="Arial" w:hAnsi="Arial" w:cs="Arial"/>
        </w:rPr>
      </w:pPr>
    </w:p>
    <w:p w:rsidR="00195EBA" w:rsidRPr="000E3FF3" w:rsidRDefault="00195EBA" w:rsidP="00E67432">
      <w:pPr>
        <w:rPr>
          <w:rFonts w:ascii="Arial" w:hAnsi="Arial" w:cs="Arial"/>
        </w:rPr>
      </w:pPr>
    </w:p>
    <w:p w:rsidR="00195EBA" w:rsidRPr="000E3FF3" w:rsidRDefault="00195EBA" w:rsidP="00E67432">
      <w:pPr>
        <w:rPr>
          <w:rFonts w:ascii="Arial" w:hAnsi="Arial" w:cs="Arial"/>
        </w:rPr>
      </w:pPr>
    </w:p>
    <w:p w:rsidR="00195EBA" w:rsidRPr="000E3FF3" w:rsidRDefault="00195EBA" w:rsidP="00E67432">
      <w:pPr>
        <w:rPr>
          <w:rFonts w:ascii="Arial" w:hAnsi="Arial" w:cs="Arial"/>
        </w:rPr>
      </w:pPr>
    </w:p>
    <w:p w:rsidR="00195EBA" w:rsidRPr="000E3FF3" w:rsidRDefault="00195EBA" w:rsidP="00E67432">
      <w:pPr>
        <w:rPr>
          <w:rFonts w:ascii="Arial" w:hAnsi="Arial" w:cs="Arial"/>
        </w:rPr>
      </w:pPr>
    </w:p>
    <w:p w:rsidR="00195EBA" w:rsidRPr="000E3FF3" w:rsidRDefault="00195EBA" w:rsidP="00E67432">
      <w:pPr>
        <w:rPr>
          <w:rFonts w:ascii="Arial" w:hAnsi="Arial" w:cs="Arial"/>
        </w:rPr>
      </w:pPr>
    </w:p>
    <w:p w:rsidR="00195EBA" w:rsidRPr="000E3FF3" w:rsidRDefault="00195EBA" w:rsidP="00E67432">
      <w:pPr>
        <w:rPr>
          <w:rFonts w:ascii="Arial" w:hAnsi="Arial" w:cs="Arial"/>
        </w:rPr>
      </w:pPr>
    </w:p>
    <w:p w:rsidR="00195EBA" w:rsidRPr="000E3FF3" w:rsidRDefault="00195EBA" w:rsidP="00E67432">
      <w:pPr>
        <w:rPr>
          <w:rFonts w:ascii="Arial" w:hAnsi="Arial" w:cs="Arial"/>
        </w:rPr>
      </w:pPr>
    </w:p>
    <w:p w:rsidR="00195EBA" w:rsidRPr="000E3FF3" w:rsidRDefault="00195EBA" w:rsidP="00E67432">
      <w:pPr>
        <w:rPr>
          <w:rFonts w:ascii="Arial" w:hAnsi="Arial" w:cs="Arial"/>
        </w:rPr>
      </w:pPr>
    </w:p>
    <w:p w:rsidR="00195EBA" w:rsidRPr="000E3FF3" w:rsidRDefault="00195EBA" w:rsidP="00E67432">
      <w:pPr>
        <w:rPr>
          <w:rFonts w:ascii="Arial" w:hAnsi="Arial" w:cs="Arial"/>
        </w:rPr>
      </w:pPr>
    </w:p>
    <w:p w:rsidR="00195EBA" w:rsidRPr="000E3FF3" w:rsidRDefault="00195EBA" w:rsidP="00E67432">
      <w:pPr>
        <w:rPr>
          <w:rFonts w:ascii="Arial" w:hAnsi="Arial" w:cs="Arial"/>
        </w:rPr>
      </w:pPr>
    </w:p>
    <w:p w:rsidR="00195EBA" w:rsidRPr="000E3FF3" w:rsidRDefault="00195EBA" w:rsidP="00E67432">
      <w:pPr>
        <w:rPr>
          <w:rFonts w:ascii="Arial" w:hAnsi="Arial" w:cs="Arial"/>
        </w:rPr>
      </w:pPr>
    </w:p>
    <w:p w:rsidR="00195EBA" w:rsidRPr="000E3FF3" w:rsidRDefault="00195EBA" w:rsidP="00E67432">
      <w:pPr>
        <w:rPr>
          <w:rFonts w:ascii="Arial" w:hAnsi="Arial" w:cs="Arial"/>
        </w:rPr>
      </w:pPr>
    </w:p>
    <w:p w:rsidR="00195EBA" w:rsidRPr="000E3FF3" w:rsidRDefault="00195EBA" w:rsidP="00E67432">
      <w:pPr>
        <w:rPr>
          <w:rFonts w:ascii="Arial" w:hAnsi="Arial" w:cs="Arial"/>
        </w:rPr>
      </w:pPr>
    </w:p>
    <w:p w:rsidR="00195EBA" w:rsidRPr="000E3FF3" w:rsidRDefault="00195EBA" w:rsidP="00E67432">
      <w:pPr>
        <w:rPr>
          <w:rFonts w:ascii="Arial" w:hAnsi="Arial" w:cs="Arial"/>
        </w:rPr>
      </w:pPr>
    </w:p>
    <w:p w:rsidR="00195EBA" w:rsidRPr="000E3FF3" w:rsidRDefault="00195EBA" w:rsidP="00E67432">
      <w:pPr>
        <w:rPr>
          <w:rFonts w:ascii="Arial" w:hAnsi="Arial" w:cs="Arial"/>
        </w:rPr>
      </w:pPr>
    </w:p>
    <w:p w:rsidR="00195EBA" w:rsidRPr="000E3FF3" w:rsidRDefault="00195EBA" w:rsidP="00E67432">
      <w:pPr>
        <w:rPr>
          <w:rFonts w:ascii="Arial" w:hAnsi="Arial" w:cs="Arial"/>
        </w:rPr>
      </w:pPr>
    </w:p>
    <w:p w:rsidR="00195EBA" w:rsidRPr="000E3FF3" w:rsidRDefault="00195EBA" w:rsidP="00E67432">
      <w:pPr>
        <w:rPr>
          <w:rFonts w:ascii="Arial" w:hAnsi="Arial" w:cs="Arial"/>
        </w:rPr>
      </w:pPr>
    </w:p>
    <w:p w:rsidR="00E67432" w:rsidRPr="000E3FF3" w:rsidRDefault="00E67432" w:rsidP="0072407C">
      <w:pPr>
        <w:spacing w:line="360" w:lineRule="auto"/>
        <w:rPr>
          <w:rFonts w:ascii="Arial" w:hAnsi="Arial" w:cs="Arial"/>
          <w:b/>
          <w:sz w:val="22"/>
          <w:szCs w:val="22"/>
        </w:rPr>
      </w:pPr>
    </w:p>
    <w:p w:rsidR="000D4EE8" w:rsidRPr="000E3FF3" w:rsidRDefault="000D4EE8" w:rsidP="0072407C">
      <w:pPr>
        <w:spacing w:line="360" w:lineRule="auto"/>
        <w:rPr>
          <w:rFonts w:ascii="Arial" w:hAnsi="Arial" w:cs="Arial"/>
          <w:b/>
          <w:sz w:val="28"/>
          <w:szCs w:val="28"/>
        </w:rPr>
      </w:pPr>
      <w:r w:rsidRPr="000E3FF3">
        <w:rPr>
          <w:rFonts w:ascii="Arial" w:hAnsi="Arial" w:cs="Arial"/>
          <w:b/>
          <w:sz w:val="28"/>
          <w:szCs w:val="28"/>
        </w:rPr>
        <w:lastRenderedPageBreak/>
        <w:t>British values</w:t>
      </w:r>
    </w:p>
    <w:p w:rsidR="0072407C" w:rsidRPr="000E3FF3" w:rsidRDefault="0072407C" w:rsidP="000D4EE8">
      <w:pPr>
        <w:spacing w:line="360" w:lineRule="auto"/>
        <w:rPr>
          <w:rFonts w:ascii="Arial" w:hAnsi="Arial" w:cs="Arial"/>
          <w:b/>
          <w:sz w:val="22"/>
          <w:szCs w:val="22"/>
        </w:rPr>
      </w:pPr>
    </w:p>
    <w:p w:rsidR="000D4EE8" w:rsidRPr="000E3FF3" w:rsidRDefault="000D4EE8" w:rsidP="000D4EE8">
      <w:pPr>
        <w:spacing w:line="360" w:lineRule="auto"/>
        <w:rPr>
          <w:rFonts w:ascii="Arial" w:hAnsi="Arial" w:cs="Arial"/>
          <w:b/>
          <w:sz w:val="22"/>
          <w:szCs w:val="22"/>
        </w:rPr>
      </w:pPr>
      <w:r w:rsidRPr="000E3FF3">
        <w:rPr>
          <w:rFonts w:ascii="Arial" w:hAnsi="Arial" w:cs="Arial"/>
          <w:b/>
          <w:sz w:val="22"/>
          <w:szCs w:val="22"/>
        </w:rPr>
        <w:t>Policy statement</w:t>
      </w:r>
    </w:p>
    <w:p w:rsidR="000D4EE8" w:rsidRPr="000E3FF3" w:rsidRDefault="000D4EE8" w:rsidP="000D4EE8">
      <w:pPr>
        <w:spacing w:line="360" w:lineRule="auto"/>
        <w:rPr>
          <w:rFonts w:ascii="Arial" w:hAnsi="Arial" w:cs="Arial"/>
          <w:b/>
          <w:sz w:val="22"/>
          <w:szCs w:val="22"/>
        </w:rPr>
      </w:pPr>
    </w:p>
    <w:p w:rsidR="000D4EE8" w:rsidRPr="000E3FF3" w:rsidRDefault="000D4EE8" w:rsidP="000D4EE8">
      <w:pPr>
        <w:spacing w:line="360" w:lineRule="auto"/>
        <w:rPr>
          <w:rFonts w:ascii="Arial" w:hAnsi="Arial" w:cs="Arial"/>
          <w:sz w:val="22"/>
          <w:szCs w:val="22"/>
        </w:rPr>
      </w:pPr>
      <w:r w:rsidRPr="000E3FF3">
        <w:rPr>
          <w:rFonts w:ascii="Arial" w:hAnsi="Arial" w:cs="Arial"/>
          <w:sz w:val="22"/>
          <w:szCs w:val="22"/>
        </w:rPr>
        <w:t xml:space="preserve">We actively promote inclusion, equality of opportunity, the valuing of diversity and British values. </w:t>
      </w:r>
    </w:p>
    <w:p w:rsidR="000D4EE8" w:rsidRPr="000E3FF3" w:rsidRDefault="000D4EE8" w:rsidP="000D4EE8">
      <w:pPr>
        <w:spacing w:line="360" w:lineRule="auto"/>
        <w:rPr>
          <w:rFonts w:ascii="Arial" w:hAnsi="Arial" w:cs="Arial"/>
          <w:sz w:val="22"/>
          <w:szCs w:val="22"/>
        </w:rPr>
      </w:pPr>
    </w:p>
    <w:p w:rsidR="000D4EE8" w:rsidRPr="000E3FF3" w:rsidRDefault="000D4EE8" w:rsidP="000D4EE8">
      <w:pPr>
        <w:spacing w:line="360" w:lineRule="auto"/>
        <w:rPr>
          <w:rFonts w:ascii="Arial" w:hAnsi="Arial" w:cs="Arial"/>
          <w:sz w:val="22"/>
          <w:szCs w:val="22"/>
        </w:rPr>
      </w:pPr>
      <w:r w:rsidRPr="000E3FF3">
        <w:rPr>
          <w:rFonts w:ascii="Arial" w:hAnsi="Arial" w:cs="Arial"/>
          <w:sz w:val="22"/>
          <w:szCs w:val="22"/>
        </w:rPr>
        <w:t xml:space="preserve">Under the Equality Act 2010, which underpins standards of behaviour and incorporates both British and universal values, </w:t>
      </w:r>
      <w:proofErr w:type="gramStart"/>
      <w:r w:rsidRPr="000E3FF3">
        <w:rPr>
          <w:rFonts w:ascii="Arial" w:hAnsi="Arial" w:cs="Arial"/>
          <w:sz w:val="22"/>
          <w:szCs w:val="22"/>
        </w:rPr>
        <w:t>We</w:t>
      </w:r>
      <w:proofErr w:type="gramEnd"/>
      <w:r w:rsidRPr="000E3FF3">
        <w:rPr>
          <w:rFonts w:ascii="Arial" w:hAnsi="Arial" w:cs="Arial"/>
          <w:sz w:val="22"/>
          <w:szCs w:val="22"/>
        </w:rPr>
        <w:t xml:space="preserve"> have a legal obligation not to directly or indirectly discriminate against, harass or victimise those with protected characteristics. We make reasonable adjustments to procedures, criteria and practices to ensure that those with protected characteristics are not at a substantial disadvantage. </w:t>
      </w:r>
      <w:r w:rsidR="003748D3" w:rsidRPr="000E3FF3">
        <w:rPr>
          <w:rFonts w:ascii="Arial" w:hAnsi="Arial" w:cs="Arial"/>
          <w:sz w:val="22"/>
          <w:szCs w:val="22"/>
        </w:rPr>
        <w:t>[As we</w:t>
      </w:r>
      <w:r w:rsidRPr="000E3FF3">
        <w:rPr>
          <w:rFonts w:ascii="Arial" w:hAnsi="Arial" w:cs="Arial"/>
          <w:sz w:val="22"/>
          <w:szCs w:val="22"/>
        </w:rPr>
        <w:t xml:space="preserve"> are in receipt of public funding </w:t>
      </w:r>
      <w:r w:rsidR="003748D3" w:rsidRPr="000E3FF3">
        <w:rPr>
          <w:rFonts w:ascii="Arial" w:hAnsi="Arial" w:cs="Arial"/>
          <w:sz w:val="22"/>
          <w:szCs w:val="22"/>
        </w:rPr>
        <w:t>we</w:t>
      </w:r>
      <w:r w:rsidRPr="000E3FF3">
        <w:rPr>
          <w:rFonts w:ascii="Arial" w:hAnsi="Arial" w:cs="Arial"/>
          <w:sz w:val="22"/>
          <w:szCs w:val="22"/>
        </w:rPr>
        <w:t xml:space="preserve"> also have a public sector equality duty to eliminate unlawful discrimination, advance equality of opportunity, foster good relations and publish information to show compliance with the duty.] </w:t>
      </w:r>
    </w:p>
    <w:p w:rsidR="000D4EE8" w:rsidRPr="000E3FF3" w:rsidRDefault="000D4EE8" w:rsidP="000D4EE8">
      <w:pPr>
        <w:spacing w:line="360" w:lineRule="auto"/>
        <w:rPr>
          <w:rFonts w:ascii="Arial" w:hAnsi="Arial" w:cs="Arial"/>
          <w:sz w:val="22"/>
          <w:szCs w:val="22"/>
        </w:rPr>
      </w:pPr>
    </w:p>
    <w:p w:rsidR="000D4EE8" w:rsidRPr="000E3FF3" w:rsidRDefault="000D4EE8" w:rsidP="000D4EE8">
      <w:pPr>
        <w:spacing w:line="360" w:lineRule="auto"/>
        <w:rPr>
          <w:rFonts w:ascii="Arial" w:hAnsi="Arial" w:cs="Arial"/>
          <w:sz w:val="22"/>
          <w:szCs w:val="22"/>
        </w:rPr>
      </w:pPr>
      <w:r w:rsidRPr="000E3FF3">
        <w:rPr>
          <w:rFonts w:ascii="Arial" w:hAnsi="Arial" w:cs="Arial"/>
          <w:sz w:val="22"/>
          <w:szCs w:val="22"/>
        </w:rPr>
        <w:t>Social and emotional development is shaped by early experiences and relationships and incorporates elements of equality and British and universal values. The Early Years Foundation Stage (EYFS) supports children’s earliest skills so that they can become social citizens in an age-appropriate way,</w:t>
      </w:r>
      <w:r w:rsidR="00C52FC8" w:rsidRPr="000E3FF3">
        <w:rPr>
          <w:rFonts w:ascii="Arial" w:hAnsi="Arial" w:cs="Arial"/>
          <w:sz w:val="22"/>
          <w:szCs w:val="22"/>
        </w:rPr>
        <w:t xml:space="preserve"> </w:t>
      </w:r>
      <w:r w:rsidRPr="000E3FF3">
        <w:rPr>
          <w:rFonts w:ascii="Arial" w:hAnsi="Arial" w:cs="Arial"/>
          <w:sz w:val="22"/>
          <w:szCs w:val="22"/>
        </w:rPr>
        <w:t>that is, so that they are able to listen and attend to instructions; know the difference between right and wrong; recognise similarities and differences between themselves and others; make and maintain friendships; develop empathy and consideration of other people; take turns in play and conversation; avoid risk</w:t>
      </w:r>
      <w:r w:rsidR="00C52FC8" w:rsidRPr="000E3FF3">
        <w:rPr>
          <w:rFonts w:ascii="Arial" w:hAnsi="Arial" w:cs="Arial"/>
          <w:sz w:val="22"/>
          <w:szCs w:val="22"/>
        </w:rPr>
        <w:t xml:space="preserve"> </w:t>
      </w:r>
      <w:r w:rsidRPr="000E3FF3">
        <w:rPr>
          <w:rFonts w:ascii="Arial" w:hAnsi="Arial" w:cs="Arial"/>
          <w:sz w:val="22"/>
          <w:szCs w:val="22"/>
        </w:rPr>
        <w:t>and take notice of rules and boundaries; learn not to hurt/upset other people with words and actions; understand the consequences of hurtful/discriminatory behaviour.</w:t>
      </w:r>
    </w:p>
    <w:p w:rsidR="000D4EE8" w:rsidRPr="000E3FF3" w:rsidRDefault="000D4EE8" w:rsidP="000D4EE8">
      <w:pPr>
        <w:spacing w:line="360" w:lineRule="auto"/>
        <w:rPr>
          <w:rFonts w:ascii="Arial" w:hAnsi="Arial" w:cs="Arial"/>
          <w:b/>
          <w:sz w:val="22"/>
          <w:szCs w:val="22"/>
        </w:rPr>
      </w:pPr>
    </w:p>
    <w:p w:rsidR="000D4EE8" w:rsidRPr="000E3FF3" w:rsidRDefault="000D4EE8" w:rsidP="000D4EE8">
      <w:pPr>
        <w:spacing w:line="360" w:lineRule="auto"/>
        <w:rPr>
          <w:rFonts w:ascii="Arial" w:hAnsi="Arial" w:cs="Arial"/>
          <w:b/>
          <w:sz w:val="22"/>
          <w:szCs w:val="22"/>
        </w:rPr>
      </w:pPr>
      <w:r w:rsidRPr="000E3FF3">
        <w:rPr>
          <w:rFonts w:ascii="Arial" w:hAnsi="Arial" w:cs="Arial"/>
          <w:b/>
          <w:sz w:val="22"/>
          <w:szCs w:val="22"/>
        </w:rPr>
        <w:t>Procedures</w:t>
      </w:r>
    </w:p>
    <w:p w:rsidR="000D4EE8" w:rsidRPr="000E3FF3" w:rsidRDefault="000D4EE8" w:rsidP="000D4EE8">
      <w:pPr>
        <w:pStyle w:val="Default"/>
        <w:spacing w:line="360" w:lineRule="auto"/>
        <w:rPr>
          <w:rFonts w:ascii="Arial" w:hAnsi="Arial" w:cs="Arial"/>
          <w:b/>
          <w:color w:val="auto"/>
          <w:sz w:val="22"/>
          <w:szCs w:val="22"/>
        </w:rPr>
      </w:pPr>
    </w:p>
    <w:p w:rsidR="000D4EE8" w:rsidRPr="000E3FF3" w:rsidRDefault="000D4EE8" w:rsidP="000D4EE8">
      <w:pPr>
        <w:pStyle w:val="Default"/>
        <w:spacing w:line="360" w:lineRule="auto"/>
        <w:rPr>
          <w:rFonts w:ascii="Arial" w:hAnsi="Arial" w:cs="Arial"/>
          <w:i/>
          <w:color w:val="auto"/>
          <w:sz w:val="22"/>
          <w:szCs w:val="22"/>
        </w:rPr>
      </w:pPr>
      <w:r w:rsidRPr="000E3FF3">
        <w:rPr>
          <w:rFonts w:ascii="Arial" w:hAnsi="Arial" w:cs="Arial"/>
          <w:i/>
          <w:color w:val="auto"/>
          <w:sz w:val="22"/>
          <w:szCs w:val="22"/>
        </w:rPr>
        <w:t>British Values</w:t>
      </w:r>
    </w:p>
    <w:p w:rsidR="000D4EE8" w:rsidRPr="000E3FF3" w:rsidRDefault="000D4EE8" w:rsidP="000D4EE8">
      <w:pPr>
        <w:pStyle w:val="Default"/>
        <w:spacing w:line="360" w:lineRule="auto"/>
        <w:rPr>
          <w:rFonts w:ascii="Arial" w:hAnsi="Arial" w:cs="Arial"/>
          <w:color w:val="auto"/>
          <w:sz w:val="22"/>
          <w:szCs w:val="22"/>
        </w:rPr>
      </w:pPr>
      <w:r w:rsidRPr="000E3FF3">
        <w:rPr>
          <w:rFonts w:ascii="Arial" w:hAnsi="Arial" w:cs="Arial"/>
          <w:color w:val="auto"/>
          <w:sz w:val="22"/>
          <w:szCs w:val="22"/>
        </w:rPr>
        <w:t xml:space="preserve">The fundamental British values of </w:t>
      </w:r>
      <w:r w:rsidRPr="000E3FF3">
        <w:rPr>
          <w:rFonts w:ascii="Arial" w:hAnsi="Arial" w:cs="Arial"/>
          <w:i/>
          <w:color w:val="auto"/>
          <w:sz w:val="22"/>
          <w:szCs w:val="22"/>
        </w:rPr>
        <w:t>democracy, rule of law, individual liberty, mutual respect and tolerance for those with different faiths and beliefs</w:t>
      </w:r>
      <w:r w:rsidRPr="000E3FF3">
        <w:rPr>
          <w:rFonts w:ascii="Arial" w:hAnsi="Arial" w:cs="Arial"/>
          <w:color w:val="auto"/>
          <w:sz w:val="22"/>
          <w:szCs w:val="22"/>
        </w:rPr>
        <w:t xml:space="preserve"> are already implicitly embedded in the 2014 EYFS and are further clarified below, based on the</w:t>
      </w:r>
      <w:r w:rsidR="00C52FC8" w:rsidRPr="000E3FF3">
        <w:rPr>
          <w:rFonts w:ascii="Arial" w:hAnsi="Arial" w:cs="Arial"/>
          <w:color w:val="auto"/>
          <w:sz w:val="22"/>
          <w:szCs w:val="22"/>
        </w:rPr>
        <w:t xml:space="preserve"> </w:t>
      </w:r>
      <w:r w:rsidRPr="000E3FF3">
        <w:rPr>
          <w:rFonts w:ascii="Arial" w:hAnsi="Arial" w:cs="Arial"/>
          <w:i/>
          <w:color w:val="auto"/>
          <w:sz w:val="22"/>
          <w:szCs w:val="22"/>
        </w:rPr>
        <w:t>Fundamental British Values in the Early Years</w:t>
      </w:r>
      <w:r w:rsidR="00C52FC8" w:rsidRPr="000E3FF3">
        <w:rPr>
          <w:rFonts w:ascii="Arial" w:hAnsi="Arial" w:cs="Arial"/>
          <w:i/>
          <w:color w:val="auto"/>
          <w:sz w:val="22"/>
          <w:szCs w:val="22"/>
        </w:rPr>
        <w:t xml:space="preserve"> </w:t>
      </w:r>
      <w:r w:rsidRPr="000E3FF3">
        <w:rPr>
          <w:rFonts w:ascii="Arial" w:hAnsi="Arial" w:cs="Arial"/>
          <w:color w:val="auto"/>
          <w:sz w:val="22"/>
          <w:szCs w:val="22"/>
        </w:rPr>
        <w:t>guidance (Foundation Years 2015):</w:t>
      </w:r>
    </w:p>
    <w:p w:rsidR="000D4EE8" w:rsidRPr="000E3FF3" w:rsidRDefault="000D4EE8" w:rsidP="00C34F23">
      <w:pPr>
        <w:pStyle w:val="Default"/>
        <w:numPr>
          <w:ilvl w:val="0"/>
          <w:numId w:val="220"/>
        </w:numPr>
        <w:spacing w:line="360" w:lineRule="auto"/>
        <w:rPr>
          <w:rFonts w:ascii="Arial" w:hAnsi="Arial" w:cs="Arial"/>
          <w:color w:val="auto"/>
          <w:sz w:val="22"/>
          <w:szCs w:val="22"/>
        </w:rPr>
      </w:pPr>
      <w:r w:rsidRPr="000E3FF3">
        <w:rPr>
          <w:rFonts w:ascii="Arial" w:hAnsi="Arial" w:cs="Arial"/>
          <w:i/>
          <w:color w:val="auto"/>
          <w:sz w:val="22"/>
          <w:szCs w:val="22"/>
        </w:rPr>
        <w:t>Democracy</w:t>
      </w:r>
      <w:r w:rsidRPr="000E3FF3">
        <w:rPr>
          <w:rFonts w:ascii="Arial" w:hAnsi="Arial" w:cs="Arial"/>
          <w:color w:val="auto"/>
          <w:sz w:val="22"/>
          <w:szCs w:val="22"/>
        </w:rPr>
        <w:t>, or making decisions together (through the prime area of Personal, Social and Emotional Development)</w:t>
      </w:r>
    </w:p>
    <w:p w:rsidR="000D4EE8" w:rsidRPr="000E3FF3" w:rsidRDefault="000D4EE8" w:rsidP="00C34F23">
      <w:pPr>
        <w:pStyle w:val="Default"/>
        <w:numPr>
          <w:ilvl w:val="0"/>
          <w:numId w:val="221"/>
        </w:numPr>
        <w:spacing w:line="360" w:lineRule="auto"/>
        <w:rPr>
          <w:rFonts w:ascii="Arial" w:hAnsi="Arial" w:cs="Arial"/>
          <w:color w:val="auto"/>
          <w:sz w:val="22"/>
          <w:szCs w:val="22"/>
        </w:rPr>
      </w:pPr>
      <w:r w:rsidRPr="000E3FF3">
        <w:rPr>
          <w:rFonts w:ascii="Arial" w:hAnsi="Arial" w:cs="Arial"/>
          <w:color w:val="auto"/>
          <w:sz w:val="22"/>
          <w:szCs w:val="22"/>
        </w:rPr>
        <w:t>As part of the focus on self-confidence and self-awareness, practitioners encourage children to see their role in the bigger picture, encouraging them to know that their views count, to value each other’s views and values, and talk about their feelings, for example, recognising when they do or do not need help.</w:t>
      </w:r>
    </w:p>
    <w:p w:rsidR="000D4EE8" w:rsidRPr="000E3FF3" w:rsidRDefault="000D4EE8" w:rsidP="00C34F23">
      <w:pPr>
        <w:pStyle w:val="Default"/>
        <w:numPr>
          <w:ilvl w:val="0"/>
          <w:numId w:val="221"/>
        </w:numPr>
        <w:spacing w:line="360" w:lineRule="auto"/>
        <w:rPr>
          <w:rFonts w:ascii="Arial" w:hAnsi="Arial" w:cs="Arial"/>
          <w:color w:val="auto"/>
          <w:sz w:val="22"/>
          <w:szCs w:val="22"/>
        </w:rPr>
      </w:pPr>
      <w:r w:rsidRPr="000E3FF3">
        <w:rPr>
          <w:rFonts w:ascii="Arial" w:hAnsi="Arial" w:cs="Arial"/>
          <w:color w:val="auto"/>
          <w:sz w:val="22"/>
          <w:szCs w:val="22"/>
        </w:rPr>
        <w:lastRenderedPageBreak/>
        <w:t>Practitioners support the decisions that children make and provide activities that involve turn-taking, sharing and collaboration. Children are given opportunities to develop enquiring minds in an atmosphere where questions are valued.</w:t>
      </w:r>
    </w:p>
    <w:p w:rsidR="000D4EE8" w:rsidRPr="000E3FF3" w:rsidRDefault="000D4EE8" w:rsidP="00C34F23">
      <w:pPr>
        <w:pStyle w:val="Default"/>
        <w:numPr>
          <w:ilvl w:val="0"/>
          <w:numId w:val="226"/>
        </w:numPr>
        <w:spacing w:line="360" w:lineRule="auto"/>
        <w:rPr>
          <w:rFonts w:ascii="Arial" w:hAnsi="Arial" w:cs="Arial"/>
          <w:color w:val="auto"/>
          <w:sz w:val="22"/>
          <w:szCs w:val="22"/>
        </w:rPr>
      </w:pPr>
      <w:r w:rsidRPr="000E3FF3">
        <w:rPr>
          <w:rFonts w:ascii="Arial" w:hAnsi="Arial" w:cs="Arial"/>
          <w:i/>
          <w:color w:val="auto"/>
          <w:sz w:val="22"/>
          <w:szCs w:val="22"/>
        </w:rPr>
        <w:t>Rule of law</w:t>
      </w:r>
      <w:r w:rsidRPr="000E3FF3">
        <w:rPr>
          <w:rFonts w:ascii="Arial" w:hAnsi="Arial" w:cs="Arial"/>
          <w:color w:val="auto"/>
          <w:sz w:val="22"/>
          <w:szCs w:val="22"/>
        </w:rPr>
        <w:t>, or understanding that rules matter (through the prime area of Personal, Social and Emotional Development)</w:t>
      </w:r>
    </w:p>
    <w:p w:rsidR="000D4EE8" w:rsidRPr="000E3FF3" w:rsidRDefault="000D4EE8" w:rsidP="00C34F23">
      <w:pPr>
        <w:pStyle w:val="Default"/>
        <w:numPr>
          <w:ilvl w:val="0"/>
          <w:numId w:val="222"/>
        </w:numPr>
        <w:spacing w:line="360" w:lineRule="auto"/>
        <w:rPr>
          <w:rFonts w:ascii="Arial" w:hAnsi="Arial" w:cs="Arial"/>
          <w:color w:val="auto"/>
          <w:sz w:val="22"/>
          <w:szCs w:val="22"/>
        </w:rPr>
      </w:pPr>
      <w:r w:rsidRPr="000E3FF3">
        <w:rPr>
          <w:rFonts w:ascii="Arial" w:hAnsi="Arial" w:cs="Arial"/>
          <w:color w:val="auto"/>
          <w:sz w:val="22"/>
          <w:szCs w:val="22"/>
        </w:rPr>
        <w:t>Practitioners ensure that children understand their own and others’ behaviour and its consequence.</w:t>
      </w:r>
    </w:p>
    <w:p w:rsidR="000D4EE8" w:rsidRPr="000E3FF3" w:rsidRDefault="000D4EE8" w:rsidP="00C34F23">
      <w:pPr>
        <w:pStyle w:val="Default"/>
        <w:numPr>
          <w:ilvl w:val="0"/>
          <w:numId w:val="222"/>
        </w:numPr>
        <w:spacing w:line="360" w:lineRule="auto"/>
        <w:rPr>
          <w:rFonts w:ascii="Arial" w:hAnsi="Arial" w:cs="Arial"/>
          <w:color w:val="auto"/>
          <w:sz w:val="22"/>
          <w:szCs w:val="22"/>
        </w:rPr>
      </w:pPr>
      <w:r w:rsidRPr="000E3FF3">
        <w:rPr>
          <w:rFonts w:ascii="Arial" w:hAnsi="Arial" w:cs="Arial"/>
          <w:color w:val="auto"/>
          <w:sz w:val="22"/>
          <w:szCs w:val="22"/>
        </w:rPr>
        <w:t>Practitioners collaborate with children to create rules and the codes of behaviour, for example, the rules about tidying up, and ensure that all children understand rules apply to everyone.</w:t>
      </w:r>
    </w:p>
    <w:p w:rsidR="000D4EE8" w:rsidRPr="000E3FF3" w:rsidRDefault="000D4EE8" w:rsidP="00C34F23">
      <w:pPr>
        <w:pStyle w:val="Default"/>
        <w:numPr>
          <w:ilvl w:val="0"/>
          <w:numId w:val="220"/>
        </w:numPr>
        <w:spacing w:line="360" w:lineRule="auto"/>
        <w:rPr>
          <w:rFonts w:ascii="Arial" w:hAnsi="Arial" w:cs="Arial"/>
          <w:b/>
          <w:color w:val="auto"/>
          <w:sz w:val="22"/>
          <w:szCs w:val="22"/>
        </w:rPr>
      </w:pPr>
      <w:r w:rsidRPr="000E3FF3">
        <w:rPr>
          <w:rFonts w:ascii="Arial" w:hAnsi="Arial" w:cs="Arial"/>
          <w:i/>
          <w:color w:val="auto"/>
          <w:sz w:val="22"/>
          <w:szCs w:val="22"/>
        </w:rPr>
        <w:t>Individual liberty</w:t>
      </w:r>
      <w:r w:rsidRPr="000E3FF3">
        <w:rPr>
          <w:rFonts w:ascii="Arial" w:hAnsi="Arial" w:cs="Arial"/>
          <w:b/>
          <w:color w:val="auto"/>
          <w:sz w:val="22"/>
          <w:szCs w:val="22"/>
        </w:rPr>
        <w:t>,</w:t>
      </w:r>
      <w:r w:rsidR="00C52FC8" w:rsidRPr="000E3FF3">
        <w:rPr>
          <w:rFonts w:ascii="Arial" w:hAnsi="Arial" w:cs="Arial"/>
          <w:b/>
          <w:color w:val="auto"/>
          <w:sz w:val="22"/>
          <w:szCs w:val="22"/>
        </w:rPr>
        <w:t xml:space="preserve"> </w:t>
      </w:r>
      <w:r w:rsidRPr="000E3FF3">
        <w:rPr>
          <w:rFonts w:ascii="Arial" w:hAnsi="Arial" w:cs="Arial"/>
          <w:b/>
          <w:color w:val="auto"/>
          <w:sz w:val="22"/>
          <w:szCs w:val="22"/>
        </w:rPr>
        <w:t xml:space="preserve">or </w:t>
      </w:r>
      <w:r w:rsidRPr="000E3FF3">
        <w:rPr>
          <w:rFonts w:ascii="Arial" w:hAnsi="Arial" w:cs="Arial"/>
          <w:color w:val="auto"/>
          <w:sz w:val="22"/>
          <w:szCs w:val="22"/>
        </w:rPr>
        <w:t>freedom for all (through the prime areas of Personal, Social and Emotional Development, and Understanding the World)</w:t>
      </w:r>
    </w:p>
    <w:p w:rsidR="000D4EE8" w:rsidRPr="000E3FF3" w:rsidRDefault="000D4EE8" w:rsidP="00C34F23">
      <w:pPr>
        <w:pStyle w:val="Default"/>
        <w:numPr>
          <w:ilvl w:val="0"/>
          <w:numId w:val="223"/>
        </w:numPr>
        <w:spacing w:line="360" w:lineRule="auto"/>
        <w:rPr>
          <w:rFonts w:ascii="Arial" w:hAnsi="Arial" w:cs="Arial"/>
          <w:color w:val="auto"/>
          <w:sz w:val="22"/>
          <w:szCs w:val="22"/>
        </w:rPr>
      </w:pPr>
      <w:r w:rsidRPr="000E3FF3">
        <w:rPr>
          <w:rFonts w:ascii="Arial" w:hAnsi="Arial" w:cs="Arial"/>
          <w:color w:val="auto"/>
          <w:sz w:val="22"/>
          <w:szCs w:val="22"/>
        </w:rPr>
        <w:t xml:space="preserve">Children should develop a positive sense of themselves. </w:t>
      </w:r>
      <w:proofErr w:type="gramStart"/>
      <w:r w:rsidRPr="000E3FF3">
        <w:rPr>
          <w:rFonts w:ascii="Arial" w:hAnsi="Arial" w:cs="Arial"/>
          <w:color w:val="auto"/>
          <w:sz w:val="22"/>
          <w:szCs w:val="22"/>
        </w:rPr>
        <w:t>Staff provide</w:t>
      </w:r>
      <w:proofErr w:type="gramEnd"/>
      <w:r w:rsidRPr="000E3FF3">
        <w:rPr>
          <w:rFonts w:ascii="Arial" w:hAnsi="Arial" w:cs="Arial"/>
          <w:color w:val="auto"/>
          <w:sz w:val="22"/>
          <w:szCs w:val="22"/>
        </w:rPr>
        <w:t xml:space="preserve"> opportunities for children to develop their self-knowledge, self-esteem and increase their confidence in their own abilities, for example through allowing children to take risks on an obstacle course, mixing colours, talking about their experiences and learning.</w:t>
      </w:r>
    </w:p>
    <w:p w:rsidR="000D4EE8" w:rsidRPr="000E3FF3" w:rsidRDefault="000D4EE8" w:rsidP="00C34F23">
      <w:pPr>
        <w:pStyle w:val="Default"/>
        <w:numPr>
          <w:ilvl w:val="0"/>
          <w:numId w:val="223"/>
        </w:numPr>
        <w:spacing w:line="360" w:lineRule="auto"/>
        <w:rPr>
          <w:rFonts w:ascii="Arial" w:hAnsi="Arial" w:cs="Arial"/>
          <w:color w:val="auto"/>
          <w:sz w:val="22"/>
          <w:szCs w:val="22"/>
        </w:rPr>
      </w:pPr>
      <w:r w:rsidRPr="000E3FF3">
        <w:rPr>
          <w:rFonts w:ascii="Arial" w:hAnsi="Arial" w:cs="Arial"/>
          <w:color w:val="auto"/>
          <w:sz w:val="22"/>
          <w:szCs w:val="22"/>
        </w:rPr>
        <w:t>Practitioners encourage a range of experiences that allow children to explore the language of feelings and responsibility, reflect on their differences and understand we are free to have different opinions, for example discussing in a small group what they feel about transferring into Reception Class.</w:t>
      </w:r>
    </w:p>
    <w:p w:rsidR="000D4EE8" w:rsidRPr="000E3FF3" w:rsidRDefault="000D4EE8" w:rsidP="00C34F23">
      <w:pPr>
        <w:pStyle w:val="Default"/>
        <w:numPr>
          <w:ilvl w:val="0"/>
          <w:numId w:val="220"/>
        </w:numPr>
        <w:spacing w:line="360" w:lineRule="auto"/>
        <w:rPr>
          <w:rFonts w:ascii="Arial" w:hAnsi="Arial" w:cs="Arial"/>
          <w:color w:val="auto"/>
          <w:sz w:val="22"/>
          <w:szCs w:val="22"/>
        </w:rPr>
      </w:pPr>
      <w:r w:rsidRPr="000E3FF3">
        <w:rPr>
          <w:rFonts w:ascii="Arial" w:hAnsi="Arial" w:cs="Arial"/>
          <w:i/>
          <w:color w:val="auto"/>
          <w:sz w:val="22"/>
          <w:szCs w:val="22"/>
        </w:rPr>
        <w:t>Mutual respect and tolerance</w:t>
      </w:r>
      <w:r w:rsidRPr="000E3FF3">
        <w:rPr>
          <w:rFonts w:ascii="Arial" w:hAnsi="Arial" w:cs="Arial"/>
          <w:color w:val="auto"/>
          <w:sz w:val="22"/>
          <w:szCs w:val="22"/>
        </w:rPr>
        <w:t>, or treating others as you want to be treated (through the prime areas of Personal, Social and Emotional Development, and Understanding the World)</w:t>
      </w:r>
    </w:p>
    <w:p w:rsidR="000D4EE8" w:rsidRPr="000E3FF3" w:rsidRDefault="000D4EE8" w:rsidP="00C34F23">
      <w:pPr>
        <w:pStyle w:val="Default"/>
        <w:numPr>
          <w:ilvl w:val="0"/>
          <w:numId w:val="224"/>
        </w:numPr>
        <w:spacing w:line="360" w:lineRule="auto"/>
        <w:rPr>
          <w:rFonts w:ascii="Arial" w:hAnsi="Arial" w:cs="Arial"/>
          <w:color w:val="auto"/>
          <w:sz w:val="22"/>
          <w:szCs w:val="22"/>
        </w:rPr>
      </w:pPr>
      <w:r w:rsidRPr="000E3FF3">
        <w:rPr>
          <w:rFonts w:ascii="Arial" w:hAnsi="Arial" w:cs="Arial"/>
          <w:color w:val="auto"/>
          <w:sz w:val="22"/>
          <w:szCs w:val="22"/>
        </w:rPr>
        <w:t>Practitioners create an ethos of inclusivity and tolerance where views, faiths, cultures and races are valued and children are engaged with the wider community.</w:t>
      </w:r>
    </w:p>
    <w:p w:rsidR="000D4EE8" w:rsidRPr="000E3FF3" w:rsidRDefault="000D4EE8" w:rsidP="00C34F23">
      <w:pPr>
        <w:pStyle w:val="Default"/>
        <w:numPr>
          <w:ilvl w:val="0"/>
          <w:numId w:val="224"/>
        </w:numPr>
        <w:spacing w:line="360" w:lineRule="auto"/>
        <w:rPr>
          <w:rFonts w:ascii="Arial" w:hAnsi="Arial" w:cs="Arial"/>
          <w:color w:val="auto"/>
          <w:sz w:val="22"/>
          <w:szCs w:val="22"/>
        </w:rPr>
      </w:pPr>
      <w:r w:rsidRPr="000E3FF3">
        <w:rPr>
          <w:rFonts w:ascii="Arial" w:hAnsi="Arial" w:cs="Arial"/>
          <w:color w:val="auto"/>
          <w:sz w:val="22"/>
          <w:szCs w:val="22"/>
        </w:rPr>
        <w:t>Children should acquire tolerance, appreciation and respect for their own and other cultures; know about similarities and differences between themselves and others, and among families, faiths, communities, cultures and traditions.</w:t>
      </w:r>
    </w:p>
    <w:p w:rsidR="000D4EE8" w:rsidRPr="000E3FF3" w:rsidRDefault="000D4EE8" w:rsidP="00C34F23">
      <w:pPr>
        <w:pStyle w:val="Default"/>
        <w:numPr>
          <w:ilvl w:val="0"/>
          <w:numId w:val="224"/>
        </w:numPr>
        <w:spacing w:line="360" w:lineRule="auto"/>
        <w:rPr>
          <w:rFonts w:ascii="Arial" w:hAnsi="Arial" w:cs="Arial"/>
          <w:color w:val="auto"/>
          <w:sz w:val="22"/>
          <w:szCs w:val="22"/>
        </w:rPr>
      </w:pPr>
      <w:r w:rsidRPr="000E3FF3">
        <w:rPr>
          <w:rFonts w:ascii="Arial" w:hAnsi="Arial" w:cs="Arial"/>
          <w:color w:val="auto"/>
          <w:sz w:val="22"/>
          <w:szCs w:val="22"/>
        </w:rPr>
        <w:t>Practitioners encourage and explain the importance of tolerant behaviours, such as sharing and respecting other’s opinions.</w:t>
      </w:r>
    </w:p>
    <w:p w:rsidR="000D4EE8" w:rsidRPr="000E3FF3" w:rsidRDefault="000D4EE8" w:rsidP="00C34F23">
      <w:pPr>
        <w:pStyle w:val="Default"/>
        <w:numPr>
          <w:ilvl w:val="0"/>
          <w:numId w:val="224"/>
        </w:numPr>
        <w:spacing w:line="360" w:lineRule="auto"/>
        <w:rPr>
          <w:rFonts w:ascii="Arial" w:hAnsi="Arial" w:cs="Arial"/>
          <w:color w:val="auto"/>
          <w:sz w:val="22"/>
          <w:szCs w:val="22"/>
        </w:rPr>
      </w:pPr>
      <w:r w:rsidRPr="000E3FF3">
        <w:rPr>
          <w:rFonts w:ascii="Arial" w:hAnsi="Arial" w:cs="Arial"/>
          <w:color w:val="auto"/>
          <w:sz w:val="22"/>
          <w:szCs w:val="22"/>
        </w:rPr>
        <w:t>Practitioners promote diverse attitudes and challenge stereotypes, for example, sharing stories that reflect and value the diversity of children’s experiences and providing resources and activities that challenge gender, cultural or racial stereotyping.</w:t>
      </w:r>
    </w:p>
    <w:p w:rsidR="000D4EE8" w:rsidRPr="000E3FF3" w:rsidRDefault="000F6B39" w:rsidP="00C34F23">
      <w:pPr>
        <w:pStyle w:val="Default"/>
        <w:numPr>
          <w:ilvl w:val="0"/>
          <w:numId w:val="220"/>
        </w:numPr>
        <w:spacing w:line="360" w:lineRule="auto"/>
        <w:rPr>
          <w:rFonts w:ascii="Arial" w:hAnsi="Arial" w:cs="Arial"/>
          <w:i/>
          <w:color w:val="auto"/>
          <w:sz w:val="22"/>
          <w:szCs w:val="22"/>
        </w:rPr>
      </w:pPr>
      <w:r w:rsidRPr="000E3FF3">
        <w:rPr>
          <w:rFonts w:ascii="Arial" w:hAnsi="Arial" w:cs="Arial"/>
          <w:i/>
          <w:color w:val="auto"/>
          <w:sz w:val="22"/>
          <w:szCs w:val="22"/>
        </w:rPr>
        <w:t>In our</w:t>
      </w:r>
      <w:r w:rsidR="000D4EE8" w:rsidRPr="000E3FF3">
        <w:rPr>
          <w:rFonts w:ascii="Arial" w:hAnsi="Arial" w:cs="Arial"/>
          <w:i/>
          <w:color w:val="auto"/>
          <w:sz w:val="22"/>
          <w:szCs w:val="22"/>
        </w:rPr>
        <w:t xml:space="preserve"> setting it is not acceptable to:</w:t>
      </w:r>
    </w:p>
    <w:p w:rsidR="000D4EE8" w:rsidRPr="000E3FF3" w:rsidRDefault="000D4EE8" w:rsidP="00C34F23">
      <w:pPr>
        <w:pStyle w:val="Default"/>
        <w:numPr>
          <w:ilvl w:val="0"/>
          <w:numId w:val="225"/>
        </w:numPr>
        <w:spacing w:line="360" w:lineRule="auto"/>
        <w:rPr>
          <w:rFonts w:ascii="Arial" w:hAnsi="Arial" w:cs="Arial"/>
          <w:color w:val="auto"/>
          <w:sz w:val="22"/>
          <w:szCs w:val="22"/>
        </w:rPr>
      </w:pPr>
      <w:r w:rsidRPr="000E3FF3">
        <w:rPr>
          <w:rFonts w:ascii="Arial" w:hAnsi="Arial" w:cs="Arial"/>
          <w:color w:val="auto"/>
          <w:sz w:val="22"/>
          <w:szCs w:val="22"/>
        </w:rPr>
        <w:t>actively promote intolerance of other faiths, cultures and races</w:t>
      </w:r>
    </w:p>
    <w:p w:rsidR="000D4EE8" w:rsidRPr="000E3FF3" w:rsidRDefault="000D4EE8" w:rsidP="00C34F23">
      <w:pPr>
        <w:pStyle w:val="Default"/>
        <w:numPr>
          <w:ilvl w:val="0"/>
          <w:numId w:val="225"/>
        </w:numPr>
        <w:spacing w:line="360" w:lineRule="auto"/>
        <w:rPr>
          <w:rFonts w:ascii="Arial" w:hAnsi="Arial" w:cs="Arial"/>
          <w:color w:val="auto"/>
          <w:sz w:val="22"/>
          <w:szCs w:val="22"/>
        </w:rPr>
      </w:pPr>
      <w:r w:rsidRPr="000E3FF3">
        <w:rPr>
          <w:rFonts w:ascii="Arial" w:hAnsi="Arial" w:cs="Arial"/>
          <w:color w:val="auto"/>
          <w:sz w:val="22"/>
          <w:szCs w:val="22"/>
        </w:rPr>
        <w:t>fail to challenge gender stereotypes and routinely segregate girls and boys</w:t>
      </w:r>
    </w:p>
    <w:p w:rsidR="000D4EE8" w:rsidRPr="000E3FF3" w:rsidRDefault="000D4EE8" w:rsidP="00C34F23">
      <w:pPr>
        <w:pStyle w:val="Default"/>
        <w:numPr>
          <w:ilvl w:val="0"/>
          <w:numId w:val="225"/>
        </w:numPr>
        <w:spacing w:line="360" w:lineRule="auto"/>
        <w:rPr>
          <w:rFonts w:ascii="Arial" w:hAnsi="Arial" w:cs="Arial"/>
          <w:color w:val="auto"/>
          <w:sz w:val="22"/>
          <w:szCs w:val="22"/>
        </w:rPr>
      </w:pPr>
      <w:r w:rsidRPr="000E3FF3">
        <w:rPr>
          <w:rFonts w:ascii="Arial" w:hAnsi="Arial" w:cs="Arial"/>
          <w:color w:val="auto"/>
          <w:sz w:val="22"/>
          <w:szCs w:val="22"/>
        </w:rPr>
        <w:t>isolate children from their wider community</w:t>
      </w:r>
    </w:p>
    <w:p w:rsidR="000D4EE8" w:rsidRPr="000E3FF3" w:rsidRDefault="000D4EE8" w:rsidP="00C34F23">
      <w:pPr>
        <w:pStyle w:val="Default"/>
        <w:numPr>
          <w:ilvl w:val="0"/>
          <w:numId w:val="225"/>
        </w:numPr>
        <w:spacing w:line="360" w:lineRule="auto"/>
        <w:rPr>
          <w:rFonts w:ascii="Arial" w:hAnsi="Arial" w:cs="Arial"/>
          <w:color w:val="auto"/>
          <w:sz w:val="22"/>
          <w:szCs w:val="22"/>
        </w:rPr>
      </w:pPr>
      <w:r w:rsidRPr="000E3FF3">
        <w:rPr>
          <w:rFonts w:ascii="Arial" w:hAnsi="Arial" w:cs="Arial"/>
          <w:color w:val="auto"/>
          <w:sz w:val="22"/>
          <w:szCs w:val="22"/>
        </w:rPr>
        <w:lastRenderedPageBreak/>
        <w:t>fail to challenge behaviours (whether of staff, children or parents) that are not in line with the fundamental British values of democracy, rule of law, individual liberty, mutual respect and tolerance for those with different faiths and beliefs</w:t>
      </w:r>
    </w:p>
    <w:p w:rsidR="000D4EE8" w:rsidRPr="000E3FF3" w:rsidRDefault="000D4EE8" w:rsidP="000D4EE8">
      <w:pPr>
        <w:pStyle w:val="Default"/>
        <w:spacing w:line="360" w:lineRule="auto"/>
        <w:rPr>
          <w:rFonts w:ascii="Arial" w:hAnsi="Arial" w:cs="Arial"/>
          <w:b/>
          <w:color w:val="auto"/>
          <w:sz w:val="22"/>
          <w:szCs w:val="22"/>
        </w:rPr>
      </w:pPr>
    </w:p>
    <w:p w:rsidR="000D4EE8" w:rsidRPr="000E3FF3" w:rsidRDefault="000D4EE8" w:rsidP="000D4EE8">
      <w:pPr>
        <w:pStyle w:val="Default"/>
        <w:spacing w:line="360" w:lineRule="auto"/>
        <w:rPr>
          <w:rFonts w:ascii="Arial" w:hAnsi="Arial" w:cs="Arial"/>
          <w:b/>
          <w:color w:val="auto"/>
          <w:sz w:val="22"/>
          <w:szCs w:val="22"/>
        </w:rPr>
      </w:pPr>
      <w:r w:rsidRPr="000E3FF3">
        <w:rPr>
          <w:rFonts w:ascii="Arial" w:hAnsi="Arial" w:cs="Arial"/>
          <w:i/>
          <w:color w:val="auto"/>
          <w:sz w:val="22"/>
          <w:szCs w:val="22"/>
        </w:rPr>
        <w:t>Prevent Strategy</w:t>
      </w:r>
    </w:p>
    <w:p w:rsidR="000D4EE8" w:rsidRPr="000E3FF3" w:rsidRDefault="000D4EE8" w:rsidP="000D4EE8">
      <w:pPr>
        <w:pStyle w:val="Default"/>
        <w:spacing w:line="360" w:lineRule="auto"/>
        <w:rPr>
          <w:rFonts w:ascii="Arial" w:hAnsi="Arial" w:cs="Arial"/>
          <w:color w:val="auto"/>
          <w:sz w:val="22"/>
          <w:szCs w:val="22"/>
        </w:rPr>
      </w:pPr>
      <w:r w:rsidRPr="000E3FF3">
        <w:rPr>
          <w:rFonts w:ascii="Arial" w:hAnsi="Arial" w:cs="Arial"/>
          <w:color w:val="auto"/>
          <w:sz w:val="22"/>
          <w:szCs w:val="22"/>
        </w:rPr>
        <w:t xml:space="preserve">Under the Counter-Terrorism and Security Act 2015We also have a duty </w:t>
      </w:r>
      <w:r w:rsidRPr="000E3FF3">
        <w:rPr>
          <w:rFonts w:ascii="Arial" w:hAnsi="Arial" w:cs="Arial"/>
          <w:i/>
          <w:color w:val="auto"/>
          <w:sz w:val="22"/>
          <w:szCs w:val="22"/>
        </w:rPr>
        <w:t>“to have due regard to the need to prevent people from being drawn into</w:t>
      </w:r>
      <w:r w:rsidR="00C52FC8" w:rsidRPr="000E3FF3">
        <w:rPr>
          <w:rFonts w:ascii="Arial" w:hAnsi="Arial" w:cs="Arial"/>
          <w:i/>
          <w:color w:val="auto"/>
          <w:sz w:val="22"/>
          <w:szCs w:val="22"/>
        </w:rPr>
        <w:t xml:space="preserve"> </w:t>
      </w:r>
      <w:r w:rsidRPr="000E3FF3">
        <w:rPr>
          <w:rFonts w:ascii="Arial" w:hAnsi="Arial" w:cs="Arial"/>
          <w:i/>
          <w:color w:val="auto"/>
          <w:sz w:val="22"/>
          <w:szCs w:val="22"/>
        </w:rPr>
        <w:t>terrorism”</w:t>
      </w:r>
    </w:p>
    <w:p w:rsidR="000D4EE8" w:rsidRPr="000E3FF3" w:rsidRDefault="000D4EE8" w:rsidP="000D4EE8">
      <w:pPr>
        <w:pStyle w:val="ListParagraph"/>
        <w:spacing w:line="360" w:lineRule="auto"/>
        <w:ind w:left="0"/>
        <w:contextualSpacing w:val="0"/>
        <w:rPr>
          <w:rFonts w:ascii="Arial" w:hAnsi="Arial" w:cs="Arial"/>
          <w:sz w:val="22"/>
          <w:szCs w:val="22"/>
        </w:rPr>
      </w:pPr>
    </w:p>
    <w:p w:rsidR="000D4EE8" w:rsidRPr="000E3FF3" w:rsidRDefault="000D4EE8" w:rsidP="000D4EE8">
      <w:pPr>
        <w:pStyle w:val="ListParagraph"/>
        <w:spacing w:line="360" w:lineRule="auto"/>
        <w:ind w:left="0"/>
        <w:contextualSpacing w:val="0"/>
        <w:rPr>
          <w:rFonts w:ascii="Arial" w:hAnsi="Arial" w:cs="Arial"/>
          <w:b/>
          <w:sz w:val="22"/>
          <w:szCs w:val="22"/>
        </w:rPr>
      </w:pPr>
      <w:r w:rsidRPr="000E3FF3">
        <w:rPr>
          <w:rFonts w:ascii="Arial" w:hAnsi="Arial" w:cs="Arial"/>
          <w:b/>
          <w:sz w:val="22"/>
          <w:szCs w:val="22"/>
        </w:rPr>
        <w:t>Legal framework</w:t>
      </w:r>
    </w:p>
    <w:p w:rsidR="000D4EE8" w:rsidRPr="000E3FF3" w:rsidRDefault="000D4EE8" w:rsidP="000D4EE8">
      <w:pPr>
        <w:pStyle w:val="ListParagraph"/>
        <w:spacing w:line="360" w:lineRule="auto"/>
        <w:ind w:left="0"/>
        <w:contextualSpacing w:val="0"/>
        <w:rPr>
          <w:rFonts w:ascii="Arial" w:hAnsi="Arial" w:cs="Arial"/>
          <w:b/>
          <w:sz w:val="22"/>
          <w:szCs w:val="22"/>
        </w:rPr>
      </w:pPr>
    </w:p>
    <w:p w:rsidR="000D4EE8" w:rsidRPr="000E3FF3" w:rsidRDefault="000D4EE8" w:rsidP="000D4EE8">
      <w:pPr>
        <w:pStyle w:val="ListParagraph"/>
        <w:spacing w:line="360" w:lineRule="auto"/>
        <w:ind w:left="0"/>
        <w:contextualSpacing w:val="0"/>
        <w:rPr>
          <w:rFonts w:ascii="Arial" w:hAnsi="Arial" w:cs="Arial"/>
          <w:sz w:val="22"/>
          <w:szCs w:val="22"/>
        </w:rPr>
      </w:pPr>
      <w:r w:rsidRPr="000E3FF3">
        <w:rPr>
          <w:rFonts w:ascii="Arial" w:hAnsi="Arial" w:cs="Arial"/>
          <w:sz w:val="22"/>
          <w:szCs w:val="22"/>
        </w:rPr>
        <w:t>Counter-Terrorism and Security Act 2015</w:t>
      </w:r>
    </w:p>
    <w:p w:rsidR="000D4EE8" w:rsidRPr="000E3FF3" w:rsidRDefault="000D4EE8" w:rsidP="000D4EE8">
      <w:pPr>
        <w:pStyle w:val="ListParagraph"/>
        <w:spacing w:line="360" w:lineRule="auto"/>
        <w:ind w:left="0"/>
        <w:contextualSpacing w:val="0"/>
        <w:rPr>
          <w:rFonts w:ascii="Arial" w:hAnsi="Arial" w:cs="Arial"/>
          <w:sz w:val="22"/>
          <w:szCs w:val="22"/>
        </w:rPr>
      </w:pPr>
    </w:p>
    <w:p w:rsidR="000D4EE8" w:rsidRPr="000E3FF3" w:rsidRDefault="000D4EE8" w:rsidP="000D4EE8">
      <w:pPr>
        <w:pStyle w:val="ListParagraph"/>
        <w:spacing w:line="360" w:lineRule="auto"/>
        <w:ind w:left="0"/>
        <w:contextualSpacing w:val="0"/>
        <w:rPr>
          <w:rFonts w:ascii="Arial" w:hAnsi="Arial" w:cs="Arial"/>
          <w:b/>
          <w:sz w:val="22"/>
          <w:szCs w:val="22"/>
        </w:rPr>
      </w:pPr>
      <w:r w:rsidRPr="000E3FF3">
        <w:rPr>
          <w:rFonts w:ascii="Arial" w:hAnsi="Arial" w:cs="Arial"/>
          <w:b/>
          <w:sz w:val="22"/>
          <w:szCs w:val="22"/>
        </w:rPr>
        <w:t>Further guidance</w:t>
      </w:r>
    </w:p>
    <w:p w:rsidR="000D4EE8" w:rsidRPr="000E3FF3" w:rsidRDefault="000D4EE8" w:rsidP="000D4EE8">
      <w:pPr>
        <w:pStyle w:val="ListParagraph"/>
        <w:spacing w:line="360" w:lineRule="auto"/>
        <w:ind w:left="0"/>
        <w:contextualSpacing w:val="0"/>
        <w:rPr>
          <w:rFonts w:ascii="Arial" w:hAnsi="Arial" w:cs="Arial"/>
          <w:b/>
          <w:sz w:val="22"/>
          <w:szCs w:val="22"/>
        </w:rPr>
      </w:pPr>
    </w:p>
    <w:p w:rsidR="000D4EE8" w:rsidRPr="000E3FF3" w:rsidRDefault="000D4EE8" w:rsidP="000D4EE8">
      <w:pPr>
        <w:spacing w:line="360" w:lineRule="auto"/>
        <w:rPr>
          <w:rFonts w:ascii="Arial" w:hAnsi="Arial" w:cs="Arial"/>
          <w:b/>
          <w:sz w:val="22"/>
          <w:szCs w:val="22"/>
        </w:rPr>
      </w:pPr>
      <w:r w:rsidRPr="000E3FF3">
        <w:rPr>
          <w:rFonts w:ascii="Arial" w:hAnsi="Arial" w:cs="Arial"/>
          <w:sz w:val="22"/>
          <w:szCs w:val="22"/>
        </w:rPr>
        <w:t>Equality Act 2010: Public Sector Equality Duty - What Do I Need to Know? A Quick Start Guide for Public Sector Organisations (Government Equalities Office 2011)</w:t>
      </w:r>
    </w:p>
    <w:p w:rsidR="000D4EE8" w:rsidRPr="000E3FF3" w:rsidRDefault="000D4EE8" w:rsidP="000D4EE8">
      <w:pPr>
        <w:spacing w:line="360" w:lineRule="auto"/>
        <w:rPr>
          <w:rFonts w:ascii="Arial" w:hAnsi="Arial" w:cs="Arial"/>
          <w:sz w:val="22"/>
          <w:szCs w:val="22"/>
        </w:rPr>
      </w:pPr>
      <w:r w:rsidRPr="000E3FF3">
        <w:rPr>
          <w:rFonts w:ascii="Arial" w:hAnsi="Arial" w:cs="Arial"/>
          <w:sz w:val="22"/>
          <w:szCs w:val="22"/>
        </w:rPr>
        <w:t>Fundamental British Values in the Early Years (Foundation Years 2015)</w:t>
      </w:r>
    </w:p>
    <w:p w:rsidR="000D4EE8" w:rsidRPr="000E3FF3" w:rsidRDefault="000D4EE8" w:rsidP="000D4EE8">
      <w:pPr>
        <w:pStyle w:val="Default"/>
        <w:spacing w:line="360" w:lineRule="auto"/>
        <w:rPr>
          <w:rFonts w:ascii="Arial" w:hAnsi="Arial" w:cs="Arial"/>
          <w:color w:val="auto"/>
          <w:sz w:val="22"/>
          <w:szCs w:val="22"/>
        </w:rPr>
      </w:pPr>
      <w:r w:rsidRPr="000E3FF3">
        <w:rPr>
          <w:rFonts w:ascii="Arial" w:hAnsi="Arial" w:cs="Arial"/>
          <w:color w:val="auto"/>
          <w:sz w:val="22"/>
          <w:szCs w:val="22"/>
        </w:rPr>
        <w:t xml:space="preserve">Prevent Duty Guidance: for England and Wales (HMG 2015) </w:t>
      </w:r>
    </w:p>
    <w:p w:rsidR="000D4EE8" w:rsidRPr="000E3FF3" w:rsidRDefault="000D4EE8" w:rsidP="000D4EE8">
      <w:pPr>
        <w:pStyle w:val="Default"/>
        <w:spacing w:line="360" w:lineRule="auto"/>
        <w:rPr>
          <w:rFonts w:ascii="Arial" w:hAnsi="Arial" w:cs="Arial"/>
          <w:color w:val="auto"/>
          <w:sz w:val="22"/>
          <w:szCs w:val="22"/>
        </w:rPr>
      </w:pPr>
      <w:r w:rsidRPr="000E3FF3">
        <w:rPr>
          <w:rFonts w:ascii="Arial" w:hAnsi="Arial" w:cs="Arial"/>
          <w:color w:val="auto"/>
          <w:sz w:val="22"/>
          <w:szCs w:val="22"/>
        </w:rPr>
        <w:t>The Prevent Duty: Departmental Advice for Schools and Childcare Providers (</w:t>
      </w:r>
      <w:proofErr w:type="spellStart"/>
      <w:r w:rsidRPr="000E3FF3">
        <w:rPr>
          <w:rFonts w:ascii="Arial" w:hAnsi="Arial" w:cs="Arial"/>
          <w:color w:val="auto"/>
          <w:sz w:val="22"/>
          <w:szCs w:val="22"/>
        </w:rPr>
        <w:t>DfE</w:t>
      </w:r>
      <w:proofErr w:type="spellEnd"/>
      <w:r w:rsidRPr="000E3FF3">
        <w:rPr>
          <w:rFonts w:ascii="Arial" w:hAnsi="Arial" w:cs="Arial"/>
          <w:color w:val="auto"/>
          <w:sz w:val="22"/>
          <w:szCs w:val="22"/>
        </w:rPr>
        <w:t xml:space="preserve"> 2015) </w:t>
      </w:r>
    </w:p>
    <w:p w:rsidR="000D4EE8" w:rsidRPr="000E3FF3" w:rsidRDefault="000D4EE8" w:rsidP="000D4EE8">
      <w:pPr>
        <w:pStyle w:val="ListParagraph"/>
        <w:spacing w:line="360" w:lineRule="auto"/>
        <w:ind w:left="0"/>
        <w:contextualSpacing w:val="0"/>
        <w:rPr>
          <w:rFonts w:ascii="Arial" w:hAnsi="Arial" w:cs="Arial"/>
          <w:b/>
          <w:sz w:val="22"/>
          <w:szCs w:val="22"/>
        </w:rPr>
      </w:pPr>
    </w:p>
    <w:tbl>
      <w:tblPr>
        <w:tblW w:w="5000" w:type="pct"/>
        <w:tblLook w:val="01E0"/>
      </w:tblPr>
      <w:tblGrid>
        <w:gridCol w:w="4495"/>
        <w:gridCol w:w="3404"/>
        <w:gridCol w:w="1870"/>
      </w:tblGrid>
      <w:tr w:rsidR="000D4EE8" w:rsidRPr="000E3FF3" w:rsidTr="002E25E0">
        <w:tc>
          <w:tcPr>
            <w:tcW w:w="2301" w:type="pct"/>
          </w:tcPr>
          <w:p w:rsidR="000D4EE8" w:rsidRPr="000E3FF3" w:rsidRDefault="000D4EE8" w:rsidP="002E25E0">
            <w:pPr>
              <w:spacing w:line="360" w:lineRule="auto"/>
              <w:rPr>
                <w:rFonts w:ascii="Arial" w:hAnsi="Arial" w:cs="Arial"/>
                <w:sz w:val="22"/>
                <w:szCs w:val="22"/>
              </w:rPr>
            </w:pPr>
            <w:r w:rsidRPr="000E3FF3">
              <w:rPr>
                <w:rFonts w:ascii="Arial" w:hAnsi="Arial" w:cs="Arial"/>
                <w:sz w:val="22"/>
                <w:szCs w:val="22"/>
              </w:rPr>
              <w:t>This policy was adopted by</w:t>
            </w:r>
          </w:p>
        </w:tc>
        <w:tc>
          <w:tcPr>
            <w:tcW w:w="1742" w:type="pct"/>
            <w:tcBorders>
              <w:bottom w:val="single" w:sz="4" w:space="0" w:color="7030A0"/>
            </w:tcBorders>
            <w:shd w:val="clear" w:color="auto" w:fill="auto"/>
          </w:tcPr>
          <w:p w:rsidR="000D4EE8" w:rsidRPr="000E3FF3" w:rsidRDefault="000D4EE8" w:rsidP="002E25E0">
            <w:pPr>
              <w:spacing w:line="360" w:lineRule="auto"/>
              <w:rPr>
                <w:rFonts w:ascii="Arial" w:hAnsi="Arial" w:cs="Arial"/>
                <w:sz w:val="22"/>
                <w:szCs w:val="22"/>
              </w:rPr>
            </w:pPr>
          </w:p>
        </w:tc>
        <w:tc>
          <w:tcPr>
            <w:tcW w:w="957" w:type="pct"/>
          </w:tcPr>
          <w:p w:rsidR="000D4EE8" w:rsidRPr="000E3FF3" w:rsidRDefault="000D4EE8" w:rsidP="002E25E0">
            <w:pPr>
              <w:spacing w:line="360" w:lineRule="auto"/>
              <w:rPr>
                <w:rFonts w:ascii="Arial" w:hAnsi="Arial" w:cs="Arial"/>
                <w:i/>
                <w:sz w:val="22"/>
                <w:szCs w:val="22"/>
              </w:rPr>
            </w:pPr>
            <w:r w:rsidRPr="000E3FF3">
              <w:rPr>
                <w:rFonts w:ascii="Arial" w:hAnsi="Arial" w:cs="Arial"/>
                <w:i/>
                <w:sz w:val="22"/>
                <w:szCs w:val="22"/>
              </w:rPr>
              <w:t>(name of provider)</w:t>
            </w:r>
          </w:p>
        </w:tc>
      </w:tr>
      <w:tr w:rsidR="000D4EE8" w:rsidRPr="000E3FF3" w:rsidTr="002E25E0">
        <w:tc>
          <w:tcPr>
            <w:tcW w:w="2301" w:type="pct"/>
          </w:tcPr>
          <w:p w:rsidR="000D4EE8" w:rsidRPr="000E3FF3" w:rsidRDefault="000D4EE8" w:rsidP="002E25E0">
            <w:pPr>
              <w:spacing w:line="360" w:lineRule="auto"/>
              <w:rPr>
                <w:rFonts w:ascii="Arial" w:hAnsi="Arial" w:cs="Arial"/>
                <w:sz w:val="22"/>
                <w:szCs w:val="22"/>
              </w:rPr>
            </w:pPr>
            <w:r w:rsidRPr="000E3FF3">
              <w:rPr>
                <w:rFonts w:ascii="Arial" w:hAnsi="Arial" w:cs="Arial"/>
                <w:sz w:val="22"/>
                <w:szCs w:val="22"/>
              </w:rPr>
              <w:t>On</w:t>
            </w:r>
          </w:p>
        </w:tc>
        <w:tc>
          <w:tcPr>
            <w:tcW w:w="1742" w:type="pct"/>
            <w:tcBorders>
              <w:top w:val="single" w:sz="4" w:space="0" w:color="7030A0"/>
              <w:bottom w:val="single" w:sz="4" w:space="0" w:color="7030A0"/>
            </w:tcBorders>
          </w:tcPr>
          <w:p w:rsidR="000D4EE8" w:rsidRPr="000E3FF3" w:rsidRDefault="000D4EE8" w:rsidP="002E25E0">
            <w:pPr>
              <w:spacing w:line="360" w:lineRule="auto"/>
              <w:rPr>
                <w:rFonts w:ascii="Arial" w:hAnsi="Arial" w:cs="Arial"/>
                <w:sz w:val="22"/>
                <w:szCs w:val="22"/>
              </w:rPr>
            </w:pPr>
          </w:p>
        </w:tc>
        <w:tc>
          <w:tcPr>
            <w:tcW w:w="957" w:type="pct"/>
          </w:tcPr>
          <w:p w:rsidR="000D4EE8" w:rsidRPr="000E3FF3" w:rsidRDefault="000D4EE8" w:rsidP="002E25E0">
            <w:pPr>
              <w:spacing w:line="360" w:lineRule="auto"/>
              <w:rPr>
                <w:rFonts w:ascii="Arial" w:hAnsi="Arial" w:cs="Arial"/>
                <w:i/>
                <w:sz w:val="22"/>
                <w:szCs w:val="22"/>
              </w:rPr>
            </w:pPr>
            <w:r w:rsidRPr="000E3FF3">
              <w:rPr>
                <w:rFonts w:ascii="Arial" w:hAnsi="Arial" w:cs="Arial"/>
                <w:i/>
                <w:sz w:val="22"/>
                <w:szCs w:val="22"/>
              </w:rPr>
              <w:t>(date)</w:t>
            </w:r>
          </w:p>
        </w:tc>
      </w:tr>
      <w:tr w:rsidR="000D4EE8" w:rsidRPr="000E3FF3" w:rsidTr="002E25E0">
        <w:tc>
          <w:tcPr>
            <w:tcW w:w="2301" w:type="pct"/>
          </w:tcPr>
          <w:p w:rsidR="000D4EE8" w:rsidRPr="000E3FF3" w:rsidRDefault="000D4EE8" w:rsidP="002E25E0">
            <w:pPr>
              <w:spacing w:line="360" w:lineRule="auto"/>
              <w:rPr>
                <w:rFonts w:ascii="Arial" w:hAnsi="Arial" w:cs="Arial"/>
                <w:sz w:val="22"/>
                <w:szCs w:val="22"/>
              </w:rPr>
            </w:pPr>
            <w:r w:rsidRPr="000E3FF3">
              <w:rPr>
                <w:rFonts w:ascii="Arial" w:hAnsi="Arial" w:cs="Arial"/>
                <w:sz w:val="22"/>
                <w:szCs w:val="22"/>
              </w:rPr>
              <w:t>Date to be reviewed</w:t>
            </w:r>
          </w:p>
        </w:tc>
        <w:tc>
          <w:tcPr>
            <w:tcW w:w="1742" w:type="pct"/>
            <w:tcBorders>
              <w:top w:val="single" w:sz="4" w:space="0" w:color="7030A0"/>
              <w:bottom w:val="single" w:sz="4" w:space="0" w:color="7030A0"/>
            </w:tcBorders>
          </w:tcPr>
          <w:p w:rsidR="000D4EE8" w:rsidRPr="000E3FF3" w:rsidRDefault="000D4EE8" w:rsidP="002E25E0">
            <w:pPr>
              <w:spacing w:line="360" w:lineRule="auto"/>
              <w:rPr>
                <w:rFonts w:ascii="Arial" w:hAnsi="Arial" w:cs="Arial"/>
                <w:sz w:val="22"/>
                <w:szCs w:val="22"/>
              </w:rPr>
            </w:pPr>
          </w:p>
        </w:tc>
        <w:tc>
          <w:tcPr>
            <w:tcW w:w="957" w:type="pct"/>
          </w:tcPr>
          <w:p w:rsidR="000D4EE8" w:rsidRPr="000E3FF3" w:rsidRDefault="000D4EE8" w:rsidP="002E25E0">
            <w:pPr>
              <w:spacing w:line="360" w:lineRule="auto"/>
              <w:rPr>
                <w:rFonts w:ascii="Arial" w:hAnsi="Arial" w:cs="Arial"/>
                <w:i/>
                <w:sz w:val="22"/>
                <w:szCs w:val="22"/>
              </w:rPr>
            </w:pPr>
            <w:r w:rsidRPr="000E3FF3">
              <w:rPr>
                <w:rFonts w:ascii="Arial" w:hAnsi="Arial" w:cs="Arial"/>
                <w:i/>
                <w:sz w:val="22"/>
                <w:szCs w:val="22"/>
              </w:rPr>
              <w:t>(date)</w:t>
            </w:r>
          </w:p>
        </w:tc>
      </w:tr>
      <w:tr w:rsidR="000D4EE8" w:rsidRPr="000E3FF3" w:rsidTr="002E25E0">
        <w:tc>
          <w:tcPr>
            <w:tcW w:w="2301" w:type="pct"/>
          </w:tcPr>
          <w:p w:rsidR="000D4EE8" w:rsidRPr="000E3FF3" w:rsidRDefault="000D4EE8" w:rsidP="002E25E0">
            <w:pPr>
              <w:spacing w:line="360" w:lineRule="auto"/>
              <w:rPr>
                <w:rFonts w:ascii="Arial" w:hAnsi="Arial" w:cs="Arial"/>
                <w:sz w:val="22"/>
                <w:szCs w:val="22"/>
              </w:rPr>
            </w:pPr>
            <w:r w:rsidRPr="000E3FF3">
              <w:rPr>
                <w:rFonts w:ascii="Arial" w:hAnsi="Arial" w:cs="Arial"/>
                <w:sz w:val="22"/>
                <w:szCs w:val="22"/>
              </w:rPr>
              <w:t>Signed on behalf of the provider</w:t>
            </w:r>
          </w:p>
        </w:tc>
        <w:tc>
          <w:tcPr>
            <w:tcW w:w="2699" w:type="pct"/>
            <w:gridSpan w:val="2"/>
            <w:tcBorders>
              <w:bottom w:val="single" w:sz="4" w:space="0" w:color="7030A0"/>
            </w:tcBorders>
          </w:tcPr>
          <w:p w:rsidR="000D4EE8" w:rsidRPr="000E3FF3" w:rsidRDefault="000D4EE8" w:rsidP="002E25E0">
            <w:pPr>
              <w:spacing w:line="360" w:lineRule="auto"/>
              <w:rPr>
                <w:rFonts w:ascii="Arial" w:hAnsi="Arial" w:cs="Arial"/>
                <w:sz w:val="22"/>
                <w:szCs w:val="22"/>
              </w:rPr>
            </w:pPr>
          </w:p>
        </w:tc>
      </w:tr>
      <w:tr w:rsidR="000D4EE8" w:rsidRPr="000E3FF3" w:rsidTr="002E25E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301" w:type="pct"/>
            <w:tcBorders>
              <w:top w:val="nil"/>
              <w:left w:val="nil"/>
              <w:bottom w:val="nil"/>
              <w:right w:val="nil"/>
            </w:tcBorders>
          </w:tcPr>
          <w:p w:rsidR="000D4EE8" w:rsidRPr="000E3FF3" w:rsidRDefault="000D4EE8" w:rsidP="002E25E0">
            <w:pPr>
              <w:spacing w:line="360" w:lineRule="auto"/>
              <w:rPr>
                <w:rFonts w:ascii="Arial" w:hAnsi="Arial" w:cs="Arial"/>
                <w:sz w:val="22"/>
                <w:szCs w:val="22"/>
              </w:rPr>
            </w:pPr>
            <w:r w:rsidRPr="000E3FF3">
              <w:rPr>
                <w:rFonts w:ascii="Arial" w:hAnsi="Arial" w:cs="Arial"/>
                <w:sz w:val="22"/>
                <w:szCs w:val="22"/>
              </w:rPr>
              <w:t>Name of signatory</w:t>
            </w:r>
          </w:p>
        </w:tc>
        <w:tc>
          <w:tcPr>
            <w:tcW w:w="2699" w:type="pct"/>
            <w:gridSpan w:val="2"/>
            <w:tcBorders>
              <w:top w:val="single" w:sz="4" w:space="0" w:color="7030A0"/>
              <w:left w:val="nil"/>
              <w:bottom w:val="single" w:sz="4" w:space="0" w:color="7030A0"/>
              <w:right w:val="nil"/>
            </w:tcBorders>
          </w:tcPr>
          <w:p w:rsidR="000D4EE8" w:rsidRPr="000E3FF3" w:rsidRDefault="000D4EE8" w:rsidP="002E25E0">
            <w:pPr>
              <w:spacing w:line="360" w:lineRule="auto"/>
              <w:rPr>
                <w:rFonts w:ascii="Arial" w:hAnsi="Arial" w:cs="Arial"/>
                <w:sz w:val="22"/>
                <w:szCs w:val="22"/>
              </w:rPr>
            </w:pPr>
          </w:p>
        </w:tc>
      </w:tr>
      <w:tr w:rsidR="000D4EE8" w:rsidRPr="000E3FF3" w:rsidTr="002E25E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301" w:type="pct"/>
            <w:tcBorders>
              <w:top w:val="nil"/>
              <w:left w:val="nil"/>
              <w:bottom w:val="nil"/>
              <w:right w:val="nil"/>
            </w:tcBorders>
          </w:tcPr>
          <w:p w:rsidR="000D4EE8" w:rsidRPr="000E3FF3" w:rsidRDefault="000D4EE8" w:rsidP="002E25E0">
            <w:pPr>
              <w:spacing w:line="360" w:lineRule="auto"/>
              <w:rPr>
                <w:rFonts w:ascii="Arial" w:hAnsi="Arial" w:cs="Arial"/>
                <w:sz w:val="22"/>
                <w:szCs w:val="22"/>
              </w:rPr>
            </w:pPr>
            <w:r w:rsidRPr="000E3FF3">
              <w:rPr>
                <w:rFonts w:ascii="Arial" w:hAnsi="Arial" w:cs="Arial"/>
                <w:sz w:val="22"/>
                <w:szCs w:val="22"/>
              </w:rPr>
              <w:t>Role of signatory (e.g. chair, director or owner)</w:t>
            </w:r>
          </w:p>
        </w:tc>
        <w:tc>
          <w:tcPr>
            <w:tcW w:w="2699" w:type="pct"/>
            <w:gridSpan w:val="2"/>
            <w:tcBorders>
              <w:top w:val="single" w:sz="4" w:space="0" w:color="7030A0"/>
              <w:left w:val="nil"/>
              <w:bottom w:val="single" w:sz="4" w:space="0" w:color="7030A0"/>
              <w:right w:val="nil"/>
            </w:tcBorders>
          </w:tcPr>
          <w:p w:rsidR="000D4EE8" w:rsidRPr="000E3FF3" w:rsidRDefault="000D4EE8" w:rsidP="002E25E0">
            <w:pPr>
              <w:spacing w:line="360" w:lineRule="auto"/>
              <w:rPr>
                <w:rFonts w:ascii="Arial" w:hAnsi="Arial" w:cs="Arial"/>
                <w:sz w:val="22"/>
                <w:szCs w:val="22"/>
              </w:rPr>
            </w:pPr>
          </w:p>
        </w:tc>
      </w:tr>
    </w:tbl>
    <w:p w:rsidR="000D4EE8" w:rsidRPr="000E3FF3" w:rsidRDefault="000D4EE8" w:rsidP="000D4EE8">
      <w:pPr>
        <w:spacing w:line="360" w:lineRule="auto"/>
        <w:rPr>
          <w:rFonts w:ascii="Arial" w:hAnsi="Arial" w:cs="Arial"/>
          <w:sz w:val="22"/>
          <w:szCs w:val="22"/>
        </w:rPr>
      </w:pPr>
    </w:p>
    <w:p w:rsidR="000D4EE8" w:rsidRPr="000E3FF3" w:rsidRDefault="000D4EE8" w:rsidP="000D4EE8">
      <w:pPr>
        <w:spacing w:line="360" w:lineRule="auto"/>
        <w:rPr>
          <w:rFonts w:ascii="Arial" w:hAnsi="Arial" w:cs="Arial"/>
          <w:b/>
          <w:sz w:val="22"/>
          <w:szCs w:val="22"/>
        </w:rPr>
      </w:pPr>
      <w:r w:rsidRPr="000E3FF3">
        <w:rPr>
          <w:rFonts w:ascii="Arial" w:hAnsi="Arial" w:cs="Arial"/>
          <w:b/>
          <w:sz w:val="22"/>
          <w:szCs w:val="22"/>
        </w:rPr>
        <w:t>Other useful Pre-school Learning Alliance publications</w:t>
      </w:r>
    </w:p>
    <w:p w:rsidR="000D4EE8" w:rsidRPr="000E3FF3" w:rsidRDefault="000D4EE8" w:rsidP="00AC030D">
      <w:pPr>
        <w:pStyle w:val="ListParagraph"/>
        <w:numPr>
          <w:ilvl w:val="0"/>
          <w:numId w:val="126"/>
        </w:numPr>
        <w:spacing w:line="360" w:lineRule="auto"/>
        <w:contextualSpacing w:val="0"/>
        <w:rPr>
          <w:rFonts w:ascii="Arial" w:hAnsi="Arial" w:cs="Arial"/>
          <w:sz w:val="22"/>
          <w:szCs w:val="22"/>
        </w:rPr>
      </w:pPr>
      <w:r w:rsidRPr="000E3FF3">
        <w:rPr>
          <w:rFonts w:ascii="Arial" w:hAnsi="Arial" w:cs="Arial"/>
          <w:sz w:val="22"/>
          <w:szCs w:val="22"/>
        </w:rPr>
        <w:t>Guide to the Equality Act and Good Practice (2015)</w:t>
      </w:r>
    </w:p>
    <w:p w:rsidR="000D4EE8" w:rsidRPr="000E3FF3" w:rsidRDefault="000D4EE8" w:rsidP="000D4EE8">
      <w:pPr>
        <w:spacing w:line="360" w:lineRule="auto"/>
        <w:rPr>
          <w:rFonts w:ascii="Arial" w:hAnsi="Arial" w:cs="Arial"/>
          <w:sz w:val="22"/>
          <w:szCs w:val="22"/>
        </w:rPr>
      </w:pPr>
    </w:p>
    <w:p w:rsidR="002E2538" w:rsidRPr="000E3FF3" w:rsidRDefault="002E2538" w:rsidP="000D4EE8">
      <w:pPr>
        <w:spacing w:line="360" w:lineRule="auto"/>
        <w:rPr>
          <w:rFonts w:ascii="Arial" w:hAnsi="Arial" w:cs="Arial"/>
          <w:sz w:val="22"/>
          <w:szCs w:val="22"/>
        </w:rPr>
      </w:pPr>
    </w:p>
    <w:p w:rsidR="002E2538" w:rsidRPr="000E3FF3" w:rsidRDefault="002E2538" w:rsidP="000D4EE8">
      <w:pPr>
        <w:spacing w:line="360" w:lineRule="auto"/>
        <w:rPr>
          <w:rFonts w:ascii="Arial" w:hAnsi="Arial" w:cs="Arial"/>
          <w:sz w:val="22"/>
          <w:szCs w:val="22"/>
        </w:rPr>
      </w:pPr>
    </w:p>
    <w:p w:rsidR="002E2538" w:rsidRPr="000E3FF3" w:rsidRDefault="002E2538" w:rsidP="000D4EE8">
      <w:pPr>
        <w:spacing w:line="360" w:lineRule="auto"/>
        <w:rPr>
          <w:rFonts w:ascii="Arial" w:hAnsi="Arial" w:cs="Arial"/>
          <w:sz w:val="22"/>
          <w:szCs w:val="22"/>
        </w:rPr>
      </w:pPr>
    </w:p>
    <w:p w:rsidR="002E2538" w:rsidRPr="000E3FF3" w:rsidRDefault="002E2538" w:rsidP="000D4EE8">
      <w:pPr>
        <w:spacing w:line="360" w:lineRule="auto"/>
        <w:rPr>
          <w:rFonts w:ascii="Arial" w:hAnsi="Arial" w:cs="Arial"/>
          <w:sz w:val="22"/>
          <w:szCs w:val="22"/>
        </w:rPr>
      </w:pPr>
    </w:p>
    <w:p w:rsidR="002E2538" w:rsidRPr="000E3FF3" w:rsidRDefault="002E2538" w:rsidP="000D4EE8">
      <w:pPr>
        <w:spacing w:line="360" w:lineRule="auto"/>
        <w:rPr>
          <w:rFonts w:ascii="Arial" w:hAnsi="Arial" w:cs="Arial"/>
          <w:sz w:val="22"/>
          <w:szCs w:val="22"/>
        </w:rPr>
      </w:pPr>
    </w:p>
    <w:p w:rsidR="00B22805" w:rsidRPr="000E3FF3" w:rsidRDefault="00B22805" w:rsidP="00B22805">
      <w:pPr>
        <w:rPr>
          <w:rFonts w:ascii="Arial" w:hAnsi="Arial" w:cs="Arial"/>
          <w:b/>
          <w:sz w:val="28"/>
          <w:szCs w:val="28"/>
        </w:rPr>
      </w:pPr>
      <w:r w:rsidRPr="000E3FF3">
        <w:rPr>
          <w:rFonts w:ascii="Arial" w:hAnsi="Arial" w:cs="Arial"/>
          <w:b/>
          <w:sz w:val="28"/>
          <w:szCs w:val="28"/>
        </w:rPr>
        <w:lastRenderedPageBreak/>
        <w:t>Childcare terms and conditions</w:t>
      </w:r>
    </w:p>
    <w:p w:rsidR="00B22805" w:rsidRPr="000E3FF3" w:rsidRDefault="00B22805" w:rsidP="00B22805">
      <w:pPr>
        <w:rPr>
          <w:rFonts w:ascii="Arial" w:hAnsi="Arial" w:cs="Arial"/>
          <w:b/>
        </w:rPr>
      </w:pPr>
    </w:p>
    <w:p w:rsidR="00B22805" w:rsidRPr="000E3FF3" w:rsidRDefault="00B22805" w:rsidP="00B22805">
      <w:pPr>
        <w:rPr>
          <w:rFonts w:ascii="Arial" w:hAnsi="Arial" w:cs="Arial"/>
          <w:b/>
        </w:rPr>
      </w:pPr>
      <w:proofErr w:type="spellStart"/>
      <w:r w:rsidRPr="000E3FF3">
        <w:rPr>
          <w:rFonts w:ascii="Arial" w:hAnsi="Arial" w:cs="Arial"/>
          <w:b/>
        </w:rPr>
        <w:t>Childville</w:t>
      </w:r>
      <w:proofErr w:type="spellEnd"/>
      <w:r w:rsidRPr="000E3FF3">
        <w:rPr>
          <w:rFonts w:ascii="Arial" w:hAnsi="Arial" w:cs="Arial"/>
          <w:b/>
        </w:rPr>
        <w:t xml:space="preserve"> Terms and Conditions</w:t>
      </w:r>
    </w:p>
    <w:p w:rsidR="002E2538" w:rsidRPr="000E3FF3" w:rsidRDefault="002E2538" w:rsidP="00B22805">
      <w:pPr>
        <w:rPr>
          <w:rFonts w:ascii="Arial" w:hAnsi="Arial" w:cs="Arial"/>
          <w:b/>
        </w:rPr>
      </w:pPr>
    </w:p>
    <w:p w:rsidR="00B22805" w:rsidRPr="000E3FF3" w:rsidRDefault="00B22805" w:rsidP="00B22805">
      <w:pPr>
        <w:rPr>
          <w:rFonts w:ascii="Arial" w:hAnsi="Arial" w:cs="Arial"/>
        </w:rPr>
      </w:pPr>
      <w:r w:rsidRPr="000E3FF3">
        <w:rPr>
          <w:rFonts w:ascii="Arial" w:hAnsi="Arial" w:cs="Arial"/>
        </w:rPr>
        <w:t xml:space="preserve">The document and the terms and conditions within it govern the basis on which </w:t>
      </w:r>
      <w:proofErr w:type="spellStart"/>
      <w:r w:rsidRPr="000E3FF3">
        <w:rPr>
          <w:rFonts w:ascii="Arial" w:hAnsi="Arial" w:cs="Arial"/>
        </w:rPr>
        <w:t>Childville</w:t>
      </w:r>
      <w:proofErr w:type="spellEnd"/>
      <w:r w:rsidRPr="000E3FF3">
        <w:rPr>
          <w:rFonts w:ascii="Arial" w:hAnsi="Arial" w:cs="Arial"/>
        </w:rPr>
        <w:t xml:space="preserve"> (referred to here as [‘we’ / ‘our’ / ‘us’]) agree to provide childcare services to parent(s)/guardian(s) (referred to as ‘you’). </w:t>
      </w:r>
    </w:p>
    <w:p w:rsidR="00B22805" w:rsidRPr="000E3FF3" w:rsidRDefault="00B22805" w:rsidP="00B22805">
      <w:pPr>
        <w:rPr>
          <w:rFonts w:ascii="Arial" w:hAnsi="Arial" w:cs="Arial"/>
        </w:rPr>
      </w:pPr>
    </w:p>
    <w:p w:rsidR="00B22805" w:rsidRPr="000E3FF3" w:rsidRDefault="00B22805" w:rsidP="00B22805">
      <w:pPr>
        <w:rPr>
          <w:rFonts w:ascii="Arial" w:hAnsi="Arial" w:cs="Arial"/>
        </w:rPr>
      </w:pPr>
      <w:r w:rsidRPr="000E3FF3">
        <w:rPr>
          <w:rFonts w:ascii="Arial" w:hAnsi="Arial" w:cs="Arial"/>
        </w:rPr>
        <w:t>Only a parent/guardian with parental responsibility for a child can register that child for a childcare place with us. We will ask to see your child’s birth certificate, or other relevant documentation, to confirm that you have parental responsibility for the child as part of our registration process.</w:t>
      </w:r>
    </w:p>
    <w:p w:rsidR="00B22805" w:rsidRPr="000E3FF3" w:rsidRDefault="00B22805" w:rsidP="00B22805">
      <w:pPr>
        <w:rPr>
          <w:rFonts w:ascii="Arial" w:hAnsi="Arial" w:cs="Arial"/>
          <w:b/>
        </w:rPr>
      </w:pPr>
    </w:p>
    <w:tbl>
      <w:tblPr>
        <w:tblW w:w="0" w:type="auto"/>
        <w:tblLook w:val="04A0"/>
      </w:tblPr>
      <w:tblGrid>
        <w:gridCol w:w="1586"/>
        <w:gridCol w:w="2128"/>
        <w:gridCol w:w="1688"/>
        <w:gridCol w:w="2709"/>
        <w:gridCol w:w="1658"/>
      </w:tblGrid>
      <w:tr w:rsidR="00B22805" w:rsidRPr="000E3FF3" w:rsidTr="00B2796B">
        <w:tc>
          <w:tcPr>
            <w:tcW w:w="4077" w:type="dxa"/>
            <w:gridSpan w:val="2"/>
            <w:shd w:val="clear" w:color="auto" w:fill="auto"/>
            <w:vAlign w:val="bottom"/>
          </w:tcPr>
          <w:p w:rsidR="00B22805" w:rsidRPr="000E3FF3" w:rsidRDefault="00B22805" w:rsidP="00B2796B">
            <w:pPr>
              <w:spacing w:before="120"/>
              <w:rPr>
                <w:rFonts w:ascii="Arial" w:hAnsi="Arial" w:cs="Arial"/>
                <w:b/>
                <w:sz w:val="22"/>
                <w:szCs w:val="22"/>
              </w:rPr>
            </w:pPr>
            <w:r w:rsidRPr="000E3FF3">
              <w:rPr>
                <w:rFonts w:ascii="Arial" w:hAnsi="Arial" w:cs="Arial"/>
                <w:b/>
                <w:sz w:val="22"/>
                <w:szCs w:val="22"/>
              </w:rPr>
              <w:t>Commencement date of agreement:</w:t>
            </w:r>
          </w:p>
        </w:tc>
        <w:tc>
          <w:tcPr>
            <w:tcW w:w="1985" w:type="dxa"/>
            <w:tcBorders>
              <w:bottom w:val="single" w:sz="4" w:space="0" w:color="7030A0"/>
            </w:tcBorders>
            <w:shd w:val="clear" w:color="auto" w:fill="auto"/>
            <w:vAlign w:val="bottom"/>
          </w:tcPr>
          <w:p w:rsidR="00B22805" w:rsidRPr="000E3FF3" w:rsidRDefault="00B22805" w:rsidP="00B2796B">
            <w:pPr>
              <w:spacing w:before="120"/>
              <w:rPr>
                <w:rFonts w:ascii="Arial" w:hAnsi="Arial" w:cs="Arial"/>
                <w:b/>
                <w:sz w:val="22"/>
                <w:szCs w:val="22"/>
              </w:rPr>
            </w:pPr>
          </w:p>
        </w:tc>
        <w:tc>
          <w:tcPr>
            <w:tcW w:w="2977" w:type="dxa"/>
            <w:shd w:val="clear" w:color="auto" w:fill="auto"/>
            <w:vAlign w:val="bottom"/>
          </w:tcPr>
          <w:p w:rsidR="00B22805" w:rsidRPr="000E3FF3" w:rsidRDefault="00B22805" w:rsidP="00B2796B">
            <w:pPr>
              <w:spacing w:before="120"/>
              <w:rPr>
                <w:rFonts w:ascii="Arial" w:hAnsi="Arial" w:cs="Arial"/>
                <w:b/>
                <w:sz w:val="22"/>
                <w:szCs w:val="22"/>
              </w:rPr>
            </w:pPr>
            <w:r w:rsidRPr="000E3FF3">
              <w:rPr>
                <w:rFonts w:ascii="Arial" w:hAnsi="Arial" w:cs="Arial"/>
                <w:b/>
                <w:sz w:val="22"/>
                <w:szCs w:val="22"/>
              </w:rPr>
              <w:t>Expiry date of agreement</w:t>
            </w:r>
            <w:r w:rsidRPr="000E3FF3">
              <w:rPr>
                <w:rFonts w:ascii="Arial" w:hAnsi="Arial" w:cs="Arial"/>
                <w:sz w:val="22"/>
                <w:szCs w:val="22"/>
              </w:rPr>
              <w:t>:</w:t>
            </w:r>
          </w:p>
        </w:tc>
        <w:tc>
          <w:tcPr>
            <w:tcW w:w="1949" w:type="dxa"/>
            <w:tcBorders>
              <w:bottom w:val="single" w:sz="4" w:space="0" w:color="7030A0"/>
            </w:tcBorders>
            <w:shd w:val="clear" w:color="auto" w:fill="auto"/>
            <w:vAlign w:val="bottom"/>
          </w:tcPr>
          <w:p w:rsidR="00B22805" w:rsidRPr="000E3FF3" w:rsidRDefault="00B22805" w:rsidP="00B2796B">
            <w:pPr>
              <w:spacing w:before="120"/>
              <w:rPr>
                <w:rFonts w:ascii="Arial" w:hAnsi="Arial" w:cs="Arial"/>
                <w:b/>
              </w:rPr>
            </w:pPr>
          </w:p>
        </w:tc>
      </w:tr>
      <w:tr w:rsidR="00B22805" w:rsidRPr="000E3FF3" w:rsidTr="00B2796B">
        <w:tc>
          <w:tcPr>
            <w:tcW w:w="1668" w:type="dxa"/>
            <w:shd w:val="clear" w:color="auto" w:fill="auto"/>
            <w:vAlign w:val="bottom"/>
          </w:tcPr>
          <w:p w:rsidR="00B22805" w:rsidRPr="000E3FF3" w:rsidRDefault="00B22805" w:rsidP="00B2796B">
            <w:pPr>
              <w:spacing w:before="120"/>
              <w:rPr>
                <w:rFonts w:ascii="Arial" w:hAnsi="Arial" w:cs="Arial"/>
                <w:b/>
                <w:sz w:val="22"/>
                <w:szCs w:val="22"/>
              </w:rPr>
            </w:pPr>
            <w:r w:rsidRPr="000E3FF3">
              <w:rPr>
                <w:rFonts w:ascii="Arial" w:hAnsi="Arial" w:cs="Arial"/>
                <w:b/>
                <w:sz w:val="22"/>
                <w:szCs w:val="22"/>
              </w:rPr>
              <w:t>Review date:</w:t>
            </w:r>
          </w:p>
        </w:tc>
        <w:tc>
          <w:tcPr>
            <w:tcW w:w="9320" w:type="dxa"/>
            <w:gridSpan w:val="4"/>
            <w:tcBorders>
              <w:bottom w:val="single" w:sz="4" w:space="0" w:color="7030A0"/>
            </w:tcBorders>
            <w:shd w:val="clear" w:color="auto" w:fill="auto"/>
            <w:vAlign w:val="bottom"/>
          </w:tcPr>
          <w:p w:rsidR="00B22805" w:rsidRPr="000E3FF3" w:rsidRDefault="00B22805" w:rsidP="00B2796B">
            <w:pPr>
              <w:spacing w:before="120"/>
              <w:rPr>
                <w:rFonts w:ascii="Arial" w:hAnsi="Arial" w:cs="Arial"/>
                <w:b/>
                <w:sz w:val="22"/>
                <w:szCs w:val="22"/>
              </w:rPr>
            </w:pPr>
          </w:p>
        </w:tc>
      </w:tr>
    </w:tbl>
    <w:p w:rsidR="00B22805" w:rsidRPr="000E3FF3" w:rsidRDefault="00B22805" w:rsidP="00B22805">
      <w:pPr>
        <w:spacing w:before="120"/>
        <w:rPr>
          <w:rFonts w:ascii="Arial" w:hAnsi="Arial" w:cs="Arial"/>
          <w:b/>
        </w:rPr>
      </w:pPr>
    </w:p>
    <w:p w:rsidR="00B22805" w:rsidRPr="000E3FF3" w:rsidRDefault="00B22805" w:rsidP="00B22805">
      <w:pPr>
        <w:spacing w:before="120"/>
        <w:rPr>
          <w:rFonts w:ascii="Arial" w:hAnsi="Arial" w:cs="Arial"/>
          <w:sz w:val="22"/>
          <w:szCs w:val="22"/>
        </w:rPr>
      </w:pPr>
      <w:r w:rsidRPr="000E3FF3">
        <w:rPr>
          <w:rFonts w:ascii="Arial" w:hAnsi="Arial" w:cs="Arial"/>
          <w:b/>
          <w:sz w:val="22"/>
          <w:szCs w:val="22"/>
        </w:rPr>
        <w:t>Our details:</w:t>
      </w:r>
      <w:r w:rsidRPr="000E3FF3">
        <w:rPr>
          <w:rFonts w:ascii="Arial" w:hAnsi="Arial" w:cs="Arial"/>
          <w:sz w:val="22"/>
          <w:szCs w:val="22"/>
        </w:rPr>
        <w:t xml:space="preserve"> </w:t>
      </w:r>
    </w:p>
    <w:p w:rsidR="00B22805" w:rsidRPr="000E3FF3" w:rsidRDefault="00B22805" w:rsidP="00B22805">
      <w:pPr>
        <w:spacing w:before="120"/>
        <w:rPr>
          <w:rFonts w:ascii="Arial" w:hAnsi="Arial" w:cs="Arial"/>
          <w:sz w:val="22"/>
          <w:szCs w:val="22"/>
        </w:rPr>
      </w:pPr>
      <w:r w:rsidRPr="000E3FF3">
        <w:rPr>
          <w:rFonts w:ascii="Arial" w:hAnsi="Arial" w:cs="Arial"/>
          <w:sz w:val="22"/>
          <w:szCs w:val="22"/>
        </w:rPr>
        <w:t>[Name of registered childcare provider</w:t>
      </w:r>
      <w:proofErr w:type="gramStart"/>
      <w:r w:rsidRPr="000E3FF3">
        <w:rPr>
          <w:rFonts w:ascii="Arial" w:hAnsi="Arial" w:cs="Arial"/>
          <w:sz w:val="22"/>
          <w:szCs w:val="22"/>
        </w:rPr>
        <w:t>] :</w:t>
      </w:r>
      <w:proofErr w:type="gramEnd"/>
      <w:r w:rsidRPr="000E3FF3">
        <w:rPr>
          <w:rFonts w:ascii="Arial" w:hAnsi="Arial" w:cs="Arial"/>
          <w:sz w:val="22"/>
          <w:szCs w:val="22"/>
        </w:rPr>
        <w:t xml:space="preserve"> </w:t>
      </w:r>
      <w:proofErr w:type="spellStart"/>
      <w:r w:rsidRPr="000E3FF3">
        <w:rPr>
          <w:rFonts w:ascii="Arial" w:hAnsi="Arial" w:cs="Arial"/>
          <w:sz w:val="22"/>
          <w:szCs w:val="22"/>
        </w:rPr>
        <w:t>Childville</w:t>
      </w:r>
      <w:proofErr w:type="spellEnd"/>
      <w:r w:rsidRPr="000E3FF3">
        <w:rPr>
          <w:rFonts w:ascii="Arial" w:hAnsi="Arial" w:cs="Arial"/>
          <w:sz w:val="22"/>
          <w:szCs w:val="22"/>
        </w:rPr>
        <w:t xml:space="preserve"> After School Services Limited</w:t>
      </w:r>
    </w:p>
    <w:p w:rsidR="00B22805" w:rsidRPr="000E3FF3" w:rsidRDefault="00B22805" w:rsidP="00B22805">
      <w:pPr>
        <w:spacing w:before="120"/>
        <w:rPr>
          <w:rFonts w:ascii="Arial" w:hAnsi="Arial" w:cs="Arial"/>
          <w:sz w:val="22"/>
          <w:szCs w:val="22"/>
        </w:rPr>
      </w:pPr>
      <w:r w:rsidRPr="000E3FF3">
        <w:rPr>
          <w:rFonts w:ascii="Arial" w:hAnsi="Arial" w:cs="Arial"/>
          <w:sz w:val="22"/>
          <w:szCs w:val="22"/>
        </w:rPr>
        <w:t>[Registered address</w:t>
      </w:r>
      <w:proofErr w:type="gramStart"/>
      <w:r w:rsidRPr="000E3FF3">
        <w:rPr>
          <w:rFonts w:ascii="Arial" w:hAnsi="Arial" w:cs="Arial"/>
          <w:sz w:val="22"/>
          <w:szCs w:val="22"/>
        </w:rPr>
        <w:t>] :</w:t>
      </w:r>
      <w:proofErr w:type="gramEnd"/>
      <w:r w:rsidRPr="000E3FF3">
        <w:rPr>
          <w:rFonts w:ascii="Arial" w:hAnsi="Arial" w:cs="Arial"/>
          <w:sz w:val="22"/>
          <w:szCs w:val="22"/>
        </w:rPr>
        <w:t xml:space="preserve"> 109B High Street, Hemel Hempstead, </w:t>
      </w:r>
      <w:proofErr w:type="spellStart"/>
      <w:r w:rsidRPr="000E3FF3">
        <w:rPr>
          <w:rFonts w:ascii="Arial" w:hAnsi="Arial" w:cs="Arial"/>
          <w:sz w:val="22"/>
          <w:szCs w:val="22"/>
        </w:rPr>
        <w:t>Herts</w:t>
      </w:r>
      <w:proofErr w:type="spellEnd"/>
      <w:r w:rsidRPr="000E3FF3">
        <w:rPr>
          <w:rFonts w:ascii="Arial" w:hAnsi="Arial" w:cs="Arial"/>
          <w:sz w:val="22"/>
          <w:szCs w:val="22"/>
        </w:rPr>
        <w:t>, HP1 3AH</w:t>
      </w:r>
    </w:p>
    <w:p w:rsidR="00B22805" w:rsidRPr="000E3FF3" w:rsidRDefault="00B22805" w:rsidP="00B22805">
      <w:pPr>
        <w:spacing w:before="120"/>
        <w:rPr>
          <w:rFonts w:ascii="Arial" w:hAnsi="Arial" w:cs="Arial"/>
          <w:sz w:val="22"/>
          <w:szCs w:val="22"/>
        </w:rPr>
      </w:pPr>
      <w:r w:rsidRPr="000E3FF3">
        <w:rPr>
          <w:rFonts w:ascii="Arial" w:hAnsi="Arial" w:cs="Arial"/>
          <w:sz w:val="22"/>
          <w:szCs w:val="22"/>
        </w:rPr>
        <w:t>Telephone: 07919913302</w:t>
      </w:r>
    </w:p>
    <w:p w:rsidR="00B22805" w:rsidRPr="000E3FF3" w:rsidRDefault="00B22805" w:rsidP="00B22805">
      <w:pPr>
        <w:spacing w:before="120"/>
        <w:rPr>
          <w:rFonts w:ascii="Arial" w:hAnsi="Arial" w:cs="Arial"/>
          <w:sz w:val="22"/>
          <w:szCs w:val="22"/>
        </w:rPr>
      </w:pPr>
      <w:r w:rsidRPr="000E3FF3">
        <w:rPr>
          <w:rFonts w:ascii="Arial" w:hAnsi="Arial" w:cs="Arial"/>
          <w:sz w:val="22"/>
          <w:szCs w:val="22"/>
        </w:rPr>
        <w:t>Email: chilvillecentre@yahoo.om</w:t>
      </w:r>
    </w:p>
    <w:p w:rsidR="00B22805" w:rsidRPr="000E3FF3" w:rsidRDefault="002E2538" w:rsidP="00B22805">
      <w:pPr>
        <w:spacing w:before="120"/>
        <w:rPr>
          <w:rFonts w:ascii="Arial" w:hAnsi="Arial" w:cs="Arial"/>
          <w:sz w:val="22"/>
          <w:szCs w:val="22"/>
        </w:rPr>
      </w:pPr>
      <w:r w:rsidRPr="000E3FF3">
        <w:rPr>
          <w:rFonts w:ascii="Arial" w:hAnsi="Arial" w:cs="Arial"/>
          <w:sz w:val="22"/>
          <w:szCs w:val="22"/>
        </w:rPr>
        <w:t xml:space="preserve">Registered body: </w:t>
      </w:r>
      <w:proofErr w:type="spellStart"/>
      <w:r w:rsidRPr="000E3FF3">
        <w:rPr>
          <w:rFonts w:ascii="Arial" w:hAnsi="Arial" w:cs="Arial"/>
          <w:sz w:val="22"/>
          <w:szCs w:val="22"/>
        </w:rPr>
        <w:t>Ofsted</w:t>
      </w:r>
      <w:proofErr w:type="spellEnd"/>
      <w:r w:rsidRPr="000E3FF3">
        <w:rPr>
          <w:rFonts w:ascii="Arial" w:hAnsi="Arial" w:cs="Arial"/>
          <w:sz w:val="22"/>
          <w:szCs w:val="22"/>
        </w:rPr>
        <w:t xml:space="preserve"> </w:t>
      </w:r>
    </w:p>
    <w:p w:rsidR="00B22805" w:rsidRPr="000E3FF3" w:rsidRDefault="00B22805" w:rsidP="00B22805">
      <w:pPr>
        <w:spacing w:before="120"/>
        <w:rPr>
          <w:rFonts w:ascii="Arial" w:hAnsi="Arial" w:cs="Arial"/>
          <w:sz w:val="22"/>
          <w:szCs w:val="22"/>
        </w:rPr>
      </w:pPr>
      <w:r w:rsidRPr="000E3FF3">
        <w:rPr>
          <w:rFonts w:ascii="Arial" w:hAnsi="Arial" w:cs="Arial"/>
          <w:sz w:val="22"/>
          <w:szCs w:val="22"/>
        </w:rPr>
        <w:t>Insured by: Morton Michel Childcare Insurance</w:t>
      </w:r>
    </w:p>
    <w:p w:rsidR="00B22805" w:rsidRPr="000E3FF3" w:rsidRDefault="00B22805" w:rsidP="00B22805">
      <w:pPr>
        <w:spacing w:before="120"/>
        <w:rPr>
          <w:rFonts w:ascii="Arial" w:hAnsi="Arial" w:cs="Arial"/>
          <w:sz w:val="22"/>
          <w:szCs w:val="22"/>
        </w:rPr>
      </w:pPr>
      <w:r w:rsidRPr="000E3FF3">
        <w:rPr>
          <w:rFonts w:ascii="Arial" w:hAnsi="Arial" w:cs="Arial"/>
          <w:sz w:val="22"/>
          <w:szCs w:val="22"/>
        </w:rPr>
        <w:t>Insurance policy number:</w:t>
      </w:r>
      <w:r w:rsidR="002E2538" w:rsidRPr="000E3FF3">
        <w:rPr>
          <w:rFonts w:ascii="Arial" w:hAnsi="Arial" w:cs="Arial"/>
          <w:sz w:val="22"/>
          <w:szCs w:val="22"/>
        </w:rPr>
        <w:t xml:space="preserve"> </w:t>
      </w:r>
      <w:r w:rsidRPr="000E3FF3">
        <w:rPr>
          <w:rFonts w:ascii="Arial" w:hAnsi="Arial" w:cs="Arial"/>
          <w:sz w:val="22"/>
          <w:szCs w:val="22"/>
        </w:rPr>
        <w:t>Policy certificate displayed on notice board at each setting</w:t>
      </w:r>
    </w:p>
    <w:p w:rsidR="00B22805" w:rsidRPr="000E3FF3" w:rsidRDefault="00B22805" w:rsidP="00B22805">
      <w:pPr>
        <w:spacing w:before="120"/>
        <w:rPr>
          <w:rFonts w:ascii="Arial" w:hAnsi="Arial" w:cs="Arial"/>
          <w:b/>
          <w:sz w:val="22"/>
          <w:szCs w:val="22"/>
        </w:rPr>
      </w:pPr>
    </w:p>
    <w:tbl>
      <w:tblPr>
        <w:tblW w:w="0" w:type="auto"/>
        <w:tblLook w:val="04A0"/>
      </w:tblPr>
      <w:tblGrid>
        <w:gridCol w:w="1203"/>
        <w:gridCol w:w="234"/>
        <w:gridCol w:w="338"/>
        <w:gridCol w:w="222"/>
        <w:gridCol w:w="552"/>
        <w:gridCol w:w="560"/>
        <w:gridCol w:w="113"/>
        <w:gridCol w:w="88"/>
        <w:gridCol w:w="657"/>
        <w:gridCol w:w="399"/>
        <w:gridCol w:w="157"/>
        <w:gridCol w:w="610"/>
        <w:gridCol w:w="80"/>
        <w:gridCol w:w="192"/>
        <w:gridCol w:w="311"/>
        <w:gridCol w:w="1081"/>
        <w:gridCol w:w="145"/>
        <w:gridCol w:w="275"/>
        <w:gridCol w:w="1016"/>
        <w:gridCol w:w="170"/>
        <w:gridCol w:w="1366"/>
      </w:tblGrid>
      <w:tr w:rsidR="00B22805" w:rsidRPr="000E3FF3" w:rsidTr="00B2796B">
        <w:tc>
          <w:tcPr>
            <w:tcW w:w="10988" w:type="dxa"/>
            <w:gridSpan w:val="21"/>
            <w:shd w:val="clear" w:color="auto" w:fill="auto"/>
            <w:vAlign w:val="bottom"/>
          </w:tcPr>
          <w:p w:rsidR="00B22805" w:rsidRPr="000E3FF3" w:rsidRDefault="00B22805" w:rsidP="00B2796B">
            <w:pPr>
              <w:spacing w:before="120" w:line="288" w:lineRule="auto"/>
              <w:rPr>
                <w:rFonts w:ascii="Arial" w:hAnsi="Arial" w:cs="Arial"/>
                <w:b/>
                <w:sz w:val="22"/>
                <w:szCs w:val="22"/>
              </w:rPr>
            </w:pPr>
            <w:r w:rsidRPr="000E3FF3">
              <w:rPr>
                <w:rFonts w:ascii="Arial" w:hAnsi="Arial" w:cs="Arial"/>
                <w:b/>
                <w:sz w:val="22"/>
                <w:szCs w:val="22"/>
              </w:rPr>
              <w:t>Your details:</w:t>
            </w:r>
          </w:p>
        </w:tc>
      </w:tr>
      <w:tr w:rsidR="00B22805" w:rsidRPr="000E3FF3" w:rsidTr="00B2796B">
        <w:tc>
          <w:tcPr>
            <w:tcW w:w="3563" w:type="dxa"/>
            <w:gridSpan w:val="6"/>
            <w:shd w:val="clear" w:color="auto" w:fill="auto"/>
            <w:vAlign w:val="bottom"/>
          </w:tcPr>
          <w:p w:rsidR="00B22805" w:rsidRPr="000E3FF3" w:rsidRDefault="00B22805" w:rsidP="00B2796B">
            <w:pPr>
              <w:spacing w:before="120" w:line="288" w:lineRule="auto"/>
              <w:rPr>
                <w:rFonts w:ascii="Arial" w:hAnsi="Arial" w:cs="Arial"/>
                <w:sz w:val="22"/>
                <w:szCs w:val="22"/>
              </w:rPr>
            </w:pPr>
            <w:r w:rsidRPr="000E3FF3">
              <w:rPr>
                <w:rFonts w:ascii="Arial" w:hAnsi="Arial" w:cs="Arial"/>
                <w:sz w:val="22"/>
                <w:szCs w:val="22"/>
              </w:rPr>
              <w:t>Full name of parent/guardian (1)</w:t>
            </w:r>
          </w:p>
        </w:tc>
        <w:tc>
          <w:tcPr>
            <w:tcW w:w="7425" w:type="dxa"/>
            <w:gridSpan w:val="15"/>
            <w:tcBorders>
              <w:bottom w:val="single" w:sz="4" w:space="0" w:color="7030A0"/>
            </w:tcBorders>
            <w:shd w:val="clear" w:color="auto" w:fill="auto"/>
            <w:vAlign w:val="bottom"/>
          </w:tcPr>
          <w:p w:rsidR="00B22805" w:rsidRPr="000E3FF3" w:rsidRDefault="00B22805" w:rsidP="00B2796B">
            <w:pPr>
              <w:spacing w:before="120" w:line="288" w:lineRule="auto"/>
              <w:rPr>
                <w:rFonts w:ascii="Arial" w:hAnsi="Arial" w:cs="Arial"/>
                <w:sz w:val="22"/>
                <w:szCs w:val="22"/>
              </w:rPr>
            </w:pPr>
          </w:p>
        </w:tc>
      </w:tr>
      <w:tr w:rsidR="00B22805" w:rsidRPr="000E3FF3" w:rsidTr="00B2796B">
        <w:tc>
          <w:tcPr>
            <w:tcW w:w="1238" w:type="dxa"/>
            <w:shd w:val="clear" w:color="auto" w:fill="auto"/>
            <w:vAlign w:val="bottom"/>
          </w:tcPr>
          <w:p w:rsidR="00B22805" w:rsidRPr="000E3FF3" w:rsidRDefault="00B22805" w:rsidP="00B2796B">
            <w:pPr>
              <w:spacing w:before="120" w:line="288" w:lineRule="auto"/>
              <w:rPr>
                <w:rFonts w:ascii="Arial" w:hAnsi="Arial" w:cs="Arial"/>
                <w:sz w:val="22"/>
                <w:szCs w:val="22"/>
              </w:rPr>
            </w:pPr>
            <w:r w:rsidRPr="000E3FF3">
              <w:rPr>
                <w:rFonts w:ascii="Arial" w:hAnsi="Arial" w:cs="Arial"/>
                <w:sz w:val="22"/>
                <w:szCs w:val="22"/>
              </w:rPr>
              <w:t>Address</w:t>
            </w:r>
          </w:p>
        </w:tc>
        <w:tc>
          <w:tcPr>
            <w:tcW w:w="9750" w:type="dxa"/>
            <w:gridSpan w:val="20"/>
            <w:shd w:val="clear" w:color="auto" w:fill="auto"/>
            <w:vAlign w:val="bottom"/>
          </w:tcPr>
          <w:p w:rsidR="00B22805" w:rsidRPr="000E3FF3" w:rsidRDefault="00B22805" w:rsidP="00B2796B">
            <w:pPr>
              <w:spacing w:before="120" w:line="288" w:lineRule="auto"/>
              <w:rPr>
                <w:rFonts w:ascii="Arial" w:hAnsi="Arial" w:cs="Arial"/>
                <w:sz w:val="22"/>
                <w:szCs w:val="22"/>
              </w:rPr>
            </w:pPr>
          </w:p>
        </w:tc>
      </w:tr>
      <w:tr w:rsidR="00B22805" w:rsidRPr="000E3FF3" w:rsidTr="00B2796B">
        <w:tc>
          <w:tcPr>
            <w:tcW w:w="10988" w:type="dxa"/>
            <w:gridSpan w:val="21"/>
            <w:tcBorders>
              <w:bottom w:val="single" w:sz="4" w:space="0" w:color="7030A0"/>
            </w:tcBorders>
            <w:shd w:val="clear" w:color="auto" w:fill="auto"/>
            <w:vAlign w:val="bottom"/>
          </w:tcPr>
          <w:p w:rsidR="00B22805" w:rsidRPr="000E3FF3" w:rsidRDefault="00B22805" w:rsidP="00B2796B">
            <w:pPr>
              <w:spacing w:before="120" w:line="288" w:lineRule="auto"/>
              <w:rPr>
                <w:rFonts w:ascii="Arial" w:hAnsi="Arial" w:cs="Arial"/>
                <w:sz w:val="22"/>
                <w:szCs w:val="22"/>
              </w:rPr>
            </w:pPr>
          </w:p>
        </w:tc>
      </w:tr>
      <w:tr w:rsidR="00B22805" w:rsidRPr="000E3FF3" w:rsidTr="00B2796B">
        <w:tc>
          <w:tcPr>
            <w:tcW w:w="1517" w:type="dxa"/>
            <w:gridSpan w:val="2"/>
            <w:tcBorders>
              <w:top w:val="single" w:sz="4" w:space="0" w:color="7030A0"/>
            </w:tcBorders>
            <w:shd w:val="clear" w:color="auto" w:fill="auto"/>
            <w:vAlign w:val="bottom"/>
          </w:tcPr>
          <w:p w:rsidR="00B22805" w:rsidRPr="000E3FF3" w:rsidRDefault="00B22805" w:rsidP="00B2796B">
            <w:pPr>
              <w:spacing w:before="120" w:line="288" w:lineRule="auto"/>
              <w:rPr>
                <w:rFonts w:ascii="Arial" w:hAnsi="Arial" w:cs="Arial"/>
                <w:sz w:val="22"/>
                <w:szCs w:val="22"/>
              </w:rPr>
            </w:pPr>
            <w:r w:rsidRPr="000E3FF3">
              <w:rPr>
                <w:rFonts w:ascii="Arial" w:hAnsi="Arial" w:cs="Arial"/>
                <w:sz w:val="22"/>
                <w:szCs w:val="22"/>
              </w:rPr>
              <w:t>Telephone</w:t>
            </w:r>
          </w:p>
        </w:tc>
        <w:tc>
          <w:tcPr>
            <w:tcW w:w="3537" w:type="dxa"/>
            <w:gridSpan w:val="8"/>
            <w:tcBorders>
              <w:top w:val="single" w:sz="4" w:space="0" w:color="7030A0"/>
              <w:bottom w:val="single" w:sz="4" w:space="0" w:color="7030A0"/>
            </w:tcBorders>
            <w:shd w:val="clear" w:color="auto" w:fill="auto"/>
            <w:vAlign w:val="bottom"/>
          </w:tcPr>
          <w:p w:rsidR="00B22805" w:rsidRPr="000E3FF3" w:rsidRDefault="00B22805" w:rsidP="00B2796B">
            <w:pPr>
              <w:spacing w:before="120" w:line="288" w:lineRule="auto"/>
              <w:rPr>
                <w:rFonts w:ascii="Arial" w:hAnsi="Arial" w:cs="Arial"/>
                <w:sz w:val="22"/>
                <w:szCs w:val="22"/>
              </w:rPr>
            </w:pPr>
          </w:p>
        </w:tc>
        <w:tc>
          <w:tcPr>
            <w:tcW w:w="767" w:type="dxa"/>
            <w:gridSpan w:val="2"/>
            <w:tcBorders>
              <w:top w:val="single" w:sz="4" w:space="0" w:color="7030A0"/>
            </w:tcBorders>
            <w:shd w:val="clear" w:color="auto" w:fill="auto"/>
            <w:vAlign w:val="bottom"/>
          </w:tcPr>
          <w:p w:rsidR="00B22805" w:rsidRPr="000E3FF3" w:rsidRDefault="00B22805" w:rsidP="00B2796B">
            <w:pPr>
              <w:spacing w:before="120" w:line="288" w:lineRule="auto"/>
              <w:rPr>
                <w:rFonts w:ascii="Arial" w:hAnsi="Arial" w:cs="Arial"/>
                <w:sz w:val="22"/>
                <w:szCs w:val="22"/>
              </w:rPr>
            </w:pPr>
            <w:r w:rsidRPr="000E3FF3">
              <w:rPr>
                <w:rFonts w:ascii="Arial" w:hAnsi="Arial" w:cs="Arial"/>
                <w:sz w:val="22"/>
                <w:szCs w:val="22"/>
              </w:rPr>
              <w:t>Email</w:t>
            </w:r>
          </w:p>
        </w:tc>
        <w:tc>
          <w:tcPr>
            <w:tcW w:w="5167" w:type="dxa"/>
            <w:gridSpan w:val="9"/>
            <w:tcBorders>
              <w:top w:val="single" w:sz="4" w:space="0" w:color="7030A0"/>
              <w:bottom w:val="single" w:sz="4" w:space="0" w:color="7030A0"/>
            </w:tcBorders>
            <w:shd w:val="clear" w:color="auto" w:fill="auto"/>
            <w:vAlign w:val="bottom"/>
          </w:tcPr>
          <w:p w:rsidR="00B22805" w:rsidRPr="000E3FF3" w:rsidRDefault="00B22805" w:rsidP="00B2796B">
            <w:pPr>
              <w:spacing w:before="120" w:line="288" w:lineRule="auto"/>
              <w:rPr>
                <w:rFonts w:ascii="Arial" w:hAnsi="Arial" w:cs="Arial"/>
                <w:sz w:val="22"/>
                <w:szCs w:val="22"/>
              </w:rPr>
            </w:pPr>
          </w:p>
        </w:tc>
      </w:tr>
      <w:tr w:rsidR="00B22805" w:rsidRPr="000E3FF3" w:rsidTr="00B2796B">
        <w:tc>
          <w:tcPr>
            <w:tcW w:w="3563" w:type="dxa"/>
            <w:gridSpan w:val="6"/>
            <w:shd w:val="clear" w:color="auto" w:fill="auto"/>
            <w:vAlign w:val="bottom"/>
          </w:tcPr>
          <w:p w:rsidR="00B22805" w:rsidRPr="000E3FF3" w:rsidRDefault="00B22805" w:rsidP="00B2796B">
            <w:pPr>
              <w:spacing w:before="120" w:line="288" w:lineRule="auto"/>
              <w:rPr>
                <w:rFonts w:ascii="Arial" w:hAnsi="Arial" w:cs="Arial"/>
                <w:sz w:val="22"/>
                <w:szCs w:val="22"/>
              </w:rPr>
            </w:pPr>
            <w:r w:rsidRPr="000E3FF3">
              <w:rPr>
                <w:rFonts w:ascii="Arial" w:hAnsi="Arial" w:cs="Arial"/>
                <w:sz w:val="22"/>
                <w:szCs w:val="22"/>
              </w:rPr>
              <w:t>Full name of parent/guardian (2)</w:t>
            </w:r>
          </w:p>
        </w:tc>
        <w:tc>
          <w:tcPr>
            <w:tcW w:w="7425" w:type="dxa"/>
            <w:gridSpan w:val="15"/>
            <w:tcBorders>
              <w:bottom w:val="single" w:sz="4" w:space="0" w:color="7030A0"/>
            </w:tcBorders>
            <w:shd w:val="clear" w:color="auto" w:fill="auto"/>
            <w:vAlign w:val="bottom"/>
          </w:tcPr>
          <w:p w:rsidR="00B22805" w:rsidRPr="000E3FF3" w:rsidRDefault="00B22805" w:rsidP="00B2796B">
            <w:pPr>
              <w:spacing w:before="120" w:line="288" w:lineRule="auto"/>
              <w:rPr>
                <w:rFonts w:ascii="Arial" w:hAnsi="Arial" w:cs="Arial"/>
                <w:sz w:val="22"/>
                <w:szCs w:val="22"/>
              </w:rPr>
            </w:pPr>
          </w:p>
        </w:tc>
      </w:tr>
      <w:tr w:rsidR="00B22805" w:rsidRPr="000E3FF3" w:rsidTr="00B2796B">
        <w:tc>
          <w:tcPr>
            <w:tcW w:w="1238" w:type="dxa"/>
            <w:shd w:val="clear" w:color="auto" w:fill="auto"/>
            <w:vAlign w:val="bottom"/>
          </w:tcPr>
          <w:p w:rsidR="00B22805" w:rsidRPr="000E3FF3" w:rsidRDefault="00B22805" w:rsidP="00B2796B">
            <w:pPr>
              <w:spacing w:before="120" w:line="288" w:lineRule="auto"/>
              <w:rPr>
                <w:rFonts w:ascii="Arial" w:hAnsi="Arial" w:cs="Arial"/>
                <w:sz w:val="22"/>
                <w:szCs w:val="22"/>
              </w:rPr>
            </w:pPr>
            <w:r w:rsidRPr="000E3FF3">
              <w:rPr>
                <w:rFonts w:ascii="Arial" w:hAnsi="Arial" w:cs="Arial"/>
                <w:sz w:val="22"/>
                <w:szCs w:val="22"/>
              </w:rPr>
              <w:t>Address</w:t>
            </w:r>
          </w:p>
        </w:tc>
        <w:tc>
          <w:tcPr>
            <w:tcW w:w="9750" w:type="dxa"/>
            <w:gridSpan w:val="20"/>
            <w:tcBorders>
              <w:bottom w:val="single" w:sz="4" w:space="0" w:color="7030A0"/>
            </w:tcBorders>
            <w:shd w:val="clear" w:color="auto" w:fill="auto"/>
            <w:vAlign w:val="bottom"/>
          </w:tcPr>
          <w:p w:rsidR="00B22805" w:rsidRPr="000E3FF3" w:rsidRDefault="00B22805" w:rsidP="00B2796B">
            <w:pPr>
              <w:spacing w:before="120" w:line="288" w:lineRule="auto"/>
              <w:rPr>
                <w:rFonts w:ascii="Arial" w:hAnsi="Arial" w:cs="Arial"/>
                <w:sz w:val="22"/>
                <w:szCs w:val="22"/>
              </w:rPr>
            </w:pPr>
          </w:p>
        </w:tc>
      </w:tr>
      <w:tr w:rsidR="00B22805" w:rsidRPr="000E3FF3" w:rsidTr="00B2796B">
        <w:tc>
          <w:tcPr>
            <w:tcW w:w="10988" w:type="dxa"/>
            <w:gridSpan w:val="21"/>
            <w:tcBorders>
              <w:bottom w:val="single" w:sz="4" w:space="0" w:color="7030A0"/>
            </w:tcBorders>
            <w:shd w:val="clear" w:color="auto" w:fill="auto"/>
            <w:vAlign w:val="bottom"/>
          </w:tcPr>
          <w:p w:rsidR="00B22805" w:rsidRPr="000E3FF3" w:rsidRDefault="00B22805" w:rsidP="00B2796B">
            <w:pPr>
              <w:spacing w:before="120" w:line="288" w:lineRule="auto"/>
              <w:rPr>
                <w:rFonts w:ascii="Arial" w:hAnsi="Arial" w:cs="Arial"/>
                <w:sz w:val="22"/>
                <w:szCs w:val="22"/>
              </w:rPr>
            </w:pPr>
          </w:p>
        </w:tc>
      </w:tr>
      <w:tr w:rsidR="00B22805" w:rsidRPr="000E3FF3" w:rsidTr="00B2796B">
        <w:tc>
          <w:tcPr>
            <w:tcW w:w="1517" w:type="dxa"/>
            <w:gridSpan w:val="2"/>
            <w:tcBorders>
              <w:top w:val="single" w:sz="4" w:space="0" w:color="7030A0"/>
            </w:tcBorders>
            <w:shd w:val="clear" w:color="auto" w:fill="auto"/>
            <w:vAlign w:val="bottom"/>
          </w:tcPr>
          <w:p w:rsidR="00B22805" w:rsidRPr="000E3FF3" w:rsidRDefault="00B22805" w:rsidP="00B2796B">
            <w:pPr>
              <w:spacing w:before="120" w:line="288" w:lineRule="auto"/>
              <w:rPr>
                <w:rFonts w:ascii="Arial" w:hAnsi="Arial" w:cs="Arial"/>
                <w:sz w:val="22"/>
                <w:szCs w:val="22"/>
              </w:rPr>
            </w:pPr>
            <w:r w:rsidRPr="000E3FF3">
              <w:rPr>
                <w:rFonts w:ascii="Arial" w:hAnsi="Arial" w:cs="Arial"/>
                <w:sz w:val="22"/>
                <w:szCs w:val="22"/>
              </w:rPr>
              <w:t>Telephone</w:t>
            </w:r>
          </w:p>
        </w:tc>
        <w:tc>
          <w:tcPr>
            <w:tcW w:w="3537" w:type="dxa"/>
            <w:gridSpan w:val="8"/>
            <w:tcBorders>
              <w:top w:val="single" w:sz="4" w:space="0" w:color="7030A0"/>
              <w:bottom w:val="single" w:sz="4" w:space="0" w:color="7030A0"/>
            </w:tcBorders>
            <w:shd w:val="clear" w:color="auto" w:fill="auto"/>
            <w:vAlign w:val="bottom"/>
          </w:tcPr>
          <w:p w:rsidR="00B22805" w:rsidRPr="000E3FF3" w:rsidRDefault="00B22805" w:rsidP="00B2796B">
            <w:pPr>
              <w:spacing w:before="120" w:line="288" w:lineRule="auto"/>
              <w:rPr>
                <w:rFonts w:ascii="Arial" w:hAnsi="Arial" w:cs="Arial"/>
                <w:sz w:val="22"/>
                <w:szCs w:val="22"/>
              </w:rPr>
            </w:pPr>
          </w:p>
        </w:tc>
        <w:tc>
          <w:tcPr>
            <w:tcW w:w="767" w:type="dxa"/>
            <w:gridSpan w:val="2"/>
            <w:tcBorders>
              <w:top w:val="single" w:sz="4" w:space="0" w:color="7030A0"/>
            </w:tcBorders>
            <w:shd w:val="clear" w:color="auto" w:fill="auto"/>
            <w:vAlign w:val="bottom"/>
          </w:tcPr>
          <w:p w:rsidR="00B22805" w:rsidRPr="000E3FF3" w:rsidRDefault="00B22805" w:rsidP="00B2796B">
            <w:pPr>
              <w:spacing w:before="120" w:line="288" w:lineRule="auto"/>
              <w:rPr>
                <w:rFonts w:ascii="Arial" w:hAnsi="Arial" w:cs="Arial"/>
                <w:sz w:val="22"/>
                <w:szCs w:val="22"/>
              </w:rPr>
            </w:pPr>
            <w:r w:rsidRPr="000E3FF3">
              <w:rPr>
                <w:rFonts w:ascii="Arial" w:hAnsi="Arial" w:cs="Arial"/>
                <w:sz w:val="22"/>
                <w:szCs w:val="22"/>
              </w:rPr>
              <w:t>Email</w:t>
            </w:r>
          </w:p>
        </w:tc>
        <w:tc>
          <w:tcPr>
            <w:tcW w:w="5167" w:type="dxa"/>
            <w:gridSpan w:val="9"/>
            <w:tcBorders>
              <w:top w:val="single" w:sz="4" w:space="0" w:color="7030A0"/>
              <w:bottom w:val="single" w:sz="4" w:space="0" w:color="7030A0"/>
            </w:tcBorders>
            <w:shd w:val="clear" w:color="auto" w:fill="auto"/>
            <w:vAlign w:val="bottom"/>
          </w:tcPr>
          <w:p w:rsidR="00B22805" w:rsidRPr="000E3FF3" w:rsidRDefault="00B22805" w:rsidP="00B2796B">
            <w:pPr>
              <w:spacing w:before="120" w:line="288" w:lineRule="auto"/>
              <w:rPr>
                <w:rFonts w:ascii="Arial" w:hAnsi="Arial" w:cs="Arial"/>
                <w:sz w:val="22"/>
                <w:szCs w:val="22"/>
              </w:rPr>
            </w:pPr>
          </w:p>
        </w:tc>
      </w:tr>
      <w:tr w:rsidR="00B22805" w:rsidRPr="000E3FF3" w:rsidTr="00B2796B">
        <w:tc>
          <w:tcPr>
            <w:tcW w:w="10988" w:type="dxa"/>
            <w:gridSpan w:val="21"/>
            <w:shd w:val="clear" w:color="auto" w:fill="auto"/>
            <w:vAlign w:val="bottom"/>
          </w:tcPr>
          <w:p w:rsidR="00B22805" w:rsidRPr="000E3FF3" w:rsidRDefault="00B22805" w:rsidP="00B2796B">
            <w:pPr>
              <w:spacing w:before="120" w:line="288" w:lineRule="auto"/>
              <w:rPr>
                <w:rFonts w:ascii="Arial" w:hAnsi="Arial" w:cs="Arial"/>
                <w:sz w:val="22"/>
                <w:szCs w:val="22"/>
              </w:rPr>
            </w:pPr>
          </w:p>
        </w:tc>
      </w:tr>
      <w:tr w:rsidR="00B22805" w:rsidRPr="000E3FF3" w:rsidTr="00B2796B">
        <w:tc>
          <w:tcPr>
            <w:tcW w:w="2235" w:type="dxa"/>
            <w:gridSpan w:val="4"/>
            <w:shd w:val="clear" w:color="auto" w:fill="auto"/>
            <w:vAlign w:val="bottom"/>
          </w:tcPr>
          <w:p w:rsidR="00B22805" w:rsidRPr="000E3FF3" w:rsidRDefault="00B22805" w:rsidP="00B2796B">
            <w:pPr>
              <w:spacing w:before="120" w:line="288" w:lineRule="auto"/>
              <w:rPr>
                <w:rFonts w:ascii="Arial" w:hAnsi="Arial" w:cs="Arial"/>
                <w:sz w:val="22"/>
                <w:szCs w:val="22"/>
              </w:rPr>
            </w:pPr>
            <w:r w:rsidRPr="000E3FF3">
              <w:rPr>
                <w:rFonts w:ascii="Arial" w:hAnsi="Arial" w:cs="Arial"/>
                <w:sz w:val="22"/>
                <w:szCs w:val="22"/>
              </w:rPr>
              <w:t>Full name of child</w:t>
            </w:r>
          </w:p>
        </w:tc>
        <w:tc>
          <w:tcPr>
            <w:tcW w:w="5386" w:type="dxa"/>
            <w:gridSpan w:val="12"/>
            <w:tcBorders>
              <w:bottom w:val="single" w:sz="4" w:space="0" w:color="7030A0"/>
            </w:tcBorders>
            <w:shd w:val="clear" w:color="auto" w:fill="auto"/>
            <w:vAlign w:val="bottom"/>
          </w:tcPr>
          <w:p w:rsidR="00B22805" w:rsidRPr="000E3FF3" w:rsidRDefault="00B22805" w:rsidP="00B2796B">
            <w:pPr>
              <w:spacing w:before="120" w:line="288" w:lineRule="auto"/>
              <w:rPr>
                <w:rFonts w:ascii="Arial" w:hAnsi="Arial" w:cs="Arial"/>
                <w:sz w:val="22"/>
                <w:szCs w:val="22"/>
              </w:rPr>
            </w:pPr>
          </w:p>
        </w:tc>
        <w:tc>
          <w:tcPr>
            <w:tcW w:w="1559" w:type="dxa"/>
            <w:gridSpan w:val="3"/>
            <w:shd w:val="clear" w:color="auto" w:fill="auto"/>
            <w:vAlign w:val="bottom"/>
          </w:tcPr>
          <w:p w:rsidR="00B22805" w:rsidRPr="000E3FF3" w:rsidRDefault="00B22805" w:rsidP="00B2796B">
            <w:pPr>
              <w:spacing w:before="120" w:line="288" w:lineRule="auto"/>
              <w:rPr>
                <w:rFonts w:ascii="Arial" w:hAnsi="Arial" w:cs="Arial"/>
                <w:sz w:val="22"/>
                <w:szCs w:val="22"/>
              </w:rPr>
            </w:pPr>
            <w:r w:rsidRPr="000E3FF3">
              <w:rPr>
                <w:rFonts w:ascii="Arial" w:hAnsi="Arial" w:cs="Arial"/>
                <w:sz w:val="22"/>
                <w:szCs w:val="22"/>
              </w:rPr>
              <w:t>Date of birth</w:t>
            </w:r>
          </w:p>
        </w:tc>
        <w:tc>
          <w:tcPr>
            <w:tcW w:w="1808" w:type="dxa"/>
            <w:gridSpan w:val="2"/>
            <w:tcBorders>
              <w:bottom w:val="single" w:sz="4" w:space="0" w:color="7030A0"/>
            </w:tcBorders>
            <w:shd w:val="clear" w:color="auto" w:fill="auto"/>
            <w:vAlign w:val="bottom"/>
          </w:tcPr>
          <w:p w:rsidR="00B22805" w:rsidRPr="000E3FF3" w:rsidRDefault="00B22805" w:rsidP="00B2796B">
            <w:pPr>
              <w:spacing w:before="120" w:line="288" w:lineRule="auto"/>
              <w:rPr>
                <w:rFonts w:ascii="Arial" w:hAnsi="Arial" w:cs="Arial"/>
                <w:sz w:val="22"/>
                <w:szCs w:val="22"/>
              </w:rPr>
            </w:pPr>
          </w:p>
        </w:tc>
      </w:tr>
      <w:tr w:rsidR="00B22805" w:rsidRPr="000E3FF3" w:rsidTr="00B2796B">
        <w:tc>
          <w:tcPr>
            <w:tcW w:w="10988" w:type="dxa"/>
            <w:gridSpan w:val="21"/>
            <w:shd w:val="clear" w:color="auto" w:fill="auto"/>
            <w:vAlign w:val="bottom"/>
          </w:tcPr>
          <w:p w:rsidR="00B22805" w:rsidRPr="000E3FF3" w:rsidRDefault="00B22805" w:rsidP="00B2796B">
            <w:pPr>
              <w:spacing w:before="120" w:line="288" w:lineRule="auto"/>
              <w:rPr>
                <w:rFonts w:ascii="Arial" w:hAnsi="Arial" w:cs="Arial"/>
                <w:sz w:val="22"/>
                <w:szCs w:val="22"/>
              </w:rPr>
            </w:pPr>
          </w:p>
        </w:tc>
      </w:tr>
      <w:tr w:rsidR="00B22805" w:rsidRPr="000E3FF3" w:rsidTr="00B2796B">
        <w:tc>
          <w:tcPr>
            <w:tcW w:w="10988" w:type="dxa"/>
            <w:gridSpan w:val="21"/>
            <w:shd w:val="clear" w:color="auto" w:fill="auto"/>
            <w:vAlign w:val="bottom"/>
          </w:tcPr>
          <w:p w:rsidR="00B22805" w:rsidRPr="000E3FF3" w:rsidRDefault="00B22805" w:rsidP="00B2796B">
            <w:pPr>
              <w:spacing w:before="120" w:line="288" w:lineRule="auto"/>
              <w:rPr>
                <w:rFonts w:ascii="Arial" w:hAnsi="Arial" w:cs="Arial"/>
                <w:sz w:val="22"/>
                <w:szCs w:val="22"/>
              </w:rPr>
            </w:pPr>
            <w:r w:rsidRPr="000E3FF3">
              <w:rPr>
                <w:rFonts w:ascii="Arial" w:hAnsi="Arial" w:cs="Arial"/>
                <w:b/>
                <w:sz w:val="22"/>
                <w:szCs w:val="22"/>
              </w:rPr>
              <w:lastRenderedPageBreak/>
              <w:t>Our offer for a childcare place for your child:</w:t>
            </w:r>
          </w:p>
        </w:tc>
      </w:tr>
      <w:tr w:rsidR="00B22805" w:rsidRPr="000E3FF3" w:rsidTr="00B2796B">
        <w:tc>
          <w:tcPr>
            <w:tcW w:w="3794" w:type="dxa"/>
            <w:gridSpan w:val="8"/>
            <w:shd w:val="clear" w:color="auto" w:fill="auto"/>
            <w:vAlign w:val="bottom"/>
          </w:tcPr>
          <w:p w:rsidR="00B22805" w:rsidRPr="000E3FF3" w:rsidRDefault="00B22805" w:rsidP="00B2796B">
            <w:pPr>
              <w:spacing w:before="120" w:line="288" w:lineRule="auto"/>
              <w:rPr>
                <w:rFonts w:ascii="Arial" w:hAnsi="Arial" w:cs="Arial"/>
                <w:sz w:val="22"/>
                <w:szCs w:val="22"/>
              </w:rPr>
            </w:pPr>
            <w:r w:rsidRPr="000E3FF3">
              <w:rPr>
                <w:rFonts w:ascii="Arial" w:hAnsi="Arial" w:cs="Arial"/>
                <w:sz w:val="22"/>
                <w:szCs w:val="22"/>
              </w:rPr>
              <w:t>Expected start date of child’s place</w:t>
            </w:r>
          </w:p>
        </w:tc>
        <w:tc>
          <w:tcPr>
            <w:tcW w:w="7194" w:type="dxa"/>
            <w:gridSpan w:val="13"/>
            <w:tcBorders>
              <w:bottom w:val="single" w:sz="4" w:space="0" w:color="7030A0"/>
            </w:tcBorders>
            <w:shd w:val="clear" w:color="auto" w:fill="auto"/>
            <w:vAlign w:val="bottom"/>
          </w:tcPr>
          <w:p w:rsidR="00B22805" w:rsidRPr="000E3FF3" w:rsidRDefault="00B22805" w:rsidP="00B2796B">
            <w:pPr>
              <w:spacing w:before="120" w:line="288" w:lineRule="auto"/>
              <w:rPr>
                <w:rFonts w:ascii="Arial" w:hAnsi="Arial" w:cs="Arial"/>
                <w:sz w:val="22"/>
                <w:szCs w:val="22"/>
              </w:rPr>
            </w:pPr>
          </w:p>
        </w:tc>
      </w:tr>
      <w:tr w:rsidR="00B22805" w:rsidRPr="000E3FF3" w:rsidTr="00B2796B">
        <w:tc>
          <w:tcPr>
            <w:tcW w:w="1951" w:type="dxa"/>
            <w:gridSpan w:val="3"/>
            <w:shd w:val="clear" w:color="auto" w:fill="auto"/>
            <w:vAlign w:val="bottom"/>
          </w:tcPr>
          <w:p w:rsidR="00B22805" w:rsidRPr="000E3FF3" w:rsidRDefault="00B22805" w:rsidP="00B2796B">
            <w:pPr>
              <w:spacing w:before="120" w:line="288" w:lineRule="auto"/>
              <w:rPr>
                <w:rFonts w:ascii="Arial" w:hAnsi="Arial" w:cs="Arial"/>
                <w:sz w:val="22"/>
                <w:szCs w:val="22"/>
              </w:rPr>
            </w:pPr>
            <w:r w:rsidRPr="000E3FF3">
              <w:rPr>
                <w:rFonts w:ascii="Arial" w:hAnsi="Arial" w:cs="Arial"/>
                <w:sz w:val="22"/>
                <w:szCs w:val="22"/>
              </w:rPr>
              <w:t>Settling in period</w:t>
            </w:r>
          </w:p>
        </w:tc>
        <w:tc>
          <w:tcPr>
            <w:tcW w:w="9037" w:type="dxa"/>
            <w:gridSpan w:val="18"/>
            <w:tcBorders>
              <w:bottom w:val="single" w:sz="4" w:space="0" w:color="7030A0"/>
            </w:tcBorders>
            <w:shd w:val="clear" w:color="auto" w:fill="auto"/>
            <w:vAlign w:val="bottom"/>
          </w:tcPr>
          <w:p w:rsidR="00B22805" w:rsidRPr="000E3FF3" w:rsidRDefault="00B22805" w:rsidP="00B2796B">
            <w:pPr>
              <w:spacing w:before="120" w:line="288" w:lineRule="auto"/>
              <w:rPr>
                <w:rFonts w:ascii="Arial" w:hAnsi="Arial" w:cs="Arial"/>
                <w:sz w:val="22"/>
                <w:szCs w:val="22"/>
              </w:rPr>
            </w:pPr>
          </w:p>
        </w:tc>
      </w:tr>
      <w:tr w:rsidR="00B22805" w:rsidRPr="000E3FF3" w:rsidTr="00B2796B">
        <w:tc>
          <w:tcPr>
            <w:tcW w:w="10988" w:type="dxa"/>
            <w:gridSpan w:val="21"/>
            <w:shd w:val="clear" w:color="auto" w:fill="auto"/>
            <w:vAlign w:val="bottom"/>
          </w:tcPr>
          <w:p w:rsidR="00B22805" w:rsidRPr="000E3FF3" w:rsidRDefault="00B22805" w:rsidP="00B2796B">
            <w:pPr>
              <w:spacing w:before="120" w:line="288" w:lineRule="auto"/>
              <w:rPr>
                <w:rFonts w:ascii="Arial" w:hAnsi="Arial" w:cs="Arial"/>
                <w:sz w:val="22"/>
                <w:szCs w:val="22"/>
              </w:rPr>
            </w:pPr>
            <w:r w:rsidRPr="000E3FF3">
              <w:rPr>
                <w:rFonts w:ascii="Arial" w:hAnsi="Arial" w:cs="Arial"/>
                <w:sz w:val="22"/>
                <w:szCs w:val="22"/>
              </w:rPr>
              <w:t>Agreed hours:</w:t>
            </w:r>
          </w:p>
        </w:tc>
      </w:tr>
      <w:tr w:rsidR="00B22805" w:rsidRPr="000E3FF3" w:rsidTr="00B2796B">
        <w:tc>
          <w:tcPr>
            <w:tcW w:w="2944" w:type="dxa"/>
            <w:gridSpan w:val="5"/>
            <w:tcBorders>
              <w:bottom w:val="single" w:sz="4" w:space="0" w:color="7030A0"/>
              <w:right w:val="single" w:sz="4" w:space="0" w:color="7030A0"/>
            </w:tcBorders>
            <w:shd w:val="clear" w:color="auto" w:fill="auto"/>
            <w:vAlign w:val="bottom"/>
          </w:tcPr>
          <w:p w:rsidR="00B22805" w:rsidRPr="000E3FF3" w:rsidRDefault="00B22805" w:rsidP="00B2796B">
            <w:pPr>
              <w:spacing w:before="120" w:line="288" w:lineRule="auto"/>
              <w:rPr>
                <w:rFonts w:ascii="Arial" w:hAnsi="Arial" w:cs="Arial"/>
                <w:sz w:val="22"/>
                <w:szCs w:val="22"/>
              </w:rPr>
            </w:pPr>
          </w:p>
        </w:tc>
        <w:tc>
          <w:tcPr>
            <w:tcW w:w="1608" w:type="dxa"/>
            <w:gridSpan w:val="4"/>
            <w:tcBorders>
              <w:top w:val="single" w:sz="4" w:space="0" w:color="7030A0"/>
              <w:left w:val="single" w:sz="4" w:space="0" w:color="7030A0"/>
              <w:bottom w:val="single" w:sz="4" w:space="0" w:color="7030A0"/>
              <w:right w:val="single" w:sz="4" w:space="0" w:color="7030A0"/>
            </w:tcBorders>
            <w:shd w:val="clear" w:color="auto" w:fill="auto"/>
            <w:vAlign w:val="bottom"/>
          </w:tcPr>
          <w:p w:rsidR="00B22805" w:rsidRPr="000E3FF3" w:rsidRDefault="00B22805" w:rsidP="00B2796B">
            <w:pPr>
              <w:spacing w:before="120" w:line="288" w:lineRule="auto"/>
              <w:rPr>
                <w:rFonts w:ascii="Arial" w:hAnsi="Arial" w:cs="Arial"/>
                <w:sz w:val="22"/>
                <w:szCs w:val="22"/>
              </w:rPr>
            </w:pPr>
            <w:r w:rsidRPr="000E3FF3">
              <w:rPr>
                <w:rFonts w:ascii="Arial" w:hAnsi="Arial" w:cs="Arial"/>
                <w:sz w:val="22"/>
                <w:szCs w:val="22"/>
              </w:rPr>
              <w:t>Monday</w:t>
            </w:r>
          </w:p>
        </w:tc>
        <w:tc>
          <w:tcPr>
            <w:tcW w:w="1609" w:type="dxa"/>
            <w:gridSpan w:val="5"/>
            <w:tcBorders>
              <w:top w:val="single" w:sz="4" w:space="0" w:color="7030A0"/>
              <w:left w:val="single" w:sz="4" w:space="0" w:color="7030A0"/>
              <w:bottom w:val="single" w:sz="4" w:space="0" w:color="7030A0"/>
              <w:right w:val="single" w:sz="4" w:space="0" w:color="7030A0"/>
            </w:tcBorders>
            <w:shd w:val="clear" w:color="auto" w:fill="auto"/>
            <w:vAlign w:val="bottom"/>
          </w:tcPr>
          <w:p w:rsidR="00B22805" w:rsidRPr="000E3FF3" w:rsidRDefault="00B22805" w:rsidP="00B2796B">
            <w:pPr>
              <w:spacing w:before="120" w:line="288" w:lineRule="auto"/>
              <w:rPr>
                <w:rFonts w:ascii="Arial" w:hAnsi="Arial" w:cs="Arial"/>
                <w:sz w:val="22"/>
                <w:szCs w:val="22"/>
              </w:rPr>
            </w:pPr>
            <w:r w:rsidRPr="000E3FF3">
              <w:rPr>
                <w:rFonts w:ascii="Arial" w:hAnsi="Arial" w:cs="Arial"/>
                <w:sz w:val="22"/>
                <w:szCs w:val="22"/>
              </w:rPr>
              <w:t>Tuesday</w:t>
            </w:r>
          </w:p>
        </w:tc>
        <w:tc>
          <w:tcPr>
            <w:tcW w:w="1609" w:type="dxa"/>
            <w:gridSpan w:val="3"/>
            <w:tcBorders>
              <w:top w:val="single" w:sz="4" w:space="0" w:color="7030A0"/>
              <w:left w:val="single" w:sz="4" w:space="0" w:color="7030A0"/>
              <w:bottom w:val="single" w:sz="4" w:space="0" w:color="7030A0"/>
              <w:right w:val="single" w:sz="4" w:space="0" w:color="7030A0"/>
            </w:tcBorders>
            <w:shd w:val="clear" w:color="auto" w:fill="auto"/>
            <w:vAlign w:val="bottom"/>
          </w:tcPr>
          <w:p w:rsidR="00B22805" w:rsidRPr="000E3FF3" w:rsidRDefault="00B22805" w:rsidP="00B2796B">
            <w:pPr>
              <w:spacing w:before="120" w:line="288" w:lineRule="auto"/>
              <w:rPr>
                <w:rFonts w:ascii="Arial" w:hAnsi="Arial" w:cs="Arial"/>
                <w:sz w:val="22"/>
                <w:szCs w:val="22"/>
              </w:rPr>
            </w:pPr>
            <w:r w:rsidRPr="000E3FF3">
              <w:rPr>
                <w:rFonts w:ascii="Arial" w:hAnsi="Arial" w:cs="Arial"/>
                <w:sz w:val="22"/>
                <w:szCs w:val="22"/>
              </w:rPr>
              <w:t>Wednesday</w:t>
            </w:r>
          </w:p>
        </w:tc>
        <w:tc>
          <w:tcPr>
            <w:tcW w:w="1609" w:type="dxa"/>
            <w:gridSpan w:val="3"/>
            <w:tcBorders>
              <w:top w:val="single" w:sz="4" w:space="0" w:color="7030A0"/>
              <w:left w:val="single" w:sz="4" w:space="0" w:color="7030A0"/>
              <w:bottom w:val="single" w:sz="4" w:space="0" w:color="7030A0"/>
              <w:right w:val="single" w:sz="4" w:space="0" w:color="7030A0"/>
            </w:tcBorders>
            <w:shd w:val="clear" w:color="auto" w:fill="auto"/>
            <w:vAlign w:val="bottom"/>
          </w:tcPr>
          <w:p w:rsidR="00B22805" w:rsidRPr="000E3FF3" w:rsidRDefault="00B22805" w:rsidP="00B2796B">
            <w:pPr>
              <w:spacing w:before="120" w:line="288" w:lineRule="auto"/>
              <w:rPr>
                <w:rFonts w:ascii="Arial" w:hAnsi="Arial" w:cs="Arial"/>
                <w:sz w:val="22"/>
                <w:szCs w:val="22"/>
              </w:rPr>
            </w:pPr>
            <w:r w:rsidRPr="000E3FF3">
              <w:rPr>
                <w:rFonts w:ascii="Arial" w:hAnsi="Arial" w:cs="Arial"/>
                <w:sz w:val="22"/>
                <w:szCs w:val="22"/>
              </w:rPr>
              <w:t>Thursday</w:t>
            </w:r>
          </w:p>
        </w:tc>
        <w:tc>
          <w:tcPr>
            <w:tcW w:w="1609" w:type="dxa"/>
            <w:tcBorders>
              <w:top w:val="single" w:sz="4" w:space="0" w:color="7030A0"/>
              <w:left w:val="single" w:sz="4" w:space="0" w:color="7030A0"/>
              <w:bottom w:val="single" w:sz="4" w:space="0" w:color="7030A0"/>
              <w:right w:val="single" w:sz="4" w:space="0" w:color="7030A0"/>
            </w:tcBorders>
            <w:shd w:val="clear" w:color="auto" w:fill="auto"/>
            <w:vAlign w:val="bottom"/>
          </w:tcPr>
          <w:p w:rsidR="00B22805" w:rsidRPr="000E3FF3" w:rsidRDefault="00B22805" w:rsidP="00B2796B">
            <w:pPr>
              <w:spacing w:before="120" w:line="288" w:lineRule="auto"/>
              <w:rPr>
                <w:rFonts w:ascii="Arial" w:hAnsi="Arial" w:cs="Arial"/>
                <w:sz w:val="22"/>
                <w:szCs w:val="22"/>
              </w:rPr>
            </w:pPr>
            <w:r w:rsidRPr="000E3FF3">
              <w:rPr>
                <w:rFonts w:ascii="Arial" w:hAnsi="Arial" w:cs="Arial"/>
                <w:sz w:val="22"/>
                <w:szCs w:val="22"/>
              </w:rPr>
              <w:t>Friday</w:t>
            </w:r>
          </w:p>
        </w:tc>
      </w:tr>
      <w:tr w:rsidR="00B22805" w:rsidRPr="000E3FF3" w:rsidTr="00B2796B">
        <w:tc>
          <w:tcPr>
            <w:tcW w:w="2944" w:type="dxa"/>
            <w:gridSpan w:val="5"/>
            <w:tcBorders>
              <w:top w:val="single" w:sz="4" w:space="0" w:color="7030A0"/>
              <w:left w:val="single" w:sz="4" w:space="0" w:color="7030A0"/>
              <w:bottom w:val="single" w:sz="4" w:space="0" w:color="7030A0"/>
              <w:right w:val="single" w:sz="4" w:space="0" w:color="7030A0"/>
            </w:tcBorders>
            <w:shd w:val="clear" w:color="auto" w:fill="auto"/>
            <w:vAlign w:val="bottom"/>
          </w:tcPr>
          <w:p w:rsidR="00B22805" w:rsidRPr="000E3FF3" w:rsidRDefault="00B22805" w:rsidP="00B2796B">
            <w:pPr>
              <w:spacing w:before="120" w:line="288" w:lineRule="auto"/>
              <w:rPr>
                <w:rFonts w:ascii="Arial" w:hAnsi="Arial" w:cs="Arial"/>
                <w:sz w:val="22"/>
                <w:szCs w:val="22"/>
              </w:rPr>
            </w:pPr>
            <w:r w:rsidRPr="000E3FF3">
              <w:rPr>
                <w:rFonts w:ascii="Arial" w:hAnsi="Arial" w:cs="Arial"/>
                <w:sz w:val="22"/>
                <w:szCs w:val="22"/>
              </w:rPr>
              <w:t>Agreed times of attendance  AM/PM</w:t>
            </w:r>
          </w:p>
        </w:tc>
        <w:tc>
          <w:tcPr>
            <w:tcW w:w="1608" w:type="dxa"/>
            <w:gridSpan w:val="4"/>
            <w:tcBorders>
              <w:top w:val="single" w:sz="4" w:space="0" w:color="7030A0"/>
              <w:left w:val="single" w:sz="4" w:space="0" w:color="7030A0"/>
              <w:bottom w:val="single" w:sz="4" w:space="0" w:color="7030A0"/>
              <w:right w:val="single" w:sz="4" w:space="0" w:color="7030A0"/>
            </w:tcBorders>
            <w:shd w:val="clear" w:color="auto" w:fill="auto"/>
            <w:vAlign w:val="bottom"/>
          </w:tcPr>
          <w:p w:rsidR="00B22805" w:rsidRPr="000E3FF3" w:rsidRDefault="00B22805" w:rsidP="00B2796B">
            <w:pPr>
              <w:spacing w:before="120" w:line="288" w:lineRule="auto"/>
              <w:rPr>
                <w:rFonts w:ascii="Arial" w:hAnsi="Arial" w:cs="Arial"/>
                <w:sz w:val="22"/>
                <w:szCs w:val="22"/>
              </w:rPr>
            </w:pPr>
          </w:p>
        </w:tc>
        <w:tc>
          <w:tcPr>
            <w:tcW w:w="1609" w:type="dxa"/>
            <w:gridSpan w:val="5"/>
            <w:tcBorders>
              <w:top w:val="single" w:sz="4" w:space="0" w:color="7030A0"/>
              <w:left w:val="single" w:sz="4" w:space="0" w:color="7030A0"/>
              <w:bottom w:val="single" w:sz="4" w:space="0" w:color="7030A0"/>
              <w:right w:val="single" w:sz="4" w:space="0" w:color="7030A0"/>
            </w:tcBorders>
            <w:shd w:val="clear" w:color="auto" w:fill="auto"/>
            <w:vAlign w:val="bottom"/>
          </w:tcPr>
          <w:p w:rsidR="00B22805" w:rsidRPr="000E3FF3" w:rsidRDefault="00B22805" w:rsidP="00B2796B">
            <w:pPr>
              <w:spacing w:before="120" w:line="288" w:lineRule="auto"/>
              <w:rPr>
                <w:rFonts w:ascii="Arial" w:hAnsi="Arial" w:cs="Arial"/>
                <w:sz w:val="22"/>
                <w:szCs w:val="22"/>
              </w:rPr>
            </w:pPr>
          </w:p>
        </w:tc>
        <w:tc>
          <w:tcPr>
            <w:tcW w:w="1609" w:type="dxa"/>
            <w:gridSpan w:val="3"/>
            <w:tcBorders>
              <w:top w:val="single" w:sz="4" w:space="0" w:color="7030A0"/>
              <w:left w:val="single" w:sz="4" w:space="0" w:color="7030A0"/>
              <w:bottom w:val="single" w:sz="4" w:space="0" w:color="7030A0"/>
              <w:right w:val="single" w:sz="4" w:space="0" w:color="7030A0"/>
            </w:tcBorders>
            <w:shd w:val="clear" w:color="auto" w:fill="auto"/>
            <w:vAlign w:val="bottom"/>
          </w:tcPr>
          <w:p w:rsidR="00B22805" w:rsidRPr="000E3FF3" w:rsidRDefault="00B22805" w:rsidP="00B2796B">
            <w:pPr>
              <w:spacing w:before="120" w:line="288" w:lineRule="auto"/>
              <w:rPr>
                <w:rFonts w:ascii="Arial" w:hAnsi="Arial" w:cs="Arial"/>
                <w:sz w:val="22"/>
                <w:szCs w:val="22"/>
              </w:rPr>
            </w:pPr>
          </w:p>
        </w:tc>
        <w:tc>
          <w:tcPr>
            <w:tcW w:w="1609" w:type="dxa"/>
            <w:gridSpan w:val="3"/>
            <w:tcBorders>
              <w:top w:val="single" w:sz="4" w:space="0" w:color="7030A0"/>
              <w:left w:val="single" w:sz="4" w:space="0" w:color="7030A0"/>
              <w:bottom w:val="single" w:sz="4" w:space="0" w:color="7030A0"/>
              <w:right w:val="single" w:sz="4" w:space="0" w:color="7030A0"/>
            </w:tcBorders>
            <w:shd w:val="clear" w:color="auto" w:fill="auto"/>
            <w:vAlign w:val="bottom"/>
          </w:tcPr>
          <w:p w:rsidR="00B22805" w:rsidRPr="000E3FF3" w:rsidRDefault="00B22805" w:rsidP="00B2796B">
            <w:pPr>
              <w:spacing w:before="120" w:line="288" w:lineRule="auto"/>
              <w:rPr>
                <w:rFonts w:ascii="Arial" w:hAnsi="Arial" w:cs="Arial"/>
                <w:sz w:val="22"/>
                <w:szCs w:val="22"/>
              </w:rPr>
            </w:pPr>
          </w:p>
        </w:tc>
        <w:tc>
          <w:tcPr>
            <w:tcW w:w="1609" w:type="dxa"/>
            <w:tcBorders>
              <w:top w:val="single" w:sz="4" w:space="0" w:color="7030A0"/>
              <w:left w:val="single" w:sz="4" w:space="0" w:color="7030A0"/>
              <w:bottom w:val="single" w:sz="4" w:space="0" w:color="7030A0"/>
              <w:right w:val="single" w:sz="4" w:space="0" w:color="7030A0"/>
            </w:tcBorders>
            <w:shd w:val="clear" w:color="auto" w:fill="auto"/>
            <w:vAlign w:val="bottom"/>
          </w:tcPr>
          <w:p w:rsidR="00B22805" w:rsidRPr="000E3FF3" w:rsidRDefault="00B22805" w:rsidP="00B2796B">
            <w:pPr>
              <w:spacing w:before="120" w:line="288" w:lineRule="auto"/>
              <w:rPr>
                <w:rFonts w:ascii="Arial" w:hAnsi="Arial" w:cs="Arial"/>
                <w:sz w:val="22"/>
                <w:szCs w:val="22"/>
              </w:rPr>
            </w:pPr>
          </w:p>
        </w:tc>
      </w:tr>
      <w:tr w:rsidR="00B22805" w:rsidRPr="000E3FF3" w:rsidTr="00B2796B">
        <w:tc>
          <w:tcPr>
            <w:tcW w:w="2944" w:type="dxa"/>
            <w:gridSpan w:val="5"/>
            <w:tcBorders>
              <w:top w:val="single" w:sz="4" w:space="0" w:color="7030A0"/>
              <w:left w:val="single" w:sz="4" w:space="0" w:color="7030A0"/>
              <w:bottom w:val="single" w:sz="4" w:space="0" w:color="7030A0"/>
              <w:right w:val="single" w:sz="4" w:space="0" w:color="7030A0"/>
            </w:tcBorders>
            <w:shd w:val="clear" w:color="auto" w:fill="auto"/>
            <w:vAlign w:val="bottom"/>
          </w:tcPr>
          <w:p w:rsidR="00B22805" w:rsidRPr="000E3FF3" w:rsidRDefault="00B22805" w:rsidP="00B2796B">
            <w:pPr>
              <w:spacing w:before="120" w:line="288" w:lineRule="auto"/>
              <w:rPr>
                <w:rFonts w:ascii="Arial" w:hAnsi="Arial" w:cs="Arial"/>
                <w:sz w:val="22"/>
                <w:szCs w:val="22"/>
              </w:rPr>
            </w:pPr>
            <w:r w:rsidRPr="000E3FF3">
              <w:rPr>
                <w:rFonts w:ascii="Arial" w:hAnsi="Arial" w:cs="Arial"/>
                <w:sz w:val="22"/>
                <w:szCs w:val="22"/>
              </w:rPr>
              <w:t>Total daily hours</w:t>
            </w:r>
          </w:p>
        </w:tc>
        <w:tc>
          <w:tcPr>
            <w:tcW w:w="1608" w:type="dxa"/>
            <w:gridSpan w:val="4"/>
            <w:tcBorders>
              <w:top w:val="single" w:sz="4" w:space="0" w:color="7030A0"/>
              <w:left w:val="single" w:sz="4" w:space="0" w:color="7030A0"/>
              <w:bottom w:val="single" w:sz="4" w:space="0" w:color="7030A0"/>
              <w:right w:val="single" w:sz="4" w:space="0" w:color="7030A0"/>
            </w:tcBorders>
            <w:shd w:val="clear" w:color="auto" w:fill="auto"/>
            <w:vAlign w:val="bottom"/>
          </w:tcPr>
          <w:p w:rsidR="00B22805" w:rsidRPr="000E3FF3" w:rsidRDefault="00B22805" w:rsidP="00B2796B">
            <w:pPr>
              <w:spacing w:before="120" w:line="288" w:lineRule="auto"/>
              <w:rPr>
                <w:rFonts w:ascii="Arial" w:hAnsi="Arial" w:cs="Arial"/>
                <w:sz w:val="22"/>
                <w:szCs w:val="22"/>
              </w:rPr>
            </w:pPr>
          </w:p>
        </w:tc>
        <w:tc>
          <w:tcPr>
            <w:tcW w:w="1609" w:type="dxa"/>
            <w:gridSpan w:val="5"/>
            <w:tcBorders>
              <w:top w:val="single" w:sz="4" w:space="0" w:color="7030A0"/>
              <w:left w:val="single" w:sz="4" w:space="0" w:color="7030A0"/>
              <w:bottom w:val="single" w:sz="4" w:space="0" w:color="7030A0"/>
              <w:right w:val="single" w:sz="4" w:space="0" w:color="7030A0"/>
            </w:tcBorders>
            <w:shd w:val="clear" w:color="auto" w:fill="auto"/>
            <w:vAlign w:val="bottom"/>
          </w:tcPr>
          <w:p w:rsidR="00B22805" w:rsidRPr="000E3FF3" w:rsidRDefault="00B22805" w:rsidP="00B2796B">
            <w:pPr>
              <w:spacing w:before="120" w:line="288" w:lineRule="auto"/>
              <w:rPr>
                <w:rFonts w:ascii="Arial" w:hAnsi="Arial" w:cs="Arial"/>
                <w:sz w:val="22"/>
                <w:szCs w:val="22"/>
              </w:rPr>
            </w:pPr>
          </w:p>
        </w:tc>
        <w:tc>
          <w:tcPr>
            <w:tcW w:w="1609" w:type="dxa"/>
            <w:gridSpan w:val="3"/>
            <w:tcBorders>
              <w:top w:val="single" w:sz="4" w:space="0" w:color="7030A0"/>
              <w:left w:val="single" w:sz="4" w:space="0" w:color="7030A0"/>
              <w:bottom w:val="single" w:sz="4" w:space="0" w:color="7030A0"/>
              <w:right w:val="single" w:sz="4" w:space="0" w:color="7030A0"/>
            </w:tcBorders>
            <w:shd w:val="clear" w:color="auto" w:fill="auto"/>
            <w:vAlign w:val="bottom"/>
          </w:tcPr>
          <w:p w:rsidR="00B22805" w:rsidRPr="000E3FF3" w:rsidRDefault="00B22805" w:rsidP="00B2796B">
            <w:pPr>
              <w:spacing w:before="120" w:line="288" w:lineRule="auto"/>
              <w:rPr>
                <w:rFonts w:ascii="Arial" w:hAnsi="Arial" w:cs="Arial"/>
                <w:sz w:val="22"/>
                <w:szCs w:val="22"/>
              </w:rPr>
            </w:pPr>
          </w:p>
        </w:tc>
        <w:tc>
          <w:tcPr>
            <w:tcW w:w="1609" w:type="dxa"/>
            <w:gridSpan w:val="3"/>
            <w:tcBorders>
              <w:top w:val="single" w:sz="4" w:space="0" w:color="7030A0"/>
              <w:left w:val="single" w:sz="4" w:space="0" w:color="7030A0"/>
              <w:bottom w:val="single" w:sz="4" w:space="0" w:color="7030A0"/>
              <w:right w:val="single" w:sz="4" w:space="0" w:color="7030A0"/>
            </w:tcBorders>
            <w:shd w:val="clear" w:color="auto" w:fill="auto"/>
            <w:vAlign w:val="bottom"/>
          </w:tcPr>
          <w:p w:rsidR="00B22805" w:rsidRPr="000E3FF3" w:rsidRDefault="00B22805" w:rsidP="00B2796B">
            <w:pPr>
              <w:spacing w:before="120" w:line="288" w:lineRule="auto"/>
              <w:rPr>
                <w:rFonts w:ascii="Arial" w:hAnsi="Arial" w:cs="Arial"/>
                <w:sz w:val="22"/>
                <w:szCs w:val="22"/>
              </w:rPr>
            </w:pPr>
          </w:p>
        </w:tc>
        <w:tc>
          <w:tcPr>
            <w:tcW w:w="1609" w:type="dxa"/>
            <w:tcBorders>
              <w:top w:val="single" w:sz="4" w:space="0" w:color="7030A0"/>
              <w:left w:val="single" w:sz="4" w:space="0" w:color="7030A0"/>
              <w:bottom w:val="single" w:sz="4" w:space="0" w:color="7030A0"/>
              <w:right w:val="single" w:sz="4" w:space="0" w:color="7030A0"/>
            </w:tcBorders>
            <w:shd w:val="clear" w:color="auto" w:fill="auto"/>
            <w:vAlign w:val="bottom"/>
          </w:tcPr>
          <w:p w:rsidR="00B22805" w:rsidRPr="000E3FF3" w:rsidRDefault="00B22805" w:rsidP="00B2796B">
            <w:pPr>
              <w:spacing w:before="120" w:line="288" w:lineRule="auto"/>
              <w:rPr>
                <w:rFonts w:ascii="Arial" w:hAnsi="Arial" w:cs="Arial"/>
                <w:sz w:val="22"/>
                <w:szCs w:val="22"/>
              </w:rPr>
            </w:pPr>
          </w:p>
        </w:tc>
      </w:tr>
      <w:tr w:rsidR="00B22805" w:rsidRPr="000E3FF3" w:rsidTr="00B2796B">
        <w:tc>
          <w:tcPr>
            <w:tcW w:w="10988" w:type="dxa"/>
            <w:gridSpan w:val="21"/>
            <w:tcBorders>
              <w:top w:val="single" w:sz="4" w:space="0" w:color="7030A0"/>
            </w:tcBorders>
            <w:shd w:val="clear" w:color="auto" w:fill="auto"/>
            <w:vAlign w:val="bottom"/>
          </w:tcPr>
          <w:p w:rsidR="00B22805" w:rsidRPr="000E3FF3" w:rsidRDefault="00B22805" w:rsidP="00B2796B">
            <w:pPr>
              <w:spacing w:before="240" w:line="288" w:lineRule="auto"/>
              <w:rPr>
                <w:rFonts w:ascii="Arial" w:hAnsi="Arial" w:cs="Arial"/>
                <w:sz w:val="22"/>
                <w:szCs w:val="22"/>
              </w:rPr>
            </w:pPr>
            <w:r w:rsidRPr="000E3FF3">
              <w:rPr>
                <w:rFonts w:ascii="Arial" w:hAnsi="Arial" w:cs="Arial"/>
                <w:sz w:val="22"/>
                <w:szCs w:val="22"/>
              </w:rPr>
              <w:t xml:space="preserve">Offered over [number of weeks] weeks per year. </w:t>
            </w:r>
          </w:p>
        </w:tc>
      </w:tr>
      <w:tr w:rsidR="00B22805" w:rsidRPr="000E3FF3" w:rsidTr="00B2796B">
        <w:tc>
          <w:tcPr>
            <w:tcW w:w="10988" w:type="dxa"/>
            <w:gridSpan w:val="21"/>
            <w:shd w:val="clear" w:color="auto" w:fill="auto"/>
            <w:vAlign w:val="bottom"/>
          </w:tcPr>
          <w:p w:rsidR="00B22805" w:rsidRPr="000E3FF3" w:rsidRDefault="00B22805" w:rsidP="00B2796B">
            <w:pPr>
              <w:spacing w:before="240" w:line="288" w:lineRule="auto"/>
              <w:rPr>
                <w:rFonts w:ascii="Arial" w:hAnsi="Arial" w:cs="Arial"/>
                <w:sz w:val="22"/>
                <w:szCs w:val="22"/>
              </w:rPr>
            </w:pPr>
            <w:r w:rsidRPr="000E3FF3">
              <w:rPr>
                <w:rFonts w:ascii="Arial" w:hAnsi="Arial" w:cs="Arial"/>
                <w:sz w:val="22"/>
                <w:szCs w:val="22"/>
              </w:rPr>
              <w:t xml:space="preserve">We are open and providing childcare term time only and closed on bank holidays and school inset days. </w:t>
            </w:r>
          </w:p>
        </w:tc>
      </w:tr>
      <w:tr w:rsidR="00B22805" w:rsidRPr="000E3FF3" w:rsidTr="00B2796B">
        <w:tc>
          <w:tcPr>
            <w:tcW w:w="2235" w:type="dxa"/>
            <w:gridSpan w:val="4"/>
            <w:shd w:val="clear" w:color="auto" w:fill="auto"/>
            <w:vAlign w:val="bottom"/>
          </w:tcPr>
          <w:p w:rsidR="00B22805" w:rsidRPr="000E3FF3" w:rsidRDefault="00B22805" w:rsidP="00B2796B">
            <w:pPr>
              <w:spacing w:before="240" w:line="288" w:lineRule="auto"/>
              <w:rPr>
                <w:rFonts w:ascii="Arial" w:hAnsi="Arial" w:cs="Arial"/>
                <w:sz w:val="22"/>
                <w:szCs w:val="22"/>
              </w:rPr>
            </w:pPr>
            <w:r w:rsidRPr="000E3FF3">
              <w:rPr>
                <w:rFonts w:ascii="Arial" w:hAnsi="Arial" w:cs="Arial"/>
                <w:sz w:val="22"/>
                <w:szCs w:val="22"/>
              </w:rPr>
              <w:t>Deposit received</w:t>
            </w:r>
          </w:p>
        </w:tc>
        <w:tc>
          <w:tcPr>
            <w:tcW w:w="1458" w:type="dxa"/>
            <w:gridSpan w:val="3"/>
            <w:shd w:val="clear" w:color="auto" w:fill="auto"/>
            <w:vAlign w:val="bottom"/>
          </w:tcPr>
          <w:p w:rsidR="00B22805" w:rsidRPr="000E3FF3" w:rsidRDefault="00B22805" w:rsidP="00B2796B">
            <w:pPr>
              <w:spacing w:before="240" w:line="288" w:lineRule="auto"/>
              <w:rPr>
                <w:rFonts w:ascii="Arial" w:hAnsi="Arial" w:cs="Arial"/>
                <w:sz w:val="22"/>
                <w:szCs w:val="22"/>
              </w:rPr>
            </w:pPr>
            <w:r w:rsidRPr="000E3FF3">
              <w:rPr>
                <w:rFonts w:ascii="Arial" w:hAnsi="Arial" w:cs="Arial"/>
                <w:sz w:val="22"/>
                <w:szCs w:val="22"/>
              </w:rPr>
              <w:t xml:space="preserve">Yes  □    </w:t>
            </w:r>
          </w:p>
        </w:tc>
        <w:tc>
          <w:tcPr>
            <w:tcW w:w="2227" w:type="dxa"/>
            <w:gridSpan w:val="6"/>
            <w:shd w:val="clear" w:color="auto" w:fill="auto"/>
            <w:vAlign w:val="bottom"/>
          </w:tcPr>
          <w:p w:rsidR="00B22805" w:rsidRPr="000E3FF3" w:rsidRDefault="00B22805" w:rsidP="00B2796B">
            <w:pPr>
              <w:spacing w:before="240" w:line="288" w:lineRule="auto"/>
              <w:rPr>
                <w:rFonts w:ascii="Arial" w:hAnsi="Arial" w:cs="Arial"/>
                <w:sz w:val="22"/>
                <w:szCs w:val="22"/>
              </w:rPr>
            </w:pPr>
            <w:r w:rsidRPr="000E3FF3">
              <w:rPr>
                <w:rFonts w:ascii="Arial" w:hAnsi="Arial" w:cs="Arial"/>
                <w:sz w:val="22"/>
                <w:szCs w:val="22"/>
              </w:rPr>
              <w:t>No  □</w:t>
            </w:r>
          </w:p>
        </w:tc>
        <w:tc>
          <w:tcPr>
            <w:tcW w:w="2150" w:type="dxa"/>
            <w:gridSpan w:val="5"/>
            <w:shd w:val="clear" w:color="auto" w:fill="auto"/>
            <w:vAlign w:val="bottom"/>
          </w:tcPr>
          <w:p w:rsidR="00B22805" w:rsidRPr="000E3FF3" w:rsidRDefault="00B22805" w:rsidP="00B2796B">
            <w:pPr>
              <w:spacing w:before="240" w:line="288" w:lineRule="auto"/>
              <w:rPr>
                <w:rFonts w:ascii="Arial" w:hAnsi="Arial" w:cs="Arial"/>
                <w:sz w:val="22"/>
                <w:szCs w:val="22"/>
              </w:rPr>
            </w:pPr>
            <w:r w:rsidRPr="000E3FF3">
              <w:rPr>
                <w:rFonts w:ascii="Arial" w:hAnsi="Arial" w:cs="Arial"/>
                <w:sz w:val="22"/>
                <w:szCs w:val="22"/>
              </w:rPr>
              <w:t>First payment due</w:t>
            </w:r>
          </w:p>
        </w:tc>
        <w:tc>
          <w:tcPr>
            <w:tcW w:w="2918" w:type="dxa"/>
            <w:gridSpan w:val="3"/>
            <w:shd w:val="clear" w:color="auto" w:fill="auto"/>
            <w:vAlign w:val="bottom"/>
          </w:tcPr>
          <w:p w:rsidR="00B22805" w:rsidRPr="000E3FF3" w:rsidRDefault="00B22805" w:rsidP="00B2796B">
            <w:pPr>
              <w:spacing w:before="240" w:line="288" w:lineRule="auto"/>
              <w:rPr>
                <w:rFonts w:ascii="Arial" w:hAnsi="Arial" w:cs="Arial"/>
                <w:sz w:val="22"/>
                <w:szCs w:val="22"/>
              </w:rPr>
            </w:pPr>
            <w:r w:rsidRPr="000E3FF3">
              <w:rPr>
                <w:rFonts w:ascii="Arial" w:hAnsi="Arial" w:cs="Arial"/>
                <w:sz w:val="22"/>
                <w:szCs w:val="22"/>
              </w:rPr>
              <w:t xml:space="preserve">     Date</w:t>
            </w:r>
          </w:p>
        </w:tc>
      </w:tr>
      <w:tr w:rsidR="00B22805" w:rsidRPr="000E3FF3" w:rsidTr="00B2796B">
        <w:tc>
          <w:tcPr>
            <w:tcW w:w="5211" w:type="dxa"/>
            <w:gridSpan w:val="11"/>
            <w:shd w:val="clear" w:color="auto" w:fill="auto"/>
            <w:vAlign w:val="bottom"/>
          </w:tcPr>
          <w:p w:rsidR="00B22805" w:rsidRPr="000E3FF3" w:rsidRDefault="00B22805" w:rsidP="00B2796B">
            <w:pPr>
              <w:spacing w:before="240" w:line="288" w:lineRule="auto"/>
              <w:rPr>
                <w:rFonts w:ascii="Arial" w:hAnsi="Arial" w:cs="Arial"/>
                <w:sz w:val="22"/>
                <w:szCs w:val="22"/>
              </w:rPr>
            </w:pPr>
            <w:r w:rsidRPr="000E3FF3">
              <w:rPr>
                <w:rFonts w:ascii="Arial" w:hAnsi="Arial" w:cs="Arial"/>
                <w:sz w:val="22"/>
                <w:szCs w:val="22"/>
              </w:rPr>
              <w:t>Will the child receive nursery education funding  (</w:t>
            </w:r>
            <w:proofErr w:type="spellStart"/>
            <w:r w:rsidRPr="000E3FF3">
              <w:rPr>
                <w:rFonts w:ascii="Arial" w:hAnsi="Arial" w:cs="Arial"/>
                <w:sz w:val="22"/>
                <w:szCs w:val="22"/>
              </w:rPr>
              <w:t>Pre school</w:t>
            </w:r>
            <w:proofErr w:type="spellEnd"/>
            <w:r w:rsidRPr="000E3FF3">
              <w:rPr>
                <w:rFonts w:ascii="Arial" w:hAnsi="Arial" w:cs="Arial"/>
                <w:sz w:val="22"/>
                <w:szCs w:val="22"/>
              </w:rPr>
              <w:t>)</w:t>
            </w:r>
          </w:p>
        </w:tc>
        <w:tc>
          <w:tcPr>
            <w:tcW w:w="1276" w:type="dxa"/>
            <w:gridSpan w:val="4"/>
            <w:shd w:val="clear" w:color="auto" w:fill="auto"/>
            <w:vAlign w:val="bottom"/>
          </w:tcPr>
          <w:p w:rsidR="00B22805" w:rsidRPr="000E3FF3" w:rsidRDefault="00B22805" w:rsidP="00B2796B">
            <w:pPr>
              <w:spacing w:before="240" w:line="288" w:lineRule="auto"/>
              <w:rPr>
                <w:rFonts w:ascii="Arial" w:hAnsi="Arial" w:cs="Arial"/>
                <w:sz w:val="22"/>
                <w:szCs w:val="22"/>
              </w:rPr>
            </w:pPr>
            <w:r w:rsidRPr="000E3FF3">
              <w:rPr>
                <w:rFonts w:ascii="Arial" w:hAnsi="Arial" w:cs="Arial"/>
                <w:sz w:val="22"/>
                <w:szCs w:val="22"/>
              </w:rPr>
              <w:t xml:space="preserve">Yes  □    </w:t>
            </w:r>
          </w:p>
        </w:tc>
        <w:tc>
          <w:tcPr>
            <w:tcW w:w="4501" w:type="dxa"/>
            <w:gridSpan w:val="6"/>
            <w:shd w:val="clear" w:color="auto" w:fill="auto"/>
            <w:vAlign w:val="bottom"/>
          </w:tcPr>
          <w:p w:rsidR="00B22805" w:rsidRPr="000E3FF3" w:rsidRDefault="00B22805" w:rsidP="00B2796B">
            <w:pPr>
              <w:spacing w:before="240" w:line="288" w:lineRule="auto"/>
              <w:rPr>
                <w:rFonts w:ascii="Arial" w:hAnsi="Arial" w:cs="Arial"/>
                <w:sz w:val="22"/>
                <w:szCs w:val="22"/>
              </w:rPr>
            </w:pPr>
            <w:r w:rsidRPr="000E3FF3">
              <w:rPr>
                <w:rFonts w:ascii="Arial" w:hAnsi="Arial" w:cs="Arial"/>
                <w:sz w:val="22"/>
                <w:szCs w:val="22"/>
              </w:rPr>
              <w:t>No  □</w:t>
            </w:r>
          </w:p>
        </w:tc>
      </w:tr>
      <w:tr w:rsidR="00B22805" w:rsidRPr="000E3FF3" w:rsidTr="00B2796B">
        <w:tc>
          <w:tcPr>
            <w:tcW w:w="10988" w:type="dxa"/>
            <w:gridSpan w:val="21"/>
            <w:shd w:val="clear" w:color="auto" w:fill="auto"/>
            <w:vAlign w:val="bottom"/>
          </w:tcPr>
          <w:p w:rsidR="00B22805" w:rsidRPr="000E3FF3" w:rsidRDefault="00B22805" w:rsidP="00B2796B">
            <w:pPr>
              <w:spacing w:before="240" w:line="288" w:lineRule="auto"/>
              <w:rPr>
                <w:rFonts w:ascii="Arial" w:hAnsi="Arial" w:cs="Arial"/>
                <w:sz w:val="22"/>
                <w:szCs w:val="22"/>
              </w:rPr>
            </w:pPr>
            <w:r w:rsidRPr="000E3FF3">
              <w:rPr>
                <w:rFonts w:ascii="Arial" w:hAnsi="Arial" w:cs="Arial"/>
                <w:sz w:val="22"/>
                <w:szCs w:val="22"/>
              </w:rPr>
              <w:t>Details of any other funding provided by other third parties (e.g. employers childcare vouchers)</w:t>
            </w:r>
          </w:p>
        </w:tc>
      </w:tr>
      <w:tr w:rsidR="00B22805" w:rsidRPr="000E3FF3" w:rsidTr="00B2796B">
        <w:tc>
          <w:tcPr>
            <w:tcW w:w="10988" w:type="dxa"/>
            <w:gridSpan w:val="21"/>
            <w:tcBorders>
              <w:bottom w:val="single" w:sz="4" w:space="0" w:color="7030A0"/>
            </w:tcBorders>
            <w:shd w:val="clear" w:color="auto" w:fill="auto"/>
            <w:vAlign w:val="bottom"/>
          </w:tcPr>
          <w:p w:rsidR="00B22805" w:rsidRPr="000E3FF3" w:rsidRDefault="00B22805" w:rsidP="00B2796B">
            <w:pPr>
              <w:spacing w:before="120" w:line="288" w:lineRule="auto"/>
              <w:rPr>
                <w:rFonts w:ascii="Arial" w:hAnsi="Arial" w:cs="Arial"/>
                <w:sz w:val="22"/>
                <w:szCs w:val="22"/>
              </w:rPr>
            </w:pPr>
          </w:p>
        </w:tc>
      </w:tr>
      <w:tr w:rsidR="00B22805" w:rsidRPr="000E3FF3" w:rsidTr="00B2796B">
        <w:tc>
          <w:tcPr>
            <w:tcW w:w="10988" w:type="dxa"/>
            <w:gridSpan w:val="21"/>
            <w:tcBorders>
              <w:top w:val="single" w:sz="4" w:space="0" w:color="7030A0"/>
              <w:bottom w:val="single" w:sz="4" w:space="0" w:color="7030A0"/>
            </w:tcBorders>
            <w:shd w:val="clear" w:color="auto" w:fill="auto"/>
            <w:vAlign w:val="bottom"/>
          </w:tcPr>
          <w:p w:rsidR="00B22805" w:rsidRPr="000E3FF3" w:rsidRDefault="00B22805" w:rsidP="00B2796B">
            <w:pPr>
              <w:spacing w:before="120" w:line="288" w:lineRule="auto"/>
              <w:rPr>
                <w:rFonts w:ascii="Arial" w:hAnsi="Arial" w:cs="Arial"/>
                <w:sz w:val="22"/>
                <w:szCs w:val="22"/>
              </w:rPr>
            </w:pPr>
          </w:p>
        </w:tc>
      </w:tr>
      <w:tr w:rsidR="00B22805" w:rsidRPr="000E3FF3" w:rsidTr="00B2796B">
        <w:tc>
          <w:tcPr>
            <w:tcW w:w="10988" w:type="dxa"/>
            <w:gridSpan w:val="21"/>
            <w:tcBorders>
              <w:top w:val="single" w:sz="4" w:space="0" w:color="7030A0"/>
              <w:bottom w:val="single" w:sz="4" w:space="0" w:color="7030A0"/>
            </w:tcBorders>
            <w:shd w:val="clear" w:color="auto" w:fill="auto"/>
            <w:vAlign w:val="bottom"/>
          </w:tcPr>
          <w:p w:rsidR="00B22805" w:rsidRPr="000E3FF3" w:rsidRDefault="00B22805" w:rsidP="00B2796B">
            <w:pPr>
              <w:spacing w:before="120" w:line="288" w:lineRule="auto"/>
              <w:rPr>
                <w:rFonts w:ascii="Arial" w:hAnsi="Arial" w:cs="Arial"/>
                <w:sz w:val="22"/>
                <w:szCs w:val="22"/>
              </w:rPr>
            </w:pPr>
          </w:p>
        </w:tc>
      </w:tr>
      <w:tr w:rsidR="00B22805" w:rsidRPr="000E3FF3" w:rsidTr="00B2796B">
        <w:tc>
          <w:tcPr>
            <w:tcW w:w="10988" w:type="dxa"/>
            <w:gridSpan w:val="21"/>
            <w:tcBorders>
              <w:top w:val="single" w:sz="4" w:space="0" w:color="7030A0"/>
            </w:tcBorders>
            <w:shd w:val="clear" w:color="auto" w:fill="auto"/>
            <w:vAlign w:val="bottom"/>
          </w:tcPr>
          <w:p w:rsidR="00B22805" w:rsidRPr="000E3FF3" w:rsidRDefault="00B22805" w:rsidP="00B2796B">
            <w:pPr>
              <w:spacing w:before="120" w:line="288" w:lineRule="auto"/>
              <w:rPr>
                <w:rFonts w:ascii="Arial" w:hAnsi="Arial" w:cs="Arial"/>
                <w:sz w:val="22"/>
                <w:szCs w:val="22"/>
                <w:highlight w:val="yellow"/>
              </w:rPr>
            </w:pPr>
          </w:p>
        </w:tc>
      </w:tr>
    </w:tbl>
    <w:p w:rsidR="00B22805" w:rsidRPr="000E3FF3" w:rsidRDefault="00B22805" w:rsidP="00B22805">
      <w:pPr>
        <w:rPr>
          <w:rFonts w:ascii="Arial" w:hAnsi="Arial" w:cs="Arial"/>
          <w:b/>
          <w:sz w:val="22"/>
          <w:szCs w:val="22"/>
        </w:rPr>
      </w:pPr>
    </w:p>
    <w:p w:rsidR="00B22805" w:rsidRPr="000E3FF3" w:rsidRDefault="00B22805" w:rsidP="00B22805">
      <w:pPr>
        <w:rPr>
          <w:rFonts w:ascii="Arial" w:hAnsi="Arial" w:cs="Arial"/>
          <w:b/>
          <w:sz w:val="22"/>
          <w:szCs w:val="22"/>
        </w:rPr>
      </w:pPr>
      <w:r w:rsidRPr="000E3FF3">
        <w:rPr>
          <w:rFonts w:ascii="Arial" w:hAnsi="Arial" w:cs="Arial"/>
          <w:b/>
          <w:sz w:val="22"/>
          <w:szCs w:val="22"/>
        </w:rPr>
        <w:t>Terms and conditions</w:t>
      </w:r>
    </w:p>
    <w:p w:rsidR="00B22805" w:rsidRPr="000E3FF3" w:rsidRDefault="00B22805" w:rsidP="00B22805">
      <w:pPr>
        <w:rPr>
          <w:rFonts w:ascii="Arial" w:hAnsi="Arial" w:cs="Arial"/>
          <w:sz w:val="22"/>
          <w:szCs w:val="22"/>
        </w:rPr>
      </w:pPr>
    </w:p>
    <w:p w:rsidR="00B22805" w:rsidRPr="000E3FF3" w:rsidRDefault="00B22805" w:rsidP="00F754FB">
      <w:pPr>
        <w:numPr>
          <w:ilvl w:val="1"/>
          <w:numId w:val="301"/>
        </w:numPr>
        <w:spacing w:line="360" w:lineRule="auto"/>
        <w:ind w:left="510" w:hanging="510"/>
        <w:rPr>
          <w:rFonts w:ascii="Arial" w:hAnsi="Arial" w:cs="Arial"/>
          <w:b/>
          <w:sz w:val="22"/>
          <w:szCs w:val="22"/>
        </w:rPr>
      </w:pPr>
      <w:r w:rsidRPr="000E3FF3">
        <w:rPr>
          <w:rFonts w:ascii="Arial" w:hAnsi="Arial" w:cs="Arial"/>
          <w:b/>
          <w:sz w:val="22"/>
          <w:szCs w:val="22"/>
        </w:rPr>
        <w:t>Our obligation to you</w:t>
      </w:r>
    </w:p>
    <w:p w:rsidR="00B22805" w:rsidRPr="000E3FF3" w:rsidRDefault="00B22805" w:rsidP="00B22805">
      <w:pPr>
        <w:rPr>
          <w:rFonts w:ascii="Arial" w:hAnsi="Arial" w:cs="Arial"/>
          <w:b/>
          <w:sz w:val="22"/>
          <w:szCs w:val="22"/>
        </w:rPr>
      </w:pPr>
    </w:p>
    <w:p w:rsidR="00B22805" w:rsidRPr="000E3FF3" w:rsidRDefault="00B22805" w:rsidP="00F754FB">
      <w:pPr>
        <w:numPr>
          <w:ilvl w:val="1"/>
          <w:numId w:val="301"/>
        </w:numPr>
        <w:spacing w:line="360" w:lineRule="auto"/>
        <w:ind w:left="510" w:hanging="510"/>
        <w:rPr>
          <w:rFonts w:ascii="Arial" w:hAnsi="Arial" w:cs="Arial"/>
          <w:sz w:val="22"/>
          <w:szCs w:val="22"/>
        </w:rPr>
      </w:pPr>
      <w:r w:rsidRPr="000E3FF3">
        <w:rPr>
          <w:rFonts w:ascii="Arial" w:hAnsi="Arial" w:cs="Arial"/>
          <w:sz w:val="22"/>
          <w:szCs w:val="22"/>
        </w:rPr>
        <w:t xml:space="preserve">We will inform you as soon as possible whether your application for a place has been successful. You must confirm within one week of receiving notification that you still wish to take up a place. If you do not then the offer of a place may be withdrawn. Once you have confirmed the place, a deposit payment will be required to hold the place for your child. The monetary value of the deposit will be 2 weeks fee equivalent of fee as part of our schedule of fees.  The deposit will be net off against payment of the final fee at the end of your child’s attendance at our provision upon given 4 week’s written  notice We will provide the agreed childcare facilities for your child at the agreed times (subject to any days when we are closed). If we change the opening hours, we will give you as much notice of our decision as </w:t>
      </w:r>
      <w:r w:rsidRPr="000E3FF3">
        <w:rPr>
          <w:rFonts w:ascii="Arial" w:hAnsi="Arial" w:cs="Arial"/>
          <w:sz w:val="22"/>
          <w:szCs w:val="22"/>
        </w:rPr>
        <w:lastRenderedPageBreak/>
        <w:t>possible and, if necessary, will work with you to agree a change to your child’s hours of attendance.</w:t>
      </w:r>
    </w:p>
    <w:p w:rsidR="00B22805" w:rsidRPr="000E3FF3" w:rsidRDefault="00B22805" w:rsidP="00F754FB">
      <w:pPr>
        <w:numPr>
          <w:ilvl w:val="1"/>
          <w:numId w:val="301"/>
        </w:numPr>
        <w:spacing w:line="360" w:lineRule="auto"/>
        <w:ind w:left="510" w:hanging="510"/>
        <w:rPr>
          <w:rFonts w:ascii="Arial" w:hAnsi="Arial" w:cs="Arial"/>
          <w:sz w:val="22"/>
          <w:szCs w:val="22"/>
        </w:rPr>
      </w:pPr>
      <w:r w:rsidRPr="000E3FF3">
        <w:rPr>
          <w:rFonts w:ascii="Arial" w:hAnsi="Arial" w:cs="Arial"/>
          <w:sz w:val="22"/>
          <w:szCs w:val="22"/>
        </w:rPr>
        <w:t>We will adhere to the principles of the General Data Protection Regulations (2018) when collecting and processing information about you and your child. We explain how your data is processed, collected, kept up-to-date in our Privacy Notice which is given to you at the point of registration.</w:t>
      </w:r>
    </w:p>
    <w:p w:rsidR="00B22805" w:rsidRPr="000E3FF3" w:rsidRDefault="00B22805" w:rsidP="00F754FB">
      <w:pPr>
        <w:numPr>
          <w:ilvl w:val="1"/>
          <w:numId w:val="301"/>
        </w:numPr>
        <w:spacing w:line="360" w:lineRule="auto"/>
        <w:ind w:left="510" w:hanging="510"/>
        <w:rPr>
          <w:rFonts w:ascii="Arial" w:hAnsi="Arial" w:cs="Arial"/>
          <w:sz w:val="22"/>
          <w:szCs w:val="22"/>
        </w:rPr>
      </w:pPr>
      <w:r w:rsidRPr="000E3FF3">
        <w:rPr>
          <w:rFonts w:ascii="Arial" w:hAnsi="Arial" w:cs="Arial"/>
          <w:sz w:val="22"/>
          <w:szCs w:val="22"/>
        </w:rPr>
        <w:t>We will try to accommodate any requests you may make for additional sessions and/or extended hours of childcare.</w:t>
      </w:r>
    </w:p>
    <w:p w:rsidR="00B22805" w:rsidRPr="000E3FF3" w:rsidRDefault="00B22805" w:rsidP="00F754FB">
      <w:pPr>
        <w:numPr>
          <w:ilvl w:val="1"/>
          <w:numId w:val="301"/>
        </w:numPr>
        <w:spacing w:line="360" w:lineRule="auto"/>
        <w:ind w:left="510" w:hanging="510"/>
        <w:rPr>
          <w:rFonts w:ascii="Arial" w:hAnsi="Arial" w:cs="Arial"/>
          <w:sz w:val="22"/>
          <w:szCs w:val="22"/>
        </w:rPr>
      </w:pPr>
      <w:r w:rsidRPr="000E3FF3">
        <w:rPr>
          <w:rFonts w:ascii="Arial" w:hAnsi="Arial" w:cs="Arial"/>
          <w:sz w:val="22"/>
          <w:szCs w:val="22"/>
        </w:rPr>
        <w:t>We will notify you as soon as possible of any days we will be closed.</w:t>
      </w:r>
    </w:p>
    <w:p w:rsidR="00B22805" w:rsidRPr="000E3FF3" w:rsidRDefault="00B22805" w:rsidP="00F754FB">
      <w:pPr>
        <w:numPr>
          <w:ilvl w:val="1"/>
          <w:numId w:val="301"/>
        </w:numPr>
        <w:spacing w:line="360" w:lineRule="auto"/>
        <w:ind w:left="510" w:hanging="510"/>
        <w:rPr>
          <w:rFonts w:ascii="Arial" w:hAnsi="Arial" w:cs="Arial"/>
          <w:sz w:val="22"/>
          <w:szCs w:val="22"/>
        </w:rPr>
      </w:pPr>
      <w:r w:rsidRPr="000E3FF3">
        <w:rPr>
          <w:rFonts w:ascii="Arial" w:hAnsi="Arial" w:cs="Arial"/>
          <w:sz w:val="22"/>
          <w:szCs w:val="22"/>
        </w:rPr>
        <w:t>We will treat your child with the utmost respect and dignity. We will never use or threaten any type of punishment that could adversely affect a child’s wellbeing.</w:t>
      </w:r>
    </w:p>
    <w:p w:rsidR="00B22805" w:rsidRPr="000E3FF3" w:rsidRDefault="00B22805" w:rsidP="00F754FB">
      <w:pPr>
        <w:numPr>
          <w:ilvl w:val="1"/>
          <w:numId w:val="301"/>
        </w:numPr>
        <w:spacing w:line="360" w:lineRule="auto"/>
        <w:ind w:left="510" w:hanging="510"/>
        <w:rPr>
          <w:rFonts w:ascii="Arial" w:hAnsi="Arial" w:cs="Arial"/>
          <w:sz w:val="22"/>
          <w:szCs w:val="22"/>
        </w:rPr>
      </w:pPr>
      <w:r w:rsidRPr="000E3FF3">
        <w:rPr>
          <w:rFonts w:ascii="Arial" w:hAnsi="Arial" w:cs="Arial"/>
          <w:sz w:val="22"/>
          <w:szCs w:val="22"/>
        </w:rPr>
        <w:t>We will provide you with regular verbal updates as to your child’s progress and we will agree times to discuss with you the progress of your child or any other aspects of our childcare services as and when required.</w:t>
      </w:r>
    </w:p>
    <w:p w:rsidR="00B22805" w:rsidRPr="000E3FF3" w:rsidRDefault="00B22805" w:rsidP="00F754FB">
      <w:pPr>
        <w:numPr>
          <w:ilvl w:val="1"/>
          <w:numId w:val="301"/>
        </w:numPr>
        <w:spacing w:line="360" w:lineRule="auto"/>
        <w:ind w:left="510" w:hanging="510"/>
        <w:rPr>
          <w:rFonts w:ascii="Arial" w:hAnsi="Arial" w:cs="Arial"/>
          <w:sz w:val="22"/>
          <w:szCs w:val="22"/>
        </w:rPr>
      </w:pPr>
      <w:r w:rsidRPr="000E3FF3" w:rsidDel="00F308A3">
        <w:rPr>
          <w:rFonts w:ascii="Arial" w:hAnsi="Arial" w:cs="Arial"/>
          <w:sz w:val="22"/>
          <w:szCs w:val="22"/>
        </w:rPr>
        <w:t xml:space="preserve"> </w:t>
      </w:r>
      <w:r w:rsidRPr="000E3FF3">
        <w:rPr>
          <w:rFonts w:ascii="Arial" w:hAnsi="Arial" w:cs="Arial"/>
          <w:sz w:val="22"/>
          <w:szCs w:val="22"/>
        </w:rPr>
        <w:t xml:space="preserve">We will comply with the requirements of the Early Years Foundation Stage and our </w:t>
      </w:r>
      <w:proofErr w:type="spellStart"/>
      <w:r w:rsidRPr="000E3FF3">
        <w:rPr>
          <w:rFonts w:ascii="Arial" w:hAnsi="Arial" w:cs="Arial"/>
          <w:sz w:val="22"/>
          <w:szCs w:val="22"/>
        </w:rPr>
        <w:t>Ofsted</w:t>
      </w:r>
      <w:proofErr w:type="spellEnd"/>
      <w:r w:rsidRPr="000E3FF3">
        <w:rPr>
          <w:rFonts w:ascii="Arial" w:hAnsi="Arial" w:cs="Arial"/>
          <w:sz w:val="22"/>
          <w:szCs w:val="22"/>
        </w:rPr>
        <w:t xml:space="preserve"> registration in regards to the childcare services we provide for your child.</w:t>
      </w:r>
    </w:p>
    <w:p w:rsidR="00B22805" w:rsidRPr="000E3FF3" w:rsidRDefault="00B22805" w:rsidP="00F754FB">
      <w:pPr>
        <w:numPr>
          <w:ilvl w:val="1"/>
          <w:numId w:val="301"/>
        </w:numPr>
        <w:spacing w:line="360" w:lineRule="auto"/>
        <w:ind w:left="510" w:hanging="510"/>
        <w:rPr>
          <w:rFonts w:ascii="Arial" w:hAnsi="Arial" w:cs="Arial"/>
          <w:sz w:val="22"/>
          <w:szCs w:val="22"/>
        </w:rPr>
      </w:pPr>
      <w:r w:rsidRPr="000E3FF3">
        <w:rPr>
          <w:rFonts w:ascii="Arial" w:hAnsi="Arial" w:cs="Arial"/>
          <w:sz w:val="22"/>
          <w:szCs w:val="22"/>
        </w:rPr>
        <w:t>We will provide you with details of our policies and procedures, which outline how we satisfy the requirements of the EYFS in our everyday practice; and we will notify you as and when any changes are made to our policies and procedures. We will be available to discuss or explain our policies and procedures, and/or any relevant changes, at a mutually agreed time.</w:t>
      </w:r>
    </w:p>
    <w:p w:rsidR="00B22805" w:rsidRPr="000E3FF3" w:rsidRDefault="00B22805" w:rsidP="00F754FB">
      <w:pPr>
        <w:numPr>
          <w:ilvl w:val="1"/>
          <w:numId w:val="301"/>
        </w:numPr>
        <w:spacing w:line="360" w:lineRule="auto"/>
        <w:ind w:left="510" w:hanging="510"/>
        <w:rPr>
          <w:rFonts w:ascii="Arial" w:hAnsi="Arial" w:cs="Arial"/>
          <w:sz w:val="22"/>
          <w:szCs w:val="22"/>
        </w:rPr>
      </w:pPr>
      <w:r w:rsidRPr="000E3FF3">
        <w:rPr>
          <w:rFonts w:ascii="Arial" w:hAnsi="Arial" w:cs="Arial"/>
          <w:sz w:val="22"/>
          <w:szCs w:val="22"/>
        </w:rPr>
        <w:t xml:space="preserve">We will maintain appropriate insurance to cover our childcare activities. </w:t>
      </w:r>
    </w:p>
    <w:p w:rsidR="00B22805" w:rsidRPr="000E3FF3" w:rsidRDefault="00B22805" w:rsidP="00F754FB">
      <w:pPr>
        <w:numPr>
          <w:ilvl w:val="1"/>
          <w:numId w:val="301"/>
        </w:numPr>
        <w:spacing w:line="360" w:lineRule="auto"/>
        <w:ind w:left="510" w:hanging="510"/>
        <w:rPr>
          <w:rFonts w:ascii="Arial" w:hAnsi="Arial" w:cs="Arial"/>
          <w:sz w:val="22"/>
          <w:szCs w:val="22"/>
        </w:rPr>
      </w:pPr>
      <w:r w:rsidRPr="000E3FF3">
        <w:rPr>
          <w:rFonts w:ascii="Arial" w:hAnsi="Arial" w:cs="Arial"/>
          <w:sz w:val="22"/>
          <w:szCs w:val="22"/>
        </w:rPr>
        <w:t>We will try to make a place available to any of your other children. However, we cannot guarantee that a place will be available.</w:t>
      </w:r>
    </w:p>
    <w:p w:rsidR="00B22805" w:rsidRPr="000E3FF3" w:rsidRDefault="00B22805" w:rsidP="00B22805">
      <w:pPr>
        <w:ind w:left="510"/>
        <w:rPr>
          <w:rFonts w:ascii="Arial" w:hAnsi="Arial" w:cs="Arial"/>
          <w:sz w:val="22"/>
          <w:szCs w:val="22"/>
        </w:rPr>
      </w:pPr>
    </w:p>
    <w:p w:rsidR="00B22805" w:rsidRPr="000E3FF3" w:rsidRDefault="00B22805" w:rsidP="00F754FB">
      <w:pPr>
        <w:numPr>
          <w:ilvl w:val="0"/>
          <w:numId w:val="302"/>
        </w:numPr>
        <w:spacing w:line="360" w:lineRule="auto"/>
        <w:rPr>
          <w:rFonts w:ascii="Arial" w:hAnsi="Arial" w:cs="Arial"/>
          <w:b/>
          <w:sz w:val="22"/>
          <w:szCs w:val="22"/>
        </w:rPr>
      </w:pPr>
      <w:r w:rsidRPr="000E3FF3">
        <w:rPr>
          <w:rFonts w:ascii="Arial" w:hAnsi="Arial" w:cs="Arial"/>
          <w:b/>
          <w:sz w:val="22"/>
          <w:szCs w:val="22"/>
        </w:rPr>
        <w:t>Your obligation to us</w:t>
      </w:r>
    </w:p>
    <w:p w:rsidR="00B22805" w:rsidRPr="000E3FF3" w:rsidRDefault="00B22805" w:rsidP="00B22805">
      <w:pPr>
        <w:rPr>
          <w:rFonts w:ascii="Arial" w:hAnsi="Arial" w:cs="Arial"/>
          <w:b/>
          <w:sz w:val="22"/>
          <w:szCs w:val="22"/>
        </w:rPr>
      </w:pPr>
    </w:p>
    <w:p w:rsidR="00B22805" w:rsidRPr="000E3FF3" w:rsidRDefault="00B22805" w:rsidP="00F754FB">
      <w:pPr>
        <w:numPr>
          <w:ilvl w:val="0"/>
          <w:numId w:val="302"/>
        </w:numPr>
        <w:spacing w:line="360" w:lineRule="auto"/>
        <w:ind w:left="510" w:hanging="510"/>
        <w:rPr>
          <w:rFonts w:ascii="Arial" w:hAnsi="Arial" w:cs="Arial"/>
          <w:sz w:val="22"/>
          <w:szCs w:val="22"/>
        </w:rPr>
      </w:pPr>
      <w:r w:rsidRPr="000E3FF3">
        <w:rPr>
          <w:rFonts w:ascii="Arial" w:hAnsi="Arial" w:cs="Arial"/>
          <w:sz w:val="22"/>
          <w:szCs w:val="22"/>
        </w:rPr>
        <w:t xml:space="preserve">You will need to complete and return our </w:t>
      </w:r>
      <w:r w:rsidRPr="000E3FF3">
        <w:rPr>
          <w:rFonts w:ascii="Arial" w:hAnsi="Arial" w:cs="Arial"/>
          <w:i/>
          <w:sz w:val="22"/>
          <w:szCs w:val="22"/>
        </w:rPr>
        <w:t>Application to Join</w:t>
      </w:r>
      <w:r w:rsidRPr="000E3FF3">
        <w:rPr>
          <w:rFonts w:ascii="Arial" w:hAnsi="Arial" w:cs="Arial"/>
          <w:sz w:val="22"/>
          <w:szCs w:val="22"/>
        </w:rPr>
        <w:t xml:space="preserve"> where applicable or </w:t>
      </w:r>
      <w:r w:rsidRPr="000E3FF3">
        <w:rPr>
          <w:rFonts w:ascii="Arial" w:hAnsi="Arial" w:cs="Arial"/>
          <w:i/>
          <w:sz w:val="22"/>
          <w:szCs w:val="22"/>
        </w:rPr>
        <w:t>Registration Form</w:t>
      </w:r>
      <w:r w:rsidRPr="000E3FF3">
        <w:rPr>
          <w:rFonts w:ascii="Arial" w:hAnsi="Arial" w:cs="Arial"/>
          <w:sz w:val="22"/>
          <w:szCs w:val="22"/>
        </w:rPr>
        <w:t xml:space="preserve"> to us before your child can start with us.</w:t>
      </w:r>
    </w:p>
    <w:p w:rsidR="00B22805" w:rsidRPr="000E3FF3" w:rsidRDefault="00B22805" w:rsidP="00F754FB">
      <w:pPr>
        <w:numPr>
          <w:ilvl w:val="0"/>
          <w:numId w:val="302"/>
        </w:numPr>
        <w:spacing w:line="360" w:lineRule="auto"/>
        <w:ind w:left="510" w:hanging="510"/>
        <w:rPr>
          <w:rFonts w:ascii="Arial" w:hAnsi="Arial" w:cs="Arial"/>
          <w:sz w:val="22"/>
          <w:szCs w:val="22"/>
        </w:rPr>
      </w:pPr>
      <w:r w:rsidRPr="000E3FF3">
        <w:rPr>
          <w:rFonts w:ascii="Arial" w:hAnsi="Arial" w:cs="Arial"/>
          <w:sz w:val="22"/>
          <w:szCs w:val="22"/>
        </w:rPr>
        <w:t>You must notify us immediately of any changes to the information you have provided to us and keep us informed of any other necessary information that may affect the childcare that we provide for your child.</w:t>
      </w:r>
    </w:p>
    <w:p w:rsidR="00B22805" w:rsidRPr="000E3FF3" w:rsidRDefault="00B22805" w:rsidP="00F754FB">
      <w:pPr>
        <w:numPr>
          <w:ilvl w:val="0"/>
          <w:numId w:val="302"/>
        </w:numPr>
        <w:spacing w:line="360" w:lineRule="auto"/>
        <w:ind w:left="510" w:hanging="510"/>
        <w:rPr>
          <w:rFonts w:ascii="Arial" w:hAnsi="Arial" w:cs="Arial"/>
          <w:sz w:val="22"/>
          <w:szCs w:val="22"/>
        </w:rPr>
      </w:pPr>
      <w:r w:rsidRPr="000E3FF3">
        <w:rPr>
          <w:rFonts w:ascii="Arial" w:hAnsi="Arial" w:cs="Arial"/>
          <w:sz w:val="22"/>
          <w:szCs w:val="22"/>
        </w:rPr>
        <w:t xml:space="preserve">The </w:t>
      </w:r>
      <w:r w:rsidRPr="000E3FF3">
        <w:rPr>
          <w:rFonts w:ascii="Arial" w:hAnsi="Arial" w:cs="Arial"/>
          <w:i/>
          <w:sz w:val="22"/>
          <w:szCs w:val="22"/>
        </w:rPr>
        <w:t>Registration Form</w:t>
      </w:r>
      <w:r w:rsidRPr="000E3FF3">
        <w:rPr>
          <w:rFonts w:ascii="Arial" w:hAnsi="Arial" w:cs="Arial"/>
          <w:sz w:val="22"/>
          <w:szCs w:val="22"/>
        </w:rPr>
        <w:t xml:space="preserve"> includes medicine consent and emergency treatment authorisations which you will need to complete prior to your child attending.</w:t>
      </w:r>
    </w:p>
    <w:p w:rsidR="00B22805" w:rsidRPr="000E3FF3" w:rsidRDefault="00B22805" w:rsidP="00F754FB">
      <w:pPr>
        <w:numPr>
          <w:ilvl w:val="0"/>
          <w:numId w:val="302"/>
        </w:numPr>
        <w:spacing w:line="360" w:lineRule="auto"/>
        <w:ind w:left="510" w:hanging="510"/>
        <w:rPr>
          <w:rFonts w:ascii="Arial" w:hAnsi="Arial" w:cs="Arial"/>
          <w:sz w:val="22"/>
          <w:szCs w:val="22"/>
        </w:rPr>
      </w:pPr>
      <w:r w:rsidRPr="000E3FF3">
        <w:rPr>
          <w:rFonts w:ascii="Arial" w:hAnsi="Arial" w:cs="Arial"/>
          <w:sz w:val="22"/>
          <w:szCs w:val="22"/>
        </w:rPr>
        <w:t>You will read and abide by our policies and procedures.</w:t>
      </w:r>
    </w:p>
    <w:p w:rsidR="00B22805" w:rsidRPr="000E3FF3" w:rsidRDefault="00B22805" w:rsidP="00F754FB">
      <w:pPr>
        <w:numPr>
          <w:ilvl w:val="0"/>
          <w:numId w:val="302"/>
        </w:numPr>
        <w:spacing w:line="360" w:lineRule="auto"/>
        <w:ind w:left="510" w:hanging="510"/>
        <w:rPr>
          <w:rFonts w:ascii="Arial" w:hAnsi="Arial" w:cs="Arial"/>
          <w:sz w:val="22"/>
          <w:szCs w:val="22"/>
        </w:rPr>
      </w:pPr>
      <w:r w:rsidRPr="000E3FF3">
        <w:rPr>
          <w:rFonts w:ascii="Arial" w:hAnsi="Arial" w:cs="Arial"/>
          <w:sz w:val="22"/>
          <w:szCs w:val="22"/>
        </w:rPr>
        <w:t>You will make yourself available as and when required to discuss the progress of your child or any factor relating to their childcare place with us at mutually agreed times.</w:t>
      </w:r>
    </w:p>
    <w:p w:rsidR="00B22805" w:rsidRPr="000E3FF3" w:rsidRDefault="00B22805" w:rsidP="00F754FB">
      <w:pPr>
        <w:numPr>
          <w:ilvl w:val="0"/>
          <w:numId w:val="302"/>
        </w:numPr>
        <w:spacing w:line="360" w:lineRule="auto"/>
        <w:ind w:left="510" w:hanging="510"/>
        <w:rPr>
          <w:rFonts w:ascii="Arial" w:hAnsi="Arial" w:cs="Arial"/>
          <w:sz w:val="22"/>
          <w:szCs w:val="22"/>
        </w:rPr>
      </w:pPr>
      <w:r w:rsidRPr="000E3FF3">
        <w:rPr>
          <w:rFonts w:ascii="Arial" w:hAnsi="Arial" w:cs="Arial"/>
          <w:sz w:val="22"/>
          <w:szCs w:val="22"/>
        </w:rPr>
        <w:t xml:space="preserve">You must immediately inform us if your child is suffering from any contagious disease, or if your child has been diagnosed by a medical practitioner with a </w:t>
      </w:r>
      <w:proofErr w:type="spellStart"/>
      <w:r w:rsidRPr="000E3FF3">
        <w:rPr>
          <w:rFonts w:ascii="Arial" w:hAnsi="Arial" w:cs="Arial"/>
          <w:sz w:val="22"/>
          <w:szCs w:val="22"/>
        </w:rPr>
        <w:t>notifiable</w:t>
      </w:r>
      <w:proofErr w:type="spellEnd"/>
      <w:r w:rsidRPr="000E3FF3">
        <w:rPr>
          <w:rFonts w:ascii="Arial" w:hAnsi="Arial" w:cs="Arial"/>
          <w:sz w:val="22"/>
          <w:szCs w:val="22"/>
        </w:rPr>
        <w:t xml:space="preserve"> disease. For the </w:t>
      </w:r>
      <w:r w:rsidRPr="000E3FF3">
        <w:rPr>
          <w:rFonts w:ascii="Arial" w:hAnsi="Arial" w:cs="Arial"/>
          <w:sz w:val="22"/>
          <w:szCs w:val="22"/>
        </w:rPr>
        <w:lastRenderedPageBreak/>
        <w:t>benefit of other children attending you must not allow your child to attend whilst they are contagious and pose a risk to other children during normal daily activities.</w:t>
      </w:r>
    </w:p>
    <w:p w:rsidR="00B22805" w:rsidRPr="000E3FF3" w:rsidRDefault="00B22805" w:rsidP="00F754FB">
      <w:pPr>
        <w:numPr>
          <w:ilvl w:val="0"/>
          <w:numId w:val="302"/>
        </w:numPr>
        <w:spacing w:line="360" w:lineRule="auto"/>
        <w:ind w:left="510" w:hanging="510"/>
        <w:rPr>
          <w:rFonts w:ascii="Arial" w:hAnsi="Arial" w:cs="Arial"/>
          <w:sz w:val="22"/>
          <w:szCs w:val="22"/>
        </w:rPr>
      </w:pPr>
      <w:r w:rsidRPr="000E3FF3">
        <w:rPr>
          <w:rFonts w:ascii="Arial" w:hAnsi="Arial" w:cs="Arial"/>
          <w:sz w:val="22"/>
          <w:szCs w:val="22"/>
        </w:rPr>
        <w:t>You must keep us informed of the identity of the persons who will be collecting your child. If the person who is due to collect your child is not usually responsible for collecting them we will require proof of identity. If we are not reasonably satisfied that the person collecting your child is who we were expecting, we will not release your child into their care until we have checked with you.</w:t>
      </w:r>
    </w:p>
    <w:p w:rsidR="00B22805" w:rsidRPr="000E3FF3" w:rsidRDefault="00B22805" w:rsidP="00F754FB">
      <w:pPr>
        <w:numPr>
          <w:ilvl w:val="0"/>
          <w:numId w:val="302"/>
        </w:numPr>
        <w:spacing w:line="360" w:lineRule="auto"/>
        <w:ind w:left="510" w:hanging="510"/>
        <w:rPr>
          <w:rFonts w:ascii="Arial" w:hAnsi="Arial" w:cs="Arial"/>
          <w:sz w:val="22"/>
          <w:szCs w:val="22"/>
        </w:rPr>
      </w:pPr>
      <w:r w:rsidRPr="000E3FF3">
        <w:rPr>
          <w:rFonts w:ascii="Arial" w:hAnsi="Arial" w:cs="Arial"/>
          <w:sz w:val="22"/>
          <w:szCs w:val="22"/>
        </w:rPr>
        <w:t>You must inform us immediately if you are not able to collect your child by the official collection time. You must make arrangements for another authorised person to collect your child as soon as possible. A late payment charge will be applied; please refer to the current fee schedule for details.</w:t>
      </w:r>
    </w:p>
    <w:p w:rsidR="00B22805" w:rsidRPr="000E3FF3" w:rsidRDefault="00B22805" w:rsidP="00F754FB">
      <w:pPr>
        <w:numPr>
          <w:ilvl w:val="0"/>
          <w:numId w:val="302"/>
        </w:numPr>
        <w:spacing w:line="360" w:lineRule="auto"/>
        <w:ind w:left="510" w:hanging="510"/>
        <w:rPr>
          <w:rFonts w:ascii="Arial" w:hAnsi="Arial" w:cs="Arial"/>
          <w:sz w:val="22"/>
          <w:szCs w:val="22"/>
        </w:rPr>
      </w:pPr>
      <w:r w:rsidRPr="000E3FF3">
        <w:rPr>
          <w:rFonts w:ascii="Arial" w:hAnsi="Arial" w:cs="Arial"/>
          <w:sz w:val="22"/>
          <w:szCs w:val="22"/>
        </w:rPr>
        <w:t>You will inform us as far in advance as possible of any dates on which your child will not be attending.</w:t>
      </w:r>
    </w:p>
    <w:p w:rsidR="00B22805" w:rsidRPr="000E3FF3" w:rsidRDefault="00B22805" w:rsidP="00F754FB">
      <w:pPr>
        <w:numPr>
          <w:ilvl w:val="0"/>
          <w:numId w:val="302"/>
        </w:numPr>
        <w:spacing w:line="360" w:lineRule="auto"/>
        <w:ind w:left="510" w:hanging="510"/>
        <w:rPr>
          <w:rFonts w:ascii="Arial" w:hAnsi="Arial" w:cs="Arial"/>
          <w:sz w:val="22"/>
          <w:szCs w:val="22"/>
        </w:rPr>
      </w:pPr>
      <w:r w:rsidRPr="000E3FF3">
        <w:rPr>
          <w:rFonts w:ascii="Arial" w:hAnsi="Arial" w:cs="Arial"/>
          <w:sz w:val="22"/>
          <w:szCs w:val="22"/>
        </w:rPr>
        <w:t>You will provide us with at least one month’s written notice of your intention to decrease the number of days your child attends or to withdraw your child and end this Agreement. If insufficient notice is given you will be responsible for the full fees for your child for one month from the date of notice. If you are ending this Agreement, notice must be given in writing.</w:t>
      </w:r>
    </w:p>
    <w:p w:rsidR="00B22805" w:rsidRPr="000E3FF3" w:rsidRDefault="00B22805" w:rsidP="00F754FB">
      <w:pPr>
        <w:numPr>
          <w:ilvl w:val="0"/>
          <w:numId w:val="302"/>
        </w:numPr>
        <w:spacing w:line="360" w:lineRule="auto"/>
        <w:ind w:left="510" w:hanging="510"/>
        <w:rPr>
          <w:rFonts w:ascii="Arial" w:hAnsi="Arial" w:cs="Arial"/>
          <w:sz w:val="22"/>
          <w:szCs w:val="22"/>
        </w:rPr>
      </w:pPr>
      <w:r w:rsidRPr="000E3FF3">
        <w:rPr>
          <w:rFonts w:ascii="Arial" w:hAnsi="Arial" w:cs="Arial"/>
          <w:sz w:val="22"/>
          <w:szCs w:val="22"/>
        </w:rPr>
        <w:t>You must inform us if your child is the subject of a court order and provide us with a copy of such order on request.</w:t>
      </w:r>
    </w:p>
    <w:p w:rsidR="00B22805" w:rsidRPr="000E3FF3" w:rsidRDefault="00B22805" w:rsidP="00B22805">
      <w:pPr>
        <w:rPr>
          <w:rFonts w:ascii="Arial" w:hAnsi="Arial" w:cs="Arial"/>
          <w:sz w:val="22"/>
          <w:szCs w:val="22"/>
        </w:rPr>
      </w:pPr>
    </w:p>
    <w:p w:rsidR="00B22805" w:rsidRPr="000E3FF3" w:rsidRDefault="00B22805" w:rsidP="00B22805">
      <w:pPr>
        <w:rPr>
          <w:rFonts w:ascii="Arial" w:hAnsi="Arial" w:cs="Arial"/>
          <w:sz w:val="22"/>
          <w:szCs w:val="22"/>
        </w:rPr>
      </w:pPr>
    </w:p>
    <w:p w:rsidR="00B22805" w:rsidRPr="000E3FF3" w:rsidRDefault="00B22805" w:rsidP="00F754FB">
      <w:pPr>
        <w:numPr>
          <w:ilvl w:val="0"/>
          <w:numId w:val="303"/>
        </w:numPr>
        <w:spacing w:line="360" w:lineRule="auto"/>
        <w:ind w:left="510" w:hanging="510"/>
        <w:rPr>
          <w:rFonts w:ascii="Arial" w:hAnsi="Arial" w:cs="Arial"/>
          <w:b/>
          <w:sz w:val="22"/>
          <w:szCs w:val="22"/>
        </w:rPr>
      </w:pPr>
      <w:r w:rsidRPr="000E3FF3">
        <w:rPr>
          <w:rFonts w:ascii="Arial" w:hAnsi="Arial" w:cs="Arial"/>
          <w:b/>
          <w:sz w:val="22"/>
          <w:szCs w:val="22"/>
        </w:rPr>
        <w:t>Payment of fees</w:t>
      </w:r>
    </w:p>
    <w:p w:rsidR="00B22805" w:rsidRPr="000E3FF3" w:rsidRDefault="00B22805" w:rsidP="00B22805">
      <w:pPr>
        <w:rPr>
          <w:rFonts w:ascii="Arial" w:hAnsi="Arial" w:cs="Arial"/>
          <w:b/>
          <w:sz w:val="22"/>
          <w:szCs w:val="22"/>
        </w:rPr>
      </w:pPr>
    </w:p>
    <w:p w:rsidR="00B22805" w:rsidRPr="000E3FF3" w:rsidRDefault="00B22805" w:rsidP="00F754FB">
      <w:pPr>
        <w:numPr>
          <w:ilvl w:val="0"/>
          <w:numId w:val="303"/>
        </w:numPr>
        <w:spacing w:line="360" w:lineRule="auto"/>
        <w:ind w:left="510" w:hanging="510"/>
        <w:rPr>
          <w:rFonts w:ascii="Arial" w:hAnsi="Arial" w:cs="Arial"/>
          <w:sz w:val="22"/>
          <w:szCs w:val="22"/>
        </w:rPr>
      </w:pPr>
      <w:r w:rsidRPr="000E3FF3">
        <w:rPr>
          <w:rFonts w:ascii="Arial" w:hAnsi="Arial" w:cs="Arial"/>
          <w:sz w:val="22"/>
          <w:szCs w:val="22"/>
        </w:rPr>
        <w:t>Our fees are based on a weekly fee that shall be notified to you in advance of your child starting (‘[Weekly] Fee’). We may review these fees at any time but shall inform you of the revised amount at least [one month] before it takes effect. If you do not wish to pay the revised fee, you may end this Agreement by giving us one month’s written notice.</w:t>
      </w:r>
    </w:p>
    <w:p w:rsidR="00B22805" w:rsidRPr="000E3FF3" w:rsidRDefault="00B22805" w:rsidP="00F754FB">
      <w:pPr>
        <w:numPr>
          <w:ilvl w:val="0"/>
          <w:numId w:val="303"/>
        </w:numPr>
        <w:spacing w:line="360" w:lineRule="auto"/>
        <w:ind w:left="510" w:hanging="510"/>
        <w:jc w:val="both"/>
        <w:rPr>
          <w:rFonts w:ascii="Arial" w:hAnsi="Arial" w:cs="Arial"/>
          <w:sz w:val="22"/>
          <w:szCs w:val="22"/>
        </w:rPr>
      </w:pPr>
      <w:r w:rsidRPr="000E3FF3">
        <w:rPr>
          <w:rFonts w:ascii="Arial" w:hAnsi="Arial" w:cs="Arial"/>
          <w:sz w:val="22"/>
          <w:szCs w:val="22"/>
        </w:rPr>
        <w:t>Fees must be paid on a weekly or monthly basis, in advance. We calculate the amount payable by you each month by multiplying the [Weekly] Fee by the number of weeks we are open per month.</w:t>
      </w:r>
    </w:p>
    <w:p w:rsidR="00B22805" w:rsidRPr="000E3FF3" w:rsidRDefault="00B22805" w:rsidP="00F754FB">
      <w:pPr>
        <w:numPr>
          <w:ilvl w:val="0"/>
          <w:numId w:val="303"/>
        </w:numPr>
        <w:spacing w:line="360" w:lineRule="auto"/>
        <w:ind w:left="510" w:hanging="510"/>
        <w:rPr>
          <w:rFonts w:ascii="Arial" w:hAnsi="Arial" w:cs="Arial"/>
          <w:sz w:val="22"/>
          <w:szCs w:val="22"/>
        </w:rPr>
      </w:pPr>
      <w:r w:rsidRPr="000E3FF3">
        <w:rPr>
          <w:rFonts w:ascii="Arial" w:hAnsi="Arial" w:cs="Arial"/>
          <w:sz w:val="22"/>
          <w:szCs w:val="22"/>
        </w:rPr>
        <w:t>All payments made under the Agreement should be by cash or cheque in advance. Monthly payment can be made by standing order or bank transfer in advance and proof of payment must be provided to the setting manager.  If payment is made by cash or cheque, you can request for a receipt as proof of payment. Late payments incur a late payment fee of £5. [In addition, daily interest may be charged on all outstanding amounts at the rate of [3%] above the Bank of England base rate.]</w:t>
      </w:r>
    </w:p>
    <w:p w:rsidR="00B22805" w:rsidRPr="000E3FF3" w:rsidRDefault="00B22805" w:rsidP="00F754FB">
      <w:pPr>
        <w:numPr>
          <w:ilvl w:val="0"/>
          <w:numId w:val="303"/>
        </w:numPr>
        <w:spacing w:line="360" w:lineRule="auto"/>
        <w:ind w:left="510" w:hanging="510"/>
        <w:rPr>
          <w:rFonts w:ascii="Arial" w:hAnsi="Arial" w:cs="Arial"/>
          <w:sz w:val="22"/>
          <w:szCs w:val="22"/>
        </w:rPr>
      </w:pPr>
      <w:r w:rsidRPr="000E3FF3">
        <w:rPr>
          <w:rFonts w:ascii="Arial" w:hAnsi="Arial" w:cs="Arial"/>
          <w:sz w:val="22"/>
          <w:szCs w:val="22"/>
        </w:rPr>
        <w:t xml:space="preserve">If the payment of fees referred to in 3.3 is outstanding for more than 14 days then we may terminate this Agreement by giving you 14 days’ notice in writing. Upon termination of this </w:t>
      </w:r>
      <w:r w:rsidRPr="000E3FF3">
        <w:rPr>
          <w:rFonts w:ascii="Arial" w:hAnsi="Arial" w:cs="Arial"/>
          <w:sz w:val="22"/>
          <w:szCs w:val="22"/>
        </w:rPr>
        <w:lastRenderedPageBreak/>
        <w:t>contract the child shall cease forthwith to be admitted, and the notice to so terminate shall be regarded as a formal demand for outstanding monies.</w:t>
      </w:r>
    </w:p>
    <w:p w:rsidR="00B22805" w:rsidRPr="000E3FF3" w:rsidRDefault="00B22805" w:rsidP="00F754FB">
      <w:pPr>
        <w:numPr>
          <w:ilvl w:val="0"/>
          <w:numId w:val="303"/>
        </w:numPr>
        <w:spacing w:line="360" w:lineRule="auto"/>
        <w:ind w:left="510" w:hanging="510"/>
        <w:rPr>
          <w:rFonts w:ascii="Arial" w:hAnsi="Arial" w:cs="Arial"/>
          <w:sz w:val="22"/>
          <w:szCs w:val="22"/>
        </w:rPr>
      </w:pPr>
      <w:r w:rsidRPr="000E3FF3">
        <w:rPr>
          <w:rFonts w:ascii="Arial" w:hAnsi="Arial" w:cs="Arial"/>
          <w:sz w:val="22"/>
          <w:szCs w:val="22"/>
        </w:rPr>
        <w:t>If you have requested additional sessions or have been unable to collect your child by the official collection time and we have as a result provided you with additional childcare facilities, we will charge the applicable late fee at the rate of £1 per minute.</w:t>
      </w:r>
    </w:p>
    <w:p w:rsidR="00B22805" w:rsidRPr="000E3FF3" w:rsidRDefault="00B22805" w:rsidP="00F754FB">
      <w:pPr>
        <w:numPr>
          <w:ilvl w:val="0"/>
          <w:numId w:val="303"/>
        </w:numPr>
        <w:spacing w:line="360" w:lineRule="auto"/>
        <w:ind w:left="510" w:hanging="510"/>
        <w:rPr>
          <w:rFonts w:ascii="Arial" w:hAnsi="Arial" w:cs="Arial"/>
          <w:color w:val="000000"/>
          <w:sz w:val="22"/>
          <w:szCs w:val="22"/>
        </w:rPr>
      </w:pPr>
      <w:r w:rsidRPr="000E3FF3">
        <w:rPr>
          <w:rFonts w:ascii="Arial" w:hAnsi="Arial" w:cs="Arial"/>
          <w:color w:val="000000"/>
          <w:sz w:val="22"/>
          <w:szCs w:val="22"/>
        </w:rPr>
        <w:t>No refund will be given for periods where the place is unfulfilled due to illness or holidays on the part of either party. All our settings are closed on bank holidays and our pre schools are closed for inset training days one day per term to support our continuing professional development for the benefit of children and families; no refund is given for this closure as this has already been taken into account when calculating your child’s fees. We accept no liability for other costs which you incur if we are unable to provide childcare for any reason.</w:t>
      </w:r>
    </w:p>
    <w:p w:rsidR="00B22805" w:rsidRPr="000E3FF3" w:rsidRDefault="00B22805" w:rsidP="00F754FB">
      <w:pPr>
        <w:numPr>
          <w:ilvl w:val="0"/>
          <w:numId w:val="303"/>
        </w:numPr>
        <w:spacing w:line="360" w:lineRule="auto"/>
        <w:ind w:left="510" w:hanging="510"/>
        <w:rPr>
          <w:rFonts w:ascii="Arial" w:hAnsi="Arial" w:cs="Arial"/>
          <w:sz w:val="22"/>
          <w:szCs w:val="22"/>
        </w:rPr>
      </w:pPr>
      <w:r w:rsidRPr="000E3FF3">
        <w:rPr>
          <w:rFonts w:ascii="Arial" w:hAnsi="Arial" w:cs="Arial"/>
          <w:sz w:val="22"/>
          <w:szCs w:val="22"/>
        </w:rPr>
        <w:t>In the event of late collection of your child, we reserve the right to charge £1 per minute late fee.</w:t>
      </w:r>
    </w:p>
    <w:p w:rsidR="00B22805" w:rsidRPr="000E3FF3" w:rsidRDefault="00B22805" w:rsidP="00B22805">
      <w:pPr>
        <w:rPr>
          <w:rFonts w:ascii="Arial" w:hAnsi="Arial" w:cs="Arial"/>
          <w:sz w:val="22"/>
          <w:szCs w:val="22"/>
        </w:rPr>
      </w:pPr>
    </w:p>
    <w:p w:rsidR="00B22805" w:rsidRPr="000E3FF3" w:rsidRDefault="00B22805" w:rsidP="00F754FB">
      <w:pPr>
        <w:numPr>
          <w:ilvl w:val="0"/>
          <w:numId w:val="304"/>
        </w:numPr>
        <w:spacing w:line="360" w:lineRule="auto"/>
        <w:rPr>
          <w:rFonts w:ascii="Arial" w:hAnsi="Arial" w:cs="Arial"/>
          <w:b/>
          <w:sz w:val="22"/>
          <w:szCs w:val="22"/>
        </w:rPr>
      </w:pPr>
      <w:r w:rsidRPr="000E3FF3">
        <w:rPr>
          <w:rFonts w:ascii="Arial" w:hAnsi="Arial" w:cs="Arial"/>
          <w:b/>
          <w:sz w:val="22"/>
          <w:szCs w:val="22"/>
        </w:rPr>
        <w:t>Suspension of a child</w:t>
      </w:r>
    </w:p>
    <w:p w:rsidR="00B22805" w:rsidRPr="000E3FF3" w:rsidRDefault="00B22805" w:rsidP="00B22805">
      <w:pPr>
        <w:rPr>
          <w:rFonts w:ascii="Arial" w:hAnsi="Arial" w:cs="Arial"/>
          <w:b/>
          <w:sz w:val="22"/>
          <w:szCs w:val="22"/>
        </w:rPr>
      </w:pPr>
    </w:p>
    <w:p w:rsidR="00B22805" w:rsidRPr="000E3FF3" w:rsidRDefault="00B22805" w:rsidP="00F754FB">
      <w:pPr>
        <w:numPr>
          <w:ilvl w:val="0"/>
          <w:numId w:val="304"/>
        </w:numPr>
        <w:spacing w:line="360" w:lineRule="auto"/>
        <w:ind w:left="510" w:hanging="510"/>
        <w:rPr>
          <w:rFonts w:ascii="Arial" w:hAnsi="Arial" w:cs="Arial"/>
          <w:sz w:val="22"/>
          <w:szCs w:val="22"/>
        </w:rPr>
      </w:pPr>
      <w:r w:rsidRPr="000E3FF3">
        <w:rPr>
          <w:rFonts w:ascii="Arial" w:hAnsi="Arial" w:cs="Arial"/>
          <w:sz w:val="22"/>
          <w:szCs w:val="22"/>
        </w:rPr>
        <w:t>We may suspend the provision of childcare to your child at any time if you have failed to pay any fees due.</w:t>
      </w:r>
    </w:p>
    <w:p w:rsidR="00B22805" w:rsidRPr="000E3FF3" w:rsidRDefault="00B22805" w:rsidP="00F754FB">
      <w:pPr>
        <w:numPr>
          <w:ilvl w:val="0"/>
          <w:numId w:val="304"/>
        </w:numPr>
        <w:spacing w:line="360" w:lineRule="auto"/>
        <w:ind w:left="510" w:hanging="510"/>
        <w:rPr>
          <w:rFonts w:ascii="Arial" w:hAnsi="Arial" w:cs="Arial"/>
          <w:sz w:val="22"/>
          <w:szCs w:val="22"/>
        </w:rPr>
      </w:pPr>
      <w:r w:rsidRPr="000E3FF3">
        <w:rPr>
          <w:rFonts w:ascii="Arial" w:hAnsi="Arial" w:cs="Arial"/>
          <w:sz w:val="22"/>
          <w:szCs w:val="22"/>
        </w:rPr>
        <w:t>If the period of suspension for non-payment of fees exceeds one month, either of us may terminate this Agreement by giving written notice, which will take effect on receipt of the notice.</w:t>
      </w:r>
    </w:p>
    <w:p w:rsidR="00B22805" w:rsidRPr="000E3FF3" w:rsidRDefault="00B22805" w:rsidP="00F754FB">
      <w:pPr>
        <w:numPr>
          <w:ilvl w:val="0"/>
          <w:numId w:val="304"/>
        </w:numPr>
        <w:spacing w:line="360" w:lineRule="auto"/>
        <w:ind w:left="510" w:hanging="510"/>
        <w:rPr>
          <w:rFonts w:ascii="Arial" w:hAnsi="Arial" w:cs="Arial"/>
          <w:sz w:val="22"/>
          <w:szCs w:val="22"/>
        </w:rPr>
      </w:pPr>
      <w:r w:rsidRPr="000E3FF3">
        <w:rPr>
          <w:rFonts w:ascii="Arial" w:hAnsi="Arial" w:cs="Arial"/>
          <w:sz w:val="22"/>
          <w:szCs w:val="22"/>
        </w:rPr>
        <w:t xml:space="preserve">We do not support the exclusion of any child on the grounds of behaviour. However, if your child’s behaviour is deemed by us to endanger the safety and well-being of your child and/or other children and adults, it may be necessary to suspend the provision of childcare whilst we try to address these issues with you and external agencies as appropriate. </w:t>
      </w:r>
    </w:p>
    <w:p w:rsidR="00B22805" w:rsidRPr="000E3FF3" w:rsidRDefault="00B22805" w:rsidP="00F754FB">
      <w:pPr>
        <w:numPr>
          <w:ilvl w:val="0"/>
          <w:numId w:val="304"/>
        </w:numPr>
        <w:spacing w:line="360" w:lineRule="auto"/>
        <w:ind w:left="510" w:hanging="510"/>
        <w:rPr>
          <w:rFonts w:ascii="Arial" w:hAnsi="Arial" w:cs="Arial"/>
          <w:sz w:val="22"/>
          <w:szCs w:val="22"/>
        </w:rPr>
      </w:pPr>
      <w:r w:rsidRPr="000E3FF3">
        <w:rPr>
          <w:rFonts w:ascii="Arial" w:hAnsi="Arial" w:cs="Arial"/>
          <w:sz w:val="22"/>
          <w:szCs w:val="22"/>
        </w:rPr>
        <w:t>During any period of suspension for behaviour-related issues we will work with the local authority and where appropriate other welfare agencies to identify appropriate provision or services for your child.</w:t>
      </w:r>
    </w:p>
    <w:p w:rsidR="00B22805" w:rsidRPr="000E3FF3" w:rsidRDefault="00B22805" w:rsidP="00F754FB">
      <w:pPr>
        <w:numPr>
          <w:ilvl w:val="0"/>
          <w:numId w:val="304"/>
        </w:numPr>
        <w:spacing w:line="360" w:lineRule="auto"/>
        <w:ind w:left="510" w:hanging="510"/>
        <w:rPr>
          <w:rFonts w:ascii="Arial" w:hAnsi="Arial" w:cs="Arial"/>
          <w:sz w:val="22"/>
          <w:szCs w:val="22"/>
        </w:rPr>
      </w:pPr>
      <w:r w:rsidRPr="000E3FF3">
        <w:rPr>
          <w:rFonts w:ascii="Arial" w:hAnsi="Arial" w:cs="Arial"/>
          <w:sz w:val="22"/>
          <w:szCs w:val="22"/>
        </w:rPr>
        <w:t>If your child is suspended part way through the month, under the conditions stated in clause 4.3 we shall give you a credit for any fees you have already paid for the remaining part of that month, calculated on a pro rata basis. This sum may be offset against any sums payable by you to us.</w:t>
      </w:r>
    </w:p>
    <w:p w:rsidR="00B22805" w:rsidRPr="000E3FF3" w:rsidRDefault="00B22805" w:rsidP="00B22805">
      <w:pPr>
        <w:rPr>
          <w:rFonts w:ascii="Arial" w:hAnsi="Arial" w:cs="Arial"/>
          <w:sz w:val="22"/>
          <w:szCs w:val="22"/>
        </w:rPr>
      </w:pPr>
    </w:p>
    <w:p w:rsidR="00B22805" w:rsidRPr="000E3FF3" w:rsidRDefault="00B22805" w:rsidP="00F754FB">
      <w:pPr>
        <w:numPr>
          <w:ilvl w:val="1"/>
          <w:numId w:val="304"/>
        </w:numPr>
        <w:spacing w:line="360" w:lineRule="auto"/>
        <w:ind w:left="510" w:hanging="510"/>
        <w:rPr>
          <w:rFonts w:ascii="Arial" w:hAnsi="Arial" w:cs="Arial"/>
          <w:b/>
          <w:sz w:val="22"/>
          <w:szCs w:val="22"/>
        </w:rPr>
      </w:pPr>
      <w:r w:rsidRPr="000E3FF3">
        <w:rPr>
          <w:rFonts w:ascii="Arial" w:hAnsi="Arial" w:cs="Arial"/>
          <w:b/>
          <w:sz w:val="22"/>
          <w:szCs w:val="22"/>
        </w:rPr>
        <w:t>Termination of the Agreement</w:t>
      </w:r>
    </w:p>
    <w:p w:rsidR="00B22805" w:rsidRPr="000E3FF3" w:rsidRDefault="00B22805" w:rsidP="00F754FB">
      <w:pPr>
        <w:numPr>
          <w:ilvl w:val="1"/>
          <w:numId w:val="304"/>
        </w:numPr>
        <w:spacing w:line="360" w:lineRule="auto"/>
        <w:ind w:left="510" w:hanging="510"/>
        <w:rPr>
          <w:rFonts w:ascii="Arial" w:hAnsi="Arial" w:cs="Arial"/>
          <w:sz w:val="22"/>
          <w:szCs w:val="22"/>
        </w:rPr>
      </w:pPr>
      <w:r w:rsidRPr="000E3FF3">
        <w:rPr>
          <w:rFonts w:ascii="Arial" w:hAnsi="Arial" w:cs="Arial"/>
          <w:sz w:val="22"/>
          <w:szCs w:val="22"/>
        </w:rPr>
        <w:t>You may end this Agreement at any time, giving us at least one month’s written notice.</w:t>
      </w:r>
    </w:p>
    <w:p w:rsidR="00B22805" w:rsidRPr="000E3FF3" w:rsidRDefault="00B22805" w:rsidP="00F754FB">
      <w:pPr>
        <w:numPr>
          <w:ilvl w:val="1"/>
          <w:numId w:val="304"/>
        </w:numPr>
        <w:spacing w:line="360" w:lineRule="auto"/>
        <w:ind w:left="510" w:hanging="510"/>
        <w:rPr>
          <w:rFonts w:ascii="Arial" w:hAnsi="Arial" w:cs="Arial"/>
          <w:sz w:val="22"/>
          <w:szCs w:val="22"/>
        </w:rPr>
      </w:pPr>
      <w:r w:rsidRPr="000E3FF3">
        <w:rPr>
          <w:rFonts w:ascii="Arial" w:hAnsi="Arial" w:cs="Arial"/>
          <w:sz w:val="22"/>
          <w:szCs w:val="22"/>
        </w:rPr>
        <w:t>We may immediately end this Agreement if:</w:t>
      </w:r>
    </w:p>
    <w:p w:rsidR="00B22805" w:rsidRPr="000E3FF3" w:rsidRDefault="00B22805" w:rsidP="00B22805">
      <w:pPr>
        <w:ind w:left="510"/>
        <w:rPr>
          <w:rFonts w:ascii="Arial" w:hAnsi="Arial" w:cs="Arial"/>
          <w:sz w:val="22"/>
          <w:szCs w:val="22"/>
        </w:rPr>
      </w:pPr>
      <w:r w:rsidRPr="000E3FF3">
        <w:rPr>
          <w:rFonts w:ascii="Arial" w:hAnsi="Arial" w:cs="Arial"/>
          <w:sz w:val="22"/>
          <w:szCs w:val="22"/>
        </w:rPr>
        <w:t>5.2.1 You have failed to pay your fees;</w:t>
      </w:r>
    </w:p>
    <w:p w:rsidR="00B22805" w:rsidRPr="000E3FF3" w:rsidRDefault="00B22805" w:rsidP="00B22805">
      <w:pPr>
        <w:ind w:left="1077" w:hanging="567"/>
        <w:rPr>
          <w:rFonts w:ascii="Arial" w:hAnsi="Arial" w:cs="Arial"/>
          <w:sz w:val="22"/>
          <w:szCs w:val="22"/>
        </w:rPr>
      </w:pPr>
      <w:r w:rsidRPr="000E3FF3">
        <w:rPr>
          <w:rFonts w:ascii="Arial" w:hAnsi="Arial" w:cs="Arial"/>
          <w:sz w:val="22"/>
          <w:szCs w:val="22"/>
        </w:rPr>
        <w:t>5.2.2 You have breached any of your obligations under this Agreement and you have not or cannot put right that breach within a reasonable period of time after we have drawn it to your attention;</w:t>
      </w:r>
    </w:p>
    <w:p w:rsidR="00B22805" w:rsidRPr="000E3FF3" w:rsidRDefault="00B22805" w:rsidP="00B22805">
      <w:pPr>
        <w:ind w:left="1077" w:hanging="567"/>
        <w:rPr>
          <w:rFonts w:ascii="Arial" w:hAnsi="Arial" w:cs="Arial"/>
          <w:sz w:val="22"/>
          <w:szCs w:val="22"/>
        </w:rPr>
      </w:pPr>
      <w:r w:rsidRPr="000E3FF3">
        <w:rPr>
          <w:rFonts w:ascii="Arial" w:hAnsi="Arial" w:cs="Arial"/>
          <w:sz w:val="22"/>
          <w:szCs w:val="22"/>
        </w:rPr>
        <w:lastRenderedPageBreak/>
        <w:t>5.2.3 You behave unacceptably, as we do not tolerate any physical or verbal abuse or threats towards staff;</w:t>
      </w:r>
    </w:p>
    <w:p w:rsidR="00B22805" w:rsidRPr="000E3FF3" w:rsidRDefault="00B22805" w:rsidP="00B22805">
      <w:pPr>
        <w:ind w:left="1077" w:hanging="567"/>
        <w:rPr>
          <w:rFonts w:ascii="Arial" w:hAnsi="Arial" w:cs="Arial"/>
          <w:sz w:val="22"/>
          <w:szCs w:val="22"/>
        </w:rPr>
      </w:pPr>
      <w:r w:rsidRPr="000E3FF3">
        <w:rPr>
          <w:rFonts w:ascii="Arial" w:hAnsi="Arial" w:cs="Arial"/>
          <w:sz w:val="22"/>
          <w:szCs w:val="22"/>
        </w:rPr>
        <w:t>5.2.4 We take the decision to close. We will give you as much notice as possible in the event of such a decision.</w:t>
      </w:r>
    </w:p>
    <w:p w:rsidR="00B22805" w:rsidRPr="000E3FF3" w:rsidRDefault="00B22805" w:rsidP="00F754FB">
      <w:pPr>
        <w:numPr>
          <w:ilvl w:val="1"/>
          <w:numId w:val="304"/>
        </w:numPr>
        <w:spacing w:line="360" w:lineRule="auto"/>
        <w:ind w:left="510" w:hanging="510"/>
        <w:rPr>
          <w:rFonts w:ascii="Arial" w:hAnsi="Arial" w:cs="Arial"/>
          <w:sz w:val="22"/>
          <w:szCs w:val="22"/>
        </w:rPr>
      </w:pPr>
      <w:r w:rsidRPr="000E3FF3">
        <w:rPr>
          <w:rFonts w:ascii="Arial" w:hAnsi="Arial" w:cs="Arial"/>
          <w:sz w:val="22"/>
          <w:szCs w:val="22"/>
        </w:rPr>
        <w:t>It may become apparent that the support we are able to offer your child is not sufficient to meet his/her needs. In these circumstances we will work with you, the local authority and other welfare agencies as per our procedures to identify appropriate support, at which point we may end this Agreement.</w:t>
      </w:r>
    </w:p>
    <w:p w:rsidR="00B22805" w:rsidRPr="000E3FF3" w:rsidRDefault="00B22805" w:rsidP="00F754FB">
      <w:pPr>
        <w:numPr>
          <w:ilvl w:val="1"/>
          <w:numId w:val="304"/>
        </w:numPr>
        <w:spacing w:line="360" w:lineRule="auto"/>
        <w:ind w:left="510" w:hanging="510"/>
        <w:rPr>
          <w:rFonts w:ascii="Arial" w:hAnsi="Arial" w:cs="Arial"/>
          <w:sz w:val="22"/>
          <w:szCs w:val="22"/>
        </w:rPr>
      </w:pPr>
      <w:r w:rsidRPr="000E3FF3">
        <w:rPr>
          <w:rFonts w:ascii="Arial" w:hAnsi="Arial" w:cs="Arial"/>
          <w:sz w:val="22"/>
          <w:szCs w:val="22"/>
        </w:rPr>
        <w:t>You may end this Agreement if we have breached any of our obligations under this Agreement and we have not or cannot put right that breach within a reasonable period after you have drawn it to our attention.</w:t>
      </w:r>
    </w:p>
    <w:p w:rsidR="00B22805" w:rsidRPr="000E3FF3" w:rsidRDefault="00B22805" w:rsidP="00B22805">
      <w:pPr>
        <w:rPr>
          <w:rFonts w:ascii="Arial" w:hAnsi="Arial" w:cs="Arial"/>
          <w:b/>
          <w:sz w:val="22"/>
          <w:szCs w:val="22"/>
        </w:rPr>
      </w:pPr>
    </w:p>
    <w:p w:rsidR="00B22805" w:rsidRPr="000E3FF3" w:rsidRDefault="00B22805" w:rsidP="00F754FB">
      <w:pPr>
        <w:numPr>
          <w:ilvl w:val="0"/>
          <w:numId w:val="305"/>
        </w:numPr>
        <w:spacing w:line="360" w:lineRule="auto"/>
        <w:ind w:left="510" w:hanging="510"/>
        <w:rPr>
          <w:rFonts w:ascii="Arial" w:hAnsi="Arial" w:cs="Arial"/>
          <w:b/>
          <w:sz w:val="22"/>
          <w:szCs w:val="22"/>
        </w:rPr>
      </w:pPr>
      <w:r w:rsidRPr="000E3FF3">
        <w:rPr>
          <w:rFonts w:ascii="Arial" w:hAnsi="Arial" w:cs="Arial"/>
          <w:b/>
          <w:sz w:val="22"/>
          <w:szCs w:val="22"/>
        </w:rPr>
        <w:t>General</w:t>
      </w:r>
    </w:p>
    <w:p w:rsidR="00B22805" w:rsidRPr="000E3FF3" w:rsidRDefault="00B22805" w:rsidP="00F754FB">
      <w:pPr>
        <w:numPr>
          <w:ilvl w:val="0"/>
          <w:numId w:val="305"/>
        </w:numPr>
        <w:spacing w:line="360" w:lineRule="auto"/>
        <w:ind w:left="510" w:hanging="510"/>
        <w:rPr>
          <w:rFonts w:ascii="Arial" w:hAnsi="Arial" w:cs="Arial"/>
          <w:sz w:val="22"/>
          <w:szCs w:val="22"/>
        </w:rPr>
      </w:pPr>
      <w:r w:rsidRPr="000E3FF3">
        <w:rPr>
          <w:rFonts w:ascii="Arial" w:hAnsi="Arial" w:cs="Arial"/>
          <w:color w:val="000000"/>
          <w:sz w:val="22"/>
          <w:szCs w:val="22"/>
        </w:rPr>
        <w:t>If we have to close or we take the decision to close due to events or circumstances beyond our] control (e.g. extreme weather conditions) the [Weekly] Fee will continue to be payable in full and we shall be under no obligation to provide alternative childcare to you. If the closure exceeds three consecutive days in duration excluding</w:t>
      </w:r>
      <w:r w:rsidRPr="000E3FF3">
        <w:rPr>
          <w:rFonts w:ascii="Arial" w:hAnsi="Arial" w:cs="Arial"/>
          <w:sz w:val="22"/>
          <w:szCs w:val="22"/>
        </w:rPr>
        <w:t xml:space="preserve"> any days when we would otherwise have been closed, we will credit you with an amount that represents the number of days closed in excess of three days.</w:t>
      </w:r>
    </w:p>
    <w:p w:rsidR="00B22805" w:rsidRPr="000E3FF3" w:rsidRDefault="00B22805" w:rsidP="00F754FB">
      <w:pPr>
        <w:numPr>
          <w:ilvl w:val="0"/>
          <w:numId w:val="305"/>
        </w:numPr>
        <w:spacing w:line="360" w:lineRule="auto"/>
        <w:ind w:left="510" w:hanging="510"/>
        <w:rPr>
          <w:rFonts w:ascii="Arial" w:hAnsi="Arial" w:cs="Arial"/>
          <w:sz w:val="22"/>
          <w:szCs w:val="22"/>
        </w:rPr>
      </w:pPr>
      <w:r w:rsidRPr="000E3FF3">
        <w:rPr>
          <w:rFonts w:ascii="Arial" w:hAnsi="Arial" w:cs="Arial"/>
          <w:sz w:val="22"/>
          <w:szCs w:val="22"/>
        </w:rPr>
        <w:t xml:space="preserve">If you have any concerns regarding the services we provide, please discuss them with your child’s key person. If these concerns are not resolved to your satisfaction, please speak to the manager]. Customer satisfaction is paramount and any concerns/complaints will be dealt with in line with our </w:t>
      </w:r>
      <w:r w:rsidRPr="000E3FF3">
        <w:rPr>
          <w:rFonts w:ascii="Arial" w:hAnsi="Arial" w:cs="Arial"/>
          <w:i/>
          <w:sz w:val="22"/>
          <w:szCs w:val="22"/>
        </w:rPr>
        <w:t>Making a Complaint</w:t>
      </w:r>
      <w:r w:rsidRPr="000E3FF3">
        <w:rPr>
          <w:rFonts w:ascii="Arial" w:hAnsi="Arial" w:cs="Arial"/>
          <w:sz w:val="22"/>
          <w:szCs w:val="22"/>
        </w:rPr>
        <w:t xml:space="preserve"> </w:t>
      </w:r>
      <w:r w:rsidRPr="000E3FF3">
        <w:rPr>
          <w:rFonts w:ascii="Arial" w:hAnsi="Arial" w:cs="Arial"/>
          <w:i/>
          <w:sz w:val="22"/>
          <w:szCs w:val="22"/>
        </w:rPr>
        <w:t>Policy</w:t>
      </w:r>
      <w:r w:rsidRPr="000E3FF3">
        <w:rPr>
          <w:rFonts w:ascii="Arial" w:hAnsi="Arial" w:cs="Arial"/>
          <w:sz w:val="22"/>
          <w:szCs w:val="22"/>
        </w:rPr>
        <w:t>.</w:t>
      </w:r>
    </w:p>
    <w:p w:rsidR="00B22805" w:rsidRPr="000E3FF3" w:rsidRDefault="00B22805" w:rsidP="00F754FB">
      <w:pPr>
        <w:numPr>
          <w:ilvl w:val="0"/>
          <w:numId w:val="305"/>
        </w:numPr>
        <w:spacing w:line="360" w:lineRule="auto"/>
        <w:ind w:left="510" w:hanging="510"/>
        <w:rPr>
          <w:rFonts w:ascii="Arial" w:hAnsi="Arial" w:cs="Arial"/>
          <w:sz w:val="22"/>
          <w:szCs w:val="22"/>
        </w:rPr>
      </w:pPr>
      <w:r w:rsidRPr="000E3FF3">
        <w:rPr>
          <w:rFonts w:ascii="Arial" w:hAnsi="Arial" w:cs="Arial"/>
          <w:sz w:val="22"/>
          <w:szCs w:val="22"/>
        </w:rPr>
        <w:t xml:space="preserve">From time to time we will take photographs and video recordings of the children who attend. These photographs are used for on-going recording of our curriculum and for children’s individual development records. They are stored on our computer whilst your child is with us.  The photographs are used for display and for your child’s records within the setting. If we wished to use any image of your child for training, publicity or marketing purposes, we would always seek your written consent for each image we intend to use, as indicated on our </w:t>
      </w:r>
      <w:r w:rsidRPr="000E3FF3">
        <w:rPr>
          <w:rFonts w:ascii="Arial" w:hAnsi="Arial" w:cs="Arial"/>
          <w:i/>
          <w:sz w:val="22"/>
          <w:szCs w:val="22"/>
        </w:rPr>
        <w:t>Registration Form</w:t>
      </w:r>
      <w:r w:rsidRPr="000E3FF3">
        <w:rPr>
          <w:rFonts w:ascii="Arial" w:hAnsi="Arial" w:cs="Arial"/>
          <w:sz w:val="22"/>
          <w:szCs w:val="22"/>
        </w:rPr>
        <w:t>.</w:t>
      </w:r>
    </w:p>
    <w:p w:rsidR="00B22805" w:rsidRPr="000E3FF3" w:rsidRDefault="00B22805" w:rsidP="00F754FB">
      <w:pPr>
        <w:numPr>
          <w:ilvl w:val="0"/>
          <w:numId w:val="305"/>
        </w:numPr>
        <w:spacing w:line="360" w:lineRule="auto"/>
        <w:ind w:left="510" w:hanging="510"/>
        <w:rPr>
          <w:rFonts w:ascii="Arial" w:hAnsi="Arial" w:cs="Arial"/>
          <w:sz w:val="22"/>
          <w:szCs w:val="22"/>
        </w:rPr>
      </w:pPr>
      <w:r w:rsidRPr="000E3FF3">
        <w:rPr>
          <w:rFonts w:ascii="Arial" w:hAnsi="Arial" w:cs="Arial"/>
          <w:sz w:val="22"/>
          <w:szCs w:val="22"/>
        </w:rPr>
        <w:t xml:space="preserve">We reserve the right to refuse to admit your child if they have a temperature, sickness and diarrhoea or a contagious infection or disease on arrival at our setting, or to ask you to collect your child if they become unwell whilst in our care, in line with our </w:t>
      </w:r>
      <w:r w:rsidRPr="000E3FF3">
        <w:rPr>
          <w:rFonts w:ascii="Arial" w:hAnsi="Arial" w:cs="Arial"/>
          <w:i/>
          <w:sz w:val="22"/>
          <w:szCs w:val="22"/>
        </w:rPr>
        <w:t>Managing Children who are Sick, Infectious or with Allergies</w:t>
      </w:r>
      <w:r w:rsidRPr="000E3FF3">
        <w:rPr>
          <w:rFonts w:ascii="Arial" w:hAnsi="Arial" w:cs="Arial"/>
          <w:sz w:val="22"/>
          <w:szCs w:val="22"/>
        </w:rPr>
        <w:t xml:space="preserve"> </w:t>
      </w:r>
      <w:r w:rsidRPr="000E3FF3">
        <w:rPr>
          <w:rFonts w:ascii="Arial" w:hAnsi="Arial" w:cs="Arial"/>
          <w:i/>
          <w:sz w:val="22"/>
          <w:szCs w:val="22"/>
        </w:rPr>
        <w:t>Policy</w:t>
      </w:r>
      <w:r w:rsidRPr="000E3FF3">
        <w:rPr>
          <w:rFonts w:ascii="Arial" w:hAnsi="Arial" w:cs="Arial"/>
          <w:sz w:val="22"/>
          <w:szCs w:val="22"/>
        </w:rPr>
        <w:t>.</w:t>
      </w:r>
    </w:p>
    <w:p w:rsidR="00B22805" w:rsidRPr="000E3FF3" w:rsidRDefault="00B22805" w:rsidP="00F754FB">
      <w:pPr>
        <w:numPr>
          <w:ilvl w:val="0"/>
          <w:numId w:val="305"/>
        </w:numPr>
        <w:spacing w:line="360" w:lineRule="auto"/>
        <w:ind w:left="510" w:hanging="510"/>
        <w:rPr>
          <w:rFonts w:ascii="Arial" w:hAnsi="Arial" w:cs="Arial"/>
          <w:sz w:val="22"/>
          <w:szCs w:val="22"/>
        </w:rPr>
      </w:pPr>
      <w:r w:rsidRPr="000E3FF3">
        <w:rPr>
          <w:rFonts w:ascii="Arial" w:hAnsi="Arial" w:cs="Arial"/>
          <w:sz w:val="22"/>
          <w:szCs w:val="22"/>
        </w:rPr>
        <w:t xml:space="preserve">Whilst food and drink is provided on the premises, we are not a commercial kitchen and may not be able to cater for the individual needs of every child. As cross contamination cannot be ruled out, a risk assessment is conducted for children with any known allergies. It is our usual practice to provide both a meat and vegetarian option where applicable. Every effort is made to follow recommended food preparation guidance and to ensure that all staff involved </w:t>
      </w:r>
      <w:r w:rsidRPr="000E3FF3">
        <w:rPr>
          <w:rFonts w:ascii="Arial" w:hAnsi="Arial" w:cs="Arial"/>
          <w:sz w:val="22"/>
          <w:szCs w:val="22"/>
        </w:rPr>
        <w:lastRenderedPageBreak/>
        <w:t xml:space="preserve">in the preparation and serving of food are suitably trained in the preparation and serving of food. </w:t>
      </w:r>
    </w:p>
    <w:p w:rsidR="00B22805" w:rsidRPr="000E3FF3" w:rsidRDefault="00B22805" w:rsidP="00F754FB">
      <w:pPr>
        <w:numPr>
          <w:ilvl w:val="0"/>
          <w:numId w:val="305"/>
        </w:numPr>
        <w:spacing w:line="360" w:lineRule="auto"/>
        <w:ind w:left="510" w:hanging="510"/>
        <w:rPr>
          <w:rFonts w:ascii="Arial" w:hAnsi="Arial" w:cs="Arial"/>
          <w:sz w:val="22"/>
          <w:szCs w:val="22"/>
        </w:rPr>
      </w:pPr>
      <w:r w:rsidRPr="000E3FF3">
        <w:rPr>
          <w:rFonts w:ascii="Arial" w:hAnsi="Arial" w:cs="Arial"/>
          <w:sz w:val="22"/>
          <w:szCs w:val="22"/>
        </w:rPr>
        <w:t>Any personal information you supply to us will be collected, stored and used in accordance with the principles of the General Data Protection Regulations (GDPR) (2018)</w:t>
      </w:r>
      <w:r w:rsidRPr="000E3FF3">
        <w:rPr>
          <w:rFonts w:ascii="Arial" w:hAnsi="Arial" w:cs="Arial"/>
          <w:color w:val="FF0000"/>
          <w:sz w:val="22"/>
          <w:szCs w:val="22"/>
        </w:rPr>
        <w:t xml:space="preserve"> </w:t>
      </w:r>
      <w:r w:rsidRPr="000E3FF3">
        <w:rPr>
          <w:rFonts w:ascii="Arial" w:hAnsi="Arial" w:cs="Arial"/>
          <w:sz w:val="22"/>
          <w:szCs w:val="22"/>
        </w:rPr>
        <w:t xml:space="preserve">and our </w:t>
      </w:r>
      <w:r w:rsidRPr="000E3FF3">
        <w:rPr>
          <w:rFonts w:ascii="Arial" w:hAnsi="Arial" w:cs="Arial"/>
          <w:i/>
          <w:sz w:val="22"/>
          <w:szCs w:val="22"/>
        </w:rPr>
        <w:t>Confidentiality and Client Access to Records Policy</w:t>
      </w:r>
      <w:r w:rsidRPr="000E3FF3">
        <w:rPr>
          <w:rFonts w:ascii="Arial" w:hAnsi="Arial" w:cs="Arial"/>
          <w:sz w:val="22"/>
          <w:szCs w:val="22"/>
        </w:rPr>
        <w:t>.</w:t>
      </w:r>
      <w:r w:rsidRPr="000E3FF3">
        <w:rPr>
          <w:rFonts w:ascii="Arial" w:hAnsi="Arial" w:cs="Arial"/>
          <w:color w:val="333333"/>
          <w:sz w:val="22"/>
          <w:szCs w:val="22"/>
        </w:rPr>
        <w:t xml:space="preserve"> </w:t>
      </w:r>
      <w:r w:rsidRPr="000E3FF3">
        <w:rPr>
          <w:rFonts w:ascii="Arial" w:hAnsi="Arial" w:cs="Arial"/>
          <w:sz w:val="22"/>
          <w:szCs w:val="22"/>
        </w:rPr>
        <w:t>We will always seek your consent where we need to share information about your child with any other professional or agency. We are required by law to override your refusal to give consent only in specific circumstances where the child or someone in the family may be in danger if we do not share that information.</w:t>
      </w:r>
    </w:p>
    <w:p w:rsidR="00B22805" w:rsidRPr="000E3FF3" w:rsidRDefault="00B22805" w:rsidP="00B22805">
      <w:pPr>
        <w:ind w:left="510"/>
        <w:rPr>
          <w:rFonts w:ascii="Arial" w:hAnsi="Arial" w:cs="Arial"/>
          <w:sz w:val="22"/>
          <w:szCs w:val="22"/>
        </w:rPr>
      </w:pPr>
    </w:p>
    <w:p w:rsidR="00B22805" w:rsidRPr="000E3FF3" w:rsidRDefault="00B22805" w:rsidP="00F754FB">
      <w:pPr>
        <w:numPr>
          <w:ilvl w:val="0"/>
          <w:numId w:val="306"/>
        </w:numPr>
        <w:spacing w:line="360" w:lineRule="auto"/>
        <w:rPr>
          <w:rFonts w:ascii="Arial" w:hAnsi="Arial" w:cs="Arial"/>
          <w:b/>
          <w:sz w:val="22"/>
          <w:szCs w:val="22"/>
        </w:rPr>
      </w:pPr>
      <w:r w:rsidRPr="000E3FF3">
        <w:rPr>
          <w:rFonts w:ascii="Arial" w:hAnsi="Arial" w:cs="Arial"/>
          <w:b/>
          <w:sz w:val="22"/>
          <w:szCs w:val="22"/>
        </w:rPr>
        <w:t>This Agreement</w:t>
      </w:r>
    </w:p>
    <w:p w:rsidR="00B22805" w:rsidRPr="000E3FF3" w:rsidRDefault="00B22805" w:rsidP="00F754FB">
      <w:pPr>
        <w:numPr>
          <w:ilvl w:val="0"/>
          <w:numId w:val="306"/>
        </w:numPr>
        <w:spacing w:line="360" w:lineRule="auto"/>
        <w:rPr>
          <w:rFonts w:ascii="Arial" w:hAnsi="Arial" w:cs="Arial"/>
          <w:sz w:val="22"/>
          <w:szCs w:val="22"/>
        </w:rPr>
      </w:pPr>
      <w:r w:rsidRPr="000E3FF3">
        <w:rPr>
          <w:rFonts w:ascii="Arial" w:hAnsi="Arial" w:cs="Arial"/>
          <w:sz w:val="22"/>
          <w:szCs w:val="22"/>
        </w:rPr>
        <w:t>We reserve the right to vary the terms and conditions contained in this Agreement</w:t>
      </w:r>
    </w:p>
    <w:p w:rsidR="00B22805" w:rsidRPr="000E3FF3" w:rsidRDefault="00B22805" w:rsidP="00F754FB">
      <w:pPr>
        <w:numPr>
          <w:ilvl w:val="0"/>
          <w:numId w:val="306"/>
        </w:numPr>
        <w:spacing w:line="360" w:lineRule="auto"/>
        <w:rPr>
          <w:rFonts w:ascii="Arial" w:hAnsi="Arial" w:cs="Arial"/>
          <w:sz w:val="22"/>
          <w:szCs w:val="22"/>
        </w:rPr>
      </w:pPr>
      <w:r w:rsidRPr="000E3FF3">
        <w:rPr>
          <w:rFonts w:ascii="Arial" w:hAnsi="Arial" w:cs="Arial"/>
          <w:sz w:val="22"/>
          <w:szCs w:val="22"/>
        </w:rPr>
        <w:t>This Agreement contains the full and complete understanding between the parties and supersedes all prior arrangements and understanding whether written or oral relating to the subject of this Agreement except to the extent that we vary terms from time to time.</w:t>
      </w:r>
    </w:p>
    <w:p w:rsidR="00B22805" w:rsidRPr="000E3FF3" w:rsidRDefault="00B22805" w:rsidP="00F754FB">
      <w:pPr>
        <w:numPr>
          <w:ilvl w:val="0"/>
          <w:numId w:val="306"/>
        </w:numPr>
        <w:spacing w:line="360" w:lineRule="auto"/>
        <w:rPr>
          <w:rFonts w:ascii="Arial" w:hAnsi="Arial" w:cs="Arial"/>
          <w:sz w:val="22"/>
          <w:szCs w:val="22"/>
        </w:rPr>
      </w:pPr>
      <w:r w:rsidRPr="000E3FF3">
        <w:rPr>
          <w:rFonts w:ascii="Arial" w:hAnsi="Arial" w:cs="Arial"/>
          <w:sz w:val="22"/>
          <w:szCs w:val="22"/>
        </w:rPr>
        <w:t>Acceptance of a place will be deemed as acceptance by you of these terms and conditions.</w:t>
      </w:r>
    </w:p>
    <w:p w:rsidR="00B22805" w:rsidRPr="000E3FF3" w:rsidRDefault="00B22805" w:rsidP="00B22805">
      <w:pPr>
        <w:rPr>
          <w:rFonts w:ascii="Arial" w:hAnsi="Arial" w:cs="Arial"/>
          <w:sz w:val="22"/>
          <w:szCs w:val="22"/>
        </w:rPr>
      </w:pPr>
    </w:p>
    <w:tbl>
      <w:tblPr>
        <w:tblW w:w="5000" w:type="pct"/>
        <w:tblLook w:val="01E0"/>
      </w:tblPr>
      <w:tblGrid>
        <w:gridCol w:w="1015"/>
        <w:gridCol w:w="163"/>
        <w:gridCol w:w="109"/>
        <w:gridCol w:w="625"/>
        <w:gridCol w:w="1051"/>
        <w:gridCol w:w="297"/>
        <w:gridCol w:w="303"/>
        <w:gridCol w:w="449"/>
        <w:gridCol w:w="1741"/>
        <w:gridCol w:w="500"/>
        <w:gridCol w:w="594"/>
        <w:gridCol w:w="215"/>
        <w:gridCol w:w="238"/>
        <w:gridCol w:w="750"/>
        <w:gridCol w:w="1719"/>
      </w:tblGrid>
      <w:tr w:rsidR="00B22805" w:rsidRPr="000E3FF3" w:rsidTr="00B2796B">
        <w:tc>
          <w:tcPr>
            <w:tcW w:w="5000" w:type="pct"/>
            <w:gridSpan w:val="15"/>
          </w:tcPr>
          <w:p w:rsidR="00B22805" w:rsidRPr="000E3FF3" w:rsidRDefault="00B22805" w:rsidP="00B2796B">
            <w:pPr>
              <w:autoSpaceDE w:val="0"/>
              <w:autoSpaceDN w:val="0"/>
              <w:adjustRightInd w:val="0"/>
              <w:spacing w:before="360" w:line="288" w:lineRule="auto"/>
              <w:rPr>
                <w:rFonts w:ascii="Arial" w:eastAsia="ArialMT" w:hAnsi="Arial" w:cs="Arial"/>
                <w:b/>
                <w:sz w:val="22"/>
                <w:szCs w:val="22"/>
                <w:lang w:val="en-US"/>
              </w:rPr>
            </w:pPr>
            <w:r w:rsidRPr="000E3FF3">
              <w:rPr>
                <w:rFonts w:ascii="Arial" w:eastAsia="ArialMT" w:hAnsi="Arial" w:cs="Arial"/>
                <w:b/>
                <w:sz w:val="22"/>
                <w:szCs w:val="22"/>
                <w:lang w:val="en-US"/>
              </w:rPr>
              <w:t>Acceptance of our offer of a childcare place</w:t>
            </w:r>
          </w:p>
          <w:p w:rsidR="00B22805" w:rsidRPr="000E3FF3" w:rsidRDefault="00B22805" w:rsidP="00B2796B">
            <w:pPr>
              <w:autoSpaceDE w:val="0"/>
              <w:autoSpaceDN w:val="0"/>
              <w:adjustRightInd w:val="0"/>
              <w:spacing w:before="360" w:line="288" w:lineRule="auto"/>
              <w:rPr>
                <w:rFonts w:ascii="Arial" w:hAnsi="Arial" w:cs="Arial"/>
                <w:sz w:val="22"/>
                <w:szCs w:val="22"/>
              </w:rPr>
            </w:pPr>
            <w:r w:rsidRPr="000E3FF3">
              <w:rPr>
                <w:rFonts w:ascii="Arial" w:eastAsia="ArialMT" w:hAnsi="Arial" w:cs="Arial"/>
                <w:sz w:val="22"/>
                <w:szCs w:val="22"/>
                <w:lang w:val="en-US"/>
              </w:rPr>
              <w:t>Please sign below to indicate that you have read and understood the above terms and conditions and to confirm your acceptable of a childcare place with [us/me] for your child.</w:t>
            </w:r>
            <w:r w:rsidRPr="000E3FF3">
              <w:rPr>
                <w:rFonts w:ascii="Arial" w:hAnsi="Arial" w:cs="Arial"/>
                <w:sz w:val="22"/>
                <w:szCs w:val="22"/>
              </w:rPr>
              <w:t xml:space="preserve"> </w:t>
            </w:r>
          </w:p>
          <w:p w:rsidR="00B22805" w:rsidRPr="000E3FF3" w:rsidRDefault="00B22805" w:rsidP="00B2796B">
            <w:pPr>
              <w:spacing w:before="120" w:line="288" w:lineRule="auto"/>
              <w:rPr>
                <w:rFonts w:ascii="Arial" w:eastAsia="ArialMT" w:hAnsi="Arial" w:cs="Arial"/>
                <w:sz w:val="22"/>
                <w:szCs w:val="22"/>
                <w:lang w:val="en-US"/>
              </w:rPr>
            </w:pPr>
            <w:r w:rsidRPr="000E3FF3">
              <w:rPr>
                <w:rFonts w:ascii="Arial" w:eastAsia="ArialMT" w:hAnsi="Arial" w:cs="Arial"/>
                <w:sz w:val="22"/>
                <w:szCs w:val="22"/>
                <w:lang w:val="en-US"/>
              </w:rPr>
              <w:t xml:space="preserve">For parent(s)/guardian(s) under the age of 18, a guarantor aged over 18, must also sign the contract on your behalf. The contract would therefore be between </w:t>
            </w:r>
            <w:proofErr w:type="spellStart"/>
            <w:r w:rsidRPr="000E3FF3">
              <w:rPr>
                <w:rFonts w:ascii="Arial" w:eastAsia="ArialMT" w:hAnsi="Arial" w:cs="Arial"/>
                <w:sz w:val="22"/>
                <w:szCs w:val="22"/>
                <w:lang w:val="en-US"/>
              </w:rPr>
              <w:t>Childville</w:t>
            </w:r>
            <w:proofErr w:type="spellEnd"/>
            <w:r w:rsidRPr="000E3FF3">
              <w:rPr>
                <w:rFonts w:ascii="Arial" w:eastAsia="ArialMT" w:hAnsi="Arial" w:cs="Arial"/>
                <w:sz w:val="22"/>
                <w:szCs w:val="22"/>
                <w:lang w:val="en-US"/>
              </w:rPr>
              <w:t>, you and the guarantor.</w:t>
            </w:r>
          </w:p>
          <w:p w:rsidR="00B22805" w:rsidRPr="000E3FF3" w:rsidRDefault="00B22805" w:rsidP="00B2796B">
            <w:pPr>
              <w:spacing w:before="120" w:line="288" w:lineRule="auto"/>
              <w:rPr>
                <w:rFonts w:ascii="Arial" w:hAnsi="Arial" w:cs="Arial"/>
                <w:sz w:val="22"/>
                <w:szCs w:val="22"/>
              </w:rPr>
            </w:pPr>
            <w:r w:rsidRPr="000E3FF3">
              <w:rPr>
                <w:rFonts w:ascii="Arial" w:eastAsia="ArialMT" w:hAnsi="Arial" w:cs="Arial"/>
                <w:sz w:val="22"/>
                <w:szCs w:val="22"/>
                <w:lang w:val="en-US"/>
              </w:rPr>
              <w:t>A copy of this completed and signed contract will be provided to each signatory.</w:t>
            </w:r>
          </w:p>
        </w:tc>
      </w:tr>
      <w:tr w:rsidR="00B22805" w:rsidRPr="000E3FF3" w:rsidTr="00B2796B">
        <w:tc>
          <w:tcPr>
            <w:tcW w:w="978" w:type="pct"/>
            <w:gridSpan w:val="4"/>
          </w:tcPr>
          <w:p w:rsidR="00B22805" w:rsidRPr="000E3FF3" w:rsidRDefault="00B22805" w:rsidP="00B2796B">
            <w:pPr>
              <w:spacing w:before="360" w:line="288" w:lineRule="auto"/>
              <w:rPr>
                <w:rFonts w:ascii="Arial" w:hAnsi="Arial" w:cs="Arial"/>
                <w:sz w:val="22"/>
                <w:szCs w:val="22"/>
              </w:rPr>
            </w:pPr>
            <w:r w:rsidRPr="000E3FF3">
              <w:rPr>
                <w:rFonts w:ascii="Arial" w:hAnsi="Arial" w:cs="Arial"/>
                <w:sz w:val="22"/>
                <w:szCs w:val="22"/>
              </w:rPr>
              <w:t>Parent name 1</w:t>
            </w:r>
          </w:p>
        </w:tc>
        <w:tc>
          <w:tcPr>
            <w:tcW w:w="4022" w:type="pct"/>
            <w:gridSpan w:val="11"/>
            <w:tcBorders>
              <w:bottom w:val="single" w:sz="4" w:space="0" w:color="7030A0"/>
            </w:tcBorders>
          </w:tcPr>
          <w:p w:rsidR="00B22805" w:rsidRPr="000E3FF3" w:rsidRDefault="00B22805" w:rsidP="00B2796B">
            <w:pPr>
              <w:spacing w:before="360" w:line="288" w:lineRule="auto"/>
              <w:rPr>
                <w:rFonts w:ascii="Arial" w:hAnsi="Arial" w:cs="Arial"/>
                <w:sz w:val="22"/>
                <w:szCs w:val="22"/>
              </w:rPr>
            </w:pPr>
          </w:p>
        </w:tc>
      </w:tr>
      <w:tr w:rsidR="00B22805" w:rsidRPr="000E3FF3" w:rsidTr="00B2796B">
        <w:tc>
          <w:tcPr>
            <w:tcW w:w="658" w:type="pct"/>
            <w:gridSpan w:val="3"/>
          </w:tcPr>
          <w:p w:rsidR="00B22805" w:rsidRPr="000E3FF3" w:rsidRDefault="00B22805" w:rsidP="00B2796B">
            <w:pPr>
              <w:spacing w:before="120" w:line="288" w:lineRule="auto"/>
              <w:rPr>
                <w:rFonts w:ascii="Arial" w:hAnsi="Arial" w:cs="Arial"/>
                <w:sz w:val="22"/>
                <w:szCs w:val="22"/>
              </w:rPr>
            </w:pPr>
            <w:r w:rsidRPr="000E3FF3">
              <w:rPr>
                <w:rFonts w:ascii="Arial" w:hAnsi="Arial" w:cs="Arial"/>
                <w:sz w:val="22"/>
                <w:szCs w:val="22"/>
              </w:rPr>
              <w:t>Signed</w:t>
            </w:r>
          </w:p>
        </w:tc>
        <w:tc>
          <w:tcPr>
            <w:tcW w:w="2542" w:type="pct"/>
            <w:gridSpan w:val="7"/>
            <w:tcBorders>
              <w:bottom w:val="single" w:sz="4" w:space="0" w:color="7030A0"/>
            </w:tcBorders>
          </w:tcPr>
          <w:p w:rsidR="00B22805" w:rsidRPr="000E3FF3" w:rsidRDefault="00B22805" w:rsidP="00B2796B">
            <w:pPr>
              <w:spacing w:before="120" w:line="288" w:lineRule="auto"/>
              <w:rPr>
                <w:rFonts w:ascii="Arial" w:hAnsi="Arial" w:cs="Arial"/>
                <w:sz w:val="22"/>
                <w:szCs w:val="22"/>
              </w:rPr>
            </w:pPr>
          </w:p>
        </w:tc>
        <w:tc>
          <w:tcPr>
            <w:tcW w:w="414" w:type="pct"/>
            <w:gridSpan w:val="2"/>
            <w:vAlign w:val="bottom"/>
          </w:tcPr>
          <w:p w:rsidR="00B22805" w:rsidRPr="000E3FF3" w:rsidRDefault="00B22805" w:rsidP="00B2796B">
            <w:pPr>
              <w:spacing w:before="120" w:line="288" w:lineRule="auto"/>
              <w:jc w:val="right"/>
              <w:rPr>
                <w:rFonts w:ascii="Arial" w:hAnsi="Arial" w:cs="Arial"/>
                <w:sz w:val="22"/>
                <w:szCs w:val="22"/>
              </w:rPr>
            </w:pPr>
            <w:r w:rsidRPr="000E3FF3">
              <w:rPr>
                <w:rFonts w:ascii="Arial" w:hAnsi="Arial" w:cs="Arial"/>
                <w:sz w:val="22"/>
                <w:szCs w:val="22"/>
              </w:rPr>
              <w:t>Date</w:t>
            </w:r>
          </w:p>
        </w:tc>
        <w:tc>
          <w:tcPr>
            <w:tcW w:w="1387" w:type="pct"/>
            <w:gridSpan w:val="3"/>
            <w:tcBorders>
              <w:bottom w:val="single" w:sz="4" w:space="0" w:color="7030A0"/>
            </w:tcBorders>
          </w:tcPr>
          <w:p w:rsidR="00B22805" w:rsidRPr="000E3FF3" w:rsidRDefault="00B22805" w:rsidP="00B2796B">
            <w:pPr>
              <w:spacing w:before="120" w:line="288" w:lineRule="auto"/>
              <w:rPr>
                <w:rFonts w:ascii="Arial" w:hAnsi="Arial" w:cs="Arial"/>
                <w:sz w:val="22"/>
                <w:szCs w:val="22"/>
              </w:rPr>
            </w:pPr>
          </w:p>
        </w:tc>
      </w:tr>
      <w:tr w:rsidR="00B22805" w:rsidRPr="000E3FF3" w:rsidTr="00B2796B">
        <w:tc>
          <w:tcPr>
            <w:tcW w:w="978" w:type="pct"/>
            <w:gridSpan w:val="4"/>
          </w:tcPr>
          <w:p w:rsidR="00B22805" w:rsidRPr="000E3FF3" w:rsidRDefault="00B22805" w:rsidP="00B2796B">
            <w:pPr>
              <w:spacing w:before="360" w:line="288" w:lineRule="auto"/>
              <w:rPr>
                <w:rFonts w:ascii="Arial" w:hAnsi="Arial" w:cs="Arial"/>
                <w:sz w:val="22"/>
                <w:szCs w:val="22"/>
              </w:rPr>
            </w:pPr>
            <w:r w:rsidRPr="000E3FF3">
              <w:rPr>
                <w:rFonts w:ascii="Arial" w:hAnsi="Arial" w:cs="Arial"/>
                <w:sz w:val="22"/>
                <w:szCs w:val="22"/>
              </w:rPr>
              <w:t>Parent name 2</w:t>
            </w:r>
          </w:p>
        </w:tc>
        <w:tc>
          <w:tcPr>
            <w:tcW w:w="4022" w:type="pct"/>
            <w:gridSpan w:val="11"/>
            <w:tcBorders>
              <w:bottom w:val="single" w:sz="4" w:space="0" w:color="7030A0"/>
            </w:tcBorders>
          </w:tcPr>
          <w:p w:rsidR="00B22805" w:rsidRPr="000E3FF3" w:rsidRDefault="00B22805" w:rsidP="00B2796B">
            <w:pPr>
              <w:spacing w:before="360" w:line="288" w:lineRule="auto"/>
              <w:rPr>
                <w:rFonts w:ascii="Arial" w:hAnsi="Arial" w:cs="Arial"/>
                <w:sz w:val="22"/>
                <w:szCs w:val="22"/>
              </w:rPr>
            </w:pPr>
          </w:p>
        </w:tc>
      </w:tr>
      <w:tr w:rsidR="00B22805" w:rsidRPr="000E3FF3" w:rsidTr="00B2796B">
        <w:tc>
          <w:tcPr>
            <w:tcW w:w="658" w:type="pct"/>
            <w:gridSpan w:val="3"/>
          </w:tcPr>
          <w:p w:rsidR="00B22805" w:rsidRPr="000E3FF3" w:rsidRDefault="00B22805" w:rsidP="00B2796B">
            <w:pPr>
              <w:spacing w:before="120" w:line="288" w:lineRule="auto"/>
              <w:rPr>
                <w:rFonts w:ascii="Arial" w:hAnsi="Arial" w:cs="Arial"/>
                <w:sz w:val="22"/>
                <w:szCs w:val="22"/>
              </w:rPr>
            </w:pPr>
            <w:r w:rsidRPr="000E3FF3">
              <w:rPr>
                <w:rFonts w:ascii="Arial" w:hAnsi="Arial" w:cs="Arial"/>
                <w:sz w:val="22"/>
                <w:szCs w:val="22"/>
              </w:rPr>
              <w:t>Signed</w:t>
            </w:r>
          </w:p>
        </w:tc>
        <w:tc>
          <w:tcPr>
            <w:tcW w:w="2542" w:type="pct"/>
            <w:gridSpan w:val="7"/>
            <w:tcBorders>
              <w:bottom w:val="single" w:sz="4" w:space="0" w:color="7030A0"/>
            </w:tcBorders>
          </w:tcPr>
          <w:p w:rsidR="00B22805" w:rsidRPr="000E3FF3" w:rsidRDefault="00B22805" w:rsidP="00B2796B">
            <w:pPr>
              <w:spacing w:before="120" w:line="288" w:lineRule="auto"/>
              <w:rPr>
                <w:rFonts w:ascii="Arial" w:hAnsi="Arial" w:cs="Arial"/>
                <w:sz w:val="22"/>
                <w:szCs w:val="22"/>
              </w:rPr>
            </w:pPr>
          </w:p>
        </w:tc>
        <w:tc>
          <w:tcPr>
            <w:tcW w:w="414" w:type="pct"/>
            <w:gridSpan w:val="2"/>
            <w:vAlign w:val="bottom"/>
          </w:tcPr>
          <w:p w:rsidR="00B22805" w:rsidRPr="000E3FF3" w:rsidRDefault="00B22805" w:rsidP="00B2796B">
            <w:pPr>
              <w:spacing w:before="120" w:line="288" w:lineRule="auto"/>
              <w:jc w:val="right"/>
              <w:rPr>
                <w:rFonts w:ascii="Arial" w:hAnsi="Arial" w:cs="Arial"/>
                <w:sz w:val="22"/>
                <w:szCs w:val="22"/>
              </w:rPr>
            </w:pPr>
            <w:r w:rsidRPr="000E3FF3">
              <w:rPr>
                <w:rFonts w:ascii="Arial" w:hAnsi="Arial" w:cs="Arial"/>
                <w:sz w:val="22"/>
                <w:szCs w:val="22"/>
              </w:rPr>
              <w:t>Date</w:t>
            </w:r>
          </w:p>
        </w:tc>
        <w:tc>
          <w:tcPr>
            <w:tcW w:w="1387" w:type="pct"/>
            <w:gridSpan w:val="3"/>
            <w:tcBorders>
              <w:bottom w:val="single" w:sz="4" w:space="0" w:color="7030A0"/>
            </w:tcBorders>
          </w:tcPr>
          <w:p w:rsidR="00B22805" w:rsidRPr="000E3FF3" w:rsidRDefault="00B22805" w:rsidP="00B2796B">
            <w:pPr>
              <w:spacing w:before="120" w:line="288" w:lineRule="auto"/>
              <w:rPr>
                <w:rFonts w:ascii="Arial" w:hAnsi="Arial" w:cs="Arial"/>
                <w:sz w:val="22"/>
                <w:szCs w:val="22"/>
              </w:rPr>
            </w:pPr>
          </w:p>
        </w:tc>
      </w:tr>
      <w:tr w:rsidR="00B22805" w:rsidRPr="000E3FF3" w:rsidTr="00B2796B">
        <w:tc>
          <w:tcPr>
            <w:tcW w:w="2053" w:type="pct"/>
            <w:gridSpan w:val="8"/>
          </w:tcPr>
          <w:p w:rsidR="00B22805" w:rsidRPr="000E3FF3" w:rsidRDefault="00B22805" w:rsidP="00B2796B">
            <w:pPr>
              <w:spacing w:before="360" w:line="288" w:lineRule="auto"/>
              <w:rPr>
                <w:rFonts w:ascii="Arial" w:hAnsi="Arial" w:cs="Arial"/>
                <w:sz w:val="22"/>
                <w:szCs w:val="22"/>
              </w:rPr>
            </w:pPr>
            <w:r w:rsidRPr="000E3FF3">
              <w:rPr>
                <w:rFonts w:ascii="Arial" w:hAnsi="Arial" w:cs="Arial"/>
                <w:sz w:val="22"/>
                <w:szCs w:val="22"/>
              </w:rPr>
              <w:t>Guarantor name (where applicable)</w:t>
            </w:r>
          </w:p>
        </w:tc>
        <w:tc>
          <w:tcPr>
            <w:tcW w:w="2947" w:type="pct"/>
            <w:gridSpan w:val="7"/>
            <w:tcBorders>
              <w:bottom w:val="single" w:sz="4" w:space="0" w:color="7030A0"/>
            </w:tcBorders>
          </w:tcPr>
          <w:p w:rsidR="00B22805" w:rsidRPr="000E3FF3" w:rsidRDefault="00B22805" w:rsidP="00B2796B">
            <w:pPr>
              <w:spacing w:before="360" w:line="288" w:lineRule="auto"/>
              <w:rPr>
                <w:rFonts w:ascii="Arial" w:hAnsi="Arial" w:cs="Arial"/>
                <w:sz w:val="22"/>
                <w:szCs w:val="22"/>
              </w:rPr>
            </w:pPr>
          </w:p>
        </w:tc>
      </w:tr>
      <w:tr w:rsidR="00B22805" w:rsidRPr="000E3FF3" w:rsidTr="00B2796B">
        <w:tc>
          <w:tcPr>
            <w:tcW w:w="602" w:type="pct"/>
            <w:gridSpan w:val="2"/>
          </w:tcPr>
          <w:p w:rsidR="00B22805" w:rsidRPr="000E3FF3" w:rsidRDefault="00B22805" w:rsidP="00B2796B">
            <w:pPr>
              <w:spacing w:before="120" w:line="288" w:lineRule="auto"/>
              <w:rPr>
                <w:rFonts w:ascii="Arial" w:hAnsi="Arial" w:cs="Arial"/>
                <w:sz w:val="22"/>
                <w:szCs w:val="22"/>
              </w:rPr>
            </w:pPr>
            <w:r w:rsidRPr="000E3FF3">
              <w:rPr>
                <w:rFonts w:ascii="Arial" w:hAnsi="Arial" w:cs="Arial"/>
                <w:sz w:val="22"/>
                <w:szCs w:val="22"/>
              </w:rPr>
              <w:t>Signed</w:t>
            </w:r>
          </w:p>
        </w:tc>
        <w:tc>
          <w:tcPr>
            <w:tcW w:w="2598" w:type="pct"/>
            <w:gridSpan w:val="8"/>
            <w:tcBorders>
              <w:top w:val="single" w:sz="4" w:space="0" w:color="7030A0"/>
              <w:bottom w:val="single" w:sz="4" w:space="0" w:color="7030A0"/>
            </w:tcBorders>
          </w:tcPr>
          <w:p w:rsidR="00B22805" w:rsidRPr="000E3FF3" w:rsidRDefault="00B22805" w:rsidP="00B2796B">
            <w:pPr>
              <w:spacing w:before="120" w:line="288" w:lineRule="auto"/>
              <w:rPr>
                <w:rFonts w:ascii="Arial" w:hAnsi="Arial" w:cs="Arial"/>
                <w:sz w:val="22"/>
                <w:szCs w:val="22"/>
              </w:rPr>
            </w:pPr>
          </w:p>
        </w:tc>
        <w:tc>
          <w:tcPr>
            <w:tcW w:w="414" w:type="pct"/>
            <w:gridSpan w:val="2"/>
            <w:tcBorders>
              <w:top w:val="single" w:sz="4" w:space="0" w:color="7030A0"/>
            </w:tcBorders>
            <w:vAlign w:val="bottom"/>
          </w:tcPr>
          <w:p w:rsidR="00B22805" w:rsidRPr="000E3FF3" w:rsidRDefault="00B22805" w:rsidP="00B2796B">
            <w:pPr>
              <w:spacing w:before="120" w:line="288" w:lineRule="auto"/>
              <w:jc w:val="right"/>
              <w:rPr>
                <w:rFonts w:ascii="Arial" w:hAnsi="Arial" w:cs="Arial"/>
                <w:sz w:val="22"/>
                <w:szCs w:val="22"/>
              </w:rPr>
            </w:pPr>
            <w:r w:rsidRPr="000E3FF3">
              <w:rPr>
                <w:rFonts w:ascii="Arial" w:hAnsi="Arial" w:cs="Arial"/>
                <w:sz w:val="22"/>
                <w:szCs w:val="22"/>
              </w:rPr>
              <w:t>Date</w:t>
            </w:r>
          </w:p>
        </w:tc>
        <w:tc>
          <w:tcPr>
            <w:tcW w:w="1387" w:type="pct"/>
            <w:gridSpan w:val="3"/>
            <w:tcBorders>
              <w:top w:val="single" w:sz="4" w:space="0" w:color="7030A0"/>
              <w:bottom w:val="single" w:sz="4" w:space="0" w:color="7030A0"/>
            </w:tcBorders>
          </w:tcPr>
          <w:p w:rsidR="00B22805" w:rsidRPr="000E3FF3" w:rsidRDefault="00B22805" w:rsidP="00B2796B">
            <w:pPr>
              <w:spacing w:before="120" w:line="288" w:lineRule="auto"/>
              <w:rPr>
                <w:rFonts w:ascii="Arial" w:hAnsi="Arial" w:cs="Arial"/>
                <w:sz w:val="22"/>
                <w:szCs w:val="22"/>
              </w:rPr>
            </w:pPr>
          </w:p>
        </w:tc>
      </w:tr>
      <w:tr w:rsidR="00B22805" w:rsidRPr="000E3FF3" w:rsidTr="00B2796B">
        <w:tc>
          <w:tcPr>
            <w:tcW w:w="1668" w:type="pct"/>
            <w:gridSpan w:val="6"/>
          </w:tcPr>
          <w:p w:rsidR="00B22805" w:rsidRPr="000E3FF3" w:rsidRDefault="00B22805" w:rsidP="00B2796B">
            <w:pPr>
              <w:spacing w:before="120" w:line="288" w:lineRule="auto"/>
              <w:rPr>
                <w:rFonts w:ascii="Arial" w:hAnsi="Arial" w:cs="Arial"/>
                <w:sz w:val="22"/>
                <w:szCs w:val="22"/>
              </w:rPr>
            </w:pPr>
            <w:r w:rsidRPr="000E3FF3">
              <w:rPr>
                <w:rFonts w:ascii="Arial" w:hAnsi="Arial" w:cs="Arial"/>
                <w:sz w:val="22"/>
                <w:szCs w:val="22"/>
              </w:rPr>
              <w:t>Relationship to the child</w:t>
            </w:r>
          </w:p>
        </w:tc>
        <w:tc>
          <w:tcPr>
            <w:tcW w:w="3332" w:type="pct"/>
            <w:gridSpan w:val="9"/>
            <w:tcBorders>
              <w:bottom w:val="single" w:sz="4" w:space="0" w:color="7030A0"/>
            </w:tcBorders>
          </w:tcPr>
          <w:p w:rsidR="00B22805" w:rsidRPr="000E3FF3" w:rsidRDefault="00B22805" w:rsidP="00B2796B">
            <w:pPr>
              <w:spacing w:before="120" w:line="288" w:lineRule="auto"/>
              <w:rPr>
                <w:rFonts w:ascii="Arial" w:hAnsi="Arial" w:cs="Arial"/>
                <w:sz w:val="22"/>
                <w:szCs w:val="22"/>
              </w:rPr>
            </w:pPr>
          </w:p>
        </w:tc>
      </w:tr>
      <w:tr w:rsidR="00B22805" w:rsidRPr="000E3FF3" w:rsidTr="00B2796B">
        <w:tc>
          <w:tcPr>
            <w:tcW w:w="978" w:type="pct"/>
            <w:gridSpan w:val="4"/>
          </w:tcPr>
          <w:p w:rsidR="00B22805" w:rsidRPr="000E3FF3" w:rsidRDefault="00B22805" w:rsidP="00B2796B">
            <w:pPr>
              <w:spacing w:before="120" w:line="288" w:lineRule="auto"/>
              <w:rPr>
                <w:rFonts w:ascii="Arial" w:hAnsi="Arial" w:cs="Arial"/>
                <w:sz w:val="22"/>
                <w:szCs w:val="22"/>
              </w:rPr>
            </w:pPr>
            <w:r w:rsidRPr="000E3FF3">
              <w:rPr>
                <w:rFonts w:ascii="Arial" w:hAnsi="Arial" w:cs="Arial"/>
                <w:sz w:val="22"/>
                <w:szCs w:val="22"/>
              </w:rPr>
              <w:t>Home address</w:t>
            </w:r>
          </w:p>
        </w:tc>
        <w:tc>
          <w:tcPr>
            <w:tcW w:w="4022" w:type="pct"/>
            <w:gridSpan w:val="11"/>
            <w:tcBorders>
              <w:bottom w:val="single" w:sz="4" w:space="0" w:color="7030A0"/>
            </w:tcBorders>
          </w:tcPr>
          <w:p w:rsidR="00B22805" w:rsidRPr="000E3FF3" w:rsidRDefault="00B22805" w:rsidP="00B2796B">
            <w:pPr>
              <w:spacing w:before="120" w:line="288" w:lineRule="auto"/>
              <w:rPr>
                <w:rFonts w:ascii="Arial" w:hAnsi="Arial" w:cs="Arial"/>
                <w:sz w:val="22"/>
                <w:szCs w:val="22"/>
              </w:rPr>
            </w:pPr>
          </w:p>
        </w:tc>
      </w:tr>
      <w:tr w:rsidR="00B22805" w:rsidRPr="000E3FF3" w:rsidTr="00B2796B">
        <w:tc>
          <w:tcPr>
            <w:tcW w:w="1516" w:type="pct"/>
            <w:gridSpan w:val="5"/>
          </w:tcPr>
          <w:p w:rsidR="00B22805" w:rsidRPr="000E3FF3" w:rsidRDefault="00B22805" w:rsidP="00B2796B">
            <w:pPr>
              <w:spacing w:before="120" w:line="288" w:lineRule="auto"/>
              <w:rPr>
                <w:rFonts w:ascii="Arial" w:hAnsi="Arial" w:cs="Arial"/>
                <w:sz w:val="22"/>
                <w:szCs w:val="22"/>
              </w:rPr>
            </w:pPr>
            <w:r w:rsidRPr="000E3FF3">
              <w:rPr>
                <w:rFonts w:ascii="Arial" w:hAnsi="Arial" w:cs="Arial"/>
                <w:sz w:val="22"/>
                <w:szCs w:val="22"/>
              </w:rPr>
              <w:t>Daytime/work telephone</w:t>
            </w:r>
          </w:p>
        </w:tc>
        <w:tc>
          <w:tcPr>
            <w:tcW w:w="1428" w:type="pct"/>
            <w:gridSpan w:val="4"/>
            <w:tcBorders>
              <w:bottom w:val="single" w:sz="4" w:space="0" w:color="7030A0"/>
            </w:tcBorders>
          </w:tcPr>
          <w:p w:rsidR="00B22805" w:rsidRPr="000E3FF3" w:rsidRDefault="00B22805" w:rsidP="00B2796B">
            <w:pPr>
              <w:spacing w:before="120" w:line="288" w:lineRule="auto"/>
              <w:rPr>
                <w:rFonts w:ascii="Arial" w:hAnsi="Arial" w:cs="Arial"/>
                <w:sz w:val="22"/>
                <w:szCs w:val="22"/>
              </w:rPr>
            </w:pPr>
          </w:p>
        </w:tc>
        <w:tc>
          <w:tcPr>
            <w:tcW w:w="560" w:type="pct"/>
            <w:gridSpan w:val="2"/>
            <w:vAlign w:val="bottom"/>
          </w:tcPr>
          <w:p w:rsidR="00B22805" w:rsidRPr="000E3FF3" w:rsidRDefault="00B22805" w:rsidP="00B2796B">
            <w:pPr>
              <w:spacing w:before="120" w:line="288" w:lineRule="auto"/>
              <w:jc w:val="right"/>
              <w:rPr>
                <w:rFonts w:ascii="Arial" w:hAnsi="Arial" w:cs="Arial"/>
                <w:sz w:val="22"/>
                <w:szCs w:val="22"/>
              </w:rPr>
            </w:pPr>
            <w:r w:rsidRPr="000E3FF3">
              <w:rPr>
                <w:rFonts w:ascii="Arial" w:hAnsi="Arial" w:cs="Arial"/>
                <w:sz w:val="22"/>
                <w:szCs w:val="22"/>
              </w:rPr>
              <w:t>Mobile</w:t>
            </w:r>
          </w:p>
        </w:tc>
        <w:tc>
          <w:tcPr>
            <w:tcW w:w="1496" w:type="pct"/>
            <w:gridSpan w:val="4"/>
            <w:tcBorders>
              <w:bottom w:val="single" w:sz="4" w:space="0" w:color="7030A0"/>
            </w:tcBorders>
          </w:tcPr>
          <w:p w:rsidR="00B22805" w:rsidRPr="000E3FF3" w:rsidRDefault="00B22805" w:rsidP="00B2796B">
            <w:pPr>
              <w:spacing w:before="120" w:line="288" w:lineRule="auto"/>
              <w:rPr>
                <w:rFonts w:ascii="Arial" w:hAnsi="Arial" w:cs="Arial"/>
                <w:sz w:val="22"/>
                <w:szCs w:val="22"/>
              </w:rPr>
            </w:pPr>
          </w:p>
        </w:tc>
      </w:tr>
      <w:tr w:rsidR="00B22805" w:rsidRPr="000E3FF3" w:rsidTr="00B2796B">
        <w:tc>
          <w:tcPr>
            <w:tcW w:w="602" w:type="pct"/>
            <w:gridSpan w:val="2"/>
          </w:tcPr>
          <w:p w:rsidR="00B22805" w:rsidRPr="000E3FF3" w:rsidRDefault="00B22805" w:rsidP="00B2796B">
            <w:pPr>
              <w:spacing w:before="120" w:line="288" w:lineRule="auto"/>
              <w:rPr>
                <w:rFonts w:ascii="Arial" w:hAnsi="Arial" w:cs="Arial"/>
                <w:sz w:val="22"/>
                <w:szCs w:val="22"/>
              </w:rPr>
            </w:pPr>
            <w:r w:rsidRPr="000E3FF3">
              <w:rPr>
                <w:rFonts w:ascii="Arial" w:hAnsi="Arial" w:cs="Arial"/>
                <w:sz w:val="22"/>
                <w:szCs w:val="22"/>
              </w:rPr>
              <w:t>Email</w:t>
            </w:r>
          </w:p>
        </w:tc>
        <w:tc>
          <w:tcPr>
            <w:tcW w:w="4398" w:type="pct"/>
            <w:gridSpan w:val="13"/>
            <w:tcBorders>
              <w:bottom w:val="single" w:sz="4" w:space="0" w:color="7030A0"/>
            </w:tcBorders>
          </w:tcPr>
          <w:p w:rsidR="00B22805" w:rsidRPr="000E3FF3" w:rsidRDefault="00B22805" w:rsidP="00B2796B">
            <w:pPr>
              <w:spacing w:before="120" w:line="288" w:lineRule="auto"/>
              <w:rPr>
                <w:rFonts w:ascii="Arial" w:hAnsi="Arial" w:cs="Arial"/>
                <w:sz w:val="22"/>
                <w:szCs w:val="22"/>
              </w:rPr>
            </w:pPr>
          </w:p>
        </w:tc>
      </w:tr>
      <w:tr w:rsidR="00B22805" w:rsidRPr="000E3FF3" w:rsidTr="00B2796B">
        <w:trPr>
          <w:trHeight w:val="70"/>
        </w:trPr>
        <w:tc>
          <w:tcPr>
            <w:tcW w:w="5000" w:type="pct"/>
            <w:gridSpan w:val="15"/>
          </w:tcPr>
          <w:p w:rsidR="00B22805" w:rsidRPr="000E3FF3" w:rsidRDefault="00B22805" w:rsidP="00B2796B">
            <w:pPr>
              <w:spacing w:before="360" w:line="288" w:lineRule="auto"/>
              <w:rPr>
                <w:rFonts w:ascii="Arial" w:hAnsi="Arial" w:cs="Arial"/>
                <w:sz w:val="22"/>
                <w:szCs w:val="22"/>
              </w:rPr>
            </w:pPr>
            <w:r w:rsidRPr="000E3FF3">
              <w:rPr>
                <w:rFonts w:ascii="Arial" w:hAnsi="Arial" w:cs="Arial"/>
                <w:sz w:val="22"/>
                <w:szCs w:val="22"/>
              </w:rPr>
              <w:lastRenderedPageBreak/>
              <w:t>Signed on behalf of [name of provision]:</w:t>
            </w:r>
          </w:p>
        </w:tc>
      </w:tr>
      <w:tr w:rsidR="00B22805" w:rsidRPr="000E3FF3" w:rsidTr="00B2796B">
        <w:tc>
          <w:tcPr>
            <w:tcW w:w="519" w:type="pct"/>
          </w:tcPr>
          <w:p w:rsidR="00B22805" w:rsidRPr="000E3FF3" w:rsidRDefault="00B22805" w:rsidP="00B2796B">
            <w:pPr>
              <w:spacing w:before="120" w:line="288" w:lineRule="auto"/>
              <w:rPr>
                <w:rFonts w:ascii="Arial" w:hAnsi="Arial" w:cs="Arial"/>
                <w:sz w:val="22"/>
                <w:szCs w:val="22"/>
              </w:rPr>
            </w:pPr>
            <w:r w:rsidRPr="000E3FF3">
              <w:rPr>
                <w:rFonts w:ascii="Arial" w:hAnsi="Arial" w:cs="Arial"/>
                <w:sz w:val="22"/>
                <w:szCs w:val="22"/>
              </w:rPr>
              <w:t xml:space="preserve">Signed </w:t>
            </w:r>
          </w:p>
        </w:tc>
        <w:tc>
          <w:tcPr>
            <w:tcW w:w="3217" w:type="pct"/>
            <w:gridSpan w:val="12"/>
            <w:tcBorders>
              <w:bottom w:val="single" w:sz="4" w:space="0" w:color="7030A0"/>
            </w:tcBorders>
          </w:tcPr>
          <w:p w:rsidR="00B22805" w:rsidRPr="000E3FF3" w:rsidRDefault="00B22805" w:rsidP="00B2796B">
            <w:pPr>
              <w:spacing w:before="120" w:line="288" w:lineRule="auto"/>
              <w:rPr>
                <w:rFonts w:ascii="Arial" w:hAnsi="Arial" w:cs="Arial"/>
                <w:sz w:val="22"/>
                <w:szCs w:val="22"/>
              </w:rPr>
            </w:pPr>
          </w:p>
        </w:tc>
        <w:tc>
          <w:tcPr>
            <w:tcW w:w="384" w:type="pct"/>
            <w:vAlign w:val="bottom"/>
          </w:tcPr>
          <w:p w:rsidR="00B22805" w:rsidRPr="000E3FF3" w:rsidRDefault="00B22805" w:rsidP="00B2796B">
            <w:pPr>
              <w:spacing w:before="120" w:line="288" w:lineRule="auto"/>
              <w:jc w:val="right"/>
              <w:rPr>
                <w:rFonts w:ascii="Arial" w:hAnsi="Arial" w:cs="Arial"/>
                <w:sz w:val="22"/>
                <w:szCs w:val="22"/>
              </w:rPr>
            </w:pPr>
            <w:r w:rsidRPr="000E3FF3">
              <w:rPr>
                <w:rFonts w:ascii="Arial" w:hAnsi="Arial" w:cs="Arial"/>
                <w:sz w:val="22"/>
                <w:szCs w:val="22"/>
              </w:rPr>
              <w:t>Date</w:t>
            </w:r>
          </w:p>
        </w:tc>
        <w:tc>
          <w:tcPr>
            <w:tcW w:w="880" w:type="pct"/>
            <w:tcBorders>
              <w:bottom w:val="single" w:sz="4" w:space="0" w:color="7030A0"/>
            </w:tcBorders>
          </w:tcPr>
          <w:p w:rsidR="00B22805" w:rsidRPr="000E3FF3" w:rsidRDefault="00B22805" w:rsidP="00B2796B">
            <w:pPr>
              <w:spacing w:before="120" w:line="288" w:lineRule="auto"/>
              <w:rPr>
                <w:rFonts w:ascii="Arial" w:hAnsi="Arial" w:cs="Arial"/>
                <w:sz w:val="22"/>
                <w:szCs w:val="22"/>
              </w:rPr>
            </w:pPr>
          </w:p>
        </w:tc>
      </w:tr>
      <w:tr w:rsidR="00B22805" w:rsidRPr="000E3FF3" w:rsidTr="00B2796B">
        <w:tc>
          <w:tcPr>
            <w:tcW w:w="519" w:type="pct"/>
          </w:tcPr>
          <w:p w:rsidR="00B22805" w:rsidRPr="000E3FF3" w:rsidRDefault="00B22805" w:rsidP="00B2796B">
            <w:pPr>
              <w:spacing w:before="120" w:line="288" w:lineRule="auto"/>
              <w:rPr>
                <w:rFonts w:ascii="Arial" w:hAnsi="Arial" w:cs="Arial"/>
                <w:sz w:val="22"/>
                <w:szCs w:val="22"/>
              </w:rPr>
            </w:pPr>
            <w:r w:rsidRPr="000E3FF3">
              <w:rPr>
                <w:rFonts w:ascii="Arial" w:hAnsi="Arial" w:cs="Arial"/>
                <w:sz w:val="22"/>
                <w:szCs w:val="22"/>
              </w:rPr>
              <w:t>Name</w:t>
            </w:r>
          </w:p>
        </w:tc>
        <w:tc>
          <w:tcPr>
            <w:tcW w:w="4481" w:type="pct"/>
            <w:gridSpan w:val="14"/>
            <w:tcBorders>
              <w:bottom w:val="single" w:sz="4" w:space="0" w:color="7030A0"/>
            </w:tcBorders>
          </w:tcPr>
          <w:p w:rsidR="00B22805" w:rsidRPr="000E3FF3" w:rsidRDefault="00B22805" w:rsidP="00B2796B">
            <w:pPr>
              <w:spacing w:before="120" w:line="288" w:lineRule="auto"/>
              <w:rPr>
                <w:rFonts w:ascii="Arial" w:hAnsi="Arial" w:cs="Arial"/>
                <w:sz w:val="22"/>
                <w:szCs w:val="22"/>
              </w:rPr>
            </w:pPr>
          </w:p>
        </w:tc>
      </w:tr>
      <w:tr w:rsidR="00B22805" w:rsidRPr="000E3FF3" w:rsidTr="00B2796B">
        <w:tc>
          <w:tcPr>
            <w:tcW w:w="1823" w:type="pct"/>
            <w:gridSpan w:val="7"/>
          </w:tcPr>
          <w:p w:rsidR="00B22805" w:rsidRPr="000E3FF3" w:rsidRDefault="00B22805" w:rsidP="00B2796B">
            <w:pPr>
              <w:spacing w:before="120" w:line="288" w:lineRule="auto"/>
              <w:rPr>
                <w:rFonts w:ascii="Arial" w:hAnsi="Arial" w:cs="Arial"/>
                <w:sz w:val="22"/>
                <w:szCs w:val="22"/>
              </w:rPr>
            </w:pPr>
            <w:r w:rsidRPr="000E3FF3">
              <w:rPr>
                <w:rFonts w:ascii="Arial" w:hAnsi="Arial" w:cs="Arial"/>
                <w:sz w:val="22"/>
                <w:szCs w:val="22"/>
              </w:rPr>
              <w:t>Role (owner, director or trustee)</w:t>
            </w:r>
          </w:p>
        </w:tc>
        <w:tc>
          <w:tcPr>
            <w:tcW w:w="3177" w:type="pct"/>
            <w:gridSpan w:val="8"/>
            <w:tcBorders>
              <w:top w:val="single" w:sz="4" w:space="0" w:color="7030A0"/>
              <w:bottom w:val="single" w:sz="4" w:space="0" w:color="7030A0"/>
            </w:tcBorders>
          </w:tcPr>
          <w:p w:rsidR="00B22805" w:rsidRPr="000E3FF3" w:rsidRDefault="00B22805" w:rsidP="00B2796B">
            <w:pPr>
              <w:spacing w:before="120" w:line="288" w:lineRule="auto"/>
              <w:rPr>
                <w:rFonts w:ascii="Arial" w:hAnsi="Arial" w:cs="Arial"/>
                <w:sz w:val="22"/>
                <w:szCs w:val="22"/>
              </w:rPr>
            </w:pPr>
          </w:p>
        </w:tc>
      </w:tr>
    </w:tbl>
    <w:p w:rsidR="000D4EE8" w:rsidRPr="000E3FF3" w:rsidRDefault="000D4EE8" w:rsidP="0088574E">
      <w:pPr>
        <w:spacing w:line="360" w:lineRule="auto"/>
        <w:rPr>
          <w:rFonts w:ascii="Arial" w:hAnsi="Arial" w:cs="Arial"/>
          <w:b/>
          <w:sz w:val="22"/>
          <w:szCs w:val="22"/>
        </w:rPr>
      </w:pPr>
    </w:p>
    <w:p w:rsidR="000D4EE8" w:rsidRPr="000E3FF3" w:rsidRDefault="000D4EE8" w:rsidP="0088574E">
      <w:pPr>
        <w:spacing w:line="360" w:lineRule="auto"/>
        <w:rPr>
          <w:rFonts w:ascii="Arial" w:hAnsi="Arial" w:cs="Arial"/>
          <w:b/>
          <w:sz w:val="22"/>
          <w:szCs w:val="22"/>
        </w:rPr>
      </w:pPr>
    </w:p>
    <w:p w:rsidR="000D4EE8" w:rsidRPr="000E3FF3" w:rsidRDefault="000D4EE8" w:rsidP="0088574E">
      <w:pPr>
        <w:spacing w:line="360" w:lineRule="auto"/>
        <w:rPr>
          <w:rFonts w:ascii="Arial" w:hAnsi="Arial" w:cs="Arial"/>
          <w:b/>
          <w:sz w:val="22"/>
          <w:szCs w:val="22"/>
        </w:rPr>
      </w:pPr>
    </w:p>
    <w:p w:rsidR="002E2538" w:rsidRPr="000E3FF3" w:rsidRDefault="002E2538" w:rsidP="0088574E">
      <w:pPr>
        <w:spacing w:line="360" w:lineRule="auto"/>
        <w:rPr>
          <w:rFonts w:ascii="Arial" w:hAnsi="Arial" w:cs="Arial"/>
          <w:b/>
          <w:sz w:val="22"/>
          <w:szCs w:val="22"/>
        </w:rPr>
      </w:pPr>
    </w:p>
    <w:p w:rsidR="002E2538" w:rsidRPr="000E3FF3" w:rsidRDefault="002E2538" w:rsidP="0088574E">
      <w:pPr>
        <w:spacing w:line="360" w:lineRule="auto"/>
        <w:rPr>
          <w:rFonts w:ascii="Arial" w:hAnsi="Arial" w:cs="Arial"/>
          <w:b/>
          <w:sz w:val="22"/>
          <w:szCs w:val="22"/>
        </w:rPr>
      </w:pPr>
    </w:p>
    <w:p w:rsidR="002E2538" w:rsidRPr="000E3FF3" w:rsidRDefault="002E2538" w:rsidP="0088574E">
      <w:pPr>
        <w:spacing w:line="360" w:lineRule="auto"/>
        <w:rPr>
          <w:rFonts w:ascii="Arial" w:hAnsi="Arial" w:cs="Arial"/>
          <w:b/>
          <w:sz w:val="22"/>
          <w:szCs w:val="22"/>
        </w:rPr>
      </w:pPr>
    </w:p>
    <w:p w:rsidR="002E2538" w:rsidRPr="000E3FF3" w:rsidRDefault="002E2538" w:rsidP="0088574E">
      <w:pPr>
        <w:spacing w:line="360" w:lineRule="auto"/>
        <w:rPr>
          <w:rFonts w:ascii="Arial" w:hAnsi="Arial" w:cs="Arial"/>
          <w:b/>
          <w:sz w:val="22"/>
          <w:szCs w:val="22"/>
        </w:rPr>
      </w:pPr>
    </w:p>
    <w:p w:rsidR="002E2538" w:rsidRPr="000E3FF3" w:rsidRDefault="002E2538" w:rsidP="0088574E">
      <w:pPr>
        <w:spacing w:line="360" w:lineRule="auto"/>
        <w:rPr>
          <w:rFonts w:ascii="Arial" w:hAnsi="Arial" w:cs="Arial"/>
          <w:b/>
          <w:sz w:val="22"/>
          <w:szCs w:val="22"/>
        </w:rPr>
      </w:pPr>
    </w:p>
    <w:p w:rsidR="002E2538" w:rsidRPr="000E3FF3" w:rsidRDefault="002E2538" w:rsidP="0088574E">
      <w:pPr>
        <w:spacing w:line="360" w:lineRule="auto"/>
        <w:rPr>
          <w:rFonts w:ascii="Arial" w:hAnsi="Arial" w:cs="Arial"/>
          <w:b/>
          <w:sz w:val="22"/>
          <w:szCs w:val="22"/>
        </w:rPr>
      </w:pPr>
    </w:p>
    <w:p w:rsidR="002E2538" w:rsidRPr="000E3FF3" w:rsidRDefault="002E2538" w:rsidP="0088574E">
      <w:pPr>
        <w:spacing w:line="360" w:lineRule="auto"/>
        <w:rPr>
          <w:rFonts w:ascii="Arial" w:hAnsi="Arial" w:cs="Arial"/>
          <w:b/>
          <w:sz w:val="22"/>
          <w:szCs w:val="22"/>
        </w:rPr>
      </w:pPr>
    </w:p>
    <w:p w:rsidR="002E2538" w:rsidRPr="000E3FF3" w:rsidRDefault="002E2538" w:rsidP="0088574E">
      <w:pPr>
        <w:spacing w:line="360" w:lineRule="auto"/>
        <w:rPr>
          <w:rFonts w:ascii="Arial" w:hAnsi="Arial" w:cs="Arial"/>
          <w:b/>
          <w:sz w:val="22"/>
          <w:szCs w:val="22"/>
        </w:rPr>
      </w:pPr>
    </w:p>
    <w:p w:rsidR="002E2538" w:rsidRPr="000E3FF3" w:rsidRDefault="002E2538" w:rsidP="0088574E">
      <w:pPr>
        <w:spacing w:line="360" w:lineRule="auto"/>
        <w:rPr>
          <w:rFonts w:ascii="Arial" w:hAnsi="Arial" w:cs="Arial"/>
          <w:b/>
          <w:sz w:val="22"/>
          <w:szCs w:val="22"/>
        </w:rPr>
      </w:pPr>
    </w:p>
    <w:p w:rsidR="002E2538" w:rsidRPr="000E3FF3" w:rsidRDefault="002E2538" w:rsidP="0088574E">
      <w:pPr>
        <w:spacing w:line="360" w:lineRule="auto"/>
        <w:rPr>
          <w:rFonts w:ascii="Arial" w:hAnsi="Arial" w:cs="Arial"/>
          <w:b/>
          <w:sz w:val="22"/>
          <w:szCs w:val="22"/>
        </w:rPr>
      </w:pPr>
    </w:p>
    <w:p w:rsidR="002E2538" w:rsidRPr="000E3FF3" w:rsidRDefault="002E2538" w:rsidP="0088574E">
      <w:pPr>
        <w:spacing w:line="360" w:lineRule="auto"/>
        <w:rPr>
          <w:rFonts w:ascii="Arial" w:hAnsi="Arial" w:cs="Arial"/>
          <w:b/>
          <w:sz w:val="22"/>
          <w:szCs w:val="22"/>
        </w:rPr>
      </w:pPr>
    </w:p>
    <w:p w:rsidR="002E2538" w:rsidRPr="000E3FF3" w:rsidRDefault="002E2538" w:rsidP="0088574E">
      <w:pPr>
        <w:spacing w:line="360" w:lineRule="auto"/>
        <w:rPr>
          <w:rFonts w:ascii="Arial" w:hAnsi="Arial" w:cs="Arial"/>
          <w:b/>
          <w:sz w:val="22"/>
          <w:szCs w:val="22"/>
        </w:rPr>
      </w:pPr>
    </w:p>
    <w:p w:rsidR="002E2538" w:rsidRPr="000E3FF3" w:rsidRDefault="002E2538" w:rsidP="0088574E">
      <w:pPr>
        <w:spacing w:line="360" w:lineRule="auto"/>
        <w:rPr>
          <w:rFonts w:ascii="Arial" w:hAnsi="Arial" w:cs="Arial"/>
          <w:b/>
          <w:sz w:val="22"/>
          <w:szCs w:val="22"/>
        </w:rPr>
      </w:pPr>
    </w:p>
    <w:p w:rsidR="002E2538" w:rsidRPr="000E3FF3" w:rsidRDefault="002E2538" w:rsidP="0088574E">
      <w:pPr>
        <w:spacing w:line="360" w:lineRule="auto"/>
        <w:rPr>
          <w:rFonts w:ascii="Arial" w:hAnsi="Arial" w:cs="Arial"/>
          <w:b/>
          <w:sz w:val="22"/>
          <w:szCs w:val="22"/>
        </w:rPr>
      </w:pPr>
    </w:p>
    <w:p w:rsidR="002E2538" w:rsidRPr="000E3FF3" w:rsidRDefault="002E2538" w:rsidP="0088574E">
      <w:pPr>
        <w:spacing w:line="360" w:lineRule="auto"/>
        <w:rPr>
          <w:rFonts w:ascii="Arial" w:hAnsi="Arial" w:cs="Arial"/>
          <w:b/>
          <w:sz w:val="22"/>
          <w:szCs w:val="22"/>
        </w:rPr>
      </w:pPr>
    </w:p>
    <w:p w:rsidR="002E2538" w:rsidRPr="000E3FF3" w:rsidRDefault="002E2538" w:rsidP="0088574E">
      <w:pPr>
        <w:spacing w:line="360" w:lineRule="auto"/>
        <w:rPr>
          <w:rFonts w:ascii="Arial" w:hAnsi="Arial" w:cs="Arial"/>
          <w:b/>
          <w:sz w:val="22"/>
          <w:szCs w:val="22"/>
        </w:rPr>
      </w:pPr>
    </w:p>
    <w:p w:rsidR="002E2538" w:rsidRPr="000E3FF3" w:rsidRDefault="002E2538" w:rsidP="0088574E">
      <w:pPr>
        <w:spacing w:line="360" w:lineRule="auto"/>
        <w:rPr>
          <w:rFonts w:ascii="Arial" w:hAnsi="Arial" w:cs="Arial"/>
          <w:b/>
          <w:sz w:val="22"/>
          <w:szCs w:val="22"/>
        </w:rPr>
      </w:pPr>
    </w:p>
    <w:p w:rsidR="002E2538" w:rsidRPr="000E3FF3" w:rsidRDefault="002E2538" w:rsidP="0088574E">
      <w:pPr>
        <w:spacing w:line="360" w:lineRule="auto"/>
        <w:rPr>
          <w:rFonts w:ascii="Arial" w:hAnsi="Arial" w:cs="Arial"/>
          <w:b/>
          <w:sz w:val="22"/>
          <w:szCs w:val="22"/>
        </w:rPr>
      </w:pPr>
    </w:p>
    <w:p w:rsidR="002E2538" w:rsidRPr="000E3FF3" w:rsidRDefault="002E2538" w:rsidP="0088574E">
      <w:pPr>
        <w:spacing w:line="360" w:lineRule="auto"/>
        <w:rPr>
          <w:rFonts w:ascii="Arial" w:hAnsi="Arial" w:cs="Arial"/>
          <w:b/>
          <w:sz w:val="22"/>
          <w:szCs w:val="22"/>
        </w:rPr>
      </w:pPr>
    </w:p>
    <w:p w:rsidR="002E2538" w:rsidRPr="000E3FF3" w:rsidRDefault="002E2538" w:rsidP="0088574E">
      <w:pPr>
        <w:spacing w:line="360" w:lineRule="auto"/>
        <w:rPr>
          <w:rFonts w:ascii="Arial" w:hAnsi="Arial" w:cs="Arial"/>
          <w:b/>
          <w:sz w:val="22"/>
          <w:szCs w:val="22"/>
        </w:rPr>
      </w:pPr>
    </w:p>
    <w:p w:rsidR="002E2538" w:rsidRPr="000E3FF3" w:rsidRDefault="002E2538" w:rsidP="0088574E">
      <w:pPr>
        <w:spacing w:line="360" w:lineRule="auto"/>
        <w:rPr>
          <w:rFonts w:ascii="Arial" w:hAnsi="Arial" w:cs="Arial"/>
          <w:b/>
          <w:sz w:val="22"/>
          <w:szCs w:val="22"/>
        </w:rPr>
      </w:pPr>
    </w:p>
    <w:p w:rsidR="002E2538" w:rsidRPr="000E3FF3" w:rsidRDefault="002E2538" w:rsidP="0088574E">
      <w:pPr>
        <w:spacing w:line="360" w:lineRule="auto"/>
        <w:rPr>
          <w:rFonts w:ascii="Arial" w:hAnsi="Arial" w:cs="Arial"/>
          <w:b/>
          <w:sz w:val="22"/>
          <w:szCs w:val="22"/>
        </w:rPr>
      </w:pPr>
    </w:p>
    <w:p w:rsidR="002E2538" w:rsidRPr="000E3FF3" w:rsidRDefault="002E2538" w:rsidP="0088574E">
      <w:pPr>
        <w:spacing w:line="360" w:lineRule="auto"/>
        <w:rPr>
          <w:rFonts w:ascii="Arial" w:hAnsi="Arial" w:cs="Arial"/>
          <w:b/>
          <w:sz w:val="22"/>
          <w:szCs w:val="22"/>
        </w:rPr>
      </w:pPr>
    </w:p>
    <w:p w:rsidR="002E2538" w:rsidRPr="000E3FF3" w:rsidRDefault="002E2538" w:rsidP="0088574E">
      <w:pPr>
        <w:spacing w:line="360" w:lineRule="auto"/>
        <w:rPr>
          <w:rFonts w:ascii="Arial" w:hAnsi="Arial" w:cs="Arial"/>
          <w:b/>
          <w:sz w:val="22"/>
          <w:szCs w:val="22"/>
        </w:rPr>
      </w:pPr>
    </w:p>
    <w:p w:rsidR="002E2538" w:rsidRPr="000E3FF3" w:rsidRDefault="002E2538" w:rsidP="0088574E">
      <w:pPr>
        <w:spacing w:line="360" w:lineRule="auto"/>
        <w:rPr>
          <w:rFonts w:ascii="Arial" w:hAnsi="Arial" w:cs="Arial"/>
          <w:b/>
          <w:sz w:val="22"/>
          <w:szCs w:val="22"/>
        </w:rPr>
      </w:pPr>
    </w:p>
    <w:p w:rsidR="002E2538" w:rsidRPr="000E3FF3" w:rsidRDefault="002E2538" w:rsidP="0088574E">
      <w:pPr>
        <w:spacing w:line="360" w:lineRule="auto"/>
        <w:rPr>
          <w:rFonts w:ascii="Arial" w:hAnsi="Arial" w:cs="Arial"/>
          <w:b/>
          <w:sz w:val="22"/>
          <w:szCs w:val="22"/>
        </w:rPr>
      </w:pPr>
    </w:p>
    <w:p w:rsidR="002E2538" w:rsidRPr="000E3FF3" w:rsidRDefault="002E2538" w:rsidP="0088574E">
      <w:pPr>
        <w:spacing w:line="360" w:lineRule="auto"/>
        <w:rPr>
          <w:rFonts w:ascii="Arial" w:hAnsi="Arial" w:cs="Arial"/>
          <w:b/>
          <w:sz w:val="22"/>
          <w:szCs w:val="22"/>
        </w:rPr>
      </w:pPr>
    </w:p>
    <w:p w:rsidR="002E2538" w:rsidRPr="000E3FF3" w:rsidRDefault="002E2538" w:rsidP="0088574E">
      <w:pPr>
        <w:spacing w:line="360" w:lineRule="auto"/>
        <w:rPr>
          <w:rFonts w:ascii="Arial" w:hAnsi="Arial" w:cs="Arial"/>
          <w:b/>
          <w:sz w:val="22"/>
          <w:szCs w:val="22"/>
        </w:rPr>
      </w:pPr>
    </w:p>
    <w:p w:rsidR="000D4EE8" w:rsidRPr="000E3FF3" w:rsidRDefault="000D4EE8" w:rsidP="0088574E">
      <w:pPr>
        <w:spacing w:line="360" w:lineRule="auto"/>
        <w:rPr>
          <w:rFonts w:ascii="Arial" w:hAnsi="Arial" w:cs="Arial"/>
          <w:b/>
          <w:sz w:val="22"/>
          <w:szCs w:val="22"/>
        </w:rPr>
      </w:pPr>
    </w:p>
    <w:p w:rsidR="00E6379B" w:rsidRPr="000E3FF3" w:rsidRDefault="00E6379B" w:rsidP="00E6379B">
      <w:pPr>
        <w:spacing w:line="360" w:lineRule="auto"/>
        <w:rPr>
          <w:rFonts w:ascii="Arial" w:hAnsi="Arial" w:cs="Arial"/>
          <w:b/>
          <w:sz w:val="28"/>
          <w:szCs w:val="28"/>
        </w:rPr>
      </w:pPr>
      <w:r w:rsidRPr="000E3FF3">
        <w:rPr>
          <w:rFonts w:ascii="Arial" w:hAnsi="Arial" w:cs="Arial"/>
          <w:b/>
          <w:sz w:val="28"/>
          <w:szCs w:val="28"/>
        </w:rPr>
        <w:lastRenderedPageBreak/>
        <w:t>Children’s records</w:t>
      </w:r>
    </w:p>
    <w:p w:rsidR="00E6379B" w:rsidRPr="000E3FF3" w:rsidRDefault="00E6379B" w:rsidP="00E6379B">
      <w:pPr>
        <w:spacing w:line="360" w:lineRule="auto"/>
        <w:rPr>
          <w:rFonts w:ascii="Arial" w:hAnsi="Arial" w:cs="Arial"/>
          <w:b/>
          <w:sz w:val="22"/>
          <w:szCs w:val="22"/>
        </w:rPr>
      </w:pPr>
      <w:r w:rsidRPr="000E3FF3">
        <w:rPr>
          <w:rFonts w:ascii="Arial" w:hAnsi="Arial" w:cs="Arial"/>
          <w:b/>
          <w:sz w:val="22"/>
          <w:szCs w:val="22"/>
        </w:rPr>
        <w:t>Policy statement</w:t>
      </w:r>
    </w:p>
    <w:p w:rsidR="00E6379B" w:rsidRPr="000E3FF3" w:rsidRDefault="00E6379B" w:rsidP="00E6379B">
      <w:pPr>
        <w:pStyle w:val="BodyText"/>
        <w:spacing w:line="360" w:lineRule="auto"/>
        <w:rPr>
          <w:rFonts w:cs="Arial"/>
          <w:i w:val="0"/>
          <w:sz w:val="22"/>
          <w:szCs w:val="22"/>
        </w:rPr>
      </w:pPr>
      <w:r w:rsidRPr="000E3FF3">
        <w:rPr>
          <w:rFonts w:cs="Arial"/>
          <w:i w:val="0"/>
          <w:sz w:val="22"/>
          <w:szCs w:val="22"/>
        </w:rPr>
        <w:t>We have record keeping systems in place that meet legal requirements; the means we use to store and share that information takes place within the framework of the General Data Protection Regulations (GDPR) (2018) and the Human Rights Act (1998).</w:t>
      </w:r>
    </w:p>
    <w:p w:rsidR="00E6379B" w:rsidRPr="000E3FF3" w:rsidRDefault="00E6379B" w:rsidP="00E6379B">
      <w:pPr>
        <w:pStyle w:val="BodyText"/>
        <w:spacing w:line="360" w:lineRule="auto"/>
        <w:rPr>
          <w:rFonts w:cs="Arial"/>
          <w:i w:val="0"/>
          <w:sz w:val="22"/>
          <w:szCs w:val="22"/>
        </w:rPr>
      </w:pPr>
      <w:r w:rsidRPr="000E3FF3">
        <w:rPr>
          <w:rFonts w:cs="Arial"/>
          <w:i w:val="0"/>
          <w:sz w:val="22"/>
          <w:szCs w:val="22"/>
        </w:rPr>
        <w:t>This policy and procedure should be read alongside our Privacy Notice,</w:t>
      </w:r>
      <w:r w:rsidRPr="000E3FF3">
        <w:rPr>
          <w:rFonts w:cs="Arial"/>
          <w:i w:val="0"/>
          <w:color w:val="FF0000"/>
          <w:sz w:val="22"/>
          <w:szCs w:val="22"/>
        </w:rPr>
        <w:t xml:space="preserve"> </w:t>
      </w:r>
      <w:r w:rsidRPr="000E3FF3">
        <w:rPr>
          <w:rFonts w:cs="Arial"/>
          <w:i w:val="0"/>
          <w:sz w:val="22"/>
          <w:szCs w:val="22"/>
        </w:rPr>
        <w:t>Confidentiality and Client Access to Records Policy and our Information Sharing Policy.</w:t>
      </w:r>
    </w:p>
    <w:p w:rsidR="00E6379B" w:rsidRPr="000E3FF3" w:rsidRDefault="00E6379B" w:rsidP="00E6379B">
      <w:pPr>
        <w:spacing w:line="360" w:lineRule="auto"/>
        <w:rPr>
          <w:rFonts w:ascii="Arial" w:hAnsi="Arial" w:cs="Arial"/>
          <w:b/>
          <w:sz w:val="22"/>
          <w:szCs w:val="22"/>
        </w:rPr>
      </w:pPr>
    </w:p>
    <w:p w:rsidR="00E6379B" w:rsidRPr="000E3FF3" w:rsidRDefault="00E6379B" w:rsidP="00E6379B">
      <w:pPr>
        <w:spacing w:line="360" w:lineRule="auto"/>
        <w:rPr>
          <w:rFonts w:ascii="Arial" w:hAnsi="Arial" w:cs="Arial"/>
          <w:b/>
          <w:sz w:val="22"/>
          <w:szCs w:val="22"/>
        </w:rPr>
      </w:pPr>
      <w:r w:rsidRPr="000E3FF3">
        <w:rPr>
          <w:rFonts w:ascii="Arial" w:hAnsi="Arial" w:cs="Arial"/>
          <w:b/>
          <w:sz w:val="22"/>
          <w:szCs w:val="22"/>
        </w:rPr>
        <w:t>Procedures</w:t>
      </w:r>
    </w:p>
    <w:p w:rsidR="00E6379B" w:rsidRPr="000E3FF3" w:rsidRDefault="00E6379B" w:rsidP="00E6379B">
      <w:pPr>
        <w:shd w:val="clear" w:color="auto" w:fill="FFFFFF"/>
        <w:spacing w:line="360" w:lineRule="auto"/>
        <w:rPr>
          <w:rFonts w:ascii="Arial" w:hAnsi="Arial" w:cs="Arial"/>
          <w:color w:val="000000"/>
          <w:sz w:val="20"/>
          <w:szCs w:val="20"/>
        </w:rPr>
      </w:pPr>
      <w:r w:rsidRPr="000E3FF3">
        <w:rPr>
          <w:rFonts w:ascii="Arial" w:hAnsi="Arial" w:cs="Arial"/>
          <w:color w:val="000000"/>
          <w:sz w:val="22"/>
          <w:szCs w:val="22"/>
        </w:rPr>
        <w:t>If a child attends another setting, we establish a regular two-way flow of appropriate information with parents and other providers. Where appropriate, we will incorporate comments from other providers, as well as parents and/or carers into the child’s records.</w:t>
      </w:r>
    </w:p>
    <w:p w:rsidR="00E6379B" w:rsidRPr="000E3FF3" w:rsidRDefault="00E6379B" w:rsidP="00E6379B">
      <w:pPr>
        <w:spacing w:line="360" w:lineRule="auto"/>
        <w:rPr>
          <w:rFonts w:ascii="Arial" w:hAnsi="Arial" w:cs="Arial"/>
          <w:sz w:val="22"/>
          <w:szCs w:val="22"/>
        </w:rPr>
      </w:pPr>
    </w:p>
    <w:p w:rsidR="00E6379B" w:rsidRPr="000E3FF3" w:rsidRDefault="00E6379B" w:rsidP="00E6379B">
      <w:pPr>
        <w:spacing w:line="360" w:lineRule="auto"/>
        <w:rPr>
          <w:rFonts w:ascii="Arial" w:hAnsi="Arial" w:cs="Arial"/>
          <w:sz w:val="22"/>
          <w:szCs w:val="22"/>
        </w:rPr>
      </w:pPr>
      <w:r w:rsidRPr="000E3FF3">
        <w:rPr>
          <w:rFonts w:ascii="Arial" w:hAnsi="Arial" w:cs="Arial"/>
          <w:sz w:val="22"/>
          <w:szCs w:val="22"/>
        </w:rPr>
        <w:t>We keep two kinds of records on children attending our</w:t>
      </w:r>
      <w:r w:rsidR="002E2538" w:rsidRPr="000E3FF3">
        <w:rPr>
          <w:rFonts w:ascii="Arial" w:hAnsi="Arial" w:cs="Arial"/>
          <w:sz w:val="22"/>
          <w:szCs w:val="22"/>
        </w:rPr>
        <w:t xml:space="preserve"> </w:t>
      </w:r>
      <w:r w:rsidRPr="000E3FF3">
        <w:rPr>
          <w:rFonts w:ascii="Arial" w:hAnsi="Arial" w:cs="Arial"/>
          <w:sz w:val="22"/>
          <w:szCs w:val="22"/>
        </w:rPr>
        <w:t>setting:</w:t>
      </w:r>
    </w:p>
    <w:p w:rsidR="00E6379B" w:rsidRPr="000E3FF3" w:rsidRDefault="00E6379B" w:rsidP="00E6379B">
      <w:pPr>
        <w:spacing w:line="360" w:lineRule="auto"/>
        <w:rPr>
          <w:rFonts w:ascii="Arial" w:hAnsi="Arial" w:cs="Arial"/>
          <w:sz w:val="22"/>
          <w:szCs w:val="22"/>
        </w:rPr>
      </w:pPr>
    </w:p>
    <w:p w:rsidR="00E6379B" w:rsidRPr="000E3FF3" w:rsidRDefault="00E6379B" w:rsidP="00E6379B">
      <w:pPr>
        <w:spacing w:line="360" w:lineRule="auto"/>
        <w:rPr>
          <w:rFonts w:ascii="Arial" w:hAnsi="Arial" w:cs="Arial"/>
          <w:sz w:val="22"/>
          <w:szCs w:val="22"/>
        </w:rPr>
      </w:pPr>
      <w:r w:rsidRPr="000E3FF3">
        <w:rPr>
          <w:rFonts w:ascii="Arial" w:hAnsi="Arial" w:cs="Arial"/>
          <w:i/>
          <w:sz w:val="22"/>
          <w:szCs w:val="22"/>
        </w:rPr>
        <w:t>Developmental records</w:t>
      </w:r>
    </w:p>
    <w:p w:rsidR="00E6379B" w:rsidRPr="000E3FF3" w:rsidRDefault="00E6379B" w:rsidP="00C34F23">
      <w:pPr>
        <w:pStyle w:val="BodyText"/>
        <w:numPr>
          <w:ilvl w:val="0"/>
          <w:numId w:val="174"/>
        </w:numPr>
        <w:spacing w:line="360" w:lineRule="auto"/>
        <w:rPr>
          <w:rFonts w:cs="Arial"/>
          <w:i w:val="0"/>
          <w:sz w:val="22"/>
          <w:szCs w:val="22"/>
        </w:rPr>
      </w:pPr>
      <w:r w:rsidRPr="000E3FF3">
        <w:rPr>
          <w:rFonts w:cs="Arial"/>
          <w:i w:val="0"/>
          <w:sz w:val="22"/>
          <w:szCs w:val="22"/>
        </w:rPr>
        <w:t>These include observations of children in the setting, photographs, video clips and samples of their work and summary developmental reports.</w:t>
      </w:r>
    </w:p>
    <w:p w:rsidR="00E6379B" w:rsidRPr="000E3FF3" w:rsidRDefault="00E6379B" w:rsidP="00C34F23">
      <w:pPr>
        <w:pStyle w:val="BodyText"/>
        <w:numPr>
          <w:ilvl w:val="0"/>
          <w:numId w:val="174"/>
        </w:numPr>
        <w:spacing w:before="0" w:after="0" w:line="360" w:lineRule="auto"/>
        <w:rPr>
          <w:rFonts w:cs="Arial"/>
          <w:i w:val="0"/>
          <w:sz w:val="22"/>
          <w:szCs w:val="22"/>
        </w:rPr>
      </w:pPr>
      <w:r w:rsidRPr="000E3FF3">
        <w:rPr>
          <w:rFonts w:cs="Arial"/>
          <w:i w:val="0"/>
          <w:sz w:val="22"/>
          <w:szCs w:val="22"/>
        </w:rPr>
        <w:t>These are usually kept in locked cabinet or cupboard at each setting and can be accessed, and contributed to, by our staff, the child and the child’s parents.</w:t>
      </w:r>
    </w:p>
    <w:p w:rsidR="00E6379B" w:rsidRPr="000E3FF3" w:rsidRDefault="00E6379B" w:rsidP="00E6379B">
      <w:pPr>
        <w:pStyle w:val="BodyText"/>
        <w:spacing w:before="0" w:after="0" w:line="360" w:lineRule="auto"/>
        <w:rPr>
          <w:rFonts w:cs="Arial"/>
          <w:i w:val="0"/>
          <w:sz w:val="22"/>
          <w:szCs w:val="22"/>
        </w:rPr>
      </w:pPr>
    </w:p>
    <w:p w:rsidR="00E6379B" w:rsidRPr="000E3FF3" w:rsidRDefault="00E6379B" w:rsidP="00E6379B">
      <w:pPr>
        <w:pStyle w:val="BodyText"/>
        <w:spacing w:before="0" w:after="0" w:line="360" w:lineRule="auto"/>
        <w:rPr>
          <w:rFonts w:cs="Arial"/>
          <w:sz w:val="22"/>
          <w:szCs w:val="22"/>
        </w:rPr>
      </w:pPr>
      <w:r w:rsidRPr="000E3FF3">
        <w:rPr>
          <w:rFonts w:cs="Arial"/>
          <w:sz w:val="22"/>
          <w:szCs w:val="22"/>
        </w:rPr>
        <w:t>Personal records</w:t>
      </w:r>
    </w:p>
    <w:p w:rsidR="00E6379B" w:rsidRPr="000E3FF3" w:rsidRDefault="00E6379B" w:rsidP="00E6379B">
      <w:pPr>
        <w:spacing w:line="360" w:lineRule="auto"/>
        <w:rPr>
          <w:rFonts w:ascii="Arial" w:hAnsi="Arial" w:cs="Arial"/>
          <w:sz w:val="22"/>
          <w:szCs w:val="22"/>
        </w:rPr>
      </w:pPr>
      <w:r w:rsidRPr="000E3FF3">
        <w:rPr>
          <w:rFonts w:ascii="Arial" w:hAnsi="Arial" w:cs="Arial"/>
          <w:sz w:val="22"/>
          <w:szCs w:val="22"/>
        </w:rPr>
        <w:t>These may include the following (as applicable):</w:t>
      </w:r>
    </w:p>
    <w:p w:rsidR="00E6379B" w:rsidRPr="000E3FF3" w:rsidRDefault="00E6379B" w:rsidP="00C34F23">
      <w:pPr>
        <w:numPr>
          <w:ilvl w:val="0"/>
          <w:numId w:val="177"/>
        </w:numPr>
        <w:spacing w:line="360" w:lineRule="auto"/>
        <w:rPr>
          <w:rFonts w:ascii="Arial" w:hAnsi="Arial" w:cs="Arial"/>
          <w:sz w:val="22"/>
          <w:szCs w:val="22"/>
        </w:rPr>
      </w:pPr>
      <w:r w:rsidRPr="000E3FF3">
        <w:rPr>
          <w:rFonts w:ascii="Arial" w:hAnsi="Arial" w:cs="Arial"/>
          <w:sz w:val="22"/>
          <w:szCs w:val="22"/>
        </w:rPr>
        <w:t xml:space="preserve">Personal details – including the child’s registration form and any consent forms. </w:t>
      </w:r>
    </w:p>
    <w:p w:rsidR="00E6379B" w:rsidRPr="000E3FF3" w:rsidRDefault="00E6379B" w:rsidP="00C34F23">
      <w:pPr>
        <w:numPr>
          <w:ilvl w:val="0"/>
          <w:numId w:val="177"/>
        </w:numPr>
        <w:spacing w:line="360" w:lineRule="auto"/>
        <w:rPr>
          <w:rFonts w:ascii="Arial" w:hAnsi="Arial" w:cs="Arial"/>
          <w:sz w:val="22"/>
          <w:szCs w:val="22"/>
        </w:rPr>
      </w:pPr>
      <w:r w:rsidRPr="000E3FF3">
        <w:rPr>
          <w:rFonts w:ascii="Arial" w:hAnsi="Arial" w:cs="Arial"/>
          <w:sz w:val="22"/>
          <w:szCs w:val="22"/>
        </w:rPr>
        <w:t>Contractual matters – including a copy of the signed parent contract, the child’s days and times of attendance, a record of the child’s fees, any fee reminders or records of disputes about fees.</w:t>
      </w:r>
    </w:p>
    <w:p w:rsidR="00E6379B" w:rsidRPr="000E3FF3" w:rsidRDefault="00E6379B" w:rsidP="00C34F23">
      <w:pPr>
        <w:numPr>
          <w:ilvl w:val="0"/>
          <w:numId w:val="177"/>
        </w:numPr>
        <w:spacing w:line="360" w:lineRule="auto"/>
        <w:rPr>
          <w:rFonts w:ascii="Arial" w:hAnsi="Arial" w:cs="Arial"/>
          <w:sz w:val="22"/>
          <w:szCs w:val="22"/>
        </w:rPr>
      </w:pPr>
      <w:r w:rsidRPr="000E3FF3">
        <w:rPr>
          <w:rFonts w:ascii="Arial" w:hAnsi="Arial" w:cs="Arial"/>
          <w:sz w:val="22"/>
          <w:szCs w:val="22"/>
        </w:rPr>
        <w:t xml:space="preserve">Child’s development, health and well-being – including a summary </w:t>
      </w:r>
      <w:hyperlink w:history="1">
        <w:r w:rsidRPr="000E3FF3">
          <w:rPr>
            <w:rFonts w:ascii="Arial" w:hAnsi="Arial" w:cs="Arial"/>
            <w:sz w:val="22"/>
            <w:szCs w:val="22"/>
          </w:rPr>
          <w:t xml:space="preserve">only </w:t>
        </w:r>
      </w:hyperlink>
      <w:r w:rsidRPr="000E3FF3">
        <w:rPr>
          <w:rFonts w:ascii="Arial" w:hAnsi="Arial" w:cs="Arial"/>
          <w:sz w:val="22"/>
          <w:szCs w:val="22"/>
        </w:rPr>
        <w:t>of the child’s EYFS profile report, a record of discussions about every day matters about the child’s development health and well-bring with the parent.</w:t>
      </w:r>
    </w:p>
    <w:p w:rsidR="00E6379B" w:rsidRPr="000E3FF3" w:rsidRDefault="00E6379B" w:rsidP="00C34F23">
      <w:pPr>
        <w:numPr>
          <w:ilvl w:val="0"/>
          <w:numId w:val="177"/>
        </w:numPr>
        <w:spacing w:line="360" w:lineRule="auto"/>
        <w:rPr>
          <w:rFonts w:ascii="Arial" w:hAnsi="Arial" w:cs="Arial"/>
          <w:sz w:val="22"/>
          <w:szCs w:val="22"/>
        </w:rPr>
      </w:pPr>
      <w:r w:rsidRPr="000E3FF3">
        <w:rPr>
          <w:rFonts w:ascii="Arial" w:hAnsi="Arial" w:cs="Arial"/>
          <w:sz w:val="22"/>
          <w:szCs w:val="22"/>
        </w:rPr>
        <w:t xml:space="preserve">Early Support – including any additional focussed intervention provided by our setting (e.g. support for behaviour, language or development that needs an SEN action plan) and records of any meetings held. </w:t>
      </w:r>
    </w:p>
    <w:p w:rsidR="00E6379B" w:rsidRPr="000E3FF3" w:rsidRDefault="00E6379B" w:rsidP="00C34F23">
      <w:pPr>
        <w:numPr>
          <w:ilvl w:val="0"/>
          <w:numId w:val="177"/>
        </w:numPr>
        <w:spacing w:line="360" w:lineRule="auto"/>
        <w:rPr>
          <w:rFonts w:ascii="Arial" w:hAnsi="Arial" w:cs="Arial"/>
          <w:sz w:val="22"/>
          <w:szCs w:val="22"/>
        </w:rPr>
      </w:pPr>
      <w:r w:rsidRPr="000E3FF3">
        <w:rPr>
          <w:rFonts w:ascii="Arial" w:hAnsi="Arial" w:cs="Arial"/>
          <w:sz w:val="22"/>
          <w:szCs w:val="22"/>
        </w:rPr>
        <w:t>Welfare and child protection concerns – including records of all welfare and protection concerns, and [our/my] resulting action, meetings and telephone conversations about the child, an Education, Health and Care Plan and any information regarding a Looked After Child.</w:t>
      </w:r>
    </w:p>
    <w:p w:rsidR="00E6379B" w:rsidRPr="000E3FF3" w:rsidRDefault="00E6379B" w:rsidP="00C34F23">
      <w:pPr>
        <w:numPr>
          <w:ilvl w:val="0"/>
          <w:numId w:val="177"/>
        </w:numPr>
        <w:spacing w:line="360" w:lineRule="auto"/>
        <w:rPr>
          <w:rFonts w:ascii="Arial" w:hAnsi="Arial" w:cs="Arial"/>
          <w:sz w:val="22"/>
          <w:szCs w:val="22"/>
        </w:rPr>
      </w:pPr>
      <w:r w:rsidRPr="000E3FF3">
        <w:rPr>
          <w:rFonts w:ascii="Arial" w:hAnsi="Arial" w:cs="Arial"/>
          <w:sz w:val="22"/>
          <w:szCs w:val="22"/>
        </w:rPr>
        <w:lastRenderedPageBreak/>
        <w:t>Correspondence and Reports – including a copy of the child’s 2 Year Old Progress Check (as applicable), all letters and emails to and from other agencies and any confidential reports from other agencies.</w:t>
      </w:r>
    </w:p>
    <w:p w:rsidR="00E6379B" w:rsidRPr="000E3FF3" w:rsidRDefault="00E6379B" w:rsidP="00C34F23">
      <w:pPr>
        <w:numPr>
          <w:ilvl w:val="0"/>
          <w:numId w:val="177"/>
        </w:numPr>
        <w:spacing w:line="360" w:lineRule="auto"/>
        <w:rPr>
          <w:rFonts w:ascii="Arial" w:hAnsi="Arial" w:cs="Arial"/>
          <w:sz w:val="22"/>
          <w:szCs w:val="22"/>
        </w:rPr>
      </w:pPr>
      <w:r w:rsidRPr="000E3FF3">
        <w:rPr>
          <w:rFonts w:ascii="Arial" w:hAnsi="Arial" w:cs="Arial"/>
          <w:sz w:val="22"/>
          <w:szCs w:val="22"/>
        </w:rPr>
        <w:t>These confidential records are stored in a lockable file or cabinet, which is always locked when not in use and which our manager keeps secure in on the premises or other suitably safe place.</w:t>
      </w:r>
    </w:p>
    <w:p w:rsidR="00E6379B" w:rsidRPr="000E3FF3" w:rsidRDefault="00E6379B" w:rsidP="00C34F23">
      <w:pPr>
        <w:numPr>
          <w:ilvl w:val="0"/>
          <w:numId w:val="177"/>
        </w:numPr>
        <w:spacing w:line="360" w:lineRule="auto"/>
        <w:rPr>
          <w:rFonts w:ascii="Arial" w:hAnsi="Arial" w:cs="Arial"/>
          <w:sz w:val="22"/>
          <w:szCs w:val="22"/>
        </w:rPr>
      </w:pPr>
      <w:r w:rsidRPr="000E3FF3">
        <w:rPr>
          <w:rFonts w:ascii="Arial" w:hAnsi="Arial" w:cs="Arial"/>
          <w:sz w:val="22"/>
          <w:szCs w:val="22"/>
        </w:rPr>
        <w:t>We read any correspondence in relation to a child, note any actions and file it immediately</w:t>
      </w:r>
    </w:p>
    <w:p w:rsidR="00E6379B" w:rsidRPr="000E3FF3" w:rsidRDefault="00E6379B" w:rsidP="00C34F23">
      <w:pPr>
        <w:numPr>
          <w:ilvl w:val="0"/>
          <w:numId w:val="177"/>
        </w:numPr>
        <w:spacing w:line="360" w:lineRule="auto"/>
        <w:rPr>
          <w:rFonts w:ascii="Arial" w:hAnsi="Arial" w:cs="Arial"/>
          <w:sz w:val="22"/>
          <w:szCs w:val="22"/>
        </w:rPr>
      </w:pPr>
      <w:r w:rsidRPr="000E3FF3">
        <w:rPr>
          <w:rFonts w:ascii="Arial" w:hAnsi="Arial" w:cs="Arial"/>
          <w:sz w:val="22"/>
          <w:szCs w:val="22"/>
        </w:rPr>
        <w:t>We ensure that access to children’s files is restricted to those authorised to see them and make entries in them, this being our manager, deputy or designated person for child protection, the child’s key person, or other staff as authorised by our manager and other staff as authorised the management.</w:t>
      </w:r>
    </w:p>
    <w:p w:rsidR="00E6379B" w:rsidRPr="000E3FF3" w:rsidRDefault="00E6379B" w:rsidP="00C34F23">
      <w:pPr>
        <w:numPr>
          <w:ilvl w:val="0"/>
          <w:numId w:val="177"/>
        </w:numPr>
        <w:spacing w:line="360" w:lineRule="auto"/>
        <w:rPr>
          <w:rFonts w:ascii="Arial" w:hAnsi="Arial" w:cs="Arial"/>
          <w:sz w:val="22"/>
          <w:szCs w:val="22"/>
        </w:rPr>
      </w:pPr>
      <w:r w:rsidRPr="000E3FF3">
        <w:rPr>
          <w:rFonts w:ascii="Arial" w:hAnsi="Arial" w:cs="Arial"/>
          <w:sz w:val="22"/>
          <w:szCs w:val="22"/>
        </w:rPr>
        <w:t xml:space="preserve">We may be required to hand children’s personal files to </w:t>
      </w:r>
      <w:proofErr w:type="spellStart"/>
      <w:r w:rsidRPr="000E3FF3">
        <w:rPr>
          <w:rFonts w:ascii="Arial" w:hAnsi="Arial" w:cs="Arial"/>
          <w:sz w:val="22"/>
          <w:szCs w:val="22"/>
        </w:rPr>
        <w:t>Ofsted</w:t>
      </w:r>
      <w:proofErr w:type="spellEnd"/>
      <w:r w:rsidRPr="000E3FF3">
        <w:rPr>
          <w:rFonts w:ascii="Arial" w:hAnsi="Arial" w:cs="Arial"/>
          <w:sz w:val="22"/>
          <w:szCs w:val="22"/>
        </w:rPr>
        <w:t xml:space="preserve"> as part of an inspection or investigation process; or to local authority staff conducting a S11 audit, as long as authorisation is seen. We ensure that children’s personal files are not handed over to anyone else to look at. </w:t>
      </w:r>
    </w:p>
    <w:p w:rsidR="00E6379B" w:rsidRPr="000E3FF3" w:rsidRDefault="00E6379B" w:rsidP="00C34F23">
      <w:pPr>
        <w:numPr>
          <w:ilvl w:val="0"/>
          <w:numId w:val="177"/>
        </w:numPr>
        <w:spacing w:line="360" w:lineRule="auto"/>
        <w:rPr>
          <w:rFonts w:ascii="Arial" w:hAnsi="Arial" w:cs="Arial"/>
          <w:sz w:val="22"/>
          <w:szCs w:val="22"/>
        </w:rPr>
      </w:pPr>
      <w:r w:rsidRPr="000E3FF3">
        <w:rPr>
          <w:rFonts w:ascii="Arial" w:hAnsi="Arial" w:cs="Arial"/>
          <w:sz w:val="22"/>
          <w:szCs w:val="22"/>
        </w:rPr>
        <w:t>Parents have access, in accordance with our Privacy Notice,</w:t>
      </w:r>
      <w:r w:rsidRPr="000E3FF3">
        <w:rPr>
          <w:rFonts w:ascii="Arial" w:hAnsi="Arial" w:cs="Arial"/>
          <w:color w:val="FF0000"/>
          <w:sz w:val="22"/>
          <w:szCs w:val="22"/>
        </w:rPr>
        <w:t xml:space="preserve"> </w:t>
      </w:r>
      <w:r w:rsidRPr="000E3FF3">
        <w:rPr>
          <w:rFonts w:ascii="Arial" w:hAnsi="Arial" w:cs="Arial"/>
          <w:sz w:val="22"/>
          <w:szCs w:val="22"/>
        </w:rPr>
        <w:t>Confidentiality and Client Access to Records Policy, to the files and records of their own children, but do not have access to information about any other child.</w:t>
      </w:r>
    </w:p>
    <w:p w:rsidR="00E6379B" w:rsidRPr="000E3FF3" w:rsidRDefault="00E6379B" w:rsidP="00C34F23">
      <w:pPr>
        <w:numPr>
          <w:ilvl w:val="0"/>
          <w:numId w:val="177"/>
        </w:numPr>
        <w:spacing w:line="360" w:lineRule="auto"/>
        <w:rPr>
          <w:rFonts w:ascii="Arial" w:hAnsi="Arial" w:cs="Arial"/>
          <w:sz w:val="22"/>
          <w:szCs w:val="22"/>
        </w:rPr>
      </w:pPr>
      <w:r w:rsidRPr="000E3FF3">
        <w:rPr>
          <w:rFonts w:ascii="Arial" w:hAnsi="Arial" w:cs="Arial"/>
          <w:sz w:val="22"/>
          <w:szCs w:val="22"/>
        </w:rPr>
        <w:t>Our staff will not discuss personal information given by parents with other members of staff, except where it affects planning for the child's needs. Our staff induction programme includes an awareness of the importance of confidentiality in the role of the key person.</w:t>
      </w:r>
    </w:p>
    <w:p w:rsidR="00E6379B" w:rsidRPr="000E3FF3" w:rsidRDefault="00E6379B" w:rsidP="00C34F23">
      <w:pPr>
        <w:numPr>
          <w:ilvl w:val="0"/>
          <w:numId w:val="177"/>
        </w:numPr>
        <w:spacing w:line="360" w:lineRule="auto"/>
        <w:rPr>
          <w:rFonts w:ascii="Arial" w:hAnsi="Arial" w:cs="Arial"/>
          <w:sz w:val="22"/>
          <w:szCs w:val="22"/>
        </w:rPr>
      </w:pPr>
      <w:r w:rsidRPr="000E3FF3">
        <w:rPr>
          <w:rFonts w:ascii="Arial" w:hAnsi="Arial" w:cs="Arial"/>
          <w:sz w:val="22"/>
          <w:szCs w:val="22"/>
        </w:rPr>
        <w:t>We retain children’s records for three years after they have left the setting; except records that relate to an accident or child protection matter, which are kept until a child reaches the age of 21 years or 24 years respectively. These are kept in a secure place.</w:t>
      </w:r>
    </w:p>
    <w:p w:rsidR="00E6379B" w:rsidRPr="000E3FF3" w:rsidRDefault="00E6379B" w:rsidP="00E6379B">
      <w:pPr>
        <w:spacing w:line="360" w:lineRule="auto"/>
        <w:rPr>
          <w:rFonts w:ascii="Arial" w:hAnsi="Arial" w:cs="Arial"/>
          <w:sz w:val="22"/>
          <w:szCs w:val="22"/>
        </w:rPr>
      </w:pPr>
    </w:p>
    <w:p w:rsidR="00E6379B" w:rsidRPr="000E3FF3" w:rsidRDefault="00E6379B" w:rsidP="00E6379B">
      <w:pPr>
        <w:pStyle w:val="Heading2"/>
        <w:spacing w:before="0" w:line="360" w:lineRule="auto"/>
        <w:rPr>
          <w:rFonts w:ascii="Arial" w:hAnsi="Arial" w:cs="Arial"/>
          <w:b w:val="0"/>
          <w:i w:val="0"/>
          <w:sz w:val="22"/>
          <w:szCs w:val="22"/>
        </w:rPr>
      </w:pPr>
      <w:r w:rsidRPr="000E3FF3">
        <w:rPr>
          <w:rFonts w:ascii="Arial" w:hAnsi="Arial" w:cs="Arial"/>
          <w:b w:val="0"/>
          <w:i w:val="0"/>
          <w:sz w:val="22"/>
          <w:szCs w:val="22"/>
        </w:rPr>
        <w:t>Archiving children’s files</w:t>
      </w:r>
    </w:p>
    <w:p w:rsidR="00E6379B" w:rsidRPr="000E3FF3" w:rsidRDefault="00E6379B" w:rsidP="00C34F23">
      <w:pPr>
        <w:numPr>
          <w:ilvl w:val="0"/>
          <w:numId w:val="177"/>
        </w:numPr>
        <w:spacing w:line="360" w:lineRule="auto"/>
        <w:rPr>
          <w:rFonts w:ascii="Arial" w:hAnsi="Arial" w:cs="Arial"/>
          <w:sz w:val="22"/>
          <w:szCs w:val="22"/>
        </w:rPr>
      </w:pPr>
      <w:r w:rsidRPr="000E3FF3">
        <w:rPr>
          <w:rFonts w:ascii="Arial" w:hAnsi="Arial" w:cs="Arial"/>
          <w:sz w:val="22"/>
          <w:szCs w:val="22"/>
        </w:rPr>
        <w:t>When a child leaves our setting, we remove all paper documents from the child’s personal file and place them in a leaver’s folder, with the date the child left in front of the registration form. We stored the folder in a safe place (i.e. a locked cabinet) for three years. After three years it is destroyed.</w:t>
      </w:r>
    </w:p>
    <w:p w:rsidR="00E6379B" w:rsidRPr="000E3FF3" w:rsidRDefault="00E6379B" w:rsidP="00C34F23">
      <w:pPr>
        <w:numPr>
          <w:ilvl w:val="0"/>
          <w:numId w:val="177"/>
        </w:numPr>
        <w:spacing w:line="360" w:lineRule="auto"/>
        <w:rPr>
          <w:rFonts w:ascii="Arial" w:hAnsi="Arial" w:cs="Arial"/>
          <w:sz w:val="22"/>
          <w:szCs w:val="22"/>
        </w:rPr>
      </w:pPr>
      <w:r w:rsidRPr="000E3FF3">
        <w:rPr>
          <w:rFonts w:ascii="Arial" w:hAnsi="Arial" w:cs="Arial"/>
          <w:sz w:val="22"/>
          <w:szCs w:val="22"/>
        </w:rPr>
        <w:t>If data is kept electronically it is encrypted and stored as above.</w:t>
      </w:r>
    </w:p>
    <w:p w:rsidR="00E6379B" w:rsidRPr="000E3FF3" w:rsidRDefault="00E6379B" w:rsidP="00C34F23">
      <w:pPr>
        <w:numPr>
          <w:ilvl w:val="0"/>
          <w:numId w:val="177"/>
        </w:numPr>
        <w:spacing w:line="360" w:lineRule="auto"/>
        <w:rPr>
          <w:rFonts w:ascii="Arial" w:hAnsi="Arial" w:cs="Arial"/>
          <w:sz w:val="22"/>
          <w:szCs w:val="22"/>
        </w:rPr>
      </w:pPr>
      <w:r w:rsidRPr="000E3FF3">
        <w:rPr>
          <w:rFonts w:ascii="Arial" w:hAnsi="Arial" w:cs="Arial"/>
          <w:sz w:val="22"/>
          <w:szCs w:val="22"/>
        </w:rPr>
        <w:t xml:space="preserve">Where there were s.47 child protection investigations, we store the paperwork in an envelope and mark the envelope with a star and store it for 25 years. </w:t>
      </w:r>
    </w:p>
    <w:p w:rsidR="00E6379B" w:rsidRPr="000E3FF3" w:rsidRDefault="00E6379B" w:rsidP="00C34F23">
      <w:pPr>
        <w:numPr>
          <w:ilvl w:val="0"/>
          <w:numId w:val="177"/>
        </w:numPr>
        <w:spacing w:line="360" w:lineRule="auto"/>
        <w:rPr>
          <w:rFonts w:ascii="Arial" w:hAnsi="Arial" w:cs="Arial"/>
          <w:color w:val="000000"/>
          <w:sz w:val="20"/>
          <w:szCs w:val="20"/>
        </w:rPr>
      </w:pPr>
      <w:r w:rsidRPr="000E3FF3">
        <w:rPr>
          <w:rFonts w:ascii="Arial" w:hAnsi="Arial" w:cs="Arial"/>
          <w:sz w:val="22"/>
          <w:szCs w:val="22"/>
        </w:rPr>
        <w:t>We store financial information</w:t>
      </w:r>
      <w:r w:rsidRPr="000E3FF3">
        <w:rPr>
          <w:rFonts w:ascii="Arial" w:hAnsi="Arial" w:cs="Arial"/>
          <w:color w:val="000000"/>
          <w:sz w:val="22"/>
          <w:szCs w:val="22"/>
        </w:rPr>
        <w:t xml:space="preserve"> according to our finance procedures.</w:t>
      </w:r>
    </w:p>
    <w:p w:rsidR="00E6379B" w:rsidRPr="000E3FF3" w:rsidRDefault="00E6379B" w:rsidP="00E6379B">
      <w:pPr>
        <w:pStyle w:val="Heading2"/>
        <w:spacing w:before="0" w:line="360" w:lineRule="auto"/>
        <w:rPr>
          <w:rFonts w:ascii="Arial" w:hAnsi="Arial" w:cs="Arial"/>
          <w:b w:val="0"/>
          <w:i w:val="0"/>
          <w:sz w:val="22"/>
          <w:szCs w:val="22"/>
        </w:rPr>
      </w:pPr>
    </w:p>
    <w:p w:rsidR="00E6379B" w:rsidRPr="000E3FF3" w:rsidRDefault="00E6379B" w:rsidP="00E6379B">
      <w:pPr>
        <w:pStyle w:val="Heading2"/>
        <w:spacing w:before="0" w:line="360" w:lineRule="auto"/>
        <w:rPr>
          <w:rFonts w:ascii="Arial" w:hAnsi="Arial" w:cs="Arial"/>
          <w:sz w:val="22"/>
          <w:szCs w:val="22"/>
        </w:rPr>
      </w:pPr>
      <w:r w:rsidRPr="000E3FF3">
        <w:rPr>
          <w:rFonts w:ascii="Arial" w:hAnsi="Arial" w:cs="Arial"/>
          <w:b w:val="0"/>
          <w:i w:val="0"/>
          <w:sz w:val="22"/>
          <w:szCs w:val="22"/>
        </w:rPr>
        <w:t>Other records</w:t>
      </w:r>
    </w:p>
    <w:p w:rsidR="00E6379B" w:rsidRPr="000E3FF3" w:rsidRDefault="00E6379B" w:rsidP="00C34F23">
      <w:pPr>
        <w:numPr>
          <w:ilvl w:val="0"/>
          <w:numId w:val="175"/>
        </w:numPr>
        <w:spacing w:line="360" w:lineRule="auto"/>
        <w:rPr>
          <w:rFonts w:ascii="Arial" w:hAnsi="Arial" w:cs="Arial"/>
          <w:sz w:val="22"/>
          <w:szCs w:val="22"/>
        </w:rPr>
      </w:pPr>
      <w:r w:rsidRPr="000E3FF3">
        <w:rPr>
          <w:rFonts w:ascii="Arial" w:hAnsi="Arial" w:cs="Arial"/>
          <w:sz w:val="22"/>
          <w:szCs w:val="22"/>
        </w:rPr>
        <w:t>We keep a daily record of the names of the children we are caring for, their hours of attendance and the names of their key person.</w:t>
      </w:r>
    </w:p>
    <w:p w:rsidR="00E6379B" w:rsidRPr="000E3FF3" w:rsidRDefault="00E6379B" w:rsidP="00C34F23">
      <w:pPr>
        <w:numPr>
          <w:ilvl w:val="0"/>
          <w:numId w:val="175"/>
        </w:numPr>
        <w:spacing w:line="360" w:lineRule="auto"/>
        <w:rPr>
          <w:rFonts w:ascii="Arial" w:hAnsi="Arial" w:cs="Arial"/>
          <w:sz w:val="22"/>
          <w:szCs w:val="22"/>
        </w:rPr>
      </w:pPr>
      <w:r w:rsidRPr="000E3FF3">
        <w:rPr>
          <w:rFonts w:ascii="Arial" w:hAnsi="Arial" w:cs="Arial"/>
          <w:sz w:val="22"/>
          <w:szCs w:val="22"/>
        </w:rPr>
        <w:t>Students on Pre-school Learning Alliance or other recognised qualifications and training, when they are observing in the setting, are advised of our Confidentiality and Client Access to Records Policy and are required to respect it.</w:t>
      </w:r>
    </w:p>
    <w:p w:rsidR="00E6379B" w:rsidRPr="000E3FF3" w:rsidRDefault="00E6379B" w:rsidP="00E6379B">
      <w:pPr>
        <w:spacing w:line="360" w:lineRule="auto"/>
        <w:rPr>
          <w:rFonts w:ascii="Arial" w:hAnsi="Arial" w:cs="Arial"/>
          <w:sz w:val="22"/>
          <w:szCs w:val="22"/>
        </w:rPr>
      </w:pPr>
    </w:p>
    <w:p w:rsidR="00E6379B" w:rsidRPr="000E3FF3" w:rsidRDefault="00E6379B" w:rsidP="00E6379B">
      <w:pPr>
        <w:pStyle w:val="BodyText"/>
        <w:spacing w:before="0" w:after="0" w:line="360" w:lineRule="auto"/>
        <w:rPr>
          <w:rFonts w:cs="Arial"/>
          <w:b/>
          <w:i w:val="0"/>
          <w:sz w:val="22"/>
          <w:szCs w:val="22"/>
        </w:rPr>
      </w:pPr>
      <w:r w:rsidRPr="000E3FF3">
        <w:rPr>
          <w:rFonts w:cs="Arial"/>
          <w:b/>
          <w:i w:val="0"/>
          <w:sz w:val="22"/>
          <w:szCs w:val="22"/>
        </w:rPr>
        <w:t>Legal framework</w:t>
      </w:r>
    </w:p>
    <w:p w:rsidR="00E6379B" w:rsidRPr="000E3FF3" w:rsidRDefault="00E6379B" w:rsidP="00C34F23">
      <w:pPr>
        <w:pStyle w:val="BodyText"/>
        <w:numPr>
          <w:ilvl w:val="0"/>
          <w:numId w:val="176"/>
        </w:numPr>
        <w:spacing w:before="0" w:after="0" w:line="360" w:lineRule="auto"/>
        <w:rPr>
          <w:rFonts w:cs="Arial"/>
          <w:i w:val="0"/>
          <w:sz w:val="22"/>
          <w:szCs w:val="22"/>
        </w:rPr>
      </w:pPr>
      <w:r w:rsidRPr="000E3FF3">
        <w:rPr>
          <w:rFonts w:cs="Arial"/>
          <w:i w:val="0"/>
          <w:sz w:val="22"/>
          <w:szCs w:val="22"/>
        </w:rPr>
        <w:t>General Data Protection Regulations (GDPR) (2018)</w:t>
      </w:r>
    </w:p>
    <w:p w:rsidR="00E6379B" w:rsidRPr="000E3FF3" w:rsidRDefault="00E6379B" w:rsidP="00C34F23">
      <w:pPr>
        <w:pStyle w:val="BodyText"/>
        <w:numPr>
          <w:ilvl w:val="0"/>
          <w:numId w:val="176"/>
        </w:numPr>
        <w:spacing w:before="0" w:after="0" w:line="360" w:lineRule="auto"/>
        <w:rPr>
          <w:rFonts w:cs="Arial"/>
          <w:i w:val="0"/>
          <w:sz w:val="22"/>
          <w:szCs w:val="22"/>
        </w:rPr>
      </w:pPr>
      <w:r w:rsidRPr="000E3FF3">
        <w:rPr>
          <w:rFonts w:cs="Arial"/>
          <w:i w:val="0"/>
          <w:sz w:val="22"/>
          <w:szCs w:val="22"/>
        </w:rPr>
        <w:t>Human Rights Act (1998)</w:t>
      </w:r>
    </w:p>
    <w:p w:rsidR="00E6379B" w:rsidRPr="000E3FF3" w:rsidRDefault="00E6379B" w:rsidP="00E6379B">
      <w:pPr>
        <w:pStyle w:val="BodyText"/>
        <w:spacing w:before="0" w:after="0" w:line="360" w:lineRule="auto"/>
        <w:rPr>
          <w:rFonts w:cs="Arial"/>
          <w:i w:val="0"/>
          <w:sz w:val="22"/>
          <w:szCs w:val="22"/>
        </w:rPr>
      </w:pPr>
    </w:p>
    <w:p w:rsidR="00E6379B" w:rsidRPr="000E3FF3" w:rsidRDefault="00E6379B" w:rsidP="00E6379B">
      <w:pPr>
        <w:pStyle w:val="BodyText"/>
        <w:spacing w:before="0" w:after="0" w:line="360" w:lineRule="auto"/>
        <w:rPr>
          <w:rFonts w:cs="Arial"/>
          <w:b/>
          <w:i w:val="0"/>
          <w:sz w:val="22"/>
          <w:szCs w:val="22"/>
        </w:rPr>
      </w:pPr>
      <w:r w:rsidRPr="000E3FF3">
        <w:rPr>
          <w:rFonts w:cs="Arial"/>
          <w:b/>
          <w:i w:val="0"/>
          <w:sz w:val="22"/>
          <w:szCs w:val="22"/>
        </w:rPr>
        <w:t>Further guidance</w:t>
      </w:r>
    </w:p>
    <w:p w:rsidR="00E6379B" w:rsidRPr="000E3FF3" w:rsidRDefault="00E6379B" w:rsidP="00C34F23">
      <w:pPr>
        <w:numPr>
          <w:ilvl w:val="0"/>
          <w:numId w:val="173"/>
        </w:numPr>
        <w:spacing w:line="360" w:lineRule="auto"/>
        <w:rPr>
          <w:rFonts w:ascii="Arial" w:hAnsi="Arial" w:cs="Arial"/>
          <w:sz w:val="22"/>
          <w:szCs w:val="22"/>
        </w:rPr>
      </w:pPr>
      <w:r w:rsidRPr="000E3FF3">
        <w:rPr>
          <w:rFonts w:ascii="Arial" w:hAnsi="Arial" w:cs="Arial"/>
          <w:sz w:val="22"/>
          <w:szCs w:val="22"/>
        </w:rPr>
        <w:t>Information sharing: Advice for practitioners providing safeguarding services to children, young people, parents and carers (2015)</w:t>
      </w:r>
    </w:p>
    <w:p w:rsidR="00E6379B" w:rsidRPr="000E3FF3" w:rsidRDefault="00E6379B" w:rsidP="00E6379B">
      <w:pPr>
        <w:spacing w:line="360" w:lineRule="auto"/>
        <w:rPr>
          <w:rFonts w:ascii="Arial" w:hAnsi="Arial" w:cs="Arial"/>
          <w:sz w:val="22"/>
          <w:szCs w:val="22"/>
        </w:rPr>
      </w:pPr>
    </w:p>
    <w:tbl>
      <w:tblPr>
        <w:tblW w:w="5000" w:type="pct"/>
        <w:tblLook w:val="01E0"/>
      </w:tblPr>
      <w:tblGrid>
        <w:gridCol w:w="4495"/>
        <w:gridCol w:w="3404"/>
        <w:gridCol w:w="1870"/>
      </w:tblGrid>
      <w:tr w:rsidR="00E6379B" w:rsidRPr="000E3FF3" w:rsidTr="0093346E">
        <w:tc>
          <w:tcPr>
            <w:tcW w:w="2301" w:type="pct"/>
          </w:tcPr>
          <w:p w:rsidR="00E6379B" w:rsidRPr="000E3FF3" w:rsidRDefault="00E6379B" w:rsidP="0093346E">
            <w:pPr>
              <w:spacing w:line="360" w:lineRule="auto"/>
              <w:rPr>
                <w:rFonts w:ascii="Arial" w:hAnsi="Arial" w:cs="Arial"/>
              </w:rPr>
            </w:pPr>
            <w:r w:rsidRPr="000E3FF3">
              <w:rPr>
                <w:rFonts w:ascii="Arial" w:hAnsi="Arial" w:cs="Arial"/>
                <w:sz w:val="22"/>
                <w:szCs w:val="22"/>
              </w:rPr>
              <w:t>This policy was adopted by</w:t>
            </w:r>
          </w:p>
        </w:tc>
        <w:tc>
          <w:tcPr>
            <w:tcW w:w="1742" w:type="pct"/>
            <w:tcBorders>
              <w:bottom w:val="single" w:sz="4" w:space="0" w:color="7030A0"/>
            </w:tcBorders>
          </w:tcPr>
          <w:p w:rsidR="00E6379B" w:rsidRPr="000E3FF3" w:rsidRDefault="00E6379B" w:rsidP="0093346E">
            <w:pPr>
              <w:spacing w:line="360" w:lineRule="auto"/>
              <w:rPr>
                <w:rFonts w:ascii="Arial" w:hAnsi="Arial" w:cs="Arial"/>
              </w:rPr>
            </w:pPr>
          </w:p>
        </w:tc>
        <w:tc>
          <w:tcPr>
            <w:tcW w:w="957" w:type="pct"/>
          </w:tcPr>
          <w:p w:rsidR="00E6379B" w:rsidRPr="000E3FF3" w:rsidRDefault="00E6379B" w:rsidP="0093346E">
            <w:pPr>
              <w:spacing w:line="360" w:lineRule="auto"/>
              <w:rPr>
                <w:rFonts w:ascii="Arial" w:hAnsi="Arial" w:cs="Arial"/>
                <w:i/>
              </w:rPr>
            </w:pPr>
            <w:r w:rsidRPr="000E3FF3">
              <w:rPr>
                <w:rFonts w:ascii="Arial" w:hAnsi="Arial" w:cs="Arial"/>
                <w:i/>
                <w:sz w:val="22"/>
                <w:szCs w:val="22"/>
              </w:rPr>
              <w:t>(name of provider)</w:t>
            </w:r>
          </w:p>
        </w:tc>
      </w:tr>
      <w:tr w:rsidR="00E6379B" w:rsidRPr="000E3FF3" w:rsidTr="0093346E">
        <w:tc>
          <w:tcPr>
            <w:tcW w:w="2301" w:type="pct"/>
          </w:tcPr>
          <w:p w:rsidR="00E6379B" w:rsidRPr="000E3FF3" w:rsidRDefault="00E6379B" w:rsidP="0093346E">
            <w:pPr>
              <w:spacing w:line="360" w:lineRule="auto"/>
              <w:rPr>
                <w:rFonts w:ascii="Arial" w:hAnsi="Arial" w:cs="Arial"/>
              </w:rPr>
            </w:pPr>
            <w:r w:rsidRPr="000E3FF3">
              <w:rPr>
                <w:rFonts w:ascii="Arial" w:hAnsi="Arial" w:cs="Arial"/>
                <w:sz w:val="22"/>
                <w:szCs w:val="22"/>
              </w:rPr>
              <w:t>On</w:t>
            </w:r>
          </w:p>
        </w:tc>
        <w:tc>
          <w:tcPr>
            <w:tcW w:w="1742" w:type="pct"/>
            <w:tcBorders>
              <w:top w:val="single" w:sz="4" w:space="0" w:color="7030A0"/>
              <w:bottom w:val="single" w:sz="4" w:space="0" w:color="7030A0"/>
            </w:tcBorders>
          </w:tcPr>
          <w:p w:rsidR="00E6379B" w:rsidRPr="000E3FF3" w:rsidRDefault="00E6379B" w:rsidP="0093346E">
            <w:pPr>
              <w:spacing w:line="360" w:lineRule="auto"/>
              <w:rPr>
                <w:rFonts w:ascii="Arial" w:hAnsi="Arial" w:cs="Arial"/>
              </w:rPr>
            </w:pPr>
          </w:p>
        </w:tc>
        <w:tc>
          <w:tcPr>
            <w:tcW w:w="957" w:type="pct"/>
          </w:tcPr>
          <w:p w:rsidR="00E6379B" w:rsidRPr="000E3FF3" w:rsidRDefault="00E6379B" w:rsidP="0093346E">
            <w:pPr>
              <w:spacing w:line="360" w:lineRule="auto"/>
              <w:rPr>
                <w:rFonts w:ascii="Arial" w:hAnsi="Arial" w:cs="Arial"/>
                <w:i/>
              </w:rPr>
            </w:pPr>
            <w:r w:rsidRPr="000E3FF3">
              <w:rPr>
                <w:rFonts w:ascii="Arial" w:hAnsi="Arial" w:cs="Arial"/>
                <w:i/>
                <w:sz w:val="22"/>
                <w:szCs w:val="22"/>
              </w:rPr>
              <w:t>(date)</w:t>
            </w:r>
          </w:p>
        </w:tc>
      </w:tr>
      <w:tr w:rsidR="00E6379B" w:rsidRPr="000E3FF3" w:rsidTr="0093346E">
        <w:tc>
          <w:tcPr>
            <w:tcW w:w="2301" w:type="pct"/>
          </w:tcPr>
          <w:p w:rsidR="00E6379B" w:rsidRPr="000E3FF3" w:rsidRDefault="00E6379B" w:rsidP="0093346E">
            <w:pPr>
              <w:spacing w:line="360" w:lineRule="auto"/>
              <w:rPr>
                <w:rFonts w:ascii="Arial" w:hAnsi="Arial" w:cs="Arial"/>
              </w:rPr>
            </w:pPr>
            <w:r w:rsidRPr="000E3FF3">
              <w:rPr>
                <w:rFonts w:ascii="Arial" w:hAnsi="Arial" w:cs="Arial"/>
                <w:sz w:val="22"/>
                <w:szCs w:val="22"/>
              </w:rPr>
              <w:t>Date to be reviewed</w:t>
            </w:r>
          </w:p>
        </w:tc>
        <w:tc>
          <w:tcPr>
            <w:tcW w:w="1742" w:type="pct"/>
            <w:tcBorders>
              <w:top w:val="single" w:sz="4" w:space="0" w:color="7030A0"/>
              <w:bottom w:val="single" w:sz="4" w:space="0" w:color="7030A0"/>
            </w:tcBorders>
          </w:tcPr>
          <w:p w:rsidR="00E6379B" w:rsidRPr="000E3FF3" w:rsidRDefault="00E6379B" w:rsidP="0093346E">
            <w:pPr>
              <w:spacing w:line="360" w:lineRule="auto"/>
              <w:rPr>
                <w:rFonts w:ascii="Arial" w:hAnsi="Arial" w:cs="Arial"/>
              </w:rPr>
            </w:pPr>
          </w:p>
        </w:tc>
        <w:tc>
          <w:tcPr>
            <w:tcW w:w="957" w:type="pct"/>
          </w:tcPr>
          <w:p w:rsidR="00E6379B" w:rsidRPr="000E3FF3" w:rsidRDefault="00E6379B" w:rsidP="0093346E">
            <w:pPr>
              <w:spacing w:line="360" w:lineRule="auto"/>
              <w:rPr>
                <w:rFonts w:ascii="Arial" w:hAnsi="Arial" w:cs="Arial"/>
                <w:i/>
              </w:rPr>
            </w:pPr>
            <w:r w:rsidRPr="000E3FF3">
              <w:rPr>
                <w:rFonts w:ascii="Arial" w:hAnsi="Arial" w:cs="Arial"/>
                <w:i/>
                <w:sz w:val="22"/>
                <w:szCs w:val="22"/>
              </w:rPr>
              <w:t>(date)</w:t>
            </w:r>
          </w:p>
        </w:tc>
      </w:tr>
      <w:tr w:rsidR="00E6379B" w:rsidRPr="000E3FF3" w:rsidTr="0093346E">
        <w:tc>
          <w:tcPr>
            <w:tcW w:w="2301" w:type="pct"/>
          </w:tcPr>
          <w:p w:rsidR="00E6379B" w:rsidRPr="000E3FF3" w:rsidRDefault="00E6379B" w:rsidP="0093346E">
            <w:pPr>
              <w:spacing w:line="360" w:lineRule="auto"/>
              <w:rPr>
                <w:rFonts w:ascii="Arial" w:hAnsi="Arial" w:cs="Arial"/>
              </w:rPr>
            </w:pPr>
            <w:r w:rsidRPr="000E3FF3">
              <w:rPr>
                <w:rFonts w:ascii="Arial" w:hAnsi="Arial" w:cs="Arial"/>
                <w:sz w:val="22"/>
                <w:szCs w:val="22"/>
              </w:rPr>
              <w:t>Signed on behalf of the provider</w:t>
            </w:r>
          </w:p>
        </w:tc>
        <w:tc>
          <w:tcPr>
            <w:tcW w:w="2699" w:type="pct"/>
            <w:gridSpan w:val="2"/>
            <w:tcBorders>
              <w:bottom w:val="single" w:sz="4" w:space="0" w:color="7030A0"/>
            </w:tcBorders>
          </w:tcPr>
          <w:p w:rsidR="00E6379B" w:rsidRPr="000E3FF3" w:rsidRDefault="00E6379B" w:rsidP="0093346E">
            <w:pPr>
              <w:spacing w:line="360" w:lineRule="auto"/>
              <w:rPr>
                <w:rFonts w:ascii="Arial" w:hAnsi="Arial" w:cs="Arial"/>
              </w:rPr>
            </w:pPr>
          </w:p>
        </w:tc>
      </w:tr>
      <w:tr w:rsidR="00E6379B" w:rsidRPr="000E3FF3" w:rsidTr="0093346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301" w:type="pct"/>
            <w:tcBorders>
              <w:top w:val="nil"/>
              <w:left w:val="nil"/>
              <w:bottom w:val="nil"/>
              <w:right w:val="nil"/>
            </w:tcBorders>
          </w:tcPr>
          <w:p w:rsidR="00E6379B" w:rsidRPr="000E3FF3" w:rsidRDefault="00E6379B" w:rsidP="0093346E">
            <w:pPr>
              <w:spacing w:line="360" w:lineRule="auto"/>
              <w:rPr>
                <w:rFonts w:ascii="Arial" w:hAnsi="Arial" w:cs="Arial"/>
              </w:rPr>
            </w:pPr>
            <w:r w:rsidRPr="000E3FF3">
              <w:rPr>
                <w:rFonts w:ascii="Arial" w:hAnsi="Arial" w:cs="Arial"/>
                <w:sz w:val="22"/>
                <w:szCs w:val="22"/>
              </w:rPr>
              <w:t>Name of signatory</w:t>
            </w:r>
          </w:p>
        </w:tc>
        <w:tc>
          <w:tcPr>
            <w:tcW w:w="2699" w:type="pct"/>
            <w:gridSpan w:val="2"/>
            <w:tcBorders>
              <w:top w:val="single" w:sz="4" w:space="0" w:color="7030A0"/>
              <w:left w:val="nil"/>
              <w:bottom w:val="single" w:sz="4" w:space="0" w:color="7030A0"/>
              <w:right w:val="nil"/>
            </w:tcBorders>
          </w:tcPr>
          <w:p w:rsidR="00E6379B" w:rsidRPr="000E3FF3" w:rsidRDefault="00E6379B" w:rsidP="0093346E">
            <w:pPr>
              <w:spacing w:line="360" w:lineRule="auto"/>
              <w:rPr>
                <w:rFonts w:ascii="Arial" w:hAnsi="Arial" w:cs="Arial"/>
              </w:rPr>
            </w:pPr>
          </w:p>
        </w:tc>
      </w:tr>
      <w:tr w:rsidR="00E6379B" w:rsidRPr="000E3FF3" w:rsidTr="0093346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301" w:type="pct"/>
            <w:tcBorders>
              <w:top w:val="nil"/>
              <w:left w:val="nil"/>
              <w:bottom w:val="nil"/>
              <w:right w:val="nil"/>
            </w:tcBorders>
          </w:tcPr>
          <w:p w:rsidR="00E6379B" w:rsidRPr="000E3FF3" w:rsidRDefault="00E6379B" w:rsidP="0093346E">
            <w:pPr>
              <w:spacing w:line="360" w:lineRule="auto"/>
              <w:rPr>
                <w:rFonts w:ascii="Arial" w:hAnsi="Arial" w:cs="Arial"/>
              </w:rPr>
            </w:pPr>
            <w:r w:rsidRPr="000E3FF3">
              <w:rPr>
                <w:rFonts w:ascii="Arial" w:hAnsi="Arial" w:cs="Arial"/>
                <w:sz w:val="22"/>
                <w:szCs w:val="22"/>
              </w:rPr>
              <w:t>Role of signatory (e.g. chair, director or owner)</w:t>
            </w:r>
          </w:p>
        </w:tc>
        <w:tc>
          <w:tcPr>
            <w:tcW w:w="2699" w:type="pct"/>
            <w:gridSpan w:val="2"/>
            <w:tcBorders>
              <w:top w:val="single" w:sz="4" w:space="0" w:color="7030A0"/>
              <w:left w:val="nil"/>
              <w:bottom w:val="single" w:sz="4" w:space="0" w:color="7030A0"/>
              <w:right w:val="nil"/>
            </w:tcBorders>
          </w:tcPr>
          <w:p w:rsidR="00E6379B" w:rsidRPr="000E3FF3" w:rsidRDefault="00E6379B" w:rsidP="0093346E">
            <w:pPr>
              <w:spacing w:line="360" w:lineRule="auto"/>
              <w:rPr>
                <w:rFonts w:ascii="Arial" w:hAnsi="Arial" w:cs="Arial"/>
              </w:rPr>
            </w:pPr>
          </w:p>
        </w:tc>
      </w:tr>
    </w:tbl>
    <w:p w:rsidR="00E6379B" w:rsidRPr="000E3FF3" w:rsidRDefault="00E6379B" w:rsidP="00E6379B">
      <w:pPr>
        <w:spacing w:line="360" w:lineRule="auto"/>
        <w:rPr>
          <w:rFonts w:ascii="Arial" w:hAnsi="Arial" w:cs="Arial"/>
          <w:sz w:val="22"/>
          <w:szCs w:val="22"/>
        </w:rPr>
      </w:pPr>
    </w:p>
    <w:p w:rsidR="00E6379B" w:rsidRPr="000E3FF3" w:rsidRDefault="00E6379B" w:rsidP="0088574E">
      <w:pPr>
        <w:spacing w:line="360" w:lineRule="auto"/>
        <w:rPr>
          <w:rFonts w:ascii="Arial" w:hAnsi="Arial" w:cs="Arial"/>
          <w:b/>
          <w:sz w:val="28"/>
          <w:szCs w:val="28"/>
        </w:rPr>
      </w:pPr>
    </w:p>
    <w:p w:rsidR="00E6379B" w:rsidRPr="000E3FF3" w:rsidRDefault="00E6379B" w:rsidP="0088574E">
      <w:pPr>
        <w:spacing w:line="360" w:lineRule="auto"/>
        <w:rPr>
          <w:rFonts w:ascii="Arial" w:hAnsi="Arial" w:cs="Arial"/>
          <w:b/>
          <w:sz w:val="28"/>
          <w:szCs w:val="28"/>
        </w:rPr>
      </w:pPr>
    </w:p>
    <w:p w:rsidR="00E6379B" w:rsidRPr="000E3FF3" w:rsidRDefault="00E6379B" w:rsidP="0088574E">
      <w:pPr>
        <w:spacing w:line="360" w:lineRule="auto"/>
        <w:rPr>
          <w:rFonts w:ascii="Arial" w:hAnsi="Arial" w:cs="Arial"/>
          <w:b/>
          <w:sz w:val="28"/>
          <w:szCs w:val="28"/>
        </w:rPr>
      </w:pPr>
    </w:p>
    <w:p w:rsidR="00E6379B" w:rsidRPr="000E3FF3" w:rsidRDefault="00E6379B" w:rsidP="0088574E">
      <w:pPr>
        <w:spacing w:line="360" w:lineRule="auto"/>
        <w:rPr>
          <w:rFonts w:ascii="Arial" w:hAnsi="Arial" w:cs="Arial"/>
          <w:b/>
          <w:sz w:val="28"/>
          <w:szCs w:val="28"/>
        </w:rPr>
      </w:pPr>
    </w:p>
    <w:p w:rsidR="00E6379B" w:rsidRPr="000E3FF3" w:rsidRDefault="00E6379B" w:rsidP="0088574E">
      <w:pPr>
        <w:spacing w:line="360" w:lineRule="auto"/>
        <w:rPr>
          <w:rFonts w:ascii="Arial" w:hAnsi="Arial" w:cs="Arial"/>
          <w:b/>
          <w:sz w:val="28"/>
          <w:szCs w:val="28"/>
        </w:rPr>
      </w:pPr>
    </w:p>
    <w:p w:rsidR="002E2538" w:rsidRPr="000E3FF3" w:rsidRDefault="002E2538" w:rsidP="0088574E">
      <w:pPr>
        <w:spacing w:line="360" w:lineRule="auto"/>
        <w:rPr>
          <w:rFonts w:ascii="Arial" w:hAnsi="Arial" w:cs="Arial"/>
          <w:b/>
          <w:sz w:val="28"/>
          <w:szCs w:val="28"/>
        </w:rPr>
      </w:pPr>
    </w:p>
    <w:p w:rsidR="002E2538" w:rsidRPr="000E3FF3" w:rsidRDefault="002E2538" w:rsidP="0088574E">
      <w:pPr>
        <w:spacing w:line="360" w:lineRule="auto"/>
        <w:rPr>
          <w:rFonts w:ascii="Arial" w:hAnsi="Arial" w:cs="Arial"/>
          <w:b/>
          <w:sz w:val="28"/>
          <w:szCs w:val="28"/>
        </w:rPr>
      </w:pPr>
    </w:p>
    <w:p w:rsidR="00E6379B" w:rsidRPr="000E3FF3" w:rsidRDefault="00E6379B" w:rsidP="0088574E">
      <w:pPr>
        <w:spacing w:line="360" w:lineRule="auto"/>
        <w:rPr>
          <w:rFonts w:ascii="Arial" w:hAnsi="Arial" w:cs="Arial"/>
          <w:b/>
          <w:sz w:val="28"/>
          <w:szCs w:val="28"/>
        </w:rPr>
      </w:pPr>
    </w:p>
    <w:p w:rsidR="002E2538" w:rsidRPr="000E3FF3" w:rsidRDefault="002E2538" w:rsidP="0088574E">
      <w:pPr>
        <w:spacing w:line="360" w:lineRule="auto"/>
        <w:rPr>
          <w:rFonts w:ascii="Arial" w:hAnsi="Arial" w:cs="Arial"/>
          <w:b/>
          <w:sz w:val="28"/>
          <w:szCs w:val="28"/>
        </w:rPr>
      </w:pPr>
    </w:p>
    <w:p w:rsidR="0088574E" w:rsidRPr="000E3FF3" w:rsidRDefault="0088574E" w:rsidP="0088574E">
      <w:pPr>
        <w:spacing w:line="360" w:lineRule="auto"/>
        <w:rPr>
          <w:rFonts w:ascii="Arial" w:hAnsi="Arial" w:cs="Arial"/>
          <w:b/>
          <w:sz w:val="28"/>
          <w:szCs w:val="28"/>
        </w:rPr>
      </w:pPr>
      <w:r w:rsidRPr="000E3FF3">
        <w:rPr>
          <w:rFonts w:ascii="Arial" w:hAnsi="Arial" w:cs="Arial"/>
          <w:b/>
          <w:sz w:val="28"/>
          <w:szCs w:val="28"/>
        </w:rPr>
        <w:lastRenderedPageBreak/>
        <w:t>Children’s rights and entitlements</w:t>
      </w:r>
    </w:p>
    <w:p w:rsidR="0088574E" w:rsidRPr="000E3FF3" w:rsidRDefault="0088574E" w:rsidP="0088574E">
      <w:pPr>
        <w:spacing w:line="360" w:lineRule="auto"/>
        <w:rPr>
          <w:rFonts w:ascii="Arial" w:hAnsi="Arial" w:cs="Arial"/>
          <w:b/>
          <w:sz w:val="22"/>
          <w:szCs w:val="22"/>
        </w:rPr>
      </w:pPr>
    </w:p>
    <w:p w:rsidR="0088574E" w:rsidRPr="000E3FF3" w:rsidRDefault="0088574E" w:rsidP="0088574E">
      <w:pPr>
        <w:spacing w:line="360" w:lineRule="auto"/>
        <w:rPr>
          <w:rFonts w:ascii="Arial" w:hAnsi="Arial" w:cs="Arial"/>
          <w:b/>
          <w:sz w:val="22"/>
          <w:szCs w:val="22"/>
        </w:rPr>
      </w:pPr>
      <w:r w:rsidRPr="000E3FF3">
        <w:rPr>
          <w:rFonts w:ascii="Arial" w:hAnsi="Arial" w:cs="Arial"/>
          <w:b/>
          <w:sz w:val="22"/>
          <w:szCs w:val="22"/>
        </w:rPr>
        <w:t>Policy statement</w:t>
      </w:r>
    </w:p>
    <w:p w:rsidR="0088574E" w:rsidRPr="000E3FF3" w:rsidRDefault="0088574E" w:rsidP="0088574E">
      <w:pPr>
        <w:spacing w:line="360" w:lineRule="auto"/>
        <w:rPr>
          <w:rFonts w:ascii="Arial" w:hAnsi="Arial" w:cs="Arial"/>
          <w:b/>
          <w:sz w:val="22"/>
          <w:szCs w:val="22"/>
        </w:rPr>
      </w:pPr>
    </w:p>
    <w:p w:rsidR="0088574E" w:rsidRPr="000E3FF3" w:rsidRDefault="0088574E" w:rsidP="00AC030D">
      <w:pPr>
        <w:numPr>
          <w:ilvl w:val="0"/>
          <w:numId w:val="46"/>
        </w:numPr>
        <w:spacing w:line="360" w:lineRule="auto"/>
        <w:rPr>
          <w:rFonts w:ascii="Arial" w:hAnsi="Arial" w:cs="Arial"/>
          <w:sz w:val="22"/>
          <w:szCs w:val="22"/>
        </w:rPr>
      </w:pPr>
      <w:r w:rsidRPr="000E3FF3">
        <w:rPr>
          <w:rFonts w:ascii="Arial" w:hAnsi="Arial" w:cs="Arial"/>
          <w:sz w:val="22"/>
          <w:szCs w:val="22"/>
        </w:rPr>
        <w:t>We promote children's right to be strong, resilient and listened to by creating an environment in our</w:t>
      </w:r>
      <w:r w:rsidR="009F5D75" w:rsidRPr="000E3FF3">
        <w:rPr>
          <w:rFonts w:ascii="Arial" w:hAnsi="Arial" w:cs="Arial"/>
          <w:sz w:val="22"/>
          <w:szCs w:val="22"/>
        </w:rPr>
        <w:t xml:space="preserve"> </w:t>
      </w:r>
      <w:r w:rsidRPr="000E3FF3">
        <w:rPr>
          <w:rFonts w:ascii="Arial" w:hAnsi="Arial" w:cs="Arial"/>
          <w:sz w:val="22"/>
          <w:szCs w:val="22"/>
        </w:rPr>
        <w:t>settings that encourages children to develop a positive self image, which includes their heritage arising from their colour and ethnicity, their languages spoken at home, their religious beliefs, cultural traditions and home background.</w:t>
      </w:r>
    </w:p>
    <w:p w:rsidR="0088574E" w:rsidRPr="000E3FF3" w:rsidRDefault="0088574E" w:rsidP="00AC030D">
      <w:pPr>
        <w:numPr>
          <w:ilvl w:val="0"/>
          <w:numId w:val="46"/>
        </w:numPr>
        <w:spacing w:line="360" w:lineRule="auto"/>
        <w:rPr>
          <w:rFonts w:ascii="Arial" w:hAnsi="Arial" w:cs="Arial"/>
          <w:sz w:val="22"/>
          <w:szCs w:val="22"/>
        </w:rPr>
      </w:pPr>
      <w:r w:rsidRPr="000E3FF3">
        <w:rPr>
          <w:rFonts w:ascii="Arial" w:hAnsi="Arial" w:cs="Arial"/>
          <w:sz w:val="22"/>
          <w:szCs w:val="22"/>
        </w:rPr>
        <w:t>We promote children's right to be strong, resilient and listened to by encouraging children to develop a sense of autonomy and independence.</w:t>
      </w:r>
    </w:p>
    <w:p w:rsidR="0088574E" w:rsidRPr="000E3FF3" w:rsidRDefault="0088574E" w:rsidP="00AC030D">
      <w:pPr>
        <w:numPr>
          <w:ilvl w:val="0"/>
          <w:numId w:val="46"/>
        </w:numPr>
        <w:spacing w:line="360" w:lineRule="auto"/>
        <w:rPr>
          <w:rFonts w:ascii="Arial" w:hAnsi="Arial" w:cs="Arial"/>
          <w:sz w:val="22"/>
          <w:szCs w:val="22"/>
        </w:rPr>
      </w:pPr>
      <w:r w:rsidRPr="000E3FF3">
        <w:rPr>
          <w:rFonts w:ascii="Arial" w:hAnsi="Arial" w:cs="Arial"/>
          <w:sz w:val="22"/>
          <w:szCs w:val="22"/>
        </w:rPr>
        <w:t>We promote children's right to be strong, resilient and listened to by enabling children to have the self- confidence and the vocabulary to resist inappropriate approaches.</w:t>
      </w:r>
    </w:p>
    <w:p w:rsidR="0088574E" w:rsidRPr="000E3FF3" w:rsidRDefault="0088574E" w:rsidP="00AC030D">
      <w:pPr>
        <w:numPr>
          <w:ilvl w:val="0"/>
          <w:numId w:val="46"/>
        </w:numPr>
        <w:spacing w:line="360" w:lineRule="auto"/>
        <w:rPr>
          <w:rFonts w:ascii="Arial" w:hAnsi="Arial" w:cs="Arial"/>
          <w:sz w:val="22"/>
          <w:szCs w:val="22"/>
        </w:rPr>
      </w:pPr>
      <w:r w:rsidRPr="000E3FF3">
        <w:rPr>
          <w:rFonts w:ascii="Arial" w:hAnsi="Arial" w:cs="Arial"/>
          <w:sz w:val="22"/>
          <w:szCs w:val="22"/>
        </w:rPr>
        <w:t>We help children to establish and sustain satisfying relationships within their families, with peers, and with other adults.</w:t>
      </w:r>
    </w:p>
    <w:p w:rsidR="0088574E" w:rsidRPr="000E3FF3" w:rsidRDefault="0088574E" w:rsidP="00AC030D">
      <w:pPr>
        <w:numPr>
          <w:ilvl w:val="0"/>
          <w:numId w:val="46"/>
        </w:numPr>
        <w:spacing w:line="360" w:lineRule="auto"/>
        <w:rPr>
          <w:rFonts w:ascii="Arial" w:hAnsi="Arial" w:cs="Arial"/>
          <w:sz w:val="22"/>
          <w:szCs w:val="22"/>
        </w:rPr>
      </w:pPr>
      <w:r w:rsidRPr="000E3FF3">
        <w:rPr>
          <w:rFonts w:ascii="Arial" w:hAnsi="Arial" w:cs="Arial"/>
          <w:sz w:val="22"/>
          <w:szCs w:val="22"/>
        </w:rPr>
        <w:t>We work with parents to build their understanding of, and commitment to, the principles of safeguarding</w:t>
      </w:r>
      <w:r w:rsidR="009F5D75" w:rsidRPr="000E3FF3">
        <w:rPr>
          <w:rFonts w:ascii="Arial" w:hAnsi="Arial" w:cs="Arial"/>
          <w:sz w:val="22"/>
          <w:szCs w:val="22"/>
        </w:rPr>
        <w:t xml:space="preserve"> </w:t>
      </w:r>
      <w:r w:rsidRPr="000E3FF3">
        <w:rPr>
          <w:rFonts w:ascii="Arial" w:hAnsi="Arial" w:cs="Arial"/>
          <w:sz w:val="22"/>
          <w:szCs w:val="22"/>
        </w:rPr>
        <w:t>all our children.</w:t>
      </w:r>
    </w:p>
    <w:p w:rsidR="0088574E" w:rsidRPr="000E3FF3" w:rsidRDefault="0088574E" w:rsidP="0088574E">
      <w:pPr>
        <w:spacing w:line="360" w:lineRule="auto"/>
        <w:ind w:left="360"/>
        <w:rPr>
          <w:rFonts w:ascii="Arial" w:hAnsi="Arial" w:cs="Arial"/>
          <w:b/>
          <w:sz w:val="22"/>
          <w:szCs w:val="22"/>
        </w:rPr>
      </w:pPr>
    </w:p>
    <w:p w:rsidR="0088574E" w:rsidRPr="000E3FF3" w:rsidRDefault="0088574E" w:rsidP="0088574E">
      <w:pPr>
        <w:spacing w:line="360" w:lineRule="auto"/>
        <w:rPr>
          <w:rFonts w:ascii="Arial" w:hAnsi="Arial" w:cs="Arial"/>
          <w:b/>
          <w:i/>
          <w:sz w:val="22"/>
        </w:rPr>
      </w:pPr>
      <w:r w:rsidRPr="000E3FF3">
        <w:rPr>
          <w:rFonts w:ascii="Arial" w:hAnsi="Arial" w:cs="Arial"/>
          <w:b/>
          <w:sz w:val="22"/>
        </w:rPr>
        <w:t>What it means to promote children’s rights and entitlements to be ‘</w:t>
      </w:r>
      <w:r w:rsidRPr="000E3FF3">
        <w:rPr>
          <w:rFonts w:ascii="Arial" w:hAnsi="Arial" w:cs="Arial"/>
          <w:b/>
          <w:i/>
          <w:sz w:val="22"/>
        </w:rPr>
        <w:t>strong, resilient and listened to’.</w:t>
      </w:r>
    </w:p>
    <w:p w:rsidR="0088574E" w:rsidRPr="000E3FF3" w:rsidRDefault="0088574E" w:rsidP="0088574E">
      <w:pPr>
        <w:spacing w:line="360" w:lineRule="auto"/>
        <w:rPr>
          <w:rFonts w:ascii="Arial" w:hAnsi="Arial" w:cs="Arial"/>
          <w:sz w:val="22"/>
        </w:rPr>
      </w:pPr>
    </w:p>
    <w:p w:rsidR="0088574E" w:rsidRPr="000E3FF3" w:rsidRDefault="0088574E" w:rsidP="0088574E">
      <w:pPr>
        <w:spacing w:line="360" w:lineRule="auto"/>
        <w:rPr>
          <w:rFonts w:ascii="Arial" w:hAnsi="Arial" w:cs="Arial"/>
          <w:sz w:val="22"/>
        </w:rPr>
      </w:pPr>
      <w:r w:rsidRPr="000E3FF3">
        <w:rPr>
          <w:rFonts w:ascii="Arial" w:hAnsi="Arial" w:cs="Arial"/>
          <w:sz w:val="22"/>
        </w:rPr>
        <w:t>To be strong means to be:</w:t>
      </w:r>
    </w:p>
    <w:p w:rsidR="0088574E" w:rsidRPr="000E3FF3" w:rsidRDefault="0088574E" w:rsidP="00AC030D">
      <w:pPr>
        <w:numPr>
          <w:ilvl w:val="0"/>
          <w:numId w:val="47"/>
        </w:numPr>
        <w:spacing w:line="360" w:lineRule="auto"/>
        <w:rPr>
          <w:rFonts w:ascii="Arial" w:hAnsi="Arial" w:cs="Arial"/>
          <w:sz w:val="22"/>
        </w:rPr>
      </w:pPr>
      <w:r w:rsidRPr="000E3FF3">
        <w:rPr>
          <w:rFonts w:ascii="Arial" w:hAnsi="Arial" w:cs="Arial"/>
          <w:sz w:val="22"/>
        </w:rPr>
        <w:t>secure in their foremost attachment relationships, where they are loved and cared for by at least one person who is able to offer consistent, positive and unconditional regard and who can be relied on;</w:t>
      </w:r>
    </w:p>
    <w:p w:rsidR="0088574E" w:rsidRPr="000E3FF3" w:rsidRDefault="0088574E" w:rsidP="00AC030D">
      <w:pPr>
        <w:numPr>
          <w:ilvl w:val="0"/>
          <w:numId w:val="47"/>
        </w:numPr>
        <w:spacing w:line="360" w:lineRule="auto"/>
        <w:rPr>
          <w:rFonts w:ascii="Arial" w:hAnsi="Arial" w:cs="Arial"/>
          <w:sz w:val="22"/>
        </w:rPr>
      </w:pPr>
      <w:r w:rsidRPr="000E3FF3">
        <w:rPr>
          <w:rFonts w:ascii="Arial" w:hAnsi="Arial" w:cs="Arial"/>
          <w:sz w:val="22"/>
        </w:rPr>
        <w:t>safe and valued as individuals in their families and in relationships beyond the family, such as day care or school;</w:t>
      </w:r>
      <w:r w:rsidR="009F5D75" w:rsidRPr="000E3FF3">
        <w:rPr>
          <w:rFonts w:ascii="Arial" w:hAnsi="Arial" w:cs="Arial"/>
          <w:sz w:val="22"/>
        </w:rPr>
        <w:t xml:space="preserve"> </w:t>
      </w:r>
      <w:r w:rsidRPr="000E3FF3">
        <w:rPr>
          <w:rFonts w:ascii="Arial" w:hAnsi="Arial" w:cs="Arial"/>
          <w:sz w:val="22"/>
        </w:rPr>
        <w:t>self assured and form a positive sense of themselves – including all aspects of their identity and heritage;</w:t>
      </w:r>
    </w:p>
    <w:p w:rsidR="0088574E" w:rsidRPr="000E3FF3" w:rsidRDefault="0088574E" w:rsidP="00AC030D">
      <w:pPr>
        <w:numPr>
          <w:ilvl w:val="0"/>
          <w:numId w:val="47"/>
        </w:numPr>
        <w:spacing w:line="360" w:lineRule="auto"/>
        <w:rPr>
          <w:rFonts w:ascii="Arial" w:hAnsi="Arial" w:cs="Arial"/>
          <w:sz w:val="22"/>
        </w:rPr>
      </w:pPr>
      <w:r w:rsidRPr="000E3FF3">
        <w:rPr>
          <w:rFonts w:ascii="Arial" w:hAnsi="Arial" w:cs="Arial"/>
          <w:sz w:val="22"/>
        </w:rPr>
        <w:t>included equally and belong in early years and pre and after school settings and in community life;</w:t>
      </w:r>
    </w:p>
    <w:p w:rsidR="0088574E" w:rsidRPr="000E3FF3" w:rsidRDefault="0088574E" w:rsidP="00AC030D">
      <w:pPr>
        <w:numPr>
          <w:ilvl w:val="0"/>
          <w:numId w:val="47"/>
        </w:numPr>
        <w:spacing w:line="360" w:lineRule="auto"/>
        <w:rPr>
          <w:rFonts w:ascii="Arial" w:hAnsi="Arial" w:cs="Arial"/>
          <w:sz w:val="22"/>
        </w:rPr>
      </w:pPr>
      <w:r w:rsidRPr="000E3FF3">
        <w:rPr>
          <w:rFonts w:ascii="Arial" w:hAnsi="Arial" w:cs="Arial"/>
          <w:sz w:val="22"/>
        </w:rPr>
        <w:t>confident in abilities and proud of their achievements;</w:t>
      </w:r>
    </w:p>
    <w:p w:rsidR="0088574E" w:rsidRPr="000E3FF3" w:rsidRDefault="0088574E" w:rsidP="00AC030D">
      <w:pPr>
        <w:numPr>
          <w:ilvl w:val="0"/>
          <w:numId w:val="47"/>
        </w:numPr>
        <w:spacing w:line="360" w:lineRule="auto"/>
        <w:rPr>
          <w:rFonts w:ascii="Arial" w:hAnsi="Arial" w:cs="Arial"/>
          <w:sz w:val="22"/>
        </w:rPr>
      </w:pPr>
      <w:r w:rsidRPr="000E3FF3">
        <w:rPr>
          <w:rFonts w:ascii="Arial" w:hAnsi="Arial" w:cs="Arial"/>
          <w:sz w:val="22"/>
        </w:rPr>
        <w:t>progressing optimally in all aspects of their development and learning;</w:t>
      </w:r>
    </w:p>
    <w:p w:rsidR="0088574E" w:rsidRPr="000E3FF3" w:rsidRDefault="0088574E" w:rsidP="00AC030D">
      <w:pPr>
        <w:numPr>
          <w:ilvl w:val="0"/>
          <w:numId w:val="47"/>
        </w:numPr>
        <w:spacing w:line="360" w:lineRule="auto"/>
        <w:rPr>
          <w:rFonts w:ascii="Arial" w:hAnsi="Arial" w:cs="Arial"/>
          <w:sz w:val="22"/>
        </w:rPr>
      </w:pPr>
      <w:r w:rsidRPr="000E3FF3">
        <w:rPr>
          <w:rFonts w:ascii="Arial" w:hAnsi="Arial" w:cs="Arial"/>
          <w:sz w:val="22"/>
        </w:rPr>
        <w:t>part of a peer group in which to learn to negotiate, develop social skills and identity as global citizens, respecting the rights of others in a diverse world; and</w:t>
      </w:r>
    </w:p>
    <w:p w:rsidR="0088574E" w:rsidRPr="000E3FF3" w:rsidRDefault="0088574E" w:rsidP="00AC030D">
      <w:pPr>
        <w:numPr>
          <w:ilvl w:val="0"/>
          <w:numId w:val="47"/>
        </w:numPr>
        <w:spacing w:line="360" w:lineRule="auto"/>
        <w:rPr>
          <w:rFonts w:ascii="Arial" w:hAnsi="Arial" w:cs="Arial"/>
          <w:sz w:val="22"/>
        </w:rPr>
      </w:pPr>
      <w:proofErr w:type="gramStart"/>
      <w:r w:rsidRPr="000E3FF3">
        <w:rPr>
          <w:rFonts w:ascii="Arial" w:hAnsi="Arial" w:cs="Arial"/>
          <w:sz w:val="22"/>
        </w:rPr>
        <w:t>able</w:t>
      </w:r>
      <w:proofErr w:type="gramEnd"/>
      <w:r w:rsidRPr="000E3FF3">
        <w:rPr>
          <w:rFonts w:ascii="Arial" w:hAnsi="Arial" w:cs="Arial"/>
          <w:sz w:val="22"/>
        </w:rPr>
        <w:t xml:space="preserve"> to represent themselves and participate in aspects of service delivery that affects them, as well as</w:t>
      </w:r>
      <w:r w:rsidR="009F5D75" w:rsidRPr="000E3FF3">
        <w:rPr>
          <w:rFonts w:ascii="Arial" w:hAnsi="Arial" w:cs="Arial"/>
          <w:sz w:val="22"/>
        </w:rPr>
        <w:t xml:space="preserve"> </w:t>
      </w:r>
      <w:r w:rsidRPr="000E3FF3">
        <w:rPr>
          <w:rFonts w:ascii="Arial" w:hAnsi="Arial" w:cs="Arial"/>
          <w:sz w:val="22"/>
        </w:rPr>
        <w:t>aspects of key decisions that affect their lives.</w:t>
      </w:r>
    </w:p>
    <w:p w:rsidR="0088574E" w:rsidRPr="000E3FF3" w:rsidRDefault="0088574E" w:rsidP="0088574E">
      <w:pPr>
        <w:spacing w:line="360" w:lineRule="auto"/>
        <w:rPr>
          <w:rFonts w:ascii="Arial" w:hAnsi="Arial" w:cs="Arial"/>
          <w:sz w:val="22"/>
        </w:rPr>
      </w:pPr>
    </w:p>
    <w:p w:rsidR="0088574E" w:rsidRPr="000E3FF3" w:rsidRDefault="0088574E" w:rsidP="0088574E">
      <w:pPr>
        <w:spacing w:line="360" w:lineRule="auto"/>
        <w:rPr>
          <w:rFonts w:ascii="Arial" w:hAnsi="Arial" w:cs="Arial"/>
          <w:sz w:val="22"/>
        </w:rPr>
      </w:pPr>
    </w:p>
    <w:p w:rsidR="0088574E" w:rsidRPr="000E3FF3" w:rsidRDefault="0088574E" w:rsidP="0088574E">
      <w:pPr>
        <w:spacing w:line="360" w:lineRule="auto"/>
        <w:rPr>
          <w:rFonts w:ascii="Arial" w:hAnsi="Arial" w:cs="Arial"/>
          <w:sz w:val="22"/>
        </w:rPr>
      </w:pPr>
      <w:r w:rsidRPr="000E3FF3">
        <w:rPr>
          <w:rFonts w:ascii="Arial" w:hAnsi="Arial" w:cs="Arial"/>
          <w:sz w:val="22"/>
        </w:rPr>
        <w:lastRenderedPageBreak/>
        <w:t>To be resilient means to:</w:t>
      </w:r>
    </w:p>
    <w:p w:rsidR="0088574E" w:rsidRPr="000E3FF3" w:rsidRDefault="0088574E" w:rsidP="00AC030D">
      <w:pPr>
        <w:numPr>
          <w:ilvl w:val="0"/>
          <w:numId w:val="48"/>
        </w:numPr>
        <w:spacing w:line="360" w:lineRule="auto"/>
        <w:rPr>
          <w:rFonts w:ascii="Arial" w:hAnsi="Arial" w:cs="Arial"/>
          <w:sz w:val="22"/>
        </w:rPr>
      </w:pPr>
      <w:r w:rsidRPr="000E3FF3">
        <w:rPr>
          <w:rFonts w:ascii="Arial" w:hAnsi="Arial" w:cs="Arial"/>
          <w:sz w:val="22"/>
        </w:rPr>
        <w:t>be sure of their self worth and dignity;</w:t>
      </w:r>
    </w:p>
    <w:p w:rsidR="0088574E" w:rsidRPr="000E3FF3" w:rsidRDefault="0088574E" w:rsidP="00AC030D">
      <w:pPr>
        <w:numPr>
          <w:ilvl w:val="0"/>
          <w:numId w:val="48"/>
        </w:numPr>
        <w:spacing w:line="360" w:lineRule="auto"/>
        <w:rPr>
          <w:rFonts w:ascii="Arial" w:hAnsi="Arial" w:cs="Arial"/>
          <w:sz w:val="22"/>
        </w:rPr>
      </w:pPr>
      <w:r w:rsidRPr="000E3FF3">
        <w:rPr>
          <w:rFonts w:ascii="Arial" w:hAnsi="Arial" w:cs="Arial"/>
          <w:sz w:val="22"/>
        </w:rPr>
        <w:t>be able to be assertive and state their needs effectively;</w:t>
      </w:r>
    </w:p>
    <w:p w:rsidR="0088574E" w:rsidRPr="000E3FF3" w:rsidRDefault="0088574E" w:rsidP="00AC030D">
      <w:pPr>
        <w:numPr>
          <w:ilvl w:val="0"/>
          <w:numId w:val="48"/>
        </w:numPr>
        <w:spacing w:line="360" w:lineRule="auto"/>
        <w:rPr>
          <w:rFonts w:ascii="Arial" w:hAnsi="Arial" w:cs="Arial"/>
          <w:sz w:val="22"/>
        </w:rPr>
      </w:pPr>
      <w:r w:rsidRPr="000E3FF3">
        <w:rPr>
          <w:rFonts w:ascii="Arial" w:hAnsi="Arial" w:cs="Arial"/>
          <w:sz w:val="22"/>
        </w:rPr>
        <w:t>be able to overcome difficulties and problems;</w:t>
      </w:r>
    </w:p>
    <w:p w:rsidR="0088574E" w:rsidRPr="000E3FF3" w:rsidRDefault="0088574E" w:rsidP="00AC030D">
      <w:pPr>
        <w:numPr>
          <w:ilvl w:val="0"/>
          <w:numId w:val="48"/>
        </w:numPr>
        <w:spacing w:line="360" w:lineRule="auto"/>
        <w:rPr>
          <w:rFonts w:ascii="Arial" w:hAnsi="Arial" w:cs="Arial"/>
          <w:sz w:val="22"/>
        </w:rPr>
      </w:pPr>
      <w:r w:rsidRPr="000E3FF3">
        <w:rPr>
          <w:rFonts w:ascii="Arial" w:hAnsi="Arial" w:cs="Arial"/>
          <w:sz w:val="22"/>
        </w:rPr>
        <w:t>be positive in their outlook on life;</w:t>
      </w:r>
    </w:p>
    <w:p w:rsidR="0088574E" w:rsidRPr="000E3FF3" w:rsidRDefault="0088574E" w:rsidP="00AC030D">
      <w:pPr>
        <w:numPr>
          <w:ilvl w:val="0"/>
          <w:numId w:val="48"/>
        </w:numPr>
        <w:spacing w:line="360" w:lineRule="auto"/>
        <w:rPr>
          <w:rFonts w:ascii="Arial" w:hAnsi="Arial" w:cs="Arial"/>
          <w:sz w:val="22"/>
        </w:rPr>
      </w:pPr>
      <w:r w:rsidRPr="000E3FF3">
        <w:rPr>
          <w:rFonts w:ascii="Arial" w:hAnsi="Arial" w:cs="Arial"/>
          <w:sz w:val="22"/>
        </w:rPr>
        <w:t>be able to cope with challenge and change;</w:t>
      </w:r>
    </w:p>
    <w:p w:rsidR="0088574E" w:rsidRPr="000E3FF3" w:rsidRDefault="0088574E" w:rsidP="00AC030D">
      <w:pPr>
        <w:numPr>
          <w:ilvl w:val="0"/>
          <w:numId w:val="48"/>
        </w:numPr>
        <w:spacing w:line="360" w:lineRule="auto"/>
        <w:rPr>
          <w:rFonts w:ascii="Arial" w:hAnsi="Arial" w:cs="Arial"/>
          <w:sz w:val="22"/>
        </w:rPr>
      </w:pPr>
      <w:r w:rsidRPr="000E3FF3">
        <w:rPr>
          <w:rFonts w:ascii="Arial" w:hAnsi="Arial" w:cs="Arial"/>
          <w:sz w:val="22"/>
        </w:rPr>
        <w:t>have a sense of justice towards themselves and others;</w:t>
      </w:r>
    </w:p>
    <w:p w:rsidR="0088574E" w:rsidRPr="000E3FF3" w:rsidRDefault="0088574E" w:rsidP="00AC030D">
      <w:pPr>
        <w:numPr>
          <w:ilvl w:val="0"/>
          <w:numId w:val="48"/>
        </w:numPr>
        <w:spacing w:line="360" w:lineRule="auto"/>
        <w:rPr>
          <w:rFonts w:ascii="Arial" w:hAnsi="Arial" w:cs="Arial"/>
          <w:sz w:val="22"/>
        </w:rPr>
      </w:pPr>
      <w:r w:rsidRPr="000E3FF3">
        <w:rPr>
          <w:rFonts w:ascii="Arial" w:hAnsi="Arial" w:cs="Arial"/>
          <w:sz w:val="22"/>
        </w:rPr>
        <w:t>develop a sense of responsibility towards themselves and others; and</w:t>
      </w:r>
    </w:p>
    <w:p w:rsidR="0088574E" w:rsidRPr="000E3FF3" w:rsidRDefault="0088574E" w:rsidP="00AC030D">
      <w:pPr>
        <w:numPr>
          <w:ilvl w:val="0"/>
          <w:numId w:val="48"/>
        </w:numPr>
        <w:spacing w:line="360" w:lineRule="auto"/>
        <w:rPr>
          <w:rFonts w:ascii="Arial" w:hAnsi="Arial" w:cs="Arial"/>
          <w:sz w:val="22"/>
        </w:rPr>
      </w:pPr>
      <w:proofErr w:type="gramStart"/>
      <w:r w:rsidRPr="000E3FF3">
        <w:rPr>
          <w:rFonts w:ascii="Arial" w:hAnsi="Arial" w:cs="Arial"/>
          <w:sz w:val="22"/>
        </w:rPr>
        <w:t>be</w:t>
      </w:r>
      <w:proofErr w:type="gramEnd"/>
      <w:r w:rsidRPr="000E3FF3">
        <w:rPr>
          <w:rFonts w:ascii="Arial" w:hAnsi="Arial" w:cs="Arial"/>
          <w:sz w:val="22"/>
        </w:rPr>
        <w:t xml:space="preserve"> able to represent themselves and others in key decision making processes.</w:t>
      </w:r>
    </w:p>
    <w:p w:rsidR="0088574E" w:rsidRPr="000E3FF3" w:rsidRDefault="0088574E" w:rsidP="0088574E">
      <w:pPr>
        <w:spacing w:line="360" w:lineRule="auto"/>
        <w:rPr>
          <w:rFonts w:ascii="Arial" w:hAnsi="Arial" w:cs="Arial"/>
          <w:sz w:val="22"/>
        </w:rPr>
      </w:pPr>
    </w:p>
    <w:p w:rsidR="0088574E" w:rsidRPr="000E3FF3" w:rsidRDefault="0088574E" w:rsidP="0088574E">
      <w:pPr>
        <w:spacing w:line="360" w:lineRule="auto"/>
        <w:rPr>
          <w:rFonts w:ascii="Arial" w:hAnsi="Arial" w:cs="Arial"/>
          <w:sz w:val="22"/>
        </w:rPr>
      </w:pPr>
      <w:r w:rsidRPr="000E3FF3">
        <w:rPr>
          <w:rFonts w:ascii="Arial" w:hAnsi="Arial" w:cs="Arial"/>
          <w:sz w:val="22"/>
        </w:rPr>
        <w:t>To be listened to means:</w:t>
      </w:r>
    </w:p>
    <w:p w:rsidR="0088574E" w:rsidRPr="000E3FF3" w:rsidRDefault="0088574E" w:rsidP="00AC030D">
      <w:pPr>
        <w:numPr>
          <w:ilvl w:val="0"/>
          <w:numId w:val="49"/>
        </w:numPr>
        <w:spacing w:line="360" w:lineRule="auto"/>
        <w:rPr>
          <w:rFonts w:ascii="Arial" w:hAnsi="Arial" w:cs="Arial"/>
          <w:sz w:val="22"/>
        </w:rPr>
      </w:pPr>
      <w:r w:rsidRPr="000E3FF3">
        <w:rPr>
          <w:rFonts w:ascii="Arial" w:hAnsi="Arial" w:cs="Arial"/>
          <w:sz w:val="22"/>
        </w:rPr>
        <w:t>adults who are close to children recognise their need and right to express and communicate their thoughts, feelings and ideas;</w:t>
      </w:r>
    </w:p>
    <w:p w:rsidR="0088574E" w:rsidRPr="000E3FF3" w:rsidRDefault="0088574E" w:rsidP="00AC030D">
      <w:pPr>
        <w:numPr>
          <w:ilvl w:val="0"/>
          <w:numId w:val="49"/>
        </w:numPr>
        <w:spacing w:line="360" w:lineRule="auto"/>
        <w:rPr>
          <w:rFonts w:ascii="Arial" w:hAnsi="Arial" w:cs="Arial"/>
          <w:sz w:val="22"/>
        </w:rPr>
      </w:pPr>
      <w:r w:rsidRPr="000E3FF3">
        <w:rPr>
          <w:rFonts w:ascii="Arial" w:hAnsi="Arial" w:cs="Arial"/>
          <w:sz w:val="22"/>
        </w:rPr>
        <w:t>adults who are close to children are able to tune in to their verbal, sign and body language in order to understand and interpret what is being expressed and communicated;</w:t>
      </w:r>
    </w:p>
    <w:p w:rsidR="0088574E" w:rsidRPr="000E3FF3" w:rsidRDefault="0088574E" w:rsidP="00AC030D">
      <w:pPr>
        <w:numPr>
          <w:ilvl w:val="0"/>
          <w:numId w:val="49"/>
        </w:numPr>
        <w:spacing w:line="360" w:lineRule="auto"/>
        <w:rPr>
          <w:rFonts w:ascii="Arial" w:hAnsi="Arial" w:cs="Arial"/>
          <w:sz w:val="22"/>
        </w:rPr>
      </w:pPr>
      <w:r w:rsidRPr="000E3FF3">
        <w:rPr>
          <w:rFonts w:ascii="Arial" w:hAnsi="Arial" w:cs="Arial"/>
          <w:sz w:val="22"/>
        </w:rPr>
        <w:t>adults who are close to children are able to respond appropriately and, when required, act upon their understanding of what children express and communicate; and</w:t>
      </w:r>
    </w:p>
    <w:p w:rsidR="0088574E" w:rsidRPr="000E3FF3" w:rsidRDefault="0088574E" w:rsidP="00AC030D">
      <w:pPr>
        <w:numPr>
          <w:ilvl w:val="0"/>
          <w:numId w:val="49"/>
        </w:numPr>
        <w:spacing w:line="360" w:lineRule="auto"/>
        <w:rPr>
          <w:rFonts w:ascii="Arial" w:hAnsi="Arial" w:cs="Arial"/>
          <w:sz w:val="22"/>
        </w:rPr>
      </w:pPr>
      <w:proofErr w:type="gramStart"/>
      <w:r w:rsidRPr="000E3FF3">
        <w:rPr>
          <w:rFonts w:ascii="Arial" w:hAnsi="Arial" w:cs="Arial"/>
          <w:sz w:val="22"/>
        </w:rPr>
        <w:t>adults</w:t>
      </w:r>
      <w:proofErr w:type="gramEnd"/>
      <w:r w:rsidRPr="000E3FF3">
        <w:rPr>
          <w:rFonts w:ascii="Arial" w:hAnsi="Arial" w:cs="Arial"/>
          <w:sz w:val="22"/>
        </w:rPr>
        <w:t xml:space="preserve"> respect children’s rights and facilitate children’s participation and representation in imaginative and child centred ways in all aspects of core services.</w:t>
      </w:r>
    </w:p>
    <w:p w:rsidR="0088574E" w:rsidRPr="000E3FF3" w:rsidRDefault="0088574E" w:rsidP="0088574E">
      <w:pPr>
        <w:spacing w:line="360" w:lineRule="auto"/>
        <w:rPr>
          <w:rFonts w:ascii="Arial" w:hAnsi="Arial" w:cs="Arial"/>
          <w:sz w:val="22"/>
          <w:szCs w:val="22"/>
        </w:rPr>
      </w:pPr>
    </w:p>
    <w:tbl>
      <w:tblPr>
        <w:tblW w:w="5000" w:type="pct"/>
        <w:tblLook w:val="01E0"/>
      </w:tblPr>
      <w:tblGrid>
        <w:gridCol w:w="4255"/>
        <w:gridCol w:w="3468"/>
        <w:gridCol w:w="2046"/>
      </w:tblGrid>
      <w:tr w:rsidR="0088574E" w:rsidRPr="000E3FF3" w:rsidTr="0088574E">
        <w:tc>
          <w:tcPr>
            <w:tcW w:w="2178" w:type="pct"/>
            <w:vAlign w:val="bottom"/>
          </w:tcPr>
          <w:p w:rsidR="0088574E" w:rsidRPr="000E3FF3" w:rsidRDefault="0088574E" w:rsidP="0088574E">
            <w:pPr>
              <w:spacing w:line="360" w:lineRule="auto"/>
              <w:rPr>
                <w:rFonts w:ascii="Arial" w:hAnsi="Arial" w:cs="Arial"/>
              </w:rPr>
            </w:pPr>
            <w:r w:rsidRPr="000E3FF3">
              <w:rPr>
                <w:rFonts w:ascii="Arial" w:hAnsi="Arial" w:cs="Arial"/>
                <w:sz w:val="22"/>
                <w:szCs w:val="22"/>
              </w:rPr>
              <w:t>This policy was adopted at a meeting of</w:t>
            </w:r>
          </w:p>
        </w:tc>
        <w:tc>
          <w:tcPr>
            <w:tcW w:w="1775" w:type="pct"/>
            <w:tcBorders>
              <w:bottom w:val="single" w:sz="4" w:space="0" w:color="7030A0"/>
            </w:tcBorders>
            <w:shd w:val="clear" w:color="auto" w:fill="auto"/>
            <w:vAlign w:val="bottom"/>
          </w:tcPr>
          <w:p w:rsidR="0088574E" w:rsidRPr="000E3FF3" w:rsidRDefault="0088574E" w:rsidP="0088574E">
            <w:pPr>
              <w:spacing w:line="360" w:lineRule="auto"/>
              <w:rPr>
                <w:rFonts w:ascii="Arial" w:hAnsi="Arial" w:cs="Arial"/>
              </w:rPr>
            </w:pPr>
          </w:p>
        </w:tc>
        <w:tc>
          <w:tcPr>
            <w:tcW w:w="1047" w:type="pct"/>
            <w:vAlign w:val="bottom"/>
          </w:tcPr>
          <w:p w:rsidR="0088574E" w:rsidRPr="000E3FF3" w:rsidRDefault="0088574E" w:rsidP="0088574E">
            <w:pPr>
              <w:spacing w:line="360" w:lineRule="auto"/>
              <w:rPr>
                <w:rFonts w:ascii="Arial" w:hAnsi="Arial" w:cs="Arial"/>
                <w:i/>
              </w:rPr>
            </w:pPr>
            <w:r w:rsidRPr="000E3FF3">
              <w:rPr>
                <w:rFonts w:ascii="Arial" w:hAnsi="Arial" w:cs="Arial"/>
                <w:i/>
                <w:sz w:val="22"/>
                <w:szCs w:val="22"/>
              </w:rPr>
              <w:t>(name of provider)</w:t>
            </w:r>
          </w:p>
        </w:tc>
      </w:tr>
      <w:tr w:rsidR="0088574E" w:rsidRPr="000E3FF3" w:rsidTr="0088574E">
        <w:tc>
          <w:tcPr>
            <w:tcW w:w="2178" w:type="pct"/>
            <w:vAlign w:val="bottom"/>
          </w:tcPr>
          <w:p w:rsidR="0088574E" w:rsidRPr="000E3FF3" w:rsidRDefault="0088574E" w:rsidP="0088574E">
            <w:pPr>
              <w:spacing w:line="360" w:lineRule="auto"/>
              <w:rPr>
                <w:rFonts w:ascii="Arial" w:hAnsi="Arial" w:cs="Arial"/>
              </w:rPr>
            </w:pPr>
            <w:r w:rsidRPr="000E3FF3">
              <w:rPr>
                <w:rFonts w:ascii="Arial" w:hAnsi="Arial" w:cs="Arial"/>
                <w:sz w:val="22"/>
                <w:szCs w:val="22"/>
              </w:rPr>
              <w:t>Held on</w:t>
            </w:r>
          </w:p>
        </w:tc>
        <w:tc>
          <w:tcPr>
            <w:tcW w:w="1775" w:type="pct"/>
            <w:tcBorders>
              <w:top w:val="single" w:sz="4" w:space="0" w:color="7030A0"/>
              <w:bottom w:val="single" w:sz="4" w:space="0" w:color="7030A0"/>
            </w:tcBorders>
            <w:vAlign w:val="bottom"/>
          </w:tcPr>
          <w:p w:rsidR="0088574E" w:rsidRPr="000E3FF3" w:rsidRDefault="0088574E" w:rsidP="0088574E">
            <w:pPr>
              <w:spacing w:line="360" w:lineRule="auto"/>
              <w:rPr>
                <w:rFonts w:ascii="Arial" w:hAnsi="Arial" w:cs="Arial"/>
              </w:rPr>
            </w:pPr>
          </w:p>
        </w:tc>
        <w:tc>
          <w:tcPr>
            <w:tcW w:w="1047" w:type="pct"/>
            <w:vAlign w:val="bottom"/>
          </w:tcPr>
          <w:p w:rsidR="0088574E" w:rsidRPr="000E3FF3" w:rsidRDefault="0088574E" w:rsidP="0088574E">
            <w:pPr>
              <w:spacing w:line="360" w:lineRule="auto"/>
              <w:rPr>
                <w:rFonts w:ascii="Arial" w:hAnsi="Arial" w:cs="Arial"/>
                <w:i/>
              </w:rPr>
            </w:pPr>
            <w:r w:rsidRPr="000E3FF3">
              <w:rPr>
                <w:rFonts w:ascii="Arial" w:hAnsi="Arial" w:cs="Arial"/>
                <w:i/>
                <w:sz w:val="22"/>
                <w:szCs w:val="22"/>
              </w:rPr>
              <w:t>(date)</w:t>
            </w:r>
          </w:p>
        </w:tc>
      </w:tr>
      <w:tr w:rsidR="0088574E" w:rsidRPr="000E3FF3" w:rsidTr="0088574E">
        <w:tc>
          <w:tcPr>
            <w:tcW w:w="2178" w:type="pct"/>
            <w:vAlign w:val="bottom"/>
          </w:tcPr>
          <w:p w:rsidR="0088574E" w:rsidRPr="000E3FF3" w:rsidRDefault="0088574E" w:rsidP="0088574E">
            <w:pPr>
              <w:spacing w:line="360" w:lineRule="auto"/>
              <w:rPr>
                <w:rFonts w:ascii="Arial" w:hAnsi="Arial" w:cs="Arial"/>
              </w:rPr>
            </w:pPr>
            <w:r w:rsidRPr="000E3FF3">
              <w:rPr>
                <w:rFonts w:ascii="Arial" w:hAnsi="Arial" w:cs="Arial"/>
                <w:sz w:val="22"/>
                <w:szCs w:val="22"/>
              </w:rPr>
              <w:t>Date to be reviewed</w:t>
            </w:r>
          </w:p>
        </w:tc>
        <w:tc>
          <w:tcPr>
            <w:tcW w:w="1775" w:type="pct"/>
            <w:tcBorders>
              <w:top w:val="single" w:sz="4" w:space="0" w:color="7030A0"/>
              <w:bottom w:val="single" w:sz="4" w:space="0" w:color="7030A0"/>
            </w:tcBorders>
            <w:vAlign w:val="bottom"/>
          </w:tcPr>
          <w:p w:rsidR="0088574E" w:rsidRPr="000E3FF3" w:rsidRDefault="0088574E" w:rsidP="0088574E">
            <w:pPr>
              <w:spacing w:line="360" w:lineRule="auto"/>
              <w:rPr>
                <w:rFonts w:ascii="Arial" w:hAnsi="Arial" w:cs="Arial"/>
              </w:rPr>
            </w:pPr>
          </w:p>
        </w:tc>
        <w:tc>
          <w:tcPr>
            <w:tcW w:w="1047" w:type="pct"/>
            <w:vAlign w:val="bottom"/>
          </w:tcPr>
          <w:p w:rsidR="0088574E" w:rsidRPr="000E3FF3" w:rsidRDefault="0088574E" w:rsidP="0088574E">
            <w:pPr>
              <w:spacing w:line="360" w:lineRule="auto"/>
              <w:rPr>
                <w:rFonts w:ascii="Arial" w:hAnsi="Arial" w:cs="Arial"/>
                <w:i/>
              </w:rPr>
            </w:pPr>
            <w:r w:rsidRPr="000E3FF3">
              <w:rPr>
                <w:rFonts w:ascii="Arial" w:hAnsi="Arial" w:cs="Arial"/>
                <w:i/>
                <w:sz w:val="22"/>
                <w:szCs w:val="22"/>
              </w:rPr>
              <w:t>(date)</w:t>
            </w:r>
          </w:p>
        </w:tc>
      </w:tr>
      <w:tr w:rsidR="0088574E" w:rsidRPr="000E3FF3" w:rsidTr="0088574E">
        <w:tc>
          <w:tcPr>
            <w:tcW w:w="2178" w:type="pct"/>
            <w:vAlign w:val="bottom"/>
          </w:tcPr>
          <w:p w:rsidR="0088574E" w:rsidRPr="000E3FF3" w:rsidRDefault="0088574E" w:rsidP="0088574E">
            <w:pPr>
              <w:spacing w:line="360" w:lineRule="auto"/>
              <w:rPr>
                <w:rFonts w:ascii="Arial" w:hAnsi="Arial" w:cs="Arial"/>
              </w:rPr>
            </w:pPr>
            <w:r w:rsidRPr="000E3FF3">
              <w:rPr>
                <w:rFonts w:ascii="Arial" w:hAnsi="Arial" w:cs="Arial"/>
                <w:sz w:val="22"/>
                <w:szCs w:val="22"/>
              </w:rPr>
              <w:t>Signed on behalf of the provider</w:t>
            </w:r>
          </w:p>
        </w:tc>
        <w:tc>
          <w:tcPr>
            <w:tcW w:w="2822" w:type="pct"/>
            <w:gridSpan w:val="2"/>
            <w:tcBorders>
              <w:bottom w:val="single" w:sz="4" w:space="0" w:color="7030A0"/>
            </w:tcBorders>
            <w:vAlign w:val="bottom"/>
          </w:tcPr>
          <w:p w:rsidR="0088574E" w:rsidRPr="000E3FF3" w:rsidRDefault="0088574E" w:rsidP="0088574E">
            <w:pPr>
              <w:spacing w:line="360" w:lineRule="auto"/>
              <w:rPr>
                <w:rFonts w:ascii="Arial" w:hAnsi="Arial" w:cs="Arial"/>
              </w:rPr>
            </w:pPr>
          </w:p>
        </w:tc>
      </w:tr>
      <w:tr w:rsidR="0088574E" w:rsidRPr="000E3FF3" w:rsidTr="0088574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178" w:type="pct"/>
            <w:tcBorders>
              <w:top w:val="nil"/>
              <w:left w:val="nil"/>
              <w:bottom w:val="nil"/>
              <w:right w:val="nil"/>
            </w:tcBorders>
            <w:vAlign w:val="bottom"/>
          </w:tcPr>
          <w:p w:rsidR="0088574E" w:rsidRPr="000E3FF3" w:rsidRDefault="0088574E" w:rsidP="0088574E">
            <w:pPr>
              <w:spacing w:line="360" w:lineRule="auto"/>
              <w:rPr>
                <w:rFonts w:ascii="Arial" w:hAnsi="Arial" w:cs="Arial"/>
              </w:rPr>
            </w:pPr>
            <w:r w:rsidRPr="000E3FF3">
              <w:rPr>
                <w:rFonts w:ascii="Arial" w:hAnsi="Arial" w:cs="Arial"/>
                <w:sz w:val="22"/>
                <w:szCs w:val="22"/>
              </w:rPr>
              <w:t>Name of signatory</w:t>
            </w:r>
          </w:p>
        </w:tc>
        <w:tc>
          <w:tcPr>
            <w:tcW w:w="2822" w:type="pct"/>
            <w:gridSpan w:val="2"/>
            <w:tcBorders>
              <w:top w:val="single" w:sz="4" w:space="0" w:color="7030A0"/>
              <w:left w:val="nil"/>
              <w:bottom w:val="single" w:sz="4" w:space="0" w:color="7030A0"/>
              <w:right w:val="nil"/>
            </w:tcBorders>
            <w:vAlign w:val="bottom"/>
          </w:tcPr>
          <w:p w:rsidR="0088574E" w:rsidRPr="000E3FF3" w:rsidRDefault="0088574E" w:rsidP="0088574E">
            <w:pPr>
              <w:spacing w:line="360" w:lineRule="auto"/>
              <w:rPr>
                <w:rFonts w:ascii="Arial" w:hAnsi="Arial" w:cs="Arial"/>
              </w:rPr>
            </w:pPr>
          </w:p>
        </w:tc>
      </w:tr>
      <w:tr w:rsidR="0088574E" w:rsidRPr="000E3FF3" w:rsidTr="0088574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178" w:type="pct"/>
            <w:tcBorders>
              <w:top w:val="nil"/>
              <w:left w:val="nil"/>
              <w:bottom w:val="nil"/>
              <w:right w:val="nil"/>
            </w:tcBorders>
            <w:vAlign w:val="bottom"/>
          </w:tcPr>
          <w:p w:rsidR="0088574E" w:rsidRPr="000E3FF3" w:rsidRDefault="0088574E" w:rsidP="0088574E">
            <w:pPr>
              <w:spacing w:line="360" w:lineRule="auto"/>
              <w:rPr>
                <w:rFonts w:ascii="Arial" w:hAnsi="Arial" w:cs="Arial"/>
              </w:rPr>
            </w:pPr>
            <w:r w:rsidRPr="000E3FF3">
              <w:rPr>
                <w:rFonts w:ascii="Arial" w:hAnsi="Arial" w:cs="Arial"/>
                <w:sz w:val="22"/>
                <w:szCs w:val="22"/>
              </w:rPr>
              <w:t>Role of signatory (e.g. chair, director or owner)</w:t>
            </w:r>
          </w:p>
        </w:tc>
        <w:tc>
          <w:tcPr>
            <w:tcW w:w="2822" w:type="pct"/>
            <w:gridSpan w:val="2"/>
            <w:tcBorders>
              <w:top w:val="single" w:sz="4" w:space="0" w:color="7030A0"/>
              <w:left w:val="nil"/>
              <w:bottom w:val="single" w:sz="4" w:space="0" w:color="7030A0"/>
              <w:right w:val="nil"/>
            </w:tcBorders>
            <w:vAlign w:val="bottom"/>
          </w:tcPr>
          <w:p w:rsidR="0088574E" w:rsidRPr="000E3FF3" w:rsidRDefault="0088574E" w:rsidP="0088574E">
            <w:pPr>
              <w:spacing w:line="360" w:lineRule="auto"/>
              <w:rPr>
                <w:rFonts w:ascii="Arial" w:hAnsi="Arial" w:cs="Arial"/>
              </w:rPr>
            </w:pPr>
          </w:p>
        </w:tc>
      </w:tr>
    </w:tbl>
    <w:p w:rsidR="002E2538" w:rsidRPr="000E3FF3" w:rsidRDefault="002E2538" w:rsidP="002E2538">
      <w:pPr>
        <w:pStyle w:val="ListParagraph"/>
        <w:spacing w:line="360" w:lineRule="auto"/>
        <w:ind w:left="0"/>
        <w:jc w:val="both"/>
        <w:rPr>
          <w:rFonts w:ascii="Arial" w:hAnsi="Arial" w:cs="Arial"/>
          <w:b/>
          <w:sz w:val="22"/>
          <w:szCs w:val="22"/>
        </w:rPr>
      </w:pPr>
    </w:p>
    <w:p w:rsidR="002E2538" w:rsidRPr="000E3FF3" w:rsidRDefault="002E2538" w:rsidP="002E2538">
      <w:pPr>
        <w:pStyle w:val="ListParagraph"/>
        <w:spacing w:line="360" w:lineRule="auto"/>
        <w:ind w:left="0"/>
        <w:jc w:val="both"/>
        <w:rPr>
          <w:rFonts w:ascii="Arial" w:hAnsi="Arial" w:cs="Arial"/>
          <w:b/>
          <w:sz w:val="22"/>
          <w:szCs w:val="22"/>
        </w:rPr>
      </w:pPr>
    </w:p>
    <w:p w:rsidR="002E2538" w:rsidRPr="000E3FF3" w:rsidRDefault="002E2538" w:rsidP="002E2538">
      <w:pPr>
        <w:pStyle w:val="ListParagraph"/>
        <w:spacing w:line="360" w:lineRule="auto"/>
        <w:ind w:left="0"/>
        <w:jc w:val="both"/>
        <w:rPr>
          <w:rFonts w:ascii="Arial" w:hAnsi="Arial" w:cs="Arial"/>
          <w:b/>
          <w:sz w:val="22"/>
          <w:szCs w:val="22"/>
        </w:rPr>
      </w:pPr>
    </w:p>
    <w:p w:rsidR="002E2538" w:rsidRPr="000E3FF3" w:rsidRDefault="002E2538" w:rsidP="002E2538">
      <w:pPr>
        <w:pStyle w:val="ListParagraph"/>
        <w:spacing w:line="360" w:lineRule="auto"/>
        <w:ind w:left="0"/>
        <w:jc w:val="both"/>
        <w:rPr>
          <w:rFonts w:ascii="Arial" w:hAnsi="Arial" w:cs="Arial"/>
          <w:b/>
          <w:sz w:val="22"/>
          <w:szCs w:val="22"/>
        </w:rPr>
      </w:pPr>
    </w:p>
    <w:p w:rsidR="002E2538" w:rsidRPr="000E3FF3" w:rsidRDefault="002E2538" w:rsidP="002E2538">
      <w:pPr>
        <w:pStyle w:val="ListParagraph"/>
        <w:spacing w:line="360" w:lineRule="auto"/>
        <w:ind w:left="0"/>
        <w:jc w:val="both"/>
        <w:rPr>
          <w:rFonts w:ascii="Arial" w:hAnsi="Arial" w:cs="Arial"/>
          <w:b/>
          <w:sz w:val="22"/>
          <w:szCs w:val="22"/>
        </w:rPr>
      </w:pPr>
    </w:p>
    <w:p w:rsidR="002E2538" w:rsidRPr="000E3FF3" w:rsidRDefault="002E2538" w:rsidP="002E2538">
      <w:pPr>
        <w:pStyle w:val="ListParagraph"/>
        <w:spacing w:line="360" w:lineRule="auto"/>
        <w:ind w:left="0"/>
        <w:jc w:val="both"/>
        <w:rPr>
          <w:rFonts w:ascii="Arial" w:hAnsi="Arial" w:cs="Arial"/>
          <w:b/>
          <w:sz w:val="22"/>
          <w:szCs w:val="22"/>
        </w:rPr>
      </w:pPr>
    </w:p>
    <w:p w:rsidR="002E2538" w:rsidRPr="000E3FF3" w:rsidRDefault="002E2538" w:rsidP="002E2538">
      <w:pPr>
        <w:pStyle w:val="ListParagraph"/>
        <w:spacing w:line="360" w:lineRule="auto"/>
        <w:ind w:left="0"/>
        <w:jc w:val="both"/>
        <w:rPr>
          <w:rFonts w:ascii="Arial" w:hAnsi="Arial" w:cs="Arial"/>
          <w:b/>
          <w:sz w:val="22"/>
          <w:szCs w:val="22"/>
        </w:rPr>
      </w:pPr>
    </w:p>
    <w:p w:rsidR="002E2538" w:rsidRPr="000E3FF3" w:rsidRDefault="002E2538" w:rsidP="002E2538">
      <w:pPr>
        <w:pStyle w:val="ListParagraph"/>
        <w:spacing w:line="360" w:lineRule="auto"/>
        <w:ind w:left="0"/>
        <w:jc w:val="both"/>
        <w:rPr>
          <w:rFonts w:ascii="Arial" w:hAnsi="Arial" w:cs="Arial"/>
          <w:b/>
          <w:sz w:val="22"/>
          <w:szCs w:val="22"/>
        </w:rPr>
      </w:pPr>
    </w:p>
    <w:p w:rsidR="002E2538" w:rsidRPr="000E3FF3" w:rsidRDefault="002E2538" w:rsidP="002E2538">
      <w:pPr>
        <w:pStyle w:val="ListParagraph"/>
        <w:spacing w:line="360" w:lineRule="auto"/>
        <w:ind w:left="0"/>
        <w:jc w:val="both"/>
        <w:rPr>
          <w:rFonts w:ascii="Arial" w:hAnsi="Arial" w:cs="Arial"/>
          <w:b/>
          <w:sz w:val="22"/>
          <w:szCs w:val="22"/>
        </w:rPr>
      </w:pPr>
    </w:p>
    <w:p w:rsidR="002E2538" w:rsidRPr="000E3FF3" w:rsidRDefault="002E2538" w:rsidP="002E2538">
      <w:pPr>
        <w:pStyle w:val="ListParagraph"/>
        <w:spacing w:line="360" w:lineRule="auto"/>
        <w:ind w:left="0"/>
        <w:jc w:val="both"/>
        <w:rPr>
          <w:rFonts w:ascii="Arial" w:hAnsi="Arial" w:cs="Arial"/>
          <w:b/>
          <w:sz w:val="22"/>
          <w:szCs w:val="22"/>
        </w:rPr>
      </w:pPr>
    </w:p>
    <w:p w:rsidR="0088574E" w:rsidRPr="000E3FF3" w:rsidRDefault="0088574E" w:rsidP="002E2538">
      <w:pPr>
        <w:pStyle w:val="ListParagraph"/>
        <w:spacing w:line="360" w:lineRule="auto"/>
        <w:ind w:left="0"/>
        <w:jc w:val="center"/>
        <w:rPr>
          <w:rFonts w:ascii="Arial" w:hAnsi="Arial" w:cs="Arial"/>
          <w:b/>
          <w:sz w:val="28"/>
          <w:szCs w:val="28"/>
        </w:rPr>
      </w:pPr>
      <w:r w:rsidRPr="000E3FF3">
        <w:rPr>
          <w:rFonts w:ascii="Arial" w:hAnsi="Arial" w:cs="Arial"/>
          <w:b/>
          <w:sz w:val="28"/>
          <w:szCs w:val="28"/>
        </w:rPr>
        <w:lastRenderedPageBreak/>
        <w:t>Code of Conduct for Parents and Carers</w:t>
      </w:r>
    </w:p>
    <w:p w:rsidR="0088574E" w:rsidRPr="000E3FF3" w:rsidRDefault="0088574E" w:rsidP="0088574E">
      <w:pPr>
        <w:pStyle w:val="ListParagraph"/>
        <w:spacing w:line="360" w:lineRule="auto"/>
        <w:ind w:left="360"/>
        <w:jc w:val="both"/>
        <w:rPr>
          <w:rFonts w:ascii="Arial" w:hAnsi="Arial" w:cs="Arial"/>
          <w:sz w:val="22"/>
          <w:szCs w:val="22"/>
        </w:rPr>
      </w:pPr>
      <w:r w:rsidRPr="000E3FF3">
        <w:rPr>
          <w:rFonts w:ascii="Arial" w:hAnsi="Arial" w:cs="Arial"/>
          <w:sz w:val="22"/>
          <w:szCs w:val="22"/>
        </w:rPr>
        <w:t>It is the aim of our setting to provide a friendly and respectful environment for all children, staff and families. The setting management and staff have a duty to respect the staff code of conduct an in turn we would like parents to take note of their responsibilities as parent to ensure our ethos is continued. We are committed to ensuring that all children are safeguarded whilst in our care, and so with this all in mind, you can help us to maintain our responsibilities in the following ways:</w:t>
      </w:r>
    </w:p>
    <w:p w:rsidR="0088574E" w:rsidRPr="000E3FF3" w:rsidRDefault="0088574E" w:rsidP="0088574E">
      <w:pPr>
        <w:pStyle w:val="ListParagraph"/>
        <w:spacing w:line="360" w:lineRule="auto"/>
        <w:ind w:left="360"/>
        <w:jc w:val="both"/>
        <w:rPr>
          <w:rFonts w:ascii="Arial" w:hAnsi="Arial" w:cs="Arial"/>
          <w:sz w:val="22"/>
          <w:szCs w:val="22"/>
        </w:rPr>
      </w:pPr>
    </w:p>
    <w:p w:rsidR="0088574E" w:rsidRPr="000E3FF3" w:rsidRDefault="0088574E" w:rsidP="0088574E">
      <w:pPr>
        <w:pStyle w:val="ListParagraph"/>
        <w:spacing w:line="360" w:lineRule="auto"/>
        <w:ind w:left="360"/>
        <w:jc w:val="both"/>
        <w:rPr>
          <w:rFonts w:ascii="Arial" w:hAnsi="Arial" w:cs="Arial"/>
          <w:b/>
          <w:sz w:val="22"/>
          <w:szCs w:val="22"/>
        </w:rPr>
      </w:pPr>
      <w:r w:rsidRPr="000E3FF3">
        <w:rPr>
          <w:rFonts w:ascii="Arial" w:hAnsi="Arial" w:cs="Arial"/>
          <w:b/>
          <w:sz w:val="22"/>
          <w:szCs w:val="22"/>
        </w:rPr>
        <w:t>Please do:</w:t>
      </w:r>
    </w:p>
    <w:p w:rsidR="0088574E" w:rsidRPr="000E3FF3" w:rsidRDefault="0088574E" w:rsidP="00C34F23">
      <w:pPr>
        <w:pStyle w:val="ListParagraph"/>
        <w:numPr>
          <w:ilvl w:val="0"/>
          <w:numId w:val="199"/>
        </w:numPr>
        <w:spacing w:line="360" w:lineRule="auto"/>
        <w:jc w:val="both"/>
        <w:rPr>
          <w:rFonts w:ascii="Arial" w:hAnsi="Arial" w:cs="Arial"/>
          <w:b/>
          <w:sz w:val="22"/>
          <w:szCs w:val="22"/>
        </w:rPr>
      </w:pPr>
      <w:r w:rsidRPr="000E3FF3">
        <w:rPr>
          <w:rFonts w:ascii="Arial" w:hAnsi="Arial" w:cs="Arial"/>
          <w:sz w:val="22"/>
          <w:szCs w:val="22"/>
        </w:rPr>
        <w:t>Share information with the staff on your child's development, health and well being.</w:t>
      </w:r>
    </w:p>
    <w:p w:rsidR="0088574E" w:rsidRPr="000E3FF3" w:rsidRDefault="0088574E" w:rsidP="00C34F23">
      <w:pPr>
        <w:pStyle w:val="ListParagraph"/>
        <w:numPr>
          <w:ilvl w:val="0"/>
          <w:numId w:val="199"/>
        </w:numPr>
        <w:spacing w:line="360" w:lineRule="auto"/>
        <w:jc w:val="both"/>
        <w:rPr>
          <w:rFonts w:ascii="Arial" w:hAnsi="Arial" w:cs="Arial"/>
          <w:b/>
          <w:sz w:val="22"/>
          <w:szCs w:val="22"/>
        </w:rPr>
      </w:pPr>
      <w:r w:rsidRPr="000E3FF3">
        <w:rPr>
          <w:rFonts w:ascii="Arial" w:hAnsi="Arial" w:cs="Arial"/>
          <w:sz w:val="22"/>
          <w:szCs w:val="22"/>
        </w:rPr>
        <w:t>Let us know if someone else is collecting your child and give them a password.</w:t>
      </w:r>
    </w:p>
    <w:p w:rsidR="0088574E" w:rsidRPr="000E3FF3" w:rsidRDefault="0088574E" w:rsidP="00C34F23">
      <w:pPr>
        <w:pStyle w:val="ListParagraph"/>
        <w:numPr>
          <w:ilvl w:val="0"/>
          <w:numId w:val="199"/>
        </w:numPr>
        <w:spacing w:line="360" w:lineRule="auto"/>
        <w:jc w:val="both"/>
        <w:rPr>
          <w:rFonts w:ascii="Arial" w:hAnsi="Arial" w:cs="Arial"/>
          <w:b/>
          <w:sz w:val="22"/>
          <w:szCs w:val="22"/>
        </w:rPr>
      </w:pPr>
      <w:r w:rsidRPr="000E3FF3">
        <w:rPr>
          <w:rFonts w:ascii="Arial" w:hAnsi="Arial" w:cs="Arial"/>
          <w:sz w:val="22"/>
          <w:szCs w:val="22"/>
        </w:rPr>
        <w:t>Let us know if you are picking up your child directly from school (After school settings only) to avoid confusion and disruption to other children being picked up.</w:t>
      </w:r>
    </w:p>
    <w:p w:rsidR="0088574E" w:rsidRPr="000E3FF3" w:rsidRDefault="0088574E" w:rsidP="00C34F23">
      <w:pPr>
        <w:pStyle w:val="ListParagraph"/>
        <w:numPr>
          <w:ilvl w:val="0"/>
          <w:numId w:val="199"/>
        </w:numPr>
        <w:spacing w:line="360" w:lineRule="auto"/>
        <w:jc w:val="both"/>
        <w:rPr>
          <w:rFonts w:ascii="Arial" w:hAnsi="Arial" w:cs="Arial"/>
          <w:b/>
          <w:sz w:val="22"/>
          <w:szCs w:val="22"/>
        </w:rPr>
      </w:pPr>
      <w:r w:rsidRPr="000E3FF3">
        <w:rPr>
          <w:rFonts w:ascii="Arial" w:hAnsi="Arial" w:cs="Arial"/>
          <w:sz w:val="22"/>
          <w:szCs w:val="22"/>
        </w:rPr>
        <w:t>Collect your child on time - if you are going to be unavoidably late then please contact the nursery to let them know.</w:t>
      </w:r>
    </w:p>
    <w:p w:rsidR="0088574E" w:rsidRPr="000E3FF3" w:rsidRDefault="0088574E" w:rsidP="00C34F23">
      <w:pPr>
        <w:pStyle w:val="ListParagraph"/>
        <w:numPr>
          <w:ilvl w:val="0"/>
          <w:numId w:val="199"/>
        </w:numPr>
        <w:spacing w:line="360" w:lineRule="auto"/>
        <w:jc w:val="both"/>
        <w:rPr>
          <w:rFonts w:ascii="Arial" w:hAnsi="Arial" w:cs="Arial"/>
          <w:b/>
          <w:sz w:val="22"/>
          <w:szCs w:val="22"/>
        </w:rPr>
      </w:pPr>
      <w:r w:rsidRPr="000E3FF3">
        <w:rPr>
          <w:rFonts w:ascii="Arial" w:hAnsi="Arial" w:cs="Arial"/>
          <w:sz w:val="22"/>
          <w:szCs w:val="22"/>
        </w:rPr>
        <w:t>Ensure you can safely transport your child to and from the setting using age appropriate car seat restraints.</w:t>
      </w:r>
    </w:p>
    <w:p w:rsidR="0088574E" w:rsidRPr="000E3FF3" w:rsidRDefault="0088574E" w:rsidP="00C34F23">
      <w:pPr>
        <w:pStyle w:val="ListParagraph"/>
        <w:numPr>
          <w:ilvl w:val="0"/>
          <w:numId w:val="199"/>
        </w:numPr>
        <w:spacing w:line="360" w:lineRule="auto"/>
        <w:jc w:val="both"/>
        <w:rPr>
          <w:rFonts w:ascii="Arial" w:hAnsi="Arial" w:cs="Arial"/>
          <w:b/>
          <w:sz w:val="22"/>
          <w:szCs w:val="22"/>
        </w:rPr>
      </w:pPr>
      <w:r w:rsidRPr="000E3FF3">
        <w:rPr>
          <w:rFonts w:ascii="Arial" w:hAnsi="Arial" w:cs="Arial"/>
          <w:sz w:val="22"/>
          <w:szCs w:val="22"/>
        </w:rPr>
        <w:t>Discuss any worries, concern or complaints with your child's Key Person or the setting manager, as appropriate.</w:t>
      </w:r>
    </w:p>
    <w:p w:rsidR="0088574E" w:rsidRPr="000E3FF3" w:rsidRDefault="0088574E" w:rsidP="00C34F23">
      <w:pPr>
        <w:pStyle w:val="ListParagraph"/>
        <w:numPr>
          <w:ilvl w:val="0"/>
          <w:numId w:val="199"/>
        </w:numPr>
        <w:spacing w:line="360" w:lineRule="auto"/>
        <w:jc w:val="both"/>
        <w:rPr>
          <w:rFonts w:ascii="Arial" w:hAnsi="Arial" w:cs="Arial"/>
          <w:b/>
          <w:sz w:val="22"/>
          <w:szCs w:val="22"/>
        </w:rPr>
      </w:pPr>
      <w:r w:rsidRPr="000E3FF3">
        <w:rPr>
          <w:rFonts w:ascii="Arial" w:hAnsi="Arial" w:cs="Arial"/>
          <w:sz w:val="22"/>
          <w:szCs w:val="22"/>
        </w:rPr>
        <w:t>Respect decisions regarding exclusion of children due to illness or behaviour.</w:t>
      </w:r>
    </w:p>
    <w:p w:rsidR="0088574E" w:rsidRPr="000E3FF3" w:rsidRDefault="0088574E" w:rsidP="00C34F23">
      <w:pPr>
        <w:pStyle w:val="ListParagraph"/>
        <w:numPr>
          <w:ilvl w:val="0"/>
          <w:numId w:val="199"/>
        </w:numPr>
        <w:spacing w:line="360" w:lineRule="auto"/>
        <w:jc w:val="both"/>
        <w:rPr>
          <w:rFonts w:ascii="Arial" w:hAnsi="Arial" w:cs="Arial"/>
          <w:b/>
          <w:sz w:val="22"/>
          <w:szCs w:val="22"/>
        </w:rPr>
      </w:pPr>
      <w:r w:rsidRPr="000E3FF3">
        <w:rPr>
          <w:rFonts w:ascii="Arial" w:hAnsi="Arial" w:cs="Arial"/>
          <w:sz w:val="22"/>
          <w:szCs w:val="22"/>
        </w:rPr>
        <w:t>Adhere to arrival times.</w:t>
      </w:r>
    </w:p>
    <w:p w:rsidR="0088574E" w:rsidRPr="000E3FF3" w:rsidRDefault="0088574E" w:rsidP="0088574E">
      <w:pPr>
        <w:pStyle w:val="ListParagraph"/>
        <w:spacing w:line="360" w:lineRule="auto"/>
        <w:jc w:val="both"/>
        <w:rPr>
          <w:rFonts w:ascii="Arial" w:hAnsi="Arial" w:cs="Arial"/>
          <w:sz w:val="22"/>
          <w:szCs w:val="22"/>
        </w:rPr>
      </w:pPr>
    </w:p>
    <w:p w:rsidR="0088574E" w:rsidRPr="000E3FF3" w:rsidRDefault="0088574E" w:rsidP="0088574E">
      <w:pPr>
        <w:pStyle w:val="ListParagraph"/>
        <w:spacing w:line="360" w:lineRule="auto"/>
        <w:jc w:val="both"/>
        <w:rPr>
          <w:rFonts w:ascii="Arial" w:hAnsi="Arial" w:cs="Arial"/>
          <w:b/>
          <w:sz w:val="22"/>
          <w:szCs w:val="22"/>
        </w:rPr>
      </w:pPr>
      <w:r w:rsidRPr="000E3FF3">
        <w:rPr>
          <w:rFonts w:ascii="Arial" w:hAnsi="Arial" w:cs="Arial"/>
          <w:b/>
          <w:sz w:val="22"/>
          <w:szCs w:val="22"/>
        </w:rPr>
        <w:t>Please refrain from:</w:t>
      </w:r>
    </w:p>
    <w:p w:rsidR="0088574E" w:rsidRPr="000E3FF3" w:rsidRDefault="0088574E" w:rsidP="00C34F23">
      <w:pPr>
        <w:numPr>
          <w:ilvl w:val="0"/>
          <w:numId w:val="200"/>
        </w:numPr>
        <w:rPr>
          <w:rFonts w:ascii="Arial" w:hAnsi="Arial" w:cs="Arial"/>
          <w:sz w:val="22"/>
          <w:szCs w:val="22"/>
        </w:rPr>
      </w:pPr>
      <w:r w:rsidRPr="000E3FF3">
        <w:rPr>
          <w:rFonts w:ascii="Arial" w:hAnsi="Arial" w:cs="Arial"/>
          <w:sz w:val="22"/>
          <w:szCs w:val="22"/>
        </w:rPr>
        <w:t xml:space="preserve">Shouting at, smacking or physically punishing your </w:t>
      </w:r>
      <w:proofErr w:type="gramStart"/>
      <w:r w:rsidRPr="000E3FF3">
        <w:rPr>
          <w:rFonts w:ascii="Arial" w:hAnsi="Arial" w:cs="Arial"/>
          <w:sz w:val="22"/>
          <w:szCs w:val="22"/>
        </w:rPr>
        <w:t>child(</w:t>
      </w:r>
      <w:proofErr w:type="spellStart"/>
      <w:proofErr w:type="gramEnd"/>
      <w:r w:rsidRPr="000E3FF3">
        <w:rPr>
          <w:rFonts w:ascii="Arial" w:hAnsi="Arial" w:cs="Arial"/>
          <w:sz w:val="22"/>
          <w:szCs w:val="22"/>
        </w:rPr>
        <w:t>ren</w:t>
      </w:r>
      <w:proofErr w:type="spellEnd"/>
      <w:r w:rsidRPr="000E3FF3">
        <w:rPr>
          <w:rFonts w:ascii="Arial" w:hAnsi="Arial" w:cs="Arial"/>
          <w:sz w:val="22"/>
          <w:szCs w:val="22"/>
        </w:rPr>
        <w:t>) or any other children whilst in the setting.</w:t>
      </w:r>
    </w:p>
    <w:p w:rsidR="0088574E" w:rsidRPr="000E3FF3" w:rsidRDefault="0088574E" w:rsidP="00C34F23">
      <w:pPr>
        <w:numPr>
          <w:ilvl w:val="0"/>
          <w:numId w:val="200"/>
        </w:numPr>
        <w:rPr>
          <w:rFonts w:ascii="Arial" w:hAnsi="Arial" w:cs="Arial"/>
          <w:sz w:val="22"/>
          <w:szCs w:val="22"/>
        </w:rPr>
      </w:pPr>
      <w:r w:rsidRPr="000E3FF3">
        <w:rPr>
          <w:rFonts w:ascii="Arial" w:hAnsi="Arial" w:cs="Arial"/>
          <w:sz w:val="22"/>
          <w:szCs w:val="22"/>
        </w:rPr>
        <w:t>Using inappropriate language or displaying aggressive or intimidating behaviour towards the staff, children or other parents/carers either in person, on the phone or in writing.</w:t>
      </w:r>
    </w:p>
    <w:p w:rsidR="0088574E" w:rsidRPr="000E3FF3" w:rsidRDefault="0088574E" w:rsidP="00C34F23">
      <w:pPr>
        <w:numPr>
          <w:ilvl w:val="0"/>
          <w:numId w:val="200"/>
        </w:numPr>
        <w:rPr>
          <w:rFonts w:ascii="Arial" w:hAnsi="Arial" w:cs="Arial"/>
          <w:sz w:val="22"/>
          <w:szCs w:val="22"/>
        </w:rPr>
      </w:pPr>
      <w:r w:rsidRPr="000E3FF3">
        <w:rPr>
          <w:rFonts w:ascii="Arial" w:hAnsi="Arial" w:cs="Arial"/>
          <w:sz w:val="22"/>
          <w:szCs w:val="22"/>
        </w:rPr>
        <w:t xml:space="preserve">Collecting your </w:t>
      </w:r>
      <w:proofErr w:type="gramStart"/>
      <w:r w:rsidRPr="000E3FF3">
        <w:rPr>
          <w:rFonts w:ascii="Arial" w:hAnsi="Arial" w:cs="Arial"/>
          <w:sz w:val="22"/>
          <w:szCs w:val="22"/>
        </w:rPr>
        <w:t>child(</w:t>
      </w:r>
      <w:proofErr w:type="spellStart"/>
      <w:proofErr w:type="gramEnd"/>
      <w:r w:rsidRPr="000E3FF3">
        <w:rPr>
          <w:rFonts w:ascii="Arial" w:hAnsi="Arial" w:cs="Arial"/>
          <w:sz w:val="22"/>
          <w:szCs w:val="22"/>
        </w:rPr>
        <w:t>ren</w:t>
      </w:r>
      <w:proofErr w:type="spellEnd"/>
      <w:r w:rsidRPr="000E3FF3">
        <w:rPr>
          <w:rFonts w:ascii="Arial" w:hAnsi="Arial" w:cs="Arial"/>
          <w:sz w:val="22"/>
          <w:szCs w:val="22"/>
        </w:rPr>
        <w:t>) from nursery if you have consumed alcohol, medication or other substances that have affected your judgement or responses.</w:t>
      </w:r>
    </w:p>
    <w:p w:rsidR="0088574E" w:rsidRPr="000E3FF3" w:rsidRDefault="0088574E" w:rsidP="00C34F23">
      <w:pPr>
        <w:numPr>
          <w:ilvl w:val="0"/>
          <w:numId w:val="200"/>
        </w:numPr>
        <w:rPr>
          <w:rFonts w:ascii="Arial" w:hAnsi="Arial" w:cs="Arial"/>
          <w:sz w:val="22"/>
          <w:szCs w:val="22"/>
        </w:rPr>
      </w:pPr>
      <w:r w:rsidRPr="000E3FF3">
        <w:rPr>
          <w:rFonts w:ascii="Arial" w:hAnsi="Arial" w:cs="Arial"/>
          <w:sz w:val="22"/>
          <w:szCs w:val="22"/>
        </w:rPr>
        <w:t>Discussing sensitive issues within earshot of your child or other children or other adults.</w:t>
      </w:r>
    </w:p>
    <w:p w:rsidR="0088574E" w:rsidRPr="000E3FF3" w:rsidRDefault="0088574E" w:rsidP="00C34F23">
      <w:pPr>
        <w:numPr>
          <w:ilvl w:val="0"/>
          <w:numId w:val="200"/>
        </w:numPr>
        <w:rPr>
          <w:rFonts w:ascii="Arial" w:hAnsi="Arial" w:cs="Arial"/>
          <w:sz w:val="22"/>
          <w:szCs w:val="22"/>
        </w:rPr>
      </w:pPr>
      <w:r w:rsidRPr="000E3FF3">
        <w:rPr>
          <w:rFonts w:ascii="Arial" w:hAnsi="Arial" w:cs="Arial"/>
          <w:sz w:val="22"/>
          <w:szCs w:val="22"/>
        </w:rPr>
        <w:t>Taking photos or videos of children other than your own, unless agreed by a member of the senior team.</w:t>
      </w:r>
    </w:p>
    <w:p w:rsidR="0088574E" w:rsidRPr="000E3FF3" w:rsidRDefault="0088574E" w:rsidP="00C34F23">
      <w:pPr>
        <w:numPr>
          <w:ilvl w:val="0"/>
          <w:numId w:val="200"/>
        </w:numPr>
        <w:rPr>
          <w:rFonts w:ascii="Arial" w:hAnsi="Arial" w:cs="Arial"/>
          <w:sz w:val="22"/>
          <w:szCs w:val="22"/>
        </w:rPr>
      </w:pPr>
      <w:r w:rsidRPr="000E3FF3">
        <w:rPr>
          <w:rFonts w:ascii="Arial" w:hAnsi="Arial" w:cs="Arial"/>
          <w:sz w:val="22"/>
          <w:szCs w:val="22"/>
        </w:rPr>
        <w:t>Using your mobile whilst in the children's hall or gardens.</w:t>
      </w:r>
    </w:p>
    <w:p w:rsidR="0088574E" w:rsidRPr="000E3FF3" w:rsidRDefault="0088574E" w:rsidP="0088574E">
      <w:pPr>
        <w:rPr>
          <w:rFonts w:ascii="Arial" w:hAnsi="Arial" w:cs="Arial"/>
          <w:sz w:val="18"/>
          <w:szCs w:val="18"/>
        </w:rPr>
      </w:pPr>
    </w:p>
    <w:p w:rsidR="0088574E" w:rsidRPr="000E3FF3" w:rsidRDefault="0088574E" w:rsidP="0088574E">
      <w:pPr>
        <w:rPr>
          <w:rFonts w:ascii="Arial" w:hAnsi="Arial" w:cs="Arial"/>
          <w:sz w:val="16"/>
          <w:szCs w:val="16"/>
        </w:rPr>
      </w:pPr>
      <w:r w:rsidRPr="000E3FF3">
        <w:rPr>
          <w:rFonts w:ascii="Arial" w:hAnsi="Arial" w:cs="Arial"/>
          <w:sz w:val="16"/>
          <w:szCs w:val="16"/>
        </w:rPr>
        <w:t>Failure to adhere to any of the above may place your child's place at the setting in jeopardy although this action will only be taken if all other avenues have been explored and the management feel it is the only possible course of action left open to them. The setting believes that if the above points are adhered to, a safe, friendly and respectful environment will be created.</w:t>
      </w:r>
    </w:p>
    <w:p w:rsidR="00E6379B" w:rsidRPr="000E3FF3" w:rsidRDefault="00A122E0" w:rsidP="00A122E0">
      <w:pPr>
        <w:pStyle w:val="Heading1"/>
        <w:spacing w:line="360" w:lineRule="auto"/>
        <w:rPr>
          <w:rFonts w:cs="Arial"/>
          <w:szCs w:val="28"/>
        </w:rPr>
      </w:pPr>
      <w:r w:rsidRPr="000E3FF3">
        <w:rPr>
          <w:rFonts w:cs="Arial"/>
          <w:szCs w:val="28"/>
        </w:rPr>
        <w:lastRenderedPageBreak/>
        <w:t xml:space="preserve">Confidentiality </w:t>
      </w:r>
      <w:r w:rsidR="00E6379B" w:rsidRPr="000E3FF3">
        <w:rPr>
          <w:rFonts w:cs="Arial"/>
          <w:szCs w:val="28"/>
        </w:rPr>
        <w:t>and client access to records</w:t>
      </w:r>
    </w:p>
    <w:p w:rsidR="00A122E0" w:rsidRPr="000E3FF3" w:rsidRDefault="00A122E0" w:rsidP="00DA7CC6">
      <w:pPr>
        <w:pStyle w:val="Heading1"/>
        <w:spacing w:line="360" w:lineRule="auto"/>
        <w:rPr>
          <w:rFonts w:cs="Arial"/>
          <w:sz w:val="22"/>
          <w:szCs w:val="22"/>
        </w:rPr>
      </w:pPr>
      <w:r w:rsidRPr="000E3FF3">
        <w:rPr>
          <w:rFonts w:cs="Arial"/>
          <w:sz w:val="22"/>
          <w:szCs w:val="22"/>
        </w:rPr>
        <w:t>Policy statement</w:t>
      </w:r>
    </w:p>
    <w:p w:rsidR="00A122E0" w:rsidRPr="000E3FF3" w:rsidRDefault="00A122E0" w:rsidP="00A122E0">
      <w:pPr>
        <w:pStyle w:val="Default"/>
        <w:spacing w:line="360" w:lineRule="auto"/>
        <w:rPr>
          <w:rFonts w:ascii="Arial" w:hAnsi="Arial" w:cs="Arial"/>
          <w:i/>
          <w:sz w:val="22"/>
          <w:szCs w:val="22"/>
        </w:rPr>
      </w:pPr>
      <w:r w:rsidRPr="000E3FF3">
        <w:rPr>
          <w:rFonts w:ascii="Arial" w:hAnsi="Arial" w:cs="Arial"/>
          <w:i/>
          <w:sz w:val="22"/>
          <w:szCs w:val="22"/>
        </w:rPr>
        <w:t>‘Share with informed consent where appropriate and, where possible, respect the wishes of those who do not consent to share confidential information. You may still share information without consent if, in your judgement, there is good reason to do so, such as where safety may be at risk. You will need to base your judgement on the facts of the case.’</w:t>
      </w:r>
    </w:p>
    <w:p w:rsidR="00A122E0" w:rsidRPr="000E3FF3" w:rsidRDefault="00A122E0" w:rsidP="00A122E0">
      <w:pPr>
        <w:spacing w:line="360" w:lineRule="auto"/>
        <w:jc w:val="right"/>
        <w:rPr>
          <w:rFonts w:ascii="Arial" w:hAnsi="Arial" w:cs="Arial"/>
          <w:i/>
          <w:sz w:val="22"/>
          <w:szCs w:val="22"/>
        </w:rPr>
      </w:pPr>
      <w:r w:rsidRPr="000E3FF3">
        <w:rPr>
          <w:rFonts w:ascii="Arial" w:hAnsi="Arial" w:cs="Arial"/>
          <w:i/>
          <w:sz w:val="22"/>
          <w:szCs w:val="22"/>
        </w:rPr>
        <w:t xml:space="preserve">Information sharing: Advice for practitioners providing safeguarding services to children, young people, parents and carers </w:t>
      </w:r>
      <w:r w:rsidRPr="000E3FF3">
        <w:rPr>
          <w:rFonts w:ascii="Arial" w:hAnsi="Arial" w:cs="Arial"/>
          <w:sz w:val="22"/>
          <w:szCs w:val="22"/>
        </w:rPr>
        <w:t>(HMG 2015)</w:t>
      </w:r>
    </w:p>
    <w:p w:rsidR="00A122E0" w:rsidRPr="000E3FF3" w:rsidRDefault="00A122E0" w:rsidP="00A122E0">
      <w:pPr>
        <w:spacing w:line="360" w:lineRule="auto"/>
        <w:rPr>
          <w:rFonts w:ascii="Arial" w:hAnsi="Arial" w:cs="Arial"/>
          <w:sz w:val="22"/>
          <w:szCs w:val="22"/>
        </w:rPr>
      </w:pPr>
    </w:p>
    <w:p w:rsidR="00A122E0" w:rsidRPr="000E3FF3" w:rsidRDefault="00A122E0" w:rsidP="00A122E0">
      <w:pPr>
        <w:spacing w:line="360" w:lineRule="auto"/>
        <w:rPr>
          <w:rFonts w:ascii="Arial" w:hAnsi="Arial" w:cs="Arial"/>
          <w:b/>
          <w:sz w:val="22"/>
          <w:szCs w:val="22"/>
        </w:rPr>
      </w:pPr>
      <w:r w:rsidRPr="000E3FF3">
        <w:rPr>
          <w:rFonts w:ascii="Arial" w:hAnsi="Arial" w:cs="Arial"/>
          <w:sz w:val="22"/>
          <w:szCs w:val="22"/>
        </w:rPr>
        <w:t>In our setting, staff and managers can be said to have a ‘confidential relationship’ with families. It is our intention to respect the privacy of children and their parents and carers, while ensuring that they access high quality early years care and education in our setting. We aim to ensure that all parents and carers can share their information in the confidence that it will only be used to enhance the welfare of their children. We have record keeping systems in place that meet legal requirements; the means that we use to store and share that information takes place within the framework of the General Data Protection Regulations (2018)</w:t>
      </w:r>
      <w:r w:rsidRPr="000E3FF3">
        <w:rPr>
          <w:rFonts w:ascii="Arial" w:hAnsi="Arial" w:cs="Arial"/>
          <w:color w:val="FF0000"/>
          <w:sz w:val="22"/>
          <w:szCs w:val="22"/>
        </w:rPr>
        <w:t xml:space="preserve"> </w:t>
      </w:r>
      <w:r w:rsidRPr="000E3FF3">
        <w:rPr>
          <w:rFonts w:ascii="Arial" w:hAnsi="Arial" w:cs="Arial"/>
          <w:sz w:val="22"/>
          <w:szCs w:val="22"/>
        </w:rPr>
        <w:t>and the Human Rights Act (1998).</w:t>
      </w:r>
    </w:p>
    <w:p w:rsidR="00A122E0" w:rsidRPr="000E3FF3" w:rsidRDefault="00A122E0" w:rsidP="00A122E0">
      <w:pPr>
        <w:spacing w:line="360" w:lineRule="auto"/>
        <w:rPr>
          <w:rFonts w:ascii="Arial" w:hAnsi="Arial" w:cs="Arial"/>
          <w:b/>
          <w:sz w:val="22"/>
          <w:szCs w:val="22"/>
        </w:rPr>
      </w:pPr>
    </w:p>
    <w:p w:rsidR="00A122E0" w:rsidRPr="000E3FF3" w:rsidRDefault="00A122E0" w:rsidP="00A122E0">
      <w:pPr>
        <w:spacing w:line="360" w:lineRule="auto"/>
        <w:rPr>
          <w:rFonts w:ascii="Arial" w:hAnsi="Arial" w:cs="Arial"/>
          <w:b/>
          <w:sz w:val="22"/>
          <w:szCs w:val="22"/>
        </w:rPr>
      </w:pPr>
      <w:r w:rsidRPr="000E3FF3">
        <w:rPr>
          <w:rFonts w:ascii="Arial" w:hAnsi="Arial" w:cs="Arial"/>
          <w:b/>
          <w:sz w:val="22"/>
          <w:szCs w:val="22"/>
        </w:rPr>
        <w:t>Confidentiality procedures</w:t>
      </w:r>
    </w:p>
    <w:p w:rsidR="00A122E0" w:rsidRPr="000E3FF3" w:rsidRDefault="00A122E0" w:rsidP="00A122E0">
      <w:pPr>
        <w:spacing w:line="360" w:lineRule="auto"/>
        <w:rPr>
          <w:rFonts w:ascii="Arial" w:hAnsi="Arial" w:cs="Arial"/>
          <w:b/>
          <w:sz w:val="22"/>
          <w:szCs w:val="22"/>
        </w:rPr>
      </w:pPr>
    </w:p>
    <w:p w:rsidR="00A122E0" w:rsidRPr="000E3FF3" w:rsidRDefault="00A122E0" w:rsidP="00C34F23">
      <w:pPr>
        <w:pStyle w:val="ListParagraph"/>
        <w:numPr>
          <w:ilvl w:val="0"/>
          <w:numId w:val="155"/>
        </w:numPr>
        <w:spacing w:line="360" w:lineRule="auto"/>
        <w:contextualSpacing w:val="0"/>
        <w:rPr>
          <w:rFonts w:ascii="Arial" w:hAnsi="Arial" w:cs="Arial"/>
          <w:sz w:val="22"/>
          <w:szCs w:val="22"/>
        </w:rPr>
      </w:pPr>
      <w:r w:rsidRPr="000E3FF3">
        <w:rPr>
          <w:rFonts w:ascii="Arial" w:hAnsi="Arial" w:cs="Arial"/>
          <w:sz w:val="22"/>
          <w:szCs w:val="22"/>
        </w:rPr>
        <w:t>Most things that happen between the family, the child and the setting are confidential to our setting. In exceptional circumstances information is shared, for example with other professionals or possibly social care or the police.</w:t>
      </w:r>
    </w:p>
    <w:p w:rsidR="00A122E0" w:rsidRPr="000E3FF3" w:rsidRDefault="00A122E0" w:rsidP="00C34F23">
      <w:pPr>
        <w:pStyle w:val="ListParagraph"/>
        <w:numPr>
          <w:ilvl w:val="0"/>
          <w:numId w:val="155"/>
        </w:numPr>
        <w:spacing w:line="360" w:lineRule="auto"/>
        <w:contextualSpacing w:val="0"/>
        <w:rPr>
          <w:rFonts w:ascii="Arial" w:hAnsi="Arial" w:cs="Arial"/>
          <w:sz w:val="22"/>
          <w:szCs w:val="22"/>
        </w:rPr>
      </w:pPr>
      <w:r w:rsidRPr="000E3FF3">
        <w:rPr>
          <w:rFonts w:ascii="Arial" w:hAnsi="Arial" w:cs="Arial"/>
          <w:sz w:val="22"/>
          <w:szCs w:val="22"/>
        </w:rPr>
        <w:t xml:space="preserve">Information shared with other agencies is done in line with our Information Sharing Policy. </w:t>
      </w:r>
    </w:p>
    <w:p w:rsidR="00A122E0" w:rsidRPr="000E3FF3" w:rsidRDefault="00A122E0" w:rsidP="00C34F23">
      <w:pPr>
        <w:pStyle w:val="ListParagraph"/>
        <w:numPr>
          <w:ilvl w:val="0"/>
          <w:numId w:val="155"/>
        </w:numPr>
        <w:spacing w:line="360" w:lineRule="auto"/>
        <w:contextualSpacing w:val="0"/>
        <w:rPr>
          <w:rFonts w:ascii="Arial" w:hAnsi="Arial" w:cs="Arial"/>
          <w:sz w:val="22"/>
          <w:szCs w:val="22"/>
        </w:rPr>
      </w:pPr>
      <w:r w:rsidRPr="000E3FF3">
        <w:rPr>
          <w:rFonts w:ascii="Arial" w:hAnsi="Arial" w:cs="Arial"/>
          <w:sz w:val="22"/>
          <w:szCs w:val="22"/>
        </w:rPr>
        <w:t>We always check whether parents regard the information they share with us to be confidential or not.</w:t>
      </w:r>
    </w:p>
    <w:p w:rsidR="00A122E0" w:rsidRPr="000E3FF3" w:rsidRDefault="00A122E0" w:rsidP="00C34F23">
      <w:pPr>
        <w:pStyle w:val="ListParagraph"/>
        <w:numPr>
          <w:ilvl w:val="0"/>
          <w:numId w:val="155"/>
        </w:numPr>
        <w:spacing w:line="360" w:lineRule="auto"/>
        <w:contextualSpacing w:val="0"/>
        <w:rPr>
          <w:rFonts w:ascii="Arial" w:hAnsi="Arial" w:cs="Arial"/>
          <w:sz w:val="22"/>
          <w:szCs w:val="22"/>
        </w:rPr>
      </w:pPr>
      <w:r w:rsidRPr="000E3FF3">
        <w:rPr>
          <w:rFonts w:ascii="Arial" w:hAnsi="Arial" w:cs="Arial"/>
          <w:sz w:val="22"/>
          <w:szCs w:val="22"/>
        </w:rPr>
        <w:t xml:space="preserve">Some parents may share information about themselves with other parents as well as with our staff; we cannot be held responsible if information is shared by those parents whom the person has ‘confided’ in. </w:t>
      </w:r>
    </w:p>
    <w:p w:rsidR="00A122E0" w:rsidRPr="000E3FF3" w:rsidRDefault="00A122E0" w:rsidP="00C34F23">
      <w:pPr>
        <w:pStyle w:val="ListParagraph"/>
        <w:numPr>
          <w:ilvl w:val="0"/>
          <w:numId w:val="155"/>
        </w:numPr>
        <w:spacing w:line="360" w:lineRule="auto"/>
        <w:contextualSpacing w:val="0"/>
        <w:rPr>
          <w:rFonts w:ascii="Arial" w:hAnsi="Arial" w:cs="Arial"/>
          <w:sz w:val="22"/>
          <w:szCs w:val="22"/>
        </w:rPr>
      </w:pPr>
      <w:r w:rsidRPr="000E3FF3">
        <w:rPr>
          <w:rFonts w:ascii="Arial" w:hAnsi="Arial" w:cs="Arial"/>
          <w:sz w:val="22"/>
          <w:szCs w:val="22"/>
        </w:rPr>
        <w:t xml:space="preserve">Information shared between parents in a discussion or training group is usually bound by a shared agreement that the information is confidential to the group and not discussed outside of it. </w:t>
      </w:r>
      <w:r w:rsidRPr="000E3FF3">
        <w:rPr>
          <w:rFonts w:ascii="Arial" w:hAnsi="Arial" w:cs="Arial"/>
          <w:color w:val="000000"/>
          <w:sz w:val="22"/>
          <w:szCs w:val="22"/>
        </w:rPr>
        <w:t>We are not responsible should that confidentiality be breached by participants.</w:t>
      </w:r>
    </w:p>
    <w:p w:rsidR="00A122E0" w:rsidRPr="000E3FF3" w:rsidRDefault="00A122E0" w:rsidP="00C34F23">
      <w:pPr>
        <w:pStyle w:val="ListParagraph"/>
        <w:numPr>
          <w:ilvl w:val="0"/>
          <w:numId w:val="155"/>
        </w:numPr>
        <w:spacing w:line="360" w:lineRule="auto"/>
        <w:contextualSpacing w:val="0"/>
        <w:rPr>
          <w:rFonts w:ascii="Arial" w:hAnsi="Arial" w:cs="Arial"/>
          <w:sz w:val="22"/>
          <w:szCs w:val="22"/>
        </w:rPr>
      </w:pPr>
      <w:r w:rsidRPr="000E3FF3">
        <w:rPr>
          <w:rFonts w:ascii="Arial" w:hAnsi="Arial" w:cs="Arial"/>
          <w:sz w:val="22"/>
          <w:szCs w:val="22"/>
        </w:rPr>
        <w:t>We inform parents when we need to record confidential information beyond the general personal information we keep (see our Children's Records Policy</w:t>
      </w:r>
      <w:r w:rsidRPr="000E3FF3">
        <w:rPr>
          <w:rFonts w:ascii="Arial" w:hAnsi="Arial" w:cs="Arial"/>
          <w:color w:val="FF0000"/>
          <w:sz w:val="22"/>
          <w:szCs w:val="22"/>
        </w:rPr>
        <w:t xml:space="preserve"> </w:t>
      </w:r>
      <w:r w:rsidRPr="000E3FF3">
        <w:rPr>
          <w:rFonts w:ascii="Arial" w:hAnsi="Arial" w:cs="Arial"/>
          <w:sz w:val="22"/>
          <w:szCs w:val="22"/>
        </w:rPr>
        <w:t>and Privacy Notice) - for example with regard to any injuries, concerns or changes in relation to the child or the family, any discussions with parents on sensitive matters, any records we are obliged to keep regarding action taken in respect of child protection and any contact and correspondence with external agencies in relation to their child.</w:t>
      </w:r>
    </w:p>
    <w:p w:rsidR="00A122E0" w:rsidRPr="000E3FF3" w:rsidRDefault="00A122E0" w:rsidP="00C34F23">
      <w:pPr>
        <w:pStyle w:val="ListParagraph"/>
        <w:numPr>
          <w:ilvl w:val="0"/>
          <w:numId w:val="155"/>
        </w:numPr>
        <w:spacing w:line="360" w:lineRule="auto"/>
        <w:contextualSpacing w:val="0"/>
        <w:rPr>
          <w:rFonts w:ascii="Arial" w:hAnsi="Arial" w:cs="Arial"/>
          <w:sz w:val="22"/>
          <w:szCs w:val="22"/>
        </w:rPr>
      </w:pPr>
      <w:r w:rsidRPr="000E3FF3">
        <w:rPr>
          <w:rFonts w:ascii="Arial" w:hAnsi="Arial" w:cs="Arial"/>
          <w:sz w:val="22"/>
          <w:szCs w:val="22"/>
        </w:rPr>
        <w:lastRenderedPageBreak/>
        <w:t>We keep all records securely (see our Children's Records Policy and Privacy Notice).</w:t>
      </w:r>
    </w:p>
    <w:p w:rsidR="00A122E0" w:rsidRPr="000E3FF3" w:rsidRDefault="00A122E0" w:rsidP="00C34F23">
      <w:pPr>
        <w:pStyle w:val="ListParagraph"/>
        <w:numPr>
          <w:ilvl w:val="0"/>
          <w:numId w:val="155"/>
        </w:numPr>
        <w:spacing w:line="360" w:lineRule="auto"/>
        <w:contextualSpacing w:val="0"/>
        <w:rPr>
          <w:rFonts w:ascii="Arial" w:hAnsi="Arial" w:cs="Arial"/>
          <w:strike/>
          <w:sz w:val="22"/>
          <w:szCs w:val="22"/>
        </w:rPr>
      </w:pPr>
      <w:r w:rsidRPr="000E3FF3">
        <w:rPr>
          <w:rFonts w:ascii="Arial" w:hAnsi="Arial" w:cs="Arial"/>
          <w:sz w:val="22"/>
          <w:szCs w:val="22"/>
        </w:rPr>
        <w:t>Information is kept in a manual file, or electronically. [Our staff may also</w:t>
      </w:r>
      <w:r w:rsidRPr="000E3FF3">
        <w:rPr>
          <w:rFonts w:ascii="Arial" w:hAnsi="Arial" w:cs="Arial"/>
          <w:color w:val="FF0000"/>
          <w:sz w:val="22"/>
          <w:szCs w:val="22"/>
        </w:rPr>
        <w:t xml:space="preserve"> </w:t>
      </w:r>
      <w:r w:rsidRPr="000E3FF3">
        <w:rPr>
          <w:rFonts w:ascii="Arial" w:hAnsi="Arial" w:cs="Arial"/>
          <w:sz w:val="22"/>
          <w:szCs w:val="22"/>
        </w:rPr>
        <w:t>use a computer to type reports, or letters. Where this is the case, the typed document is deleted from the PC and only the hard copy kept.</w:t>
      </w:r>
    </w:p>
    <w:p w:rsidR="00A122E0" w:rsidRPr="000E3FF3" w:rsidRDefault="00A122E0" w:rsidP="00C34F23">
      <w:pPr>
        <w:pStyle w:val="ListParagraph"/>
        <w:numPr>
          <w:ilvl w:val="0"/>
          <w:numId w:val="155"/>
        </w:numPr>
        <w:spacing w:line="360" w:lineRule="auto"/>
        <w:contextualSpacing w:val="0"/>
        <w:rPr>
          <w:rFonts w:ascii="Arial" w:hAnsi="Arial" w:cs="Arial"/>
          <w:sz w:val="22"/>
          <w:szCs w:val="22"/>
        </w:rPr>
      </w:pPr>
      <w:r w:rsidRPr="000E3FF3">
        <w:rPr>
          <w:rFonts w:ascii="Arial" w:hAnsi="Arial" w:cs="Arial"/>
          <w:sz w:val="22"/>
          <w:szCs w:val="22"/>
        </w:rPr>
        <w:t xml:space="preserve">Where it is helpful to keep an electronic copy, we download it onto </w:t>
      </w:r>
      <w:proofErr w:type="gramStart"/>
      <w:r w:rsidRPr="000E3FF3">
        <w:rPr>
          <w:rFonts w:ascii="Arial" w:hAnsi="Arial" w:cs="Arial"/>
          <w:sz w:val="22"/>
          <w:szCs w:val="22"/>
        </w:rPr>
        <w:t>a  designated</w:t>
      </w:r>
      <w:proofErr w:type="gramEnd"/>
      <w:r w:rsidRPr="000E3FF3">
        <w:rPr>
          <w:rFonts w:ascii="Arial" w:hAnsi="Arial" w:cs="Arial"/>
          <w:sz w:val="22"/>
          <w:szCs w:val="22"/>
        </w:rPr>
        <w:t xml:space="preserve"> setting disc, labelled and kept securely in the locked file. [No documents are kept on the hard drive. This is because the settings’ PC’s do not have facilities for confidential user folders.]</w:t>
      </w:r>
    </w:p>
    <w:p w:rsidR="00A122E0" w:rsidRPr="000E3FF3" w:rsidRDefault="00A122E0" w:rsidP="00C34F23">
      <w:pPr>
        <w:pStyle w:val="ListParagraph"/>
        <w:numPr>
          <w:ilvl w:val="0"/>
          <w:numId w:val="155"/>
        </w:numPr>
        <w:spacing w:line="360" w:lineRule="auto"/>
        <w:contextualSpacing w:val="0"/>
        <w:rPr>
          <w:rFonts w:ascii="Arial" w:hAnsi="Arial" w:cs="Arial"/>
          <w:sz w:val="22"/>
          <w:szCs w:val="22"/>
        </w:rPr>
      </w:pPr>
      <w:r w:rsidRPr="000E3FF3">
        <w:rPr>
          <w:rFonts w:ascii="Arial" w:hAnsi="Arial" w:cs="Arial"/>
          <w:sz w:val="22"/>
          <w:szCs w:val="22"/>
        </w:rPr>
        <w:t xml:space="preserve">Our </w:t>
      </w:r>
      <w:proofErr w:type="gramStart"/>
      <w:r w:rsidRPr="000E3FF3">
        <w:rPr>
          <w:rFonts w:ascii="Arial" w:hAnsi="Arial" w:cs="Arial"/>
          <w:sz w:val="22"/>
          <w:szCs w:val="22"/>
        </w:rPr>
        <w:t>staff discuss</w:t>
      </w:r>
      <w:proofErr w:type="gramEnd"/>
      <w:r w:rsidRPr="000E3FF3">
        <w:rPr>
          <w:rFonts w:ascii="Arial" w:hAnsi="Arial" w:cs="Arial"/>
          <w:sz w:val="22"/>
          <w:szCs w:val="22"/>
        </w:rPr>
        <w:t xml:space="preserve"> children’s general progress and well being together in meetings, but more sensitive information is restricted to our manager and the child’s key person, and is shared with other staff on a need to know basis.</w:t>
      </w:r>
    </w:p>
    <w:p w:rsidR="00A122E0" w:rsidRPr="000E3FF3" w:rsidRDefault="00A122E0" w:rsidP="00C34F23">
      <w:pPr>
        <w:pStyle w:val="ListParagraph"/>
        <w:numPr>
          <w:ilvl w:val="0"/>
          <w:numId w:val="155"/>
        </w:numPr>
        <w:spacing w:line="360" w:lineRule="auto"/>
        <w:contextualSpacing w:val="0"/>
        <w:rPr>
          <w:rFonts w:ascii="Arial" w:hAnsi="Arial" w:cs="Arial"/>
          <w:sz w:val="22"/>
          <w:szCs w:val="22"/>
        </w:rPr>
      </w:pPr>
      <w:r w:rsidRPr="000E3FF3">
        <w:rPr>
          <w:rFonts w:ascii="Arial" w:hAnsi="Arial" w:cs="Arial"/>
          <w:sz w:val="22"/>
          <w:szCs w:val="22"/>
        </w:rPr>
        <w:t xml:space="preserve">We do not discuss children with staff who are not involved in the child’s care, </w:t>
      </w:r>
      <w:proofErr w:type="gramStart"/>
      <w:r w:rsidRPr="000E3FF3">
        <w:rPr>
          <w:rFonts w:ascii="Arial" w:hAnsi="Arial" w:cs="Arial"/>
          <w:sz w:val="22"/>
          <w:szCs w:val="22"/>
        </w:rPr>
        <w:t>nor</w:t>
      </w:r>
      <w:proofErr w:type="gramEnd"/>
      <w:r w:rsidRPr="000E3FF3">
        <w:rPr>
          <w:rFonts w:ascii="Arial" w:hAnsi="Arial" w:cs="Arial"/>
          <w:sz w:val="22"/>
          <w:szCs w:val="22"/>
        </w:rPr>
        <w:t xml:space="preserve"> with other parents or anyone else outside of the setting.</w:t>
      </w:r>
    </w:p>
    <w:p w:rsidR="00A122E0" w:rsidRPr="000E3FF3" w:rsidRDefault="00A122E0" w:rsidP="00C34F23">
      <w:pPr>
        <w:pStyle w:val="ListParagraph"/>
        <w:numPr>
          <w:ilvl w:val="0"/>
          <w:numId w:val="155"/>
        </w:numPr>
        <w:spacing w:line="360" w:lineRule="auto"/>
        <w:contextualSpacing w:val="0"/>
        <w:rPr>
          <w:rFonts w:ascii="Arial" w:hAnsi="Arial" w:cs="Arial"/>
          <w:sz w:val="22"/>
          <w:szCs w:val="22"/>
        </w:rPr>
      </w:pPr>
      <w:r w:rsidRPr="000E3FF3">
        <w:rPr>
          <w:rFonts w:ascii="Arial" w:hAnsi="Arial" w:cs="Arial"/>
          <w:sz w:val="22"/>
          <w:szCs w:val="22"/>
        </w:rPr>
        <w:t>Our discussions with other professionals take place within a professional framework and not on an informal or ad-hoc basis.</w:t>
      </w:r>
    </w:p>
    <w:p w:rsidR="00A122E0" w:rsidRPr="000E3FF3" w:rsidRDefault="00A122E0" w:rsidP="009B3964">
      <w:pPr>
        <w:pStyle w:val="ListParagraph"/>
        <w:numPr>
          <w:ilvl w:val="0"/>
          <w:numId w:val="155"/>
        </w:numPr>
        <w:spacing w:line="360" w:lineRule="auto"/>
        <w:contextualSpacing w:val="0"/>
        <w:rPr>
          <w:rFonts w:ascii="Arial" w:hAnsi="Arial" w:cs="Arial"/>
          <w:sz w:val="22"/>
          <w:szCs w:val="22"/>
        </w:rPr>
      </w:pPr>
      <w:r w:rsidRPr="000E3FF3">
        <w:rPr>
          <w:rFonts w:ascii="Arial" w:hAnsi="Arial" w:cs="Arial"/>
          <w:sz w:val="22"/>
          <w:szCs w:val="22"/>
        </w:rPr>
        <w:t>Where third parties share information about an individual to us; our practitioners and manager check if it is confidential, both in terms of the party sharing the information and of the person whom the information concerns.</w:t>
      </w:r>
    </w:p>
    <w:p w:rsidR="00A122E0" w:rsidRPr="000E3FF3" w:rsidRDefault="00A122E0" w:rsidP="00DA7CC6">
      <w:pPr>
        <w:pStyle w:val="Heading2"/>
        <w:spacing w:line="360" w:lineRule="auto"/>
        <w:rPr>
          <w:rFonts w:ascii="Arial" w:hAnsi="Arial" w:cs="Arial"/>
          <w:szCs w:val="22"/>
        </w:rPr>
      </w:pPr>
      <w:r w:rsidRPr="000E3FF3">
        <w:rPr>
          <w:rFonts w:ascii="Arial" w:hAnsi="Arial" w:cs="Arial"/>
          <w:szCs w:val="22"/>
        </w:rPr>
        <w:t>Client access to records procedures</w:t>
      </w:r>
    </w:p>
    <w:p w:rsidR="00A122E0" w:rsidRPr="000E3FF3" w:rsidRDefault="00A122E0" w:rsidP="00A122E0">
      <w:pPr>
        <w:spacing w:line="360" w:lineRule="auto"/>
        <w:rPr>
          <w:rFonts w:ascii="Arial" w:hAnsi="Arial" w:cs="Arial"/>
          <w:sz w:val="22"/>
          <w:szCs w:val="22"/>
        </w:rPr>
      </w:pPr>
      <w:r w:rsidRPr="000E3FF3">
        <w:rPr>
          <w:rFonts w:ascii="Arial" w:hAnsi="Arial" w:cs="Arial"/>
          <w:sz w:val="22"/>
          <w:szCs w:val="22"/>
        </w:rPr>
        <w:t>Parents may request access to any confidential records we hold on their child and family following the procedure below:</w:t>
      </w:r>
    </w:p>
    <w:p w:rsidR="00A122E0" w:rsidRPr="000E3FF3" w:rsidRDefault="00A122E0" w:rsidP="00C34F23">
      <w:pPr>
        <w:numPr>
          <w:ilvl w:val="0"/>
          <w:numId w:val="157"/>
        </w:numPr>
        <w:spacing w:line="360" w:lineRule="auto"/>
        <w:rPr>
          <w:rFonts w:ascii="Arial" w:hAnsi="Arial" w:cs="Arial"/>
          <w:sz w:val="22"/>
          <w:szCs w:val="22"/>
        </w:rPr>
      </w:pPr>
      <w:r w:rsidRPr="000E3FF3">
        <w:rPr>
          <w:rFonts w:ascii="Arial" w:hAnsi="Arial" w:cs="Arial"/>
          <w:sz w:val="22"/>
          <w:szCs w:val="22"/>
        </w:rPr>
        <w:t>The parent is the ‘subject’ of the file in the case where a child is too young to give ‘informed consent’ and has a right to see information that our setting has compiled on them.</w:t>
      </w:r>
    </w:p>
    <w:p w:rsidR="00A122E0" w:rsidRPr="000E3FF3" w:rsidRDefault="00A122E0" w:rsidP="00C34F23">
      <w:pPr>
        <w:numPr>
          <w:ilvl w:val="0"/>
          <w:numId w:val="157"/>
        </w:numPr>
        <w:spacing w:line="360" w:lineRule="auto"/>
        <w:rPr>
          <w:rFonts w:ascii="Arial" w:hAnsi="Arial" w:cs="Arial"/>
          <w:sz w:val="22"/>
          <w:szCs w:val="22"/>
        </w:rPr>
      </w:pPr>
      <w:r w:rsidRPr="000E3FF3">
        <w:rPr>
          <w:rFonts w:ascii="Arial" w:hAnsi="Arial" w:cs="Arial"/>
          <w:sz w:val="22"/>
          <w:szCs w:val="22"/>
        </w:rPr>
        <w:t>Any request to see the child’s personal file by a parent or person with parental responsibility must be made in writing to the setting leader or manager.</w:t>
      </w:r>
    </w:p>
    <w:p w:rsidR="00A122E0" w:rsidRPr="000E3FF3" w:rsidRDefault="00A122E0" w:rsidP="00C34F23">
      <w:pPr>
        <w:numPr>
          <w:ilvl w:val="0"/>
          <w:numId w:val="157"/>
        </w:numPr>
        <w:spacing w:line="360" w:lineRule="auto"/>
        <w:rPr>
          <w:rFonts w:ascii="Arial" w:hAnsi="Arial" w:cs="Arial"/>
          <w:sz w:val="22"/>
          <w:szCs w:val="22"/>
        </w:rPr>
      </w:pPr>
      <w:r w:rsidRPr="000E3FF3">
        <w:rPr>
          <w:rFonts w:ascii="Arial" w:hAnsi="Arial" w:cs="Arial"/>
          <w:sz w:val="22"/>
          <w:szCs w:val="22"/>
        </w:rPr>
        <w:t xml:space="preserve">We acknowledge the request in writing, informing the parent that an arrangement will be made for him/her to see the file contents, subject to third party consent. </w:t>
      </w:r>
    </w:p>
    <w:p w:rsidR="00A122E0" w:rsidRPr="000E3FF3" w:rsidRDefault="00A122E0" w:rsidP="00C34F23">
      <w:pPr>
        <w:numPr>
          <w:ilvl w:val="0"/>
          <w:numId w:val="157"/>
        </w:numPr>
        <w:spacing w:line="360" w:lineRule="auto"/>
        <w:rPr>
          <w:rFonts w:ascii="Arial" w:hAnsi="Arial" w:cs="Arial"/>
          <w:sz w:val="22"/>
          <w:szCs w:val="22"/>
        </w:rPr>
      </w:pPr>
      <w:r w:rsidRPr="000E3FF3">
        <w:rPr>
          <w:rFonts w:ascii="Arial" w:hAnsi="Arial" w:cs="Arial"/>
          <w:sz w:val="22"/>
          <w:szCs w:val="22"/>
        </w:rPr>
        <w:t>Our written acknowledgement allows 40 working days for the file to be made ready.</w:t>
      </w:r>
    </w:p>
    <w:p w:rsidR="00A122E0" w:rsidRPr="000E3FF3" w:rsidRDefault="00A122E0" w:rsidP="00C34F23">
      <w:pPr>
        <w:numPr>
          <w:ilvl w:val="0"/>
          <w:numId w:val="157"/>
        </w:numPr>
        <w:spacing w:line="360" w:lineRule="auto"/>
        <w:rPr>
          <w:rFonts w:ascii="Arial" w:hAnsi="Arial" w:cs="Arial"/>
          <w:strike/>
          <w:sz w:val="22"/>
          <w:szCs w:val="22"/>
        </w:rPr>
      </w:pPr>
      <w:r w:rsidRPr="000E3FF3">
        <w:rPr>
          <w:rFonts w:ascii="Arial" w:hAnsi="Arial" w:cs="Arial"/>
          <w:sz w:val="22"/>
          <w:szCs w:val="22"/>
        </w:rPr>
        <w:t>A fee may be charged for repeated requests, or where a request requires excessive administration to fulfil.</w:t>
      </w:r>
    </w:p>
    <w:p w:rsidR="00A122E0" w:rsidRPr="000E3FF3" w:rsidRDefault="00A122E0" w:rsidP="00C34F23">
      <w:pPr>
        <w:numPr>
          <w:ilvl w:val="0"/>
          <w:numId w:val="157"/>
        </w:numPr>
        <w:spacing w:line="360" w:lineRule="auto"/>
        <w:rPr>
          <w:rFonts w:ascii="Arial" w:hAnsi="Arial" w:cs="Arial"/>
          <w:sz w:val="22"/>
          <w:szCs w:val="22"/>
        </w:rPr>
      </w:pPr>
      <w:r w:rsidRPr="000E3FF3">
        <w:rPr>
          <w:rFonts w:ascii="Arial" w:hAnsi="Arial" w:cs="Arial"/>
          <w:sz w:val="22"/>
          <w:szCs w:val="22"/>
        </w:rPr>
        <w:t>Our manager informs their line manager and legal advice may be sought before sharing a file.</w:t>
      </w:r>
    </w:p>
    <w:p w:rsidR="00A122E0" w:rsidRPr="000E3FF3" w:rsidRDefault="00A122E0" w:rsidP="00C34F23">
      <w:pPr>
        <w:numPr>
          <w:ilvl w:val="0"/>
          <w:numId w:val="157"/>
        </w:numPr>
        <w:spacing w:line="360" w:lineRule="auto"/>
        <w:rPr>
          <w:rFonts w:ascii="Arial" w:hAnsi="Arial" w:cs="Arial"/>
          <w:sz w:val="22"/>
          <w:szCs w:val="22"/>
        </w:rPr>
      </w:pPr>
      <w:r w:rsidRPr="000E3FF3">
        <w:rPr>
          <w:rFonts w:ascii="Arial" w:hAnsi="Arial" w:cs="Arial"/>
          <w:sz w:val="22"/>
          <w:szCs w:val="22"/>
        </w:rPr>
        <w:t xml:space="preserve">Our manager goes through the file with their line manager and ensures that all documents have been filed correctly, that entries are in date order and that there are no missing pages. They note any information, entry or correspondence or other document which mentions a third party. </w:t>
      </w:r>
    </w:p>
    <w:p w:rsidR="00A122E0" w:rsidRPr="000E3FF3" w:rsidRDefault="00A122E0" w:rsidP="00C34F23">
      <w:pPr>
        <w:numPr>
          <w:ilvl w:val="0"/>
          <w:numId w:val="157"/>
        </w:numPr>
        <w:shd w:val="clear" w:color="auto" w:fill="FFFFFF"/>
        <w:spacing w:line="360" w:lineRule="auto"/>
        <w:rPr>
          <w:rFonts w:ascii="Arial" w:hAnsi="Arial" w:cs="Arial"/>
          <w:color w:val="000000"/>
          <w:sz w:val="20"/>
          <w:szCs w:val="20"/>
        </w:rPr>
      </w:pPr>
      <w:r w:rsidRPr="000E3FF3">
        <w:rPr>
          <w:rFonts w:ascii="Arial" w:hAnsi="Arial" w:cs="Arial"/>
          <w:color w:val="000000"/>
          <w:sz w:val="22"/>
          <w:szCs w:val="22"/>
        </w:rPr>
        <w:t xml:space="preserve">We write to each of those individuals explaining that the subject has requested sight of the file, which contains a reference to them, stating what this is. </w:t>
      </w:r>
    </w:p>
    <w:p w:rsidR="00A122E0" w:rsidRPr="000E3FF3" w:rsidRDefault="00A122E0" w:rsidP="00C34F23">
      <w:pPr>
        <w:numPr>
          <w:ilvl w:val="0"/>
          <w:numId w:val="157"/>
        </w:numPr>
        <w:shd w:val="clear" w:color="auto" w:fill="FFFFFF"/>
        <w:spacing w:line="360" w:lineRule="auto"/>
        <w:rPr>
          <w:rFonts w:ascii="Arial" w:hAnsi="Arial" w:cs="Arial"/>
          <w:color w:val="000000"/>
          <w:sz w:val="20"/>
          <w:szCs w:val="20"/>
        </w:rPr>
      </w:pPr>
      <w:r w:rsidRPr="000E3FF3">
        <w:rPr>
          <w:rFonts w:ascii="Arial" w:hAnsi="Arial" w:cs="Arial"/>
          <w:color w:val="000000"/>
          <w:sz w:val="22"/>
          <w:szCs w:val="22"/>
        </w:rPr>
        <w:lastRenderedPageBreak/>
        <w:t>They are asked to reply in writing to our manager giving or refusing consent for disclosure of that material.</w:t>
      </w:r>
    </w:p>
    <w:p w:rsidR="00A122E0" w:rsidRPr="000E3FF3" w:rsidRDefault="00A122E0" w:rsidP="00C34F23">
      <w:pPr>
        <w:numPr>
          <w:ilvl w:val="0"/>
          <w:numId w:val="157"/>
        </w:numPr>
        <w:shd w:val="clear" w:color="auto" w:fill="FFFFFF"/>
        <w:spacing w:line="360" w:lineRule="auto"/>
        <w:rPr>
          <w:rFonts w:ascii="Arial" w:hAnsi="Arial" w:cs="Arial"/>
          <w:color w:val="000000"/>
          <w:sz w:val="20"/>
          <w:szCs w:val="20"/>
        </w:rPr>
      </w:pPr>
      <w:r w:rsidRPr="000E3FF3">
        <w:rPr>
          <w:rFonts w:ascii="Arial" w:hAnsi="Arial" w:cs="Arial"/>
          <w:color w:val="000000"/>
          <w:sz w:val="22"/>
          <w:szCs w:val="22"/>
        </w:rPr>
        <w:t>We keep copies of these letters and their replies on the child’s file.</w:t>
      </w:r>
    </w:p>
    <w:p w:rsidR="00A122E0" w:rsidRPr="000E3FF3" w:rsidRDefault="00A122E0" w:rsidP="00C34F23">
      <w:pPr>
        <w:numPr>
          <w:ilvl w:val="0"/>
          <w:numId w:val="157"/>
        </w:numPr>
        <w:spacing w:line="360" w:lineRule="auto"/>
        <w:rPr>
          <w:rFonts w:ascii="Arial" w:hAnsi="Arial" w:cs="Arial"/>
          <w:sz w:val="22"/>
          <w:szCs w:val="22"/>
        </w:rPr>
      </w:pPr>
      <w:r w:rsidRPr="000E3FF3">
        <w:rPr>
          <w:rFonts w:ascii="Arial" w:hAnsi="Arial" w:cs="Arial"/>
          <w:sz w:val="22"/>
          <w:szCs w:val="22"/>
        </w:rPr>
        <w:t>‘Third parties’ include each family member noted on the file; so where there are separate entries pertaining to each parent, step parent, grandparent etc. we write to each of them to request third party consent.</w:t>
      </w:r>
    </w:p>
    <w:p w:rsidR="00A122E0" w:rsidRPr="000E3FF3" w:rsidRDefault="00A122E0" w:rsidP="00C34F23">
      <w:pPr>
        <w:numPr>
          <w:ilvl w:val="0"/>
          <w:numId w:val="157"/>
        </w:numPr>
        <w:spacing w:line="360" w:lineRule="auto"/>
        <w:rPr>
          <w:rFonts w:ascii="Arial" w:hAnsi="Arial" w:cs="Arial"/>
          <w:sz w:val="22"/>
          <w:szCs w:val="22"/>
        </w:rPr>
      </w:pPr>
      <w:r w:rsidRPr="000E3FF3">
        <w:rPr>
          <w:rFonts w:ascii="Arial" w:hAnsi="Arial" w:cs="Arial"/>
          <w:sz w:val="22"/>
          <w:szCs w:val="22"/>
        </w:rPr>
        <w:t>Third parties also include workers from any other agency, including children's social care and the health authority for example. Agencies will normally refuse consent to share information, preferring instead for the parent to be redirected to those agencies for a request to see their file held by that agency.</w:t>
      </w:r>
    </w:p>
    <w:p w:rsidR="00A122E0" w:rsidRPr="000E3FF3" w:rsidRDefault="00A122E0" w:rsidP="00C34F23">
      <w:pPr>
        <w:numPr>
          <w:ilvl w:val="0"/>
          <w:numId w:val="157"/>
        </w:numPr>
        <w:shd w:val="clear" w:color="auto" w:fill="FFFFFF"/>
        <w:spacing w:line="360" w:lineRule="auto"/>
        <w:rPr>
          <w:rFonts w:ascii="Arial" w:hAnsi="Arial" w:cs="Arial"/>
          <w:color w:val="000000"/>
          <w:sz w:val="20"/>
          <w:szCs w:val="20"/>
        </w:rPr>
      </w:pPr>
      <w:r w:rsidRPr="000E3FF3">
        <w:rPr>
          <w:rFonts w:ascii="Arial" w:hAnsi="Arial" w:cs="Arial"/>
          <w:color w:val="000000"/>
          <w:sz w:val="22"/>
          <w:szCs w:val="22"/>
        </w:rPr>
        <w:t>Members of our staff should also be written to, but we reserve the right under the legislation to override a refusal for consent or to just delete the name of the staff member and not the information. We may grant refusal if the member of staff has provided information that could be considered ‘sensitive’ and the staff member may be in danger if that information is disclosed; or if that information is the basis of a police investigation. However, if the information is not sensitive, then it is not in our interest to withhold that information from a parent. In each case this should be discussed with members of staff and decisions recorded.</w:t>
      </w:r>
    </w:p>
    <w:p w:rsidR="00A122E0" w:rsidRPr="000E3FF3" w:rsidRDefault="00A122E0" w:rsidP="00C34F23">
      <w:pPr>
        <w:numPr>
          <w:ilvl w:val="0"/>
          <w:numId w:val="157"/>
        </w:numPr>
        <w:shd w:val="clear" w:color="auto" w:fill="FFFFFF"/>
        <w:spacing w:line="360" w:lineRule="auto"/>
        <w:rPr>
          <w:rFonts w:ascii="Arial" w:hAnsi="Arial" w:cs="Arial"/>
          <w:color w:val="000000"/>
          <w:sz w:val="22"/>
          <w:szCs w:val="22"/>
        </w:rPr>
      </w:pPr>
      <w:r w:rsidRPr="000E3FF3">
        <w:rPr>
          <w:rFonts w:ascii="Arial" w:hAnsi="Arial" w:cs="Arial"/>
          <w:color w:val="000000"/>
          <w:sz w:val="22"/>
          <w:szCs w:val="22"/>
        </w:rPr>
        <w:t>When we have received all the consents/refusals our manager takes a photocopy of the complete file. On the copy of the file, our manager removes any information that a third party has refused consent for us to disclose and blank out any references to the third party, and any information they have added to the file, using a thick marker pen.</w:t>
      </w:r>
    </w:p>
    <w:p w:rsidR="00A122E0" w:rsidRPr="000E3FF3" w:rsidRDefault="00A122E0" w:rsidP="00C34F23">
      <w:pPr>
        <w:numPr>
          <w:ilvl w:val="0"/>
          <w:numId w:val="157"/>
        </w:numPr>
        <w:spacing w:line="360" w:lineRule="auto"/>
        <w:rPr>
          <w:rFonts w:ascii="Arial" w:hAnsi="Arial" w:cs="Arial"/>
          <w:sz w:val="22"/>
          <w:szCs w:val="22"/>
        </w:rPr>
      </w:pPr>
      <w:r w:rsidRPr="000E3FF3">
        <w:rPr>
          <w:rFonts w:ascii="Arial" w:hAnsi="Arial" w:cs="Arial"/>
          <w:color w:val="000000"/>
          <w:sz w:val="22"/>
          <w:szCs w:val="22"/>
        </w:rPr>
        <w:t>The copy file is then checked by the line manager and legal advisors to verify that the file has been prepared appropriately.</w:t>
      </w:r>
    </w:p>
    <w:p w:rsidR="00A122E0" w:rsidRPr="000E3FF3" w:rsidRDefault="00A122E0" w:rsidP="00C34F23">
      <w:pPr>
        <w:numPr>
          <w:ilvl w:val="0"/>
          <w:numId w:val="157"/>
        </w:numPr>
        <w:spacing w:line="360" w:lineRule="auto"/>
        <w:rPr>
          <w:rFonts w:ascii="Arial" w:hAnsi="Arial" w:cs="Arial"/>
          <w:sz w:val="22"/>
          <w:szCs w:val="22"/>
        </w:rPr>
      </w:pPr>
      <w:r w:rsidRPr="000E3FF3">
        <w:rPr>
          <w:rFonts w:ascii="Arial" w:hAnsi="Arial" w:cs="Arial"/>
          <w:sz w:val="22"/>
          <w:szCs w:val="22"/>
        </w:rPr>
        <w:t>What remains is the information recorded by the setting, detailing the work initiated and followed by them in relation to confidential matters. This is called the ‘clean copy’.</w:t>
      </w:r>
    </w:p>
    <w:p w:rsidR="00A122E0" w:rsidRPr="000E3FF3" w:rsidRDefault="00A122E0" w:rsidP="00C34F23">
      <w:pPr>
        <w:numPr>
          <w:ilvl w:val="0"/>
          <w:numId w:val="157"/>
        </w:numPr>
        <w:spacing w:line="360" w:lineRule="auto"/>
        <w:rPr>
          <w:rFonts w:ascii="Arial" w:hAnsi="Arial" w:cs="Arial"/>
          <w:sz w:val="22"/>
          <w:szCs w:val="22"/>
        </w:rPr>
      </w:pPr>
      <w:r w:rsidRPr="000E3FF3">
        <w:rPr>
          <w:rFonts w:ascii="Arial" w:hAnsi="Arial" w:cs="Arial"/>
          <w:sz w:val="22"/>
          <w:szCs w:val="22"/>
        </w:rPr>
        <w:t>We photocopy the ‘clean copy’ again and collate it for the parent to see.</w:t>
      </w:r>
    </w:p>
    <w:p w:rsidR="00A122E0" w:rsidRPr="000E3FF3" w:rsidRDefault="00A122E0" w:rsidP="00C34F23">
      <w:pPr>
        <w:numPr>
          <w:ilvl w:val="0"/>
          <w:numId w:val="157"/>
        </w:numPr>
        <w:spacing w:line="360" w:lineRule="auto"/>
        <w:rPr>
          <w:rFonts w:ascii="Arial" w:hAnsi="Arial" w:cs="Arial"/>
          <w:sz w:val="22"/>
          <w:szCs w:val="22"/>
        </w:rPr>
      </w:pPr>
      <w:r w:rsidRPr="000E3FF3">
        <w:rPr>
          <w:rFonts w:ascii="Arial" w:hAnsi="Arial" w:cs="Arial"/>
          <w:sz w:val="22"/>
          <w:szCs w:val="22"/>
        </w:rPr>
        <w:t>Our manager informs the parent that the file is now ready and invite[s] him/ her to make an appointment to view it.</w:t>
      </w:r>
    </w:p>
    <w:p w:rsidR="00A122E0" w:rsidRPr="000E3FF3" w:rsidRDefault="00A122E0" w:rsidP="00C34F23">
      <w:pPr>
        <w:numPr>
          <w:ilvl w:val="0"/>
          <w:numId w:val="157"/>
        </w:numPr>
        <w:spacing w:line="360" w:lineRule="auto"/>
        <w:rPr>
          <w:rFonts w:ascii="Arial" w:hAnsi="Arial" w:cs="Arial"/>
          <w:sz w:val="22"/>
          <w:szCs w:val="22"/>
        </w:rPr>
      </w:pPr>
      <w:r w:rsidRPr="000E3FF3">
        <w:rPr>
          <w:rFonts w:ascii="Arial" w:hAnsi="Arial" w:cs="Arial"/>
          <w:sz w:val="22"/>
          <w:szCs w:val="22"/>
        </w:rPr>
        <w:t>Our manager and their line manager meet with the parent to go through the file, explaining the process as well as what the content of the file records about the child and the work that has been done. Only the person(s) with parental responsibility can attend that meeting, or the parent’s legal representative or interpreter.</w:t>
      </w:r>
    </w:p>
    <w:p w:rsidR="00A122E0" w:rsidRPr="000E3FF3" w:rsidRDefault="00A122E0" w:rsidP="00C34F23">
      <w:pPr>
        <w:numPr>
          <w:ilvl w:val="0"/>
          <w:numId w:val="157"/>
        </w:numPr>
        <w:spacing w:line="360" w:lineRule="auto"/>
        <w:rPr>
          <w:rFonts w:ascii="Arial" w:hAnsi="Arial" w:cs="Arial"/>
          <w:sz w:val="22"/>
          <w:szCs w:val="22"/>
        </w:rPr>
      </w:pPr>
      <w:r w:rsidRPr="000E3FF3">
        <w:rPr>
          <w:rFonts w:ascii="Arial" w:hAnsi="Arial" w:cs="Arial"/>
          <w:sz w:val="22"/>
          <w:szCs w:val="22"/>
        </w:rPr>
        <w:t>The parent may take a copy of the prepared file away; but, to ensure it is properly explained to and understood by the parent</w:t>
      </w:r>
      <w:proofErr w:type="gramStart"/>
      <w:r w:rsidRPr="000E3FF3">
        <w:rPr>
          <w:rFonts w:ascii="Arial" w:hAnsi="Arial" w:cs="Arial"/>
          <w:sz w:val="22"/>
          <w:szCs w:val="22"/>
        </w:rPr>
        <w:t>,[</w:t>
      </w:r>
      <w:proofErr w:type="gramEnd"/>
      <w:r w:rsidRPr="000E3FF3">
        <w:rPr>
          <w:rFonts w:ascii="Arial" w:hAnsi="Arial" w:cs="Arial"/>
          <w:sz w:val="22"/>
          <w:szCs w:val="22"/>
        </w:rPr>
        <w:t>we never hand it over without discussion.</w:t>
      </w:r>
    </w:p>
    <w:p w:rsidR="00A122E0" w:rsidRPr="000E3FF3" w:rsidRDefault="00A122E0" w:rsidP="00C34F23">
      <w:pPr>
        <w:numPr>
          <w:ilvl w:val="0"/>
          <w:numId w:val="157"/>
        </w:numPr>
        <w:spacing w:line="360" w:lineRule="auto"/>
        <w:rPr>
          <w:rFonts w:ascii="Arial" w:hAnsi="Arial" w:cs="Arial"/>
          <w:sz w:val="22"/>
          <w:szCs w:val="22"/>
        </w:rPr>
      </w:pPr>
      <w:r w:rsidRPr="000E3FF3">
        <w:rPr>
          <w:rFonts w:ascii="Arial" w:hAnsi="Arial" w:cs="Arial"/>
          <w:sz w:val="22"/>
          <w:szCs w:val="22"/>
        </w:rPr>
        <w:t>It is an offence to remove material that is controversial or to rewrite records to make them more acceptable. Our recording procedures and guidelines ensure that the material reflects an accurate and non-judgemental account of the work we have done with the family.</w:t>
      </w:r>
    </w:p>
    <w:p w:rsidR="00A122E0" w:rsidRPr="000E3FF3" w:rsidRDefault="00A122E0" w:rsidP="00C34F23">
      <w:pPr>
        <w:numPr>
          <w:ilvl w:val="0"/>
          <w:numId w:val="157"/>
        </w:numPr>
        <w:spacing w:line="360" w:lineRule="auto"/>
        <w:rPr>
          <w:rFonts w:ascii="Arial" w:hAnsi="Arial" w:cs="Arial"/>
          <w:sz w:val="22"/>
          <w:szCs w:val="22"/>
        </w:rPr>
      </w:pPr>
      <w:r w:rsidRPr="000E3FF3">
        <w:rPr>
          <w:rFonts w:ascii="Arial" w:hAnsi="Arial" w:cs="Arial"/>
          <w:sz w:val="22"/>
          <w:szCs w:val="22"/>
        </w:rPr>
        <w:lastRenderedPageBreak/>
        <w:t xml:space="preserve">If a parent feels aggrieved about any entry in the file, or the resulting outcome, then we refer the parent to our complaints procedure. </w:t>
      </w:r>
    </w:p>
    <w:p w:rsidR="00A122E0" w:rsidRPr="000E3FF3" w:rsidRDefault="00A122E0" w:rsidP="00C34F23">
      <w:pPr>
        <w:numPr>
          <w:ilvl w:val="0"/>
          <w:numId w:val="157"/>
        </w:numPr>
        <w:spacing w:line="360" w:lineRule="auto"/>
        <w:rPr>
          <w:rFonts w:ascii="Arial" w:hAnsi="Arial" w:cs="Arial"/>
          <w:sz w:val="22"/>
          <w:szCs w:val="22"/>
        </w:rPr>
      </w:pPr>
      <w:r w:rsidRPr="000E3FF3">
        <w:rPr>
          <w:rFonts w:ascii="Arial" w:hAnsi="Arial" w:cs="Arial"/>
          <w:sz w:val="22"/>
          <w:szCs w:val="22"/>
        </w:rPr>
        <w:t xml:space="preserve">The law requires that the information we hold must be held for a legitimate reason and must be accurate (see our </w:t>
      </w:r>
      <w:r w:rsidRPr="000E3FF3">
        <w:rPr>
          <w:rFonts w:ascii="Arial" w:hAnsi="Arial" w:cs="Arial"/>
          <w:color w:val="000000"/>
          <w:sz w:val="22"/>
          <w:szCs w:val="22"/>
        </w:rPr>
        <w:t>Privacy Notice).</w:t>
      </w:r>
      <w:r w:rsidRPr="000E3FF3">
        <w:rPr>
          <w:rFonts w:ascii="Arial" w:hAnsi="Arial" w:cs="Arial"/>
          <w:sz w:val="22"/>
          <w:szCs w:val="22"/>
        </w:rPr>
        <w:t xml:space="preserve"> If a parent says that the information we] hold is inaccurate, then the parent has a right to request for it to be changed. However, this only pertains to factual inaccuracies. Where the disputed entry is a matter of opinion, professional judgement, or represents a different view of the matter than that held by the parent, we retain the right not to change that entry, but we can record the parent’s view of the matter. In most cases, we would have given a parent the opportunity at the time to state their side of the matter, and it would have been recorded there and then.</w:t>
      </w:r>
    </w:p>
    <w:p w:rsidR="00A122E0" w:rsidRPr="000E3FF3" w:rsidRDefault="00A122E0" w:rsidP="00C34F23">
      <w:pPr>
        <w:numPr>
          <w:ilvl w:val="0"/>
          <w:numId w:val="157"/>
        </w:numPr>
        <w:spacing w:line="360" w:lineRule="auto"/>
        <w:rPr>
          <w:rFonts w:ascii="Arial" w:hAnsi="Arial" w:cs="Arial"/>
          <w:sz w:val="22"/>
          <w:szCs w:val="22"/>
        </w:rPr>
      </w:pPr>
      <w:r w:rsidRPr="000E3FF3">
        <w:rPr>
          <w:rFonts w:ascii="Arial" w:hAnsi="Arial" w:cs="Arial"/>
          <w:sz w:val="22"/>
          <w:szCs w:val="22"/>
        </w:rPr>
        <w:t>If there are any controversial aspects of the content of a child’s file, we must seek legal advice. This might be where there is a court case between parents, where social care or the police may be considering legal action, or where a case has already completed and an appeal process is underway.</w:t>
      </w:r>
    </w:p>
    <w:p w:rsidR="00A122E0" w:rsidRPr="000E3FF3" w:rsidRDefault="00A122E0" w:rsidP="00C34F23">
      <w:pPr>
        <w:numPr>
          <w:ilvl w:val="0"/>
          <w:numId w:val="157"/>
        </w:numPr>
        <w:spacing w:line="360" w:lineRule="auto"/>
        <w:rPr>
          <w:rFonts w:ascii="Arial" w:hAnsi="Arial" w:cs="Arial"/>
          <w:sz w:val="22"/>
          <w:szCs w:val="22"/>
        </w:rPr>
      </w:pPr>
      <w:r w:rsidRPr="000E3FF3">
        <w:rPr>
          <w:rFonts w:ascii="Arial" w:hAnsi="Arial" w:cs="Arial"/>
          <w:sz w:val="22"/>
          <w:szCs w:val="22"/>
        </w:rPr>
        <w:t>We</w:t>
      </w:r>
      <w:r w:rsidR="002E2538" w:rsidRPr="000E3FF3">
        <w:rPr>
          <w:rFonts w:ascii="Arial" w:hAnsi="Arial" w:cs="Arial"/>
          <w:sz w:val="22"/>
          <w:szCs w:val="22"/>
        </w:rPr>
        <w:t xml:space="preserve"> never ‘under-record’ </w:t>
      </w:r>
      <w:proofErr w:type="gramStart"/>
      <w:r w:rsidR="002E2538" w:rsidRPr="000E3FF3">
        <w:rPr>
          <w:rFonts w:ascii="Arial" w:hAnsi="Arial" w:cs="Arial"/>
          <w:sz w:val="22"/>
          <w:szCs w:val="22"/>
        </w:rPr>
        <w:t xml:space="preserve">for </w:t>
      </w:r>
      <w:r w:rsidRPr="000E3FF3">
        <w:rPr>
          <w:rFonts w:ascii="Arial" w:hAnsi="Arial" w:cs="Arial"/>
          <w:sz w:val="22"/>
          <w:szCs w:val="22"/>
        </w:rPr>
        <w:t>fear</w:t>
      </w:r>
      <w:proofErr w:type="gramEnd"/>
      <w:r w:rsidRPr="000E3FF3">
        <w:rPr>
          <w:rFonts w:ascii="Arial" w:hAnsi="Arial" w:cs="Arial"/>
          <w:sz w:val="22"/>
          <w:szCs w:val="22"/>
        </w:rPr>
        <w:t xml:space="preserve"> of the parent seeing, nor do we make ‘personal notes’ elsewhere.</w:t>
      </w:r>
    </w:p>
    <w:p w:rsidR="00A122E0" w:rsidRPr="000E3FF3" w:rsidRDefault="00A122E0" w:rsidP="00A122E0">
      <w:pPr>
        <w:shd w:val="clear" w:color="auto" w:fill="FFFFFF"/>
        <w:spacing w:line="360" w:lineRule="auto"/>
        <w:rPr>
          <w:rFonts w:ascii="Arial" w:hAnsi="Arial" w:cs="Arial"/>
          <w:color w:val="000000"/>
          <w:sz w:val="22"/>
          <w:szCs w:val="22"/>
        </w:rPr>
      </w:pPr>
    </w:p>
    <w:p w:rsidR="00A122E0" w:rsidRPr="000E3FF3" w:rsidRDefault="00A122E0" w:rsidP="00A122E0">
      <w:pPr>
        <w:shd w:val="clear" w:color="auto" w:fill="FFFFFF"/>
        <w:spacing w:line="360" w:lineRule="auto"/>
        <w:rPr>
          <w:rFonts w:ascii="Arial" w:hAnsi="Arial" w:cs="Arial"/>
          <w:color w:val="000000"/>
          <w:sz w:val="22"/>
          <w:szCs w:val="22"/>
        </w:rPr>
      </w:pPr>
      <w:r w:rsidRPr="000E3FF3">
        <w:rPr>
          <w:rFonts w:ascii="Arial" w:hAnsi="Arial" w:cs="Arial"/>
          <w:color w:val="000000"/>
          <w:sz w:val="22"/>
          <w:szCs w:val="22"/>
        </w:rPr>
        <w:t>Telephone advice regarding general queries may be made to The Information Commissioner’s Office Helpline 0303 123 1113.</w:t>
      </w:r>
    </w:p>
    <w:p w:rsidR="00A122E0" w:rsidRPr="000E3FF3" w:rsidRDefault="00A122E0" w:rsidP="00A122E0">
      <w:pPr>
        <w:shd w:val="clear" w:color="auto" w:fill="FFFFFF"/>
        <w:spacing w:line="360" w:lineRule="auto"/>
        <w:rPr>
          <w:rFonts w:ascii="Arial" w:hAnsi="Arial" w:cs="Arial"/>
          <w:color w:val="000000"/>
          <w:sz w:val="22"/>
          <w:szCs w:val="22"/>
        </w:rPr>
      </w:pPr>
    </w:p>
    <w:p w:rsidR="00A122E0" w:rsidRPr="000E3FF3" w:rsidRDefault="00A122E0" w:rsidP="00DA7CC6">
      <w:pPr>
        <w:spacing w:line="360" w:lineRule="auto"/>
        <w:rPr>
          <w:rFonts w:ascii="Arial" w:hAnsi="Arial" w:cs="Arial"/>
          <w:sz w:val="22"/>
          <w:szCs w:val="22"/>
        </w:rPr>
      </w:pPr>
      <w:r w:rsidRPr="000E3FF3">
        <w:rPr>
          <w:rFonts w:ascii="Arial" w:hAnsi="Arial" w:cs="Arial"/>
          <w:sz w:val="22"/>
          <w:szCs w:val="22"/>
        </w:rPr>
        <w:t>All the undertakings above are subject to the paramount commitment of our setting, which is to the safety and well-being of the child. Please see also our policy on Safeguarding Children and Child Protection.</w:t>
      </w:r>
    </w:p>
    <w:p w:rsidR="00A122E0" w:rsidRPr="000E3FF3" w:rsidRDefault="00A122E0" w:rsidP="00DA7CC6">
      <w:pPr>
        <w:spacing w:line="360" w:lineRule="auto"/>
        <w:ind w:left="2127" w:hanging="2127"/>
        <w:rPr>
          <w:rFonts w:ascii="Arial" w:hAnsi="Arial" w:cs="Arial"/>
          <w:b/>
          <w:sz w:val="22"/>
          <w:szCs w:val="22"/>
        </w:rPr>
      </w:pPr>
      <w:r w:rsidRPr="000E3FF3">
        <w:rPr>
          <w:rFonts w:ascii="Arial" w:hAnsi="Arial" w:cs="Arial"/>
          <w:b/>
          <w:sz w:val="22"/>
          <w:szCs w:val="22"/>
        </w:rPr>
        <w:t>Legal framework</w:t>
      </w:r>
    </w:p>
    <w:p w:rsidR="00A122E0" w:rsidRPr="000E3FF3" w:rsidRDefault="00A122E0" w:rsidP="00C34F23">
      <w:pPr>
        <w:pStyle w:val="ListParagraph"/>
        <w:numPr>
          <w:ilvl w:val="0"/>
          <w:numId w:val="156"/>
        </w:numPr>
        <w:spacing w:line="360" w:lineRule="auto"/>
        <w:contextualSpacing w:val="0"/>
        <w:rPr>
          <w:rFonts w:ascii="Arial" w:hAnsi="Arial" w:cs="Arial"/>
          <w:sz w:val="22"/>
          <w:szCs w:val="22"/>
        </w:rPr>
      </w:pPr>
      <w:r w:rsidRPr="000E3FF3">
        <w:rPr>
          <w:rFonts w:ascii="Arial" w:hAnsi="Arial" w:cs="Arial"/>
          <w:sz w:val="22"/>
          <w:szCs w:val="22"/>
        </w:rPr>
        <w:t>General Data Protection Regulations (GDPR) (2018)</w:t>
      </w:r>
    </w:p>
    <w:p w:rsidR="00A122E0" w:rsidRPr="000E3FF3" w:rsidRDefault="00A122E0" w:rsidP="00A122E0">
      <w:pPr>
        <w:pStyle w:val="ListParagraph"/>
        <w:numPr>
          <w:ilvl w:val="0"/>
          <w:numId w:val="156"/>
        </w:numPr>
        <w:spacing w:line="360" w:lineRule="auto"/>
        <w:contextualSpacing w:val="0"/>
        <w:rPr>
          <w:rFonts w:ascii="Arial" w:hAnsi="Arial" w:cs="Arial"/>
          <w:sz w:val="22"/>
          <w:szCs w:val="22"/>
        </w:rPr>
      </w:pPr>
      <w:r w:rsidRPr="000E3FF3">
        <w:rPr>
          <w:rFonts w:ascii="Arial" w:hAnsi="Arial" w:cs="Arial"/>
          <w:sz w:val="22"/>
          <w:szCs w:val="22"/>
        </w:rPr>
        <w:t>Human Rights Act (1998)</w:t>
      </w:r>
    </w:p>
    <w:p w:rsidR="00A122E0" w:rsidRPr="000E3FF3" w:rsidRDefault="00A122E0" w:rsidP="00A122E0">
      <w:pPr>
        <w:pStyle w:val="Heading3"/>
        <w:spacing w:before="0" w:line="360" w:lineRule="auto"/>
        <w:rPr>
          <w:rFonts w:ascii="Arial" w:hAnsi="Arial" w:cs="Arial"/>
          <w:sz w:val="22"/>
          <w:szCs w:val="22"/>
        </w:rPr>
      </w:pPr>
      <w:r w:rsidRPr="000E3FF3">
        <w:rPr>
          <w:rFonts w:ascii="Arial" w:hAnsi="Arial" w:cs="Arial"/>
          <w:sz w:val="22"/>
          <w:szCs w:val="22"/>
        </w:rPr>
        <w:t>Further guidance</w:t>
      </w:r>
    </w:p>
    <w:p w:rsidR="00A122E0" w:rsidRPr="000E3FF3" w:rsidRDefault="00A122E0" w:rsidP="00F754FB">
      <w:pPr>
        <w:numPr>
          <w:ilvl w:val="0"/>
          <w:numId w:val="272"/>
        </w:numPr>
        <w:spacing w:line="360" w:lineRule="auto"/>
        <w:rPr>
          <w:rFonts w:ascii="Arial" w:hAnsi="Arial" w:cs="Arial"/>
          <w:sz w:val="22"/>
          <w:szCs w:val="22"/>
        </w:rPr>
      </w:pPr>
      <w:r w:rsidRPr="000E3FF3">
        <w:rPr>
          <w:rFonts w:ascii="Arial" w:hAnsi="Arial" w:cs="Arial"/>
          <w:sz w:val="22"/>
          <w:szCs w:val="22"/>
        </w:rPr>
        <w:t>Information sharing: Advice for practitioners providing safeguarding services to children, young people, parents and carers (HM Government 2015)</w:t>
      </w:r>
    </w:p>
    <w:tbl>
      <w:tblPr>
        <w:tblW w:w="5000" w:type="pct"/>
        <w:tblLook w:val="01E0"/>
      </w:tblPr>
      <w:tblGrid>
        <w:gridCol w:w="4495"/>
        <w:gridCol w:w="3404"/>
        <w:gridCol w:w="1870"/>
      </w:tblGrid>
      <w:tr w:rsidR="00A122E0" w:rsidRPr="000E3FF3" w:rsidTr="0093346E">
        <w:tc>
          <w:tcPr>
            <w:tcW w:w="2301" w:type="pct"/>
          </w:tcPr>
          <w:p w:rsidR="00A122E0" w:rsidRPr="000E3FF3" w:rsidRDefault="00A122E0" w:rsidP="0093346E">
            <w:pPr>
              <w:spacing w:line="360" w:lineRule="auto"/>
              <w:rPr>
                <w:rFonts w:ascii="Arial" w:hAnsi="Arial" w:cs="Arial"/>
              </w:rPr>
            </w:pPr>
            <w:r w:rsidRPr="000E3FF3">
              <w:rPr>
                <w:rFonts w:ascii="Arial" w:hAnsi="Arial" w:cs="Arial"/>
                <w:sz w:val="22"/>
                <w:szCs w:val="22"/>
              </w:rPr>
              <w:t>This policy was adopted by</w:t>
            </w:r>
          </w:p>
        </w:tc>
        <w:tc>
          <w:tcPr>
            <w:tcW w:w="1742" w:type="pct"/>
            <w:tcBorders>
              <w:bottom w:val="single" w:sz="4" w:space="0" w:color="7030A0"/>
            </w:tcBorders>
            <w:shd w:val="clear" w:color="auto" w:fill="auto"/>
          </w:tcPr>
          <w:p w:rsidR="00A122E0" w:rsidRPr="000E3FF3" w:rsidRDefault="00A122E0" w:rsidP="0093346E">
            <w:pPr>
              <w:spacing w:line="360" w:lineRule="auto"/>
              <w:rPr>
                <w:rFonts w:ascii="Arial" w:hAnsi="Arial" w:cs="Arial"/>
              </w:rPr>
            </w:pPr>
          </w:p>
        </w:tc>
        <w:tc>
          <w:tcPr>
            <w:tcW w:w="957" w:type="pct"/>
          </w:tcPr>
          <w:p w:rsidR="00A122E0" w:rsidRPr="000E3FF3" w:rsidRDefault="00A122E0" w:rsidP="0093346E">
            <w:pPr>
              <w:spacing w:line="360" w:lineRule="auto"/>
              <w:rPr>
                <w:rFonts w:ascii="Arial" w:hAnsi="Arial" w:cs="Arial"/>
                <w:i/>
              </w:rPr>
            </w:pPr>
            <w:r w:rsidRPr="000E3FF3">
              <w:rPr>
                <w:rFonts w:ascii="Arial" w:hAnsi="Arial" w:cs="Arial"/>
                <w:i/>
                <w:sz w:val="22"/>
                <w:szCs w:val="22"/>
              </w:rPr>
              <w:t>(name of provider)</w:t>
            </w:r>
          </w:p>
        </w:tc>
      </w:tr>
      <w:tr w:rsidR="00A122E0" w:rsidRPr="000E3FF3" w:rsidTr="0093346E">
        <w:tc>
          <w:tcPr>
            <w:tcW w:w="2301" w:type="pct"/>
          </w:tcPr>
          <w:p w:rsidR="00A122E0" w:rsidRPr="000E3FF3" w:rsidRDefault="00A122E0" w:rsidP="0093346E">
            <w:pPr>
              <w:spacing w:line="360" w:lineRule="auto"/>
              <w:rPr>
                <w:rFonts w:ascii="Arial" w:hAnsi="Arial" w:cs="Arial"/>
              </w:rPr>
            </w:pPr>
            <w:r w:rsidRPr="000E3FF3">
              <w:rPr>
                <w:rFonts w:ascii="Arial" w:hAnsi="Arial" w:cs="Arial"/>
                <w:sz w:val="22"/>
                <w:szCs w:val="22"/>
              </w:rPr>
              <w:t>On</w:t>
            </w:r>
          </w:p>
        </w:tc>
        <w:tc>
          <w:tcPr>
            <w:tcW w:w="1742" w:type="pct"/>
            <w:tcBorders>
              <w:top w:val="single" w:sz="4" w:space="0" w:color="7030A0"/>
              <w:bottom w:val="single" w:sz="4" w:space="0" w:color="7030A0"/>
            </w:tcBorders>
          </w:tcPr>
          <w:p w:rsidR="00A122E0" w:rsidRPr="000E3FF3" w:rsidRDefault="00A122E0" w:rsidP="0093346E">
            <w:pPr>
              <w:spacing w:line="360" w:lineRule="auto"/>
              <w:rPr>
                <w:rFonts w:ascii="Arial" w:hAnsi="Arial" w:cs="Arial"/>
              </w:rPr>
            </w:pPr>
          </w:p>
        </w:tc>
        <w:tc>
          <w:tcPr>
            <w:tcW w:w="957" w:type="pct"/>
          </w:tcPr>
          <w:p w:rsidR="00A122E0" w:rsidRPr="000E3FF3" w:rsidRDefault="00A122E0" w:rsidP="0093346E">
            <w:pPr>
              <w:spacing w:line="360" w:lineRule="auto"/>
              <w:rPr>
                <w:rFonts w:ascii="Arial" w:hAnsi="Arial" w:cs="Arial"/>
                <w:i/>
              </w:rPr>
            </w:pPr>
            <w:r w:rsidRPr="000E3FF3">
              <w:rPr>
                <w:rFonts w:ascii="Arial" w:hAnsi="Arial" w:cs="Arial"/>
                <w:i/>
                <w:sz w:val="22"/>
                <w:szCs w:val="22"/>
              </w:rPr>
              <w:t>(date)</w:t>
            </w:r>
          </w:p>
        </w:tc>
      </w:tr>
      <w:tr w:rsidR="00A122E0" w:rsidRPr="000E3FF3" w:rsidTr="0093346E">
        <w:tc>
          <w:tcPr>
            <w:tcW w:w="2301" w:type="pct"/>
          </w:tcPr>
          <w:p w:rsidR="00A122E0" w:rsidRPr="000E3FF3" w:rsidRDefault="00A122E0" w:rsidP="0093346E">
            <w:pPr>
              <w:spacing w:line="360" w:lineRule="auto"/>
              <w:rPr>
                <w:rFonts w:ascii="Arial" w:hAnsi="Arial" w:cs="Arial"/>
              </w:rPr>
            </w:pPr>
            <w:r w:rsidRPr="000E3FF3">
              <w:rPr>
                <w:rFonts w:ascii="Arial" w:hAnsi="Arial" w:cs="Arial"/>
                <w:sz w:val="22"/>
                <w:szCs w:val="22"/>
              </w:rPr>
              <w:t>Date to be reviewed</w:t>
            </w:r>
          </w:p>
        </w:tc>
        <w:tc>
          <w:tcPr>
            <w:tcW w:w="1742" w:type="pct"/>
            <w:tcBorders>
              <w:top w:val="single" w:sz="4" w:space="0" w:color="7030A0"/>
              <w:bottom w:val="single" w:sz="4" w:space="0" w:color="7030A0"/>
            </w:tcBorders>
          </w:tcPr>
          <w:p w:rsidR="00A122E0" w:rsidRPr="000E3FF3" w:rsidRDefault="00A122E0" w:rsidP="0093346E">
            <w:pPr>
              <w:spacing w:line="360" w:lineRule="auto"/>
              <w:rPr>
                <w:rFonts w:ascii="Arial" w:hAnsi="Arial" w:cs="Arial"/>
              </w:rPr>
            </w:pPr>
          </w:p>
        </w:tc>
        <w:tc>
          <w:tcPr>
            <w:tcW w:w="957" w:type="pct"/>
          </w:tcPr>
          <w:p w:rsidR="00A122E0" w:rsidRPr="000E3FF3" w:rsidRDefault="00A122E0" w:rsidP="0093346E">
            <w:pPr>
              <w:spacing w:line="360" w:lineRule="auto"/>
              <w:rPr>
                <w:rFonts w:ascii="Arial" w:hAnsi="Arial" w:cs="Arial"/>
                <w:i/>
              </w:rPr>
            </w:pPr>
            <w:r w:rsidRPr="000E3FF3">
              <w:rPr>
                <w:rFonts w:ascii="Arial" w:hAnsi="Arial" w:cs="Arial"/>
                <w:i/>
                <w:sz w:val="22"/>
                <w:szCs w:val="22"/>
              </w:rPr>
              <w:t>(date)</w:t>
            </w:r>
          </w:p>
        </w:tc>
      </w:tr>
      <w:tr w:rsidR="00A122E0" w:rsidRPr="000E3FF3" w:rsidTr="0093346E">
        <w:tc>
          <w:tcPr>
            <w:tcW w:w="2301" w:type="pct"/>
          </w:tcPr>
          <w:p w:rsidR="00A122E0" w:rsidRPr="000E3FF3" w:rsidRDefault="00A122E0" w:rsidP="0093346E">
            <w:pPr>
              <w:spacing w:line="360" w:lineRule="auto"/>
              <w:rPr>
                <w:rFonts w:ascii="Arial" w:hAnsi="Arial" w:cs="Arial"/>
              </w:rPr>
            </w:pPr>
            <w:r w:rsidRPr="000E3FF3">
              <w:rPr>
                <w:rFonts w:ascii="Arial" w:hAnsi="Arial" w:cs="Arial"/>
                <w:sz w:val="22"/>
                <w:szCs w:val="22"/>
              </w:rPr>
              <w:t>Signed on behalf of the provider</w:t>
            </w:r>
          </w:p>
        </w:tc>
        <w:tc>
          <w:tcPr>
            <w:tcW w:w="2699" w:type="pct"/>
            <w:gridSpan w:val="2"/>
            <w:tcBorders>
              <w:bottom w:val="single" w:sz="4" w:space="0" w:color="7030A0"/>
            </w:tcBorders>
          </w:tcPr>
          <w:p w:rsidR="00A122E0" w:rsidRPr="000E3FF3" w:rsidRDefault="00A122E0" w:rsidP="0093346E">
            <w:pPr>
              <w:spacing w:line="360" w:lineRule="auto"/>
              <w:rPr>
                <w:rFonts w:ascii="Arial" w:hAnsi="Arial" w:cs="Arial"/>
              </w:rPr>
            </w:pPr>
          </w:p>
        </w:tc>
      </w:tr>
      <w:tr w:rsidR="00A122E0" w:rsidRPr="000E3FF3" w:rsidTr="0093346E">
        <w:tblPrEx>
          <w:tblLook w:val="04A0"/>
        </w:tblPrEx>
        <w:tc>
          <w:tcPr>
            <w:tcW w:w="2301" w:type="pct"/>
          </w:tcPr>
          <w:p w:rsidR="00A122E0" w:rsidRPr="000E3FF3" w:rsidRDefault="00A122E0" w:rsidP="0093346E">
            <w:pPr>
              <w:spacing w:line="360" w:lineRule="auto"/>
              <w:rPr>
                <w:rFonts w:ascii="Arial" w:hAnsi="Arial" w:cs="Arial"/>
              </w:rPr>
            </w:pPr>
            <w:r w:rsidRPr="000E3FF3">
              <w:rPr>
                <w:rFonts w:ascii="Arial" w:hAnsi="Arial" w:cs="Arial"/>
                <w:sz w:val="22"/>
                <w:szCs w:val="22"/>
              </w:rPr>
              <w:t>Name of signatory</w:t>
            </w:r>
          </w:p>
        </w:tc>
        <w:tc>
          <w:tcPr>
            <w:tcW w:w="2699" w:type="pct"/>
            <w:gridSpan w:val="2"/>
            <w:tcBorders>
              <w:top w:val="single" w:sz="4" w:space="0" w:color="7030A0"/>
              <w:bottom w:val="single" w:sz="4" w:space="0" w:color="7030A0"/>
            </w:tcBorders>
          </w:tcPr>
          <w:p w:rsidR="00A122E0" w:rsidRPr="000E3FF3" w:rsidRDefault="00A122E0" w:rsidP="0093346E">
            <w:pPr>
              <w:spacing w:line="360" w:lineRule="auto"/>
              <w:rPr>
                <w:rFonts w:ascii="Arial" w:hAnsi="Arial" w:cs="Arial"/>
              </w:rPr>
            </w:pPr>
          </w:p>
        </w:tc>
      </w:tr>
      <w:tr w:rsidR="00A122E0" w:rsidRPr="000E3FF3" w:rsidTr="0093346E">
        <w:tblPrEx>
          <w:tblLook w:val="04A0"/>
        </w:tblPrEx>
        <w:tc>
          <w:tcPr>
            <w:tcW w:w="2301" w:type="pct"/>
          </w:tcPr>
          <w:p w:rsidR="00A122E0" w:rsidRPr="000E3FF3" w:rsidRDefault="00A122E0" w:rsidP="0093346E">
            <w:pPr>
              <w:spacing w:line="360" w:lineRule="auto"/>
              <w:rPr>
                <w:rFonts w:ascii="Arial" w:hAnsi="Arial" w:cs="Arial"/>
              </w:rPr>
            </w:pPr>
            <w:r w:rsidRPr="000E3FF3">
              <w:rPr>
                <w:rFonts w:ascii="Arial" w:hAnsi="Arial" w:cs="Arial"/>
                <w:sz w:val="22"/>
                <w:szCs w:val="22"/>
              </w:rPr>
              <w:t>Role of signatory (e.g. chair, director or owner)</w:t>
            </w:r>
          </w:p>
        </w:tc>
        <w:tc>
          <w:tcPr>
            <w:tcW w:w="2699" w:type="pct"/>
            <w:gridSpan w:val="2"/>
            <w:tcBorders>
              <w:top w:val="single" w:sz="4" w:space="0" w:color="7030A0"/>
              <w:bottom w:val="single" w:sz="4" w:space="0" w:color="7030A0"/>
            </w:tcBorders>
          </w:tcPr>
          <w:p w:rsidR="00A122E0" w:rsidRPr="000E3FF3" w:rsidRDefault="00A122E0" w:rsidP="0093346E">
            <w:pPr>
              <w:spacing w:line="360" w:lineRule="auto"/>
              <w:rPr>
                <w:rFonts w:ascii="Arial" w:hAnsi="Arial" w:cs="Arial"/>
              </w:rPr>
            </w:pPr>
          </w:p>
        </w:tc>
      </w:tr>
    </w:tbl>
    <w:p w:rsidR="000E3FF3" w:rsidRPr="000E3FF3" w:rsidRDefault="000E3FF3" w:rsidP="000E3FF3">
      <w:pPr>
        <w:pStyle w:val="Header"/>
        <w:tabs>
          <w:tab w:val="left" w:pos="402"/>
        </w:tabs>
        <w:rPr>
          <w:rFonts w:ascii="Arial" w:hAnsi="Arial" w:cs="Arial"/>
          <w:b/>
        </w:rPr>
      </w:pPr>
      <w:r w:rsidRPr="000E3FF3">
        <w:rPr>
          <w:rFonts w:ascii="Arial" w:hAnsi="Arial" w:cs="Arial"/>
          <w:noProof/>
        </w:rPr>
        <w:lastRenderedPageBreak/>
        <w:drawing>
          <wp:anchor distT="0" distB="0" distL="114300" distR="114300" simplePos="0" relativeHeight="251659264" behindDoc="0" locked="0" layoutInCell="1" allowOverlap="1">
            <wp:simplePos x="0" y="0"/>
            <wp:positionH relativeFrom="column">
              <wp:posOffset>2064385</wp:posOffset>
            </wp:positionH>
            <wp:positionV relativeFrom="paragraph">
              <wp:posOffset>-1770380</wp:posOffset>
            </wp:positionV>
            <wp:extent cx="1028700" cy="957580"/>
            <wp:effectExtent l="38100" t="38100" r="25400" b="20320"/>
            <wp:wrapNone/>
            <wp:docPr id="3" name="Picture 2" descr="childville logo cop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hildville logo copy"/>
                    <pic:cNvPicPr>
                      <a:picLocks/>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28700" cy="957580"/>
                    </a:xfrm>
                    <a:prstGeom prst="rect">
                      <a:avLst/>
                    </a:prstGeom>
                    <a:noFill/>
                    <a:ln w="38100" cmpd="dbl">
                      <a:solidFill>
                        <a:srgbClr val="000000"/>
                      </a:solidFill>
                      <a:miter lim="800000"/>
                      <a:headEnd/>
                      <a:tailEnd/>
                    </a:ln>
                  </pic:spPr>
                </pic:pic>
              </a:graphicData>
            </a:graphic>
          </wp:anchor>
        </w:drawing>
      </w:r>
      <w:r w:rsidRPr="000E3FF3">
        <w:rPr>
          <w:rFonts w:ascii="Arial" w:hAnsi="Arial" w:cs="Arial"/>
        </w:rPr>
        <w:tab/>
      </w:r>
    </w:p>
    <w:p w:rsidR="000E3FF3" w:rsidRPr="000E3FF3" w:rsidRDefault="000E3FF3" w:rsidP="000E3FF3">
      <w:pPr>
        <w:pStyle w:val="yiv8983001419s3"/>
        <w:shd w:val="clear" w:color="auto" w:fill="FFFFFF"/>
        <w:spacing w:before="0" w:beforeAutospacing="0" w:after="0" w:afterAutospacing="0" w:line="342" w:lineRule="atLeast"/>
        <w:jc w:val="center"/>
        <w:rPr>
          <w:rFonts w:ascii="Arial" w:hAnsi="Arial" w:cs="Arial"/>
          <w:color w:val="000000"/>
          <w:sz w:val="28"/>
          <w:szCs w:val="28"/>
        </w:rPr>
      </w:pPr>
      <w:proofErr w:type="spellStart"/>
      <w:r w:rsidRPr="000E3FF3">
        <w:rPr>
          <w:rStyle w:val="yiv8983001419s4"/>
          <w:rFonts w:ascii="Arial" w:hAnsi="Arial" w:cs="Arial"/>
          <w:b/>
          <w:bCs/>
          <w:color w:val="000000"/>
          <w:sz w:val="28"/>
          <w:szCs w:val="28"/>
        </w:rPr>
        <w:t>Coronavirus</w:t>
      </w:r>
      <w:proofErr w:type="spellEnd"/>
      <w:r w:rsidRPr="000E3FF3">
        <w:rPr>
          <w:rStyle w:val="yiv8983001419s4"/>
          <w:rFonts w:ascii="Arial" w:hAnsi="Arial" w:cs="Arial"/>
          <w:b/>
          <w:bCs/>
          <w:color w:val="000000"/>
          <w:sz w:val="28"/>
          <w:szCs w:val="28"/>
        </w:rPr>
        <w:t xml:space="preserve"> Policy (COVID-19)</w:t>
      </w:r>
    </w:p>
    <w:p w:rsidR="000E3FF3" w:rsidRPr="000E3FF3" w:rsidRDefault="000E3FF3" w:rsidP="000E3FF3">
      <w:pPr>
        <w:pStyle w:val="yiv8983001419s3"/>
        <w:shd w:val="clear" w:color="auto" w:fill="FFFFFF"/>
        <w:spacing w:before="0" w:beforeAutospacing="0" w:after="0" w:afterAutospacing="0" w:line="342" w:lineRule="atLeast"/>
        <w:jc w:val="center"/>
        <w:rPr>
          <w:rFonts w:ascii="Arial" w:hAnsi="Arial" w:cs="Arial"/>
          <w:color w:val="000000"/>
          <w:sz w:val="28"/>
          <w:szCs w:val="28"/>
        </w:rPr>
      </w:pPr>
      <w:r w:rsidRPr="000E3FF3">
        <w:rPr>
          <w:rFonts w:ascii="Arial" w:hAnsi="Arial" w:cs="Arial"/>
          <w:color w:val="000000"/>
          <w:sz w:val="28"/>
          <w:szCs w:val="28"/>
        </w:rPr>
        <w:t> </w:t>
      </w:r>
    </w:p>
    <w:p w:rsidR="000E3FF3" w:rsidRPr="000E3FF3" w:rsidRDefault="000E3FF3" w:rsidP="000E3FF3">
      <w:pPr>
        <w:pStyle w:val="NormalWeb"/>
        <w:shd w:val="clear" w:color="auto" w:fill="FFFFFF"/>
        <w:spacing w:before="0" w:beforeAutospacing="0" w:after="0" w:afterAutospacing="0" w:line="342" w:lineRule="atLeast"/>
        <w:rPr>
          <w:rFonts w:ascii="Arial" w:hAnsi="Arial" w:cs="Arial"/>
          <w:color w:val="000000"/>
          <w:sz w:val="22"/>
          <w:szCs w:val="22"/>
        </w:rPr>
      </w:pPr>
      <w:r w:rsidRPr="000E3FF3">
        <w:rPr>
          <w:rStyle w:val="yiv8983001419bumpedfont15"/>
          <w:rFonts w:ascii="Arial" w:hAnsi="Arial" w:cs="Arial"/>
          <w:color w:val="000000"/>
          <w:sz w:val="22"/>
          <w:szCs w:val="22"/>
        </w:rPr>
        <w:t xml:space="preserve">To all service users of </w:t>
      </w:r>
      <w:proofErr w:type="spellStart"/>
      <w:r w:rsidRPr="000E3FF3">
        <w:rPr>
          <w:rStyle w:val="yiv8983001419bumpedfont15"/>
          <w:rFonts w:ascii="Arial" w:hAnsi="Arial" w:cs="Arial"/>
          <w:color w:val="000000"/>
          <w:sz w:val="22"/>
          <w:szCs w:val="22"/>
        </w:rPr>
        <w:t>Childville</w:t>
      </w:r>
      <w:proofErr w:type="spellEnd"/>
      <w:r w:rsidRPr="000E3FF3">
        <w:rPr>
          <w:rStyle w:val="yiv8983001419bumpedfont15"/>
          <w:rFonts w:ascii="Arial" w:hAnsi="Arial" w:cs="Arial"/>
          <w:color w:val="000000"/>
          <w:sz w:val="22"/>
          <w:szCs w:val="22"/>
        </w:rPr>
        <w:t xml:space="preserve"> </w:t>
      </w:r>
      <w:proofErr w:type="spellStart"/>
      <w:r w:rsidRPr="000E3FF3">
        <w:rPr>
          <w:rStyle w:val="yiv8983001419bumpedfont15"/>
          <w:rFonts w:ascii="Arial" w:hAnsi="Arial" w:cs="Arial"/>
          <w:color w:val="000000"/>
          <w:sz w:val="22"/>
          <w:szCs w:val="22"/>
        </w:rPr>
        <w:t>Pre</w:t>
      </w:r>
      <w:proofErr w:type="spellEnd"/>
      <w:r w:rsidRPr="000E3FF3">
        <w:rPr>
          <w:rStyle w:val="yiv8983001419bumpedfont15"/>
          <w:rFonts w:ascii="Arial" w:hAnsi="Arial" w:cs="Arial"/>
          <w:color w:val="000000"/>
          <w:sz w:val="22"/>
          <w:szCs w:val="22"/>
        </w:rPr>
        <w:t xml:space="preserve"> School, Breakfast and After School Club</w:t>
      </w:r>
    </w:p>
    <w:p w:rsidR="000E3FF3" w:rsidRPr="000E3FF3" w:rsidRDefault="000E3FF3" w:rsidP="000E3FF3">
      <w:pPr>
        <w:pStyle w:val="NormalWeb"/>
        <w:shd w:val="clear" w:color="auto" w:fill="FFFFFF"/>
        <w:spacing w:before="0" w:beforeAutospacing="0" w:after="0" w:afterAutospacing="0" w:line="342" w:lineRule="atLeast"/>
        <w:rPr>
          <w:rFonts w:ascii="Arial" w:hAnsi="Arial" w:cs="Arial"/>
          <w:color w:val="000000"/>
          <w:sz w:val="22"/>
          <w:szCs w:val="22"/>
        </w:rPr>
      </w:pPr>
      <w:r w:rsidRPr="000E3FF3">
        <w:rPr>
          <w:rFonts w:ascii="Arial" w:hAnsi="Arial" w:cs="Arial"/>
          <w:color w:val="000000"/>
          <w:sz w:val="22"/>
          <w:szCs w:val="22"/>
        </w:rPr>
        <w:t> </w:t>
      </w:r>
    </w:p>
    <w:p w:rsidR="000E3FF3" w:rsidRPr="000E3FF3" w:rsidRDefault="000E3FF3" w:rsidP="000E3FF3">
      <w:pPr>
        <w:pStyle w:val="NormalWeb"/>
        <w:shd w:val="clear" w:color="auto" w:fill="FFFFFF"/>
        <w:spacing w:before="0" w:beforeAutospacing="0" w:after="0" w:afterAutospacing="0" w:line="342" w:lineRule="atLeast"/>
        <w:rPr>
          <w:rFonts w:ascii="Arial" w:hAnsi="Arial" w:cs="Arial"/>
          <w:color w:val="000000"/>
          <w:sz w:val="22"/>
          <w:szCs w:val="22"/>
        </w:rPr>
      </w:pPr>
      <w:r w:rsidRPr="000E3FF3">
        <w:rPr>
          <w:rStyle w:val="yiv8983001419bumpedfont15"/>
          <w:rFonts w:ascii="Arial" w:hAnsi="Arial" w:cs="Arial"/>
          <w:b/>
          <w:bCs/>
          <w:color w:val="000000"/>
          <w:sz w:val="22"/>
          <w:szCs w:val="22"/>
        </w:rPr>
        <w:t>Introduction</w:t>
      </w:r>
    </w:p>
    <w:p w:rsidR="000E3FF3" w:rsidRPr="000E3FF3" w:rsidRDefault="000E3FF3" w:rsidP="000E3FF3">
      <w:pPr>
        <w:pStyle w:val="NormalWeb"/>
        <w:shd w:val="clear" w:color="auto" w:fill="FFFFFF"/>
        <w:spacing w:before="0" w:beforeAutospacing="0" w:after="0" w:afterAutospacing="0" w:line="342" w:lineRule="atLeast"/>
        <w:rPr>
          <w:rFonts w:ascii="Arial" w:hAnsi="Arial" w:cs="Arial"/>
          <w:color w:val="000000"/>
          <w:sz w:val="22"/>
          <w:szCs w:val="22"/>
        </w:rPr>
      </w:pPr>
      <w:r w:rsidRPr="000E3FF3">
        <w:rPr>
          <w:rStyle w:val="yiv8983001419bumpedfont15"/>
          <w:rFonts w:ascii="Arial" w:hAnsi="Arial" w:cs="Arial"/>
          <w:color w:val="000000"/>
          <w:sz w:val="22"/>
          <w:szCs w:val="22"/>
        </w:rPr>
        <w:t>This policy applies to all employee’s and service users including parents, children and  third party users, social care, police and fire rescue services and any other person wishing to gain reasonable access to the setting (this list is not exhaustive of all users defined).</w:t>
      </w:r>
    </w:p>
    <w:p w:rsidR="000E3FF3" w:rsidRPr="000E3FF3" w:rsidRDefault="000E3FF3" w:rsidP="000E3FF3">
      <w:pPr>
        <w:pStyle w:val="NormalWeb"/>
        <w:shd w:val="clear" w:color="auto" w:fill="FFFFFF"/>
        <w:spacing w:before="0" w:beforeAutospacing="0" w:after="0" w:afterAutospacing="0" w:line="342" w:lineRule="atLeast"/>
        <w:rPr>
          <w:rFonts w:ascii="Arial" w:hAnsi="Arial" w:cs="Arial"/>
          <w:color w:val="000000"/>
          <w:sz w:val="22"/>
          <w:szCs w:val="22"/>
        </w:rPr>
      </w:pPr>
      <w:r w:rsidRPr="000E3FF3">
        <w:rPr>
          <w:rFonts w:ascii="Arial" w:hAnsi="Arial" w:cs="Arial"/>
          <w:color w:val="000000"/>
          <w:sz w:val="22"/>
          <w:szCs w:val="22"/>
        </w:rPr>
        <w:t> </w:t>
      </w:r>
    </w:p>
    <w:p w:rsidR="000E3FF3" w:rsidRPr="000E3FF3" w:rsidRDefault="000E3FF3" w:rsidP="000E3FF3">
      <w:pPr>
        <w:pStyle w:val="NormalWeb"/>
        <w:shd w:val="clear" w:color="auto" w:fill="FFFFFF"/>
        <w:spacing w:before="0" w:beforeAutospacing="0" w:after="0" w:afterAutospacing="0" w:line="342" w:lineRule="atLeast"/>
        <w:rPr>
          <w:rFonts w:ascii="Arial" w:hAnsi="Arial" w:cs="Arial"/>
          <w:color w:val="000000"/>
          <w:sz w:val="22"/>
          <w:szCs w:val="22"/>
        </w:rPr>
      </w:pPr>
      <w:r w:rsidRPr="000E3FF3">
        <w:rPr>
          <w:rFonts w:ascii="Arial" w:hAnsi="Arial" w:cs="Arial"/>
          <w:color w:val="000000"/>
          <w:sz w:val="22"/>
          <w:szCs w:val="22"/>
        </w:rPr>
        <w:t> </w:t>
      </w:r>
    </w:p>
    <w:p w:rsidR="000E3FF3" w:rsidRPr="000E3FF3" w:rsidRDefault="000E3FF3" w:rsidP="000E3FF3">
      <w:pPr>
        <w:pStyle w:val="NormalWeb"/>
        <w:shd w:val="clear" w:color="auto" w:fill="FFFFFF"/>
        <w:spacing w:before="0" w:beforeAutospacing="0" w:after="0" w:afterAutospacing="0" w:line="342" w:lineRule="atLeast"/>
        <w:rPr>
          <w:rFonts w:ascii="Arial" w:hAnsi="Arial" w:cs="Arial"/>
          <w:color w:val="000000"/>
          <w:sz w:val="22"/>
          <w:szCs w:val="22"/>
        </w:rPr>
      </w:pPr>
      <w:r w:rsidRPr="000E3FF3">
        <w:rPr>
          <w:rStyle w:val="yiv8983001419bumpedfont15"/>
          <w:rFonts w:ascii="Arial" w:hAnsi="Arial" w:cs="Arial"/>
          <w:b/>
          <w:bCs/>
          <w:color w:val="000000"/>
          <w:sz w:val="22"/>
          <w:szCs w:val="22"/>
        </w:rPr>
        <w:t>Purpose of the Policy</w:t>
      </w:r>
    </w:p>
    <w:p w:rsidR="000E3FF3" w:rsidRPr="000E3FF3" w:rsidRDefault="000E3FF3" w:rsidP="000E3FF3">
      <w:pPr>
        <w:pStyle w:val="NormalWeb"/>
        <w:shd w:val="clear" w:color="auto" w:fill="FFFFFF"/>
        <w:spacing w:before="0" w:beforeAutospacing="0" w:after="0" w:afterAutospacing="0" w:line="342" w:lineRule="atLeast"/>
        <w:rPr>
          <w:rFonts w:ascii="Arial" w:hAnsi="Arial" w:cs="Arial"/>
          <w:color w:val="000000"/>
          <w:sz w:val="22"/>
          <w:szCs w:val="22"/>
        </w:rPr>
      </w:pPr>
      <w:r w:rsidRPr="000E3FF3">
        <w:rPr>
          <w:rFonts w:ascii="Arial" w:hAnsi="Arial" w:cs="Arial"/>
          <w:color w:val="000000"/>
          <w:sz w:val="22"/>
          <w:szCs w:val="22"/>
        </w:rPr>
        <w:t> </w:t>
      </w:r>
    </w:p>
    <w:p w:rsidR="000E3FF3" w:rsidRPr="000E3FF3" w:rsidRDefault="000E3FF3" w:rsidP="000E3FF3">
      <w:pPr>
        <w:pStyle w:val="NormalWeb"/>
        <w:shd w:val="clear" w:color="auto" w:fill="FFFFFF"/>
        <w:spacing w:before="0" w:beforeAutospacing="0" w:after="0" w:afterAutospacing="0" w:line="342" w:lineRule="atLeast"/>
        <w:rPr>
          <w:rFonts w:ascii="Arial" w:hAnsi="Arial" w:cs="Arial"/>
          <w:color w:val="000000"/>
          <w:sz w:val="22"/>
          <w:szCs w:val="22"/>
        </w:rPr>
      </w:pPr>
      <w:r w:rsidRPr="000E3FF3">
        <w:rPr>
          <w:rStyle w:val="yiv8983001419bumpedfont15"/>
          <w:rFonts w:ascii="Arial" w:hAnsi="Arial" w:cs="Arial"/>
          <w:color w:val="000000"/>
          <w:sz w:val="22"/>
          <w:szCs w:val="22"/>
        </w:rPr>
        <w:t xml:space="preserve">To protect all employee’s and service users of </w:t>
      </w:r>
      <w:proofErr w:type="spellStart"/>
      <w:r w:rsidRPr="000E3FF3">
        <w:rPr>
          <w:rStyle w:val="yiv8983001419bumpedfont15"/>
          <w:rFonts w:ascii="Arial" w:hAnsi="Arial" w:cs="Arial"/>
          <w:color w:val="000000"/>
          <w:sz w:val="22"/>
          <w:szCs w:val="22"/>
        </w:rPr>
        <w:t>Childville</w:t>
      </w:r>
      <w:proofErr w:type="spellEnd"/>
      <w:r w:rsidRPr="000E3FF3">
        <w:rPr>
          <w:rStyle w:val="yiv8983001419bumpedfont15"/>
          <w:rFonts w:ascii="Arial" w:hAnsi="Arial" w:cs="Arial"/>
          <w:color w:val="000000"/>
          <w:sz w:val="22"/>
          <w:szCs w:val="22"/>
        </w:rPr>
        <w:t xml:space="preserve">, including parents and children, from encountering </w:t>
      </w:r>
      <w:proofErr w:type="spellStart"/>
      <w:r w:rsidRPr="000E3FF3">
        <w:rPr>
          <w:rStyle w:val="yiv8983001419bumpedfont15"/>
          <w:rFonts w:ascii="Arial" w:hAnsi="Arial" w:cs="Arial"/>
          <w:color w:val="000000"/>
          <w:sz w:val="22"/>
          <w:szCs w:val="22"/>
        </w:rPr>
        <w:t>Coronavirus</w:t>
      </w:r>
      <w:proofErr w:type="spellEnd"/>
      <w:r w:rsidRPr="000E3FF3">
        <w:rPr>
          <w:rStyle w:val="yiv8983001419bumpedfont15"/>
          <w:rFonts w:ascii="Arial" w:hAnsi="Arial" w:cs="Arial"/>
          <w:color w:val="000000"/>
          <w:sz w:val="22"/>
          <w:szCs w:val="22"/>
        </w:rPr>
        <w:t xml:space="preserve"> (COVID-19).</w:t>
      </w:r>
    </w:p>
    <w:p w:rsidR="000E3FF3" w:rsidRPr="000E3FF3" w:rsidRDefault="000E3FF3" w:rsidP="000E3FF3">
      <w:pPr>
        <w:pStyle w:val="NormalWeb"/>
        <w:shd w:val="clear" w:color="auto" w:fill="FFFFFF"/>
        <w:spacing w:before="0" w:beforeAutospacing="0" w:after="0" w:afterAutospacing="0" w:line="342" w:lineRule="atLeast"/>
        <w:rPr>
          <w:rFonts w:ascii="Arial" w:hAnsi="Arial" w:cs="Arial"/>
          <w:color w:val="000000"/>
          <w:sz w:val="22"/>
          <w:szCs w:val="22"/>
        </w:rPr>
      </w:pPr>
      <w:r w:rsidRPr="000E3FF3">
        <w:rPr>
          <w:rStyle w:val="yiv8983001419bumpedfont15"/>
          <w:rFonts w:ascii="Arial" w:hAnsi="Arial" w:cs="Arial"/>
          <w:color w:val="000000"/>
          <w:sz w:val="22"/>
          <w:szCs w:val="22"/>
        </w:rPr>
        <w:t xml:space="preserve">To maintain the minimum level of staff needed to continue to provide early </w:t>
      </w:r>
      <w:proofErr w:type="gramStart"/>
      <w:r w:rsidRPr="000E3FF3">
        <w:rPr>
          <w:rStyle w:val="yiv8983001419bumpedfont15"/>
          <w:rFonts w:ascii="Arial" w:hAnsi="Arial" w:cs="Arial"/>
          <w:color w:val="000000"/>
          <w:sz w:val="22"/>
          <w:szCs w:val="22"/>
        </w:rPr>
        <w:t>years</w:t>
      </w:r>
      <w:proofErr w:type="gramEnd"/>
      <w:r w:rsidRPr="000E3FF3">
        <w:rPr>
          <w:rStyle w:val="yiv8983001419bumpedfont15"/>
          <w:rFonts w:ascii="Arial" w:hAnsi="Arial" w:cs="Arial"/>
          <w:color w:val="000000"/>
          <w:sz w:val="22"/>
          <w:szCs w:val="22"/>
        </w:rPr>
        <w:t xml:space="preserve"> education service and to meet the welfare and care needs of the children who attend the setting.</w:t>
      </w:r>
    </w:p>
    <w:p w:rsidR="000E3FF3" w:rsidRPr="000E3FF3" w:rsidRDefault="000E3FF3" w:rsidP="000E3FF3">
      <w:pPr>
        <w:pStyle w:val="NormalWeb"/>
        <w:shd w:val="clear" w:color="auto" w:fill="FFFFFF"/>
        <w:spacing w:before="0" w:beforeAutospacing="0" w:after="0" w:afterAutospacing="0" w:line="342" w:lineRule="atLeast"/>
        <w:rPr>
          <w:rFonts w:ascii="Arial" w:hAnsi="Arial" w:cs="Arial"/>
          <w:color w:val="000000"/>
          <w:sz w:val="22"/>
          <w:szCs w:val="22"/>
        </w:rPr>
      </w:pPr>
      <w:r w:rsidRPr="000E3FF3">
        <w:rPr>
          <w:rStyle w:val="yiv8983001419bumpedfont15"/>
          <w:rFonts w:ascii="Arial" w:hAnsi="Arial" w:cs="Arial"/>
          <w:color w:val="000000"/>
          <w:sz w:val="22"/>
          <w:szCs w:val="22"/>
        </w:rPr>
        <w:t xml:space="preserve">To ensure the prevention of the spread of </w:t>
      </w:r>
      <w:proofErr w:type="spellStart"/>
      <w:r w:rsidRPr="000E3FF3">
        <w:rPr>
          <w:rStyle w:val="yiv8983001419bumpedfont15"/>
          <w:rFonts w:ascii="Arial" w:hAnsi="Arial" w:cs="Arial"/>
          <w:color w:val="000000"/>
          <w:sz w:val="22"/>
          <w:szCs w:val="22"/>
        </w:rPr>
        <w:t>Coronavirus</w:t>
      </w:r>
      <w:proofErr w:type="spellEnd"/>
      <w:r w:rsidRPr="000E3FF3">
        <w:rPr>
          <w:rStyle w:val="yiv8983001419bumpedfont15"/>
          <w:rFonts w:ascii="Arial" w:hAnsi="Arial" w:cs="Arial"/>
          <w:color w:val="000000"/>
          <w:sz w:val="22"/>
          <w:szCs w:val="22"/>
        </w:rPr>
        <w:t xml:space="preserve"> (COVID-19) remains at a minimum risk.</w:t>
      </w:r>
    </w:p>
    <w:p w:rsidR="000E3FF3" w:rsidRPr="000E3FF3" w:rsidRDefault="000E3FF3" w:rsidP="000E3FF3">
      <w:pPr>
        <w:pStyle w:val="NormalWeb"/>
        <w:shd w:val="clear" w:color="auto" w:fill="FFFFFF"/>
        <w:spacing w:before="0" w:beforeAutospacing="0" w:after="0" w:afterAutospacing="0" w:line="342" w:lineRule="atLeast"/>
        <w:rPr>
          <w:rFonts w:ascii="Arial" w:hAnsi="Arial" w:cs="Arial"/>
          <w:color w:val="000000"/>
          <w:sz w:val="22"/>
          <w:szCs w:val="22"/>
        </w:rPr>
      </w:pPr>
      <w:r w:rsidRPr="000E3FF3">
        <w:rPr>
          <w:rFonts w:ascii="Arial" w:hAnsi="Arial" w:cs="Arial"/>
          <w:color w:val="000000"/>
          <w:sz w:val="22"/>
          <w:szCs w:val="22"/>
        </w:rPr>
        <w:t> </w:t>
      </w:r>
    </w:p>
    <w:p w:rsidR="000E3FF3" w:rsidRPr="000E3FF3" w:rsidRDefault="000E3FF3" w:rsidP="000E3FF3">
      <w:pPr>
        <w:pStyle w:val="NormalWeb"/>
        <w:shd w:val="clear" w:color="auto" w:fill="FFFFFF"/>
        <w:spacing w:before="0" w:beforeAutospacing="0" w:after="0" w:afterAutospacing="0" w:line="342" w:lineRule="atLeast"/>
        <w:rPr>
          <w:rFonts w:ascii="Arial" w:hAnsi="Arial" w:cs="Arial"/>
          <w:color w:val="000000"/>
          <w:sz w:val="22"/>
          <w:szCs w:val="22"/>
        </w:rPr>
      </w:pPr>
      <w:proofErr w:type="spellStart"/>
      <w:r w:rsidRPr="000E3FF3">
        <w:rPr>
          <w:rStyle w:val="yiv8983001419bumpedfont15"/>
          <w:rFonts w:ascii="Arial" w:hAnsi="Arial" w:cs="Arial"/>
          <w:b/>
          <w:bCs/>
          <w:color w:val="000000"/>
          <w:sz w:val="22"/>
          <w:szCs w:val="22"/>
        </w:rPr>
        <w:t>Pre</w:t>
      </w:r>
      <w:proofErr w:type="spellEnd"/>
      <w:r w:rsidRPr="000E3FF3">
        <w:rPr>
          <w:rStyle w:val="yiv8983001419bumpedfont15"/>
          <w:rFonts w:ascii="Arial" w:hAnsi="Arial" w:cs="Arial"/>
          <w:b/>
          <w:bCs/>
          <w:color w:val="000000"/>
          <w:sz w:val="22"/>
          <w:szCs w:val="22"/>
        </w:rPr>
        <w:t xml:space="preserve"> School Closure</w:t>
      </w:r>
    </w:p>
    <w:p w:rsidR="000E3FF3" w:rsidRPr="000E3FF3" w:rsidRDefault="000E3FF3" w:rsidP="000E3FF3">
      <w:pPr>
        <w:pStyle w:val="NormalWeb"/>
        <w:shd w:val="clear" w:color="auto" w:fill="FFFFFF"/>
        <w:spacing w:before="0" w:beforeAutospacing="0" w:after="0" w:afterAutospacing="0" w:line="342" w:lineRule="atLeast"/>
        <w:rPr>
          <w:rFonts w:ascii="Arial" w:hAnsi="Arial" w:cs="Arial"/>
          <w:color w:val="000000"/>
          <w:sz w:val="22"/>
          <w:szCs w:val="22"/>
        </w:rPr>
      </w:pPr>
      <w:r w:rsidRPr="000E3FF3">
        <w:rPr>
          <w:rFonts w:ascii="Arial" w:hAnsi="Arial" w:cs="Arial"/>
          <w:color w:val="000000"/>
          <w:sz w:val="22"/>
          <w:szCs w:val="22"/>
        </w:rPr>
        <w:t> </w:t>
      </w:r>
    </w:p>
    <w:p w:rsidR="000E3FF3" w:rsidRPr="000E3FF3" w:rsidRDefault="000E3FF3" w:rsidP="000E3FF3">
      <w:pPr>
        <w:pStyle w:val="NormalWeb"/>
        <w:shd w:val="clear" w:color="auto" w:fill="FFFFFF"/>
        <w:spacing w:before="0" w:beforeAutospacing="0" w:after="0" w:afterAutospacing="0" w:line="342" w:lineRule="atLeast"/>
        <w:rPr>
          <w:rFonts w:ascii="Arial" w:hAnsi="Arial" w:cs="Arial"/>
          <w:color w:val="000000"/>
          <w:sz w:val="22"/>
          <w:szCs w:val="22"/>
        </w:rPr>
      </w:pPr>
      <w:r w:rsidRPr="000E3FF3">
        <w:rPr>
          <w:rStyle w:val="yiv8983001419bumpedfont15"/>
          <w:rFonts w:ascii="Arial" w:hAnsi="Arial" w:cs="Arial"/>
          <w:color w:val="000000"/>
          <w:sz w:val="22"/>
          <w:szCs w:val="22"/>
        </w:rPr>
        <w:t>At anytime that it is felt necessary to prevent the spread of </w:t>
      </w:r>
      <w:proofErr w:type="spellStart"/>
      <w:r w:rsidRPr="000E3FF3">
        <w:rPr>
          <w:rStyle w:val="yiv8983001419bumpedfont15"/>
          <w:rFonts w:ascii="Arial" w:hAnsi="Arial" w:cs="Arial"/>
          <w:color w:val="000000"/>
          <w:sz w:val="22"/>
          <w:szCs w:val="22"/>
        </w:rPr>
        <w:t>Coronavirus</w:t>
      </w:r>
      <w:proofErr w:type="spellEnd"/>
      <w:r w:rsidRPr="000E3FF3">
        <w:rPr>
          <w:rStyle w:val="yiv8983001419bumpedfont15"/>
          <w:rFonts w:ascii="Arial" w:hAnsi="Arial" w:cs="Arial"/>
          <w:color w:val="000000"/>
          <w:sz w:val="22"/>
          <w:szCs w:val="22"/>
        </w:rPr>
        <w:t xml:space="preserve"> (COVID-19) and to ensure the health and safety and welfare of all employee’s, children, parents and service users, </w:t>
      </w:r>
      <w:proofErr w:type="spellStart"/>
      <w:r w:rsidRPr="000E3FF3">
        <w:rPr>
          <w:rStyle w:val="yiv8983001419bumpedfont15"/>
          <w:rFonts w:ascii="Arial" w:hAnsi="Arial" w:cs="Arial"/>
          <w:color w:val="000000"/>
          <w:sz w:val="22"/>
          <w:szCs w:val="22"/>
        </w:rPr>
        <w:t>Childville</w:t>
      </w:r>
      <w:proofErr w:type="spellEnd"/>
      <w:r w:rsidRPr="000E3FF3">
        <w:rPr>
          <w:rStyle w:val="yiv8983001419bumpedfont15"/>
          <w:rFonts w:ascii="Arial" w:hAnsi="Arial" w:cs="Arial"/>
          <w:color w:val="000000"/>
          <w:sz w:val="22"/>
          <w:szCs w:val="22"/>
        </w:rPr>
        <w:t xml:space="preserve"> will continually monitor the risk factor of keeping the setting open as a viable option, and may so at any time, revert to a closed status, with no children permitted on site, to a partially closed status, where setting places may well be limited to, but not excluding, vulnerability, age, need of care, critical key worker status of parents, special educational needs (SEND), children whom have an EHCP plan in place, children in care, children who have a social worker allocated to them already.</w:t>
      </w:r>
    </w:p>
    <w:p w:rsidR="000E3FF3" w:rsidRPr="000E3FF3" w:rsidRDefault="000E3FF3" w:rsidP="000E3FF3">
      <w:pPr>
        <w:pStyle w:val="NormalWeb"/>
        <w:shd w:val="clear" w:color="auto" w:fill="FFFFFF"/>
        <w:spacing w:before="0" w:beforeAutospacing="0" w:after="0" w:afterAutospacing="0" w:line="342" w:lineRule="atLeast"/>
        <w:rPr>
          <w:rFonts w:ascii="Arial" w:hAnsi="Arial" w:cs="Arial"/>
          <w:color w:val="000000"/>
          <w:sz w:val="22"/>
          <w:szCs w:val="22"/>
        </w:rPr>
      </w:pPr>
      <w:r w:rsidRPr="000E3FF3">
        <w:rPr>
          <w:rFonts w:ascii="Arial" w:hAnsi="Arial" w:cs="Arial"/>
          <w:color w:val="000000"/>
          <w:sz w:val="22"/>
          <w:szCs w:val="22"/>
        </w:rPr>
        <w:t> </w:t>
      </w:r>
    </w:p>
    <w:p w:rsidR="000E3FF3" w:rsidRPr="000E3FF3" w:rsidRDefault="000E3FF3" w:rsidP="000E3FF3">
      <w:pPr>
        <w:pStyle w:val="NormalWeb"/>
        <w:shd w:val="clear" w:color="auto" w:fill="FFFFFF"/>
        <w:spacing w:before="0" w:beforeAutospacing="0" w:after="0" w:afterAutospacing="0" w:line="342" w:lineRule="atLeast"/>
        <w:rPr>
          <w:rFonts w:ascii="Arial" w:hAnsi="Arial" w:cs="Arial"/>
          <w:color w:val="000000"/>
          <w:sz w:val="22"/>
          <w:szCs w:val="22"/>
        </w:rPr>
      </w:pPr>
      <w:r w:rsidRPr="000E3FF3">
        <w:rPr>
          <w:rFonts w:ascii="Arial" w:hAnsi="Arial" w:cs="Arial"/>
          <w:color w:val="000000"/>
          <w:sz w:val="22"/>
          <w:szCs w:val="22"/>
        </w:rPr>
        <w:t> </w:t>
      </w:r>
    </w:p>
    <w:p w:rsidR="000E3FF3" w:rsidRPr="000E3FF3" w:rsidRDefault="000E3FF3" w:rsidP="000E3FF3">
      <w:pPr>
        <w:pStyle w:val="NormalWeb"/>
        <w:shd w:val="clear" w:color="auto" w:fill="FFFFFF"/>
        <w:spacing w:before="0" w:beforeAutospacing="0" w:after="0" w:afterAutospacing="0" w:line="342" w:lineRule="atLeast"/>
        <w:rPr>
          <w:rFonts w:ascii="Arial" w:hAnsi="Arial" w:cs="Arial"/>
          <w:color w:val="000000"/>
          <w:sz w:val="22"/>
          <w:szCs w:val="22"/>
        </w:rPr>
      </w:pPr>
      <w:r w:rsidRPr="000E3FF3">
        <w:rPr>
          <w:rStyle w:val="yiv8983001419bumpedfont15"/>
          <w:rFonts w:ascii="Arial" w:hAnsi="Arial" w:cs="Arial"/>
          <w:b/>
          <w:bCs/>
          <w:color w:val="000000"/>
          <w:sz w:val="22"/>
          <w:szCs w:val="22"/>
        </w:rPr>
        <w:t>Monitoring</w:t>
      </w:r>
    </w:p>
    <w:p w:rsidR="000E3FF3" w:rsidRPr="000E3FF3" w:rsidRDefault="000E3FF3" w:rsidP="000E3FF3">
      <w:pPr>
        <w:pStyle w:val="NormalWeb"/>
        <w:shd w:val="clear" w:color="auto" w:fill="FFFFFF"/>
        <w:spacing w:before="0" w:beforeAutospacing="0" w:after="0" w:afterAutospacing="0" w:line="342" w:lineRule="atLeast"/>
        <w:rPr>
          <w:rFonts w:ascii="Arial" w:hAnsi="Arial" w:cs="Arial"/>
          <w:color w:val="000000"/>
          <w:sz w:val="22"/>
          <w:szCs w:val="22"/>
        </w:rPr>
      </w:pPr>
      <w:r w:rsidRPr="000E3FF3">
        <w:rPr>
          <w:rFonts w:ascii="Arial" w:hAnsi="Arial" w:cs="Arial"/>
          <w:color w:val="000000"/>
          <w:sz w:val="22"/>
          <w:szCs w:val="22"/>
        </w:rPr>
        <w:t> </w:t>
      </w:r>
    </w:p>
    <w:p w:rsidR="000E3FF3" w:rsidRPr="000E3FF3" w:rsidRDefault="000E3FF3" w:rsidP="000E3FF3">
      <w:pPr>
        <w:pStyle w:val="NormalWeb"/>
        <w:shd w:val="clear" w:color="auto" w:fill="FFFFFF"/>
        <w:spacing w:before="0" w:beforeAutospacing="0" w:after="0" w:afterAutospacing="0" w:line="342" w:lineRule="atLeast"/>
        <w:rPr>
          <w:rFonts w:ascii="Arial" w:hAnsi="Arial" w:cs="Arial"/>
          <w:color w:val="000000"/>
          <w:sz w:val="22"/>
          <w:szCs w:val="22"/>
        </w:rPr>
      </w:pPr>
      <w:proofErr w:type="spellStart"/>
      <w:r w:rsidRPr="000E3FF3">
        <w:rPr>
          <w:rStyle w:val="yiv8983001419bumpedfont15"/>
          <w:rFonts w:ascii="Arial" w:hAnsi="Arial" w:cs="Arial"/>
          <w:color w:val="000000"/>
          <w:sz w:val="22"/>
          <w:szCs w:val="22"/>
        </w:rPr>
        <w:t>Childville</w:t>
      </w:r>
      <w:proofErr w:type="spellEnd"/>
      <w:r w:rsidRPr="000E3FF3">
        <w:rPr>
          <w:rStyle w:val="yiv8983001419bumpedfont15"/>
          <w:rFonts w:ascii="Arial" w:hAnsi="Arial" w:cs="Arial"/>
          <w:color w:val="000000"/>
          <w:sz w:val="22"/>
          <w:szCs w:val="22"/>
        </w:rPr>
        <w:t xml:space="preserve"> is closely monitoring and gathering information from the Department of Health England, The Department of Education, our Local Authority (Barking and Dagenham) and any and all guidelines delivered and updated through official government sources constantly to ensure that we have the most up to date information and work place practises concerning the spread and containment of the </w:t>
      </w:r>
      <w:proofErr w:type="spellStart"/>
      <w:r w:rsidRPr="000E3FF3">
        <w:rPr>
          <w:rStyle w:val="yiv8983001419bumpedfont15"/>
          <w:rFonts w:ascii="Arial" w:hAnsi="Arial" w:cs="Arial"/>
          <w:color w:val="000000"/>
          <w:sz w:val="22"/>
          <w:szCs w:val="22"/>
        </w:rPr>
        <w:t>Coronavirus</w:t>
      </w:r>
      <w:proofErr w:type="spellEnd"/>
      <w:r w:rsidRPr="000E3FF3">
        <w:rPr>
          <w:rStyle w:val="yiv8983001419bumpedfont15"/>
          <w:rFonts w:ascii="Arial" w:hAnsi="Arial" w:cs="Arial"/>
          <w:color w:val="000000"/>
          <w:sz w:val="22"/>
          <w:szCs w:val="22"/>
        </w:rPr>
        <w:t xml:space="preserve"> (COVID-19). </w:t>
      </w:r>
    </w:p>
    <w:p w:rsidR="000E3FF3" w:rsidRPr="000E3FF3" w:rsidRDefault="000E3FF3" w:rsidP="000E3FF3">
      <w:pPr>
        <w:pStyle w:val="NormalWeb"/>
        <w:shd w:val="clear" w:color="auto" w:fill="FFFFFF"/>
        <w:spacing w:before="0" w:beforeAutospacing="0" w:after="0" w:afterAutospacing="0" w:line="342" w:lineRule="atLeast"/>
        <w:rPr>
          <w:rFonts w:ascii="Arial" w:hAnsi="Arial" w:cs="Arial"/>
          <w:color w:val="000000"/>
          <w:sz w:val="22"/>
          <w:szCs w:val="22"/>
        </w:rPr>
      </w:pPr>
      <w:r w:rsidRPr="000E3FF3">
        <w:rPr>
          <w:rStyle w:val="yiv8983001419bumpedfont15"/>
          <w:rFonts w:ascii="Arial" w:hAnsi="Arial" w:cs="Arial"/>
          <w:color w:val="000000"/>
          <w:sz w:val="22"/>
          <w:szCs w:val="22"/>
        </w:rPr>
        <w:t xml:space="preserve">This includes all training and delivery methods to all </w:t>
      </w:r>
      <w:proofErr w:type="gramStart"/>
      <w:r w:rsidRPr="000E3FF3">
        <w:rPr>
          <w:rStyle w:val="yiv8983001419bumpedfont15"/>
          <w:rFonts w:ascii="Arial" w:hAnsi="Arial" w:cs="Arial"/>
          <w:color w:val="000000"/>
          <w:sz w:val="22"/>
          <w:szCs w:val="22"/>
        </w:rPr>
        <w:t>employee’s</w:t>
      </w:r>
      <w:proofErr w:type="gramEnd"/>
      <w:r w:rsidRPr="000E3FF3">
        <w:rPr>
          <w:rStyle w:val="yiv8983001419bumpedfont15"/>
          <w:rFonts w:ascii="Arial" w:hAnsi="Arial" w:cs="Arial"/>
          <w:color w:val="000000"/>
          <w:sz w:val="22"/>
          <w:szCs w:val="22"/>
        </w:rPr>
        <w:t xml:space="preserve">, Directors and any other third party associated with the running or participation with </w:t>
      </w:r>
      <w:proofErr w:type="spellStart"/>
      <w:r w:rsidRPr="000E3FF3">
        <w:rPr>
          <w:rStyle w:val="yiv8983001419bumpedfont15"/>
          <w:rFonts w:ascii="Arial" w:hAnsi="Arial" w:cs="Arial"/>
          <w:color w:val="000000"/>
          <w:sz w:val="22"/>
          <w:szCs w:val="22"/>
        </w:rPr>
        <w:t>Childville</w:t>
      </w:r>
      <w:proofErr w:type="spellEnd"/>
      <w:r w:rsidRPr="000E3FF3">
        <w:rPr>
          <w:rStyle w:val="yiv8983001419bumpedfont15"/>
          <w:rFonts w:ascii="Arial" w:hAnsi="Arial" w:cs="Arial"/>
          <w:color w:val="000000"/>
          <w:sz w:val="22"/>
          <w:szCs w:val="22"/>
        </w:rPr>
        <w:t>.</w:t>
      </w:r>
    </w:p>
    <w:p w:rsidR="000E3FF3" w:rsidRPr="000E3FF3" w:rsidRDefault="000E3FF3" w:rsidP="000E3FF3">
      <w:pPr>
        <w:pStyle w:val="NormalWeb"/>
        <w:shd w:val="clear" w:color="auto" w:fill="FFFFFF"/>
        <w:spacing w:before="0" w:beforeAutospacing="0" w:after="0" w:afterAutospacing="0" w:line="342" w:lineRule="atLeast"/>
        <w:rPr>
          <w:rFonts w:ascii="Arial" w:hAnsi="Arial" w:cs="Arial"/>
          <w:color w:val="000000"/>
          <w:sz w:val="22"/>
          <w:szCs w:val="22"/>
        </w:rPr>
      </w:pPr>
      <w:proofErr w:type="spellStart"/>
      <w:r w:rsidRPr="000E3FF3">
        <w:rPr>
          <w:rStyle w:val="yiv8983001419bumpedfont15"/>
          <w:rFonts w:ascii="Arial" w:hAnsi="Arial" w:cs="Arial"/>
          <w:color w:val="000000"/>
          <w:sz w:val="22"/>
          <w:szCs w:val="22"/>
        </w:rPr>
        <w:t>Childville</w:t>
      </w:r>
      <w:proofErr w:type="spellEnd"/>
      <w:r w:rsidRPr="000E3FF3">
        <w:rPr>
          <w:rStyle w:val="yiv8983001419bumpedfont15"/>
          <w:rFonts w:ascii="Arial" w:hAnsi="Arial" w:cs="Arial"/>
          <w:color w:val="000000"/>
          <w:sz w:val="22"/>
          <w:szCs w:val="22"/>
        </w:rPr>
        <w:t xml:space="preserve"> reserves the right to make all changes to this document to uphold guidance of safe working practises and delivery methods for the early </w:t>
      </w:r>
      <w:proofErr w:type="gramStart"/>
      <w:r w:rsidRPr="000E3FF3">
        <w:rPr>
          <w:rStyle w:val="yiv8983001419bumpedfont15"/>
          <w:rFonts w:ascii="Arial" w:hAnsi="Arial" w:cs="Arial"/>
          <w:color w:val="000000"/>
          <w:sz w:val="22"/>
          <w:szCs w:val="22"/>
        </w:rPr>
        <w:t>years</w:t>
      </w:r>
      <w:proofErr w:type="gramEnd"/>
      <w:r w:rsidRPr="000E3FF3">
        <w:rPr>
          <w:rStyle w:val="yiv8983001419bumpedfont15"/>
          <w:rFonts w:ascii="Arial" w:hAnsi="Arial" w:cs="Arial"/>
          <w:color w:val="000000"/>
          <w:sz w:val="22"/>
          <w:szCs w:val="22"/>
        </w:rPr>
        <w:t xml:space="preserve"> education sector.</w:t>
      </w:r>
    </w:p>
    <w:p w:rsidR="000E3FF3" w:rsidRPr="000E3FF3" w:rsidRDefault="000E3FF3" w:rsidP="000E3FF3">
      <w:pPr>
        <w:pStyle w:val="NormalWeb"/>
        <w:shd w:val="clear" w:color="auto" w:fill="FFFFFF"/>
        <w:spacing w:before="0" w:beforeAutospacing="0" w:after="0" w:afterAutospacing="0" w:line="342" w:lineRule="atLeast"/>
        <w:rPr>
          <w:rFonts w:ascii="Arial" w:hAnsi="Arial" w:cs="Arial"/>
          <w:color w:val="000000"/>
          <w:sz w:val="22"/>
          <w:szCs w:val="22"/>
        </w:rPr>
      </w:pPr>
      <w:r w:rsidRPr="000E3FF3">
        <w:rPr>
          <w:rFonts w:ascii="Arial" w:hAnsi="Arial" w:cs="Arial"/>
          <w:color w:val="000000"/>
          <w:sz w:val="22"/>
          <w:szCs w:val="22"/>
        </w:rPr>
        <w:lastRenderedPageBreak/>
        <w:t> </w:t>
      </w:r>
    </w:p>
    <w:p w:rsidR="000E3FF3" w:rsidRPr="000E3FF3" w:rsidRDefault="000E3FF3" w:rsidP="000E3FF3">
      <w:pPr>
        <w:pStyle w:val="NormalWeb"/>
        <w:shd w:val="clear" w:color="auto" w:fill="FFFFFF"/>
        <w:spacing w:before="0" w:beforeAutospacing="0" w:after="0" w:afterAutospacing="0" w:line="342" w:lineRule="atLeast"/>
        <w:rPr>
          <w:rFonts w:ascii="Arial" w:hAnsi="Arial" w:cs="Arial"/>
          <w:color w:val="000000"/>
          <w:sz w:val="22"/>
          <w:szCs w:val="22"/>
        </w:rPr>
      </w:pPr>
      <w:r w:rsidRPr="000E3FF3">
        <w:rPr>
          <w:rFonts w:ascii="Arial" w:hAnsi="Arial" w:cs="Arial"/>
          <w:color w:val="000000"/>
          <w:sz w:val="22"/>
          <w:szCs w:val="22"/>
        </w:rPr>
        <w:t> </w:t>
      </w:r>
    </w:p>
    <w:p w:rsidR="000E3FF3" w:rsidRPr="000E3FF3" w:rsidRDefault="000E3FF3" w:rsidP="000E3FF3">
      <w:pPr>
        <w:pStyle w:val="NormalWeb"/>
        <w:shd w:val="clear" w:color="auto" w:fill="FFFFFF"/>
        <w:spacing w:before="0" w:beforeAutospacing="0" w:after="0" w:afterAutospacing="0" w:line="342" w:lineRule="atLeast"/>
        <w:rPr>
          <w:rFonts w:ascii="Arial" w:hAnsi="Arial" w:cs="Arial"/>
          <w:color w:val="000000"/>
          <w:sz w:val="22"/>
          <w:szCs w:val="22"/>
        </w:rPr>
      </w:pPr>
      <w:r w:rsidRPr="000E3FF3">
        <w:rPr>
          <w:rFonts w:ascii="Arial" w:hAnsi="Arial" w:cs="Arial"/>
          <w:color w:val="000000"/>
          <w:sz w:val="22"/>
          <w:szCs w:val="22"/>
        </w:rPr>
        <w:t> </w:t>
      </w:r>
    </w:p>
    <w:p w:rsidR="000E3FF3" w:rsidRPr="000E3FF3" w:rsidRDefault="000E3FF3" w:rsidP="000E3FF3">
      <w:pPr>
        <w:pStyle w:val="NormalWeb"/>
        <w:shd w:val="clear" w:color="auto" w:fill="FFFFFF"/>
        <w:spacing w:before="0" w:beforeAutospacing="0" w:after="0" w:afterAutospacing="0" w:line="342" w:lineRule="atLeast"/>
        <w:rPr>
          <w:rFonts w:ascii="Arial" w:hAnsi="Arial" w:cs="Arial"/>
          <w:color w:val="000000"/>
          <w:sz w:val="22"/>
          <w:szCs w:val="22"/>
        </w:rPr>
      </w:pPr>
      <w:r w:rsidRPr="000E3FF3">
        <w:rPr>
          <w:rStyle w:val="yiv8983001419bumpedfont15"/>
          <w:rFonts w:ascii="Arial" w:hAnsi="Arial" w:cs="Arial"/>
          <w:b/>
          <w:bCs/>
          <w:color w:val="000000"/>
          <w:sz w:val="22"/>
          <w:szCs w:val="22"/>
        </w:rPr>
        <w:t>General</w:t>
      </w:r>
    </w:p>
    <w:p w:rsidR="000E3FF3" w:rsidRPr="000E3FF3" w:rsidRDefault="000E3FF3" w:rsidP="000E3FF3">
      <w:pPr>
        <w:pStyle w:val="NormalWeb"/>
        <w:shd w:val="clear" w:color="auto" w:fill="FFFFFF"/>
        <w:spacing w:before="0" w:beforeAutospacing="0" w:after="0" w:afterAutospacing="0" w:line="342" w:lineRule="atLeast"/>
        <w:rPr>
          <w:rFonts w:ascii="Arial" w:hAnsi="Arial" w:cs="Arial"/>
          <w:color w:val="000000"/>
          <w:sz w:val="22"/>
          <w:szCs w:val="22"/>
        </w:rPr>
      </w:pPr>
      <w:r w:rsidRPr="000E3FF3">
        <w:rPr>
          <w:rFonts w:ascii="Arial" w:hAnsi="Arial" w:cs="Arial"/>
          <w:color w:val="000000"/>
          <w:sz w:val="22"/>
          <w:szCs w:val="22"/>
        </w:rPr>
        <w:t> </w:t>
      </w:r>
    </w:p>
    <w:p w:rsidR="000E3FF3" w:rsidRPr="000E3FF3" w:rsidRDefault="000E3FF3" w:rsidP="000E3FF3">
      <w:pPr>
        <w:shd w:val="clear" w:color="auto" w:fill="FFFFFF"/>
        <w:rPr>
          <w:rFonts w:ascii="Arial" w:hAnsi="Arial" w:cs="Arial"/>
          <w:color w:val="000000"/>
          <w:sz w:val="22"/>
          <w:szCs w:val="22"/>
        </w:rPr>
      </w:pPr>
      <w:r w:rsidRPr="000E3FF3">
        <w:rPr>
          <w:rStyle w:val="yiv8983001419s7"/>
          <w:rFonts w:ascii="Arial" w:hAnsi="Arial" w:cs="Arial"/>
          <w:color w:val="000000"/>
          <w:sz w:val="22"/>
          <w:szCs w:val="22"/>
        </w:rPr>
        <w:t>• </w:t>
      </w:r>
      <w:r w:rsidRPr="000E3FF3">
        <w:rPr>
          <w:rStyle w:val="yiv8983001419bumpedfont15"/>
          <w:rFonts w:ascii="Arial" w:hAnsi="Arial" w:cs="Arial"/>
          <w:color w:val="000000"/>
          <w:sz w:val="22"/>
          <w:szCs w:val="22"/>
        </w:rPr>
        <w:t>Employee’s are always advised to practise strict hygiene and cleanliness procedures.</w:t>
      </w:r>
    </w:p>
    <w:p w:rsidR="000E3FF3" w:rsidRPr="000E3FF3" w:rsidRDefault="000E3FF3" w:rsidP="000E3FF3">
      <w:pPr>
        <w:shd w:val="clear" w:color="auto" w:fill="FFFFFF"/>
        <w:rPr>
          <w:rFonts w:ascii="Arial" w:hAnsi="Arial" w:cs="Arial"/>
          <w:color w:val="000000"/>
          <w:sz w:val="22"/>
          <w:szCs w:val="22"/>
        </w:rPr>
      </w:pPr>
      <w:r w:rsidRPr="000E3FF3">
        <w:rPr>
          <w:rStyle w:val="yiv8983001419s7"/>
          <w:rFonts w:ascii="Arial" w:hAnsi="Arial" w:cs="Arial"/>
          <w:color w:val="000000"/>
          <w:sz w:val="22"/>
          <w:szCs w:val="22"/>
        </w:rPr>
        <w:t>• </w:t>
      </w:r>
      <w:r w:rsidRPr="000E3FF3">
        <w:rPr>
          <w:rStyle w:val="yiv8983001419bumpedfont15"/>
          <w:rFonts w:ascii="Arial" w:hAnsi="Arial" w:cs="Arial"/>
          <w:color w:val="000000"/>
          <w:sz w:val="22"/>
          <w:szCs w:val="22"/>
        </w:rPr>
        <w:t>Employee’s must wash their hands at regular intervals for a minimum of 20 seconds using soap and warm water.</w:t>
      </w:r>
    </w:p>
    <w:p w:rsidR="000E3FF3" w:rsidRPr="000E3FF3" w:rsidRDefault="000E3FF3" w:rsidP="000E3FF3">
      <w:pPr>
        <w:shd w:val="clear" w:color="auto" w:fill="FFFFFF"/>
        <w:rPr>
          <w:rFonts w:ascii="Arial" w:hAnsi="Arial" w:cs="Arial"/>
          <w:color w:val="000000"/>
          <w:sz w:val="22"/>
          <w:szCs w:val="22"/>
        </w:rPr>
      </w:pPr>
      <w:r w:rsidRPr="000E3FF3">
        <w:rPr>
          <w:rStyle w:val="yiv8983001419s7"/>
          <w:rFonts w:ascii="Arial" w:hAnsi="Arial" w:cs="Arial"/>
          <w:color w:val="000000"/>
          <w:sz w:val="22"/>
          <w:szCs w:val="22"/>
        </w:rPr>
        <w:t>• </w:t>
      </w:r>
      <w:r w:rsidRPr="000E3FF3">
        <w:rPr>
          <w:rStyle w:val="yiv8983001419bumpedfont15"/>
          <w:rFonts w:ascii="Arial" w:hAnsi="Arial" w:cs="Arial"/>
          <w:color w:val="000000"/>
          <w:sz w:val="22"/>
          <w:szCs w:val="22"/>
        </w:rPr>
        <w:t>Employee’s are advised to cough or sneeze into their elbow when a tissue or other vessel cannot be reached in time and are then to always wash their hands afterwards.</w:t>
      </w:r>
    </w:p>
    <w:p w:rsidR="000E3FF3" w:rsidRPr="000E3FF3" w:rsidRDefault="000E3FF3" w:rsidP="000E3FF3">
      <w:pPr>
        <w:shd w:val="clear" w:color="auto" w:fill="FFFFFF"/>
        <w:rPr>
          <w:rFonts w:ascii="Arial" w:hAnsi="Arial" w:cs="Arial"/>
          <w:color w:val="000000"/>
          <w:sz w:val="22"/>
          <w:szCs w:val="22"/>
        </w:rPr>
      </w:pPr>
      <w:r w:rsidRPr="000E3FF3">
        <w:rPr>
          <w:rStyle w:val="yiv8983001419s7"/>
          <w:rFonts w:ascii="Arial" w:hAnsi="Arial" w:cs="Arial"/>
          <w:color w:val="000000"/>
          <w:sz w:val="22"/>
          <w:szCs w:val="22"/>
        </w:rPr>
        <w:t>• </w:t>
      </w:r>
      <w:r w:rsidRPr="000E3FF3">
        <w:rPr>
          <w:rStyle w:val="yiv8983001419bumpedfont15"/>
          <w:rFonts w:ascii="Arial" w:hAnsi="Arial" w:cs="Arial"/>
          <w:color w:val="000000"/>
          <w:sz w:val="22"/>
          <w:szCs w:val="22"/>
        </w:rPr>
        <w:t>Employee’s are advised to avoid contact with others, such as handshakes and are to maintain a social distance of 2 meters (6ft) </w:t>
      </w:r>
    </w:p>
    <w:p w:rsidR="000E3FF3" w:rsidRPr="000E3FF3" w:rsidRDefault="000E3FF3" w:rsidP="000E3FF3">
      <w:pPr>
        <w:shd w:val="clear" w:color="auto" w:fill="FFFFFF"/>
        <w:rPr>
          <w:rFonts w:ascii="Arial" w:hAnsi="Arial" w:cs="Arial"/>
          <w:color w:val="000000"/>
          <w:sz w:val="22"/>
          <w:szCs w:val="22"/>
        </w:rPr>
      </w:pPr>
      <w:r w:rsidRPr="000E3FF3">
        <w:rPr>
          <w:rStyle w:val="yiv8983001419s7"/>
          <w:rFonts w:ascii="Arial" w:hAnsi="Arial" w:cs="Arial"/>
          <w:color w:val="000000"/>
          <w:sz w:val="22"/>
          <w:szCs w:val="22"/>
        </w:rPr>
        <w:t>• </w:t>
      </w:r>
      <w:r w:rsidRPr="000E3FF3">
        <w:rPr>
          <w:rStyle w:val="yiv8983001419bumpedfont15"/>
          <w:rFonts w:ascii="Arial" w:hAnsi="Arial" w:cs="Arial"/>
          <w:color w:val="000000"/>
          <w:sz w:val="22"/>
          <w:szCs w:val="22"/>
        </w:rPr>
        <w:t>Employees are to avoid touching their eyes, nose, and face whilst on the premises and whilst children are in their care.</w:t>
      </w:r>
    </w:p>
    <w:p w:rsidR="000E3FF3" w:rsidRPr="000E3FF3" w:rsidRDefault="000E3FF3" w:rsidP="000E3FF3">
      <w:pPr>
        <w:shd w:val="clear" w:color="auto" w:fill="FFFFFF"/>
        <w:rPr>
          <w:rFonts w:ascii="Arial" w:hAnsi="Arial" w:cs="Arial"/>
          <w:color w:val="000000"/>
          <w:sz w:val="22"/>
          <w:szCs w:val="22"/>
        </w:rPr>
      </w:pPr>
      <w:r w:rsidRPr="000E3FF3">
        <w:rPr>
          <w:rStyle w:val="yiv8983001419s7"/>
          <w:rFonts w:ascii="Arial" w:hAnsi="Arial" w:cs="Arial"/>
          <w:color w:val="000000"/>
          <w:sz w:val="22"/>
          <w:szCs w:val="22"/>
        </w:rPr>
        <w:t>• </w:t>
      </w:r>
      <w:r w:rsidRPr="000E3FF3">
        <w:rPr>
          <w:rStyle w:val="yiv8983001419bumpedfont15"/>
          <w:rFonts w:ascii="Arial" w:hAnsi="Arial" w:cs="Arial"/>
          <w:color w:val="000000"/>
          <w:sz w:val="22"/>
          <w:szCs w:val="22"/>
        </w:rPr>
        <w:t>Employee’s must wash all their uniform before entering the premises for their next shift.  This must include the cleaning of all appropriate footwear.</w:t>
      </w:r>
    </w:p>
    <w:p w:rsidR="000E3FF3" w:rsidRPr="000E3FF3" w:rsidRDefault="000E3FF3" w:rsidP="000E3FF3">
      <w:pPr>
        <w:shd w:val="clear" w:color="auto" w:fill="FFFFFF"/>
        <w:rPr>
          <w:rFonts w:ascii="Arial" w:hAnsi="Arial" w:cs="Arial"/>
          <w:color w:val="000000"/>
          <w:sz w:val="22"/>
          <w:szCs w:val="22"/>
        </w:rPr>
      </w:pPr>
      <w:r w:rsidRPr="000E3FF3">
        <w:rPr>
          <w:rStyle w:val="yiv8983001419s7"/>
          <w:rFonts w:ascii="Arial" w:hAnsi="Arial" w:cs="Arial"/>
          <w:color w:val="000000"/>
          <w:sz w:val="22"/>
          <w:szCs w:val="22"/>
        </w:rPr>
        <w:t>• </w:t>
      </w:r>
      <w:r w:rsidRPr="000E3FF3">
        <w:rPr>
          <w:rStyle w:val="yiv8983001419bumpedfont15"/>
          <w:rFonts w:ascii="Arial" w:hAnsi="Arial" w:cs="Arial"/>
          <w:color w:val="000000"/>
          <w:sz w:val="22"/>
          <w:szCs w:val="22"/>
        </w:rPr>
        <w:t>At the end of each day, all employee’s must sanitise all surfaces, toys, toileting areas, outdoor areas and equipment, ready for the following days usage, this includes all outside toys to be stored away in secure storage containers at the end of every working day and before weekend/holiday period closures or closures for health and safety measures.</w:t>
      </w:r>
    </w:p>
    <w:p w:rsidR="000E3FF3" w:rsidRPr="000E3FF3" w:rsidRDefault="000E3FF3" w:rsidP="000E3FF3">
      <w:pPr>
        <w:shd w:val="clear" w:color="auto" w:fill="FFFFFF"/>
        <w:rPr>
          <w:rFonts w:ascii="Arial" w:hAnsi="Arial" w:cs="Arial"/>
          <w:color w:val="000000"/>
          <w:sz w:val="22"/>
          <w:szCs w:val="22"/>
        </w:rPr>
      </w:pPr>
      <w:r w:rsidRPr="000E3FF3">
        <w:rPr>
          <w:rStyle w:val="yiv8983001419s7"/>
          <w:rFonts w:ascii="Arial" w:hAnsi="Arial" w:cs="Arial"/>
          <w:color w:val="000000"/>
          <w:sz w:val="22"/>
          <w:szCs w:val="22"/>
        </w:rPr>
        <w:t>• </w:t>
      </w:r>
      <w:r w:rsidRPr="000E3FF3">
        <w:rPr>
          <w:rStyle w:val="yiv8983001419bumpedfont15"/>
          <w:rFonts w:ascii="Arial" w:hAnsi="Arial" w:cs="Arial"/>
          <w:color w:val="000000"/>
          <w:sz w:val="22"/>
          <w:szCs w:val="22"/>
        </w:rPr>
        <w:t xml:space="preserve">Only disposable towels, provided for by </w:t>
      </w:r>
      <w:proofErr w:type="spellStart"/>
      <w:r w:rsidRPr="000E3FF3">
        <w:rPr>
          <w:rStyle w:val="yiv8983001419bumpedfont15"/>
          <w:rFonts w:ascii="Arial" w:hAnsi="Arial" w:cs="Arial"/>
          <w:color w:val="000000"/>
          <w:sz w:val="22"/>
          <w:szCs w:val="22"/>
        </w:rPr>
        <w:t>Childville</w:t>
      </w:r>
      <w:proofErr w:type="spellEnd"/>
      <w:r w:rsidRPr="000E3FF3">
        <w:rPr>
          <w:rStyle w:val="yiv8983001419bumpedfont15"/>
          <w:rFonts w:ascii="Arial" w:hAnsi="Arial" w:cs="Arial"/>
          <w:color w:val="000000"/>
          <w:sz w:val="22"/>
          <w:szCs w:val="22"/>
        </w:rPr>
        <w:t>, will be permitted for use whilst on the premises.</w:t>
      </w:r>
    </w:p>
    <w:p w:rsidR="000E3FF3" w:rsidRPr="000E3FF3" w:rsidRDefault="000E3FF3" w:rsidP="000E3FF3">
      <w:pPr>
        <w:shd w:val="clear" w:color="auto" w:fill="FFFFFF"/>
        <w:rPr>
          <w:rFonts w:ascii="Arial" w:hAnsi="Arial" w:cs="Arial"/>
          <w:color w:val="000000"/>
          <w:sz w:val="22"/>
          <w:szCs w:val="22"/>
        </w:rPr>
      </w:pPr>
      <w:r w:rsidRPr="000E3FF3">
        <w:rPr>
          <w:rStyle w:val="yiv8983001419s7"/>
          <w:rFonts w:ascii="Arial" w:hAnsi="Arial" w:cs="Arial"/>
          <w:color w:val="000000"/>
          <w:sz w:val="22"/>
          <w:szCs w:val="22"/>
        </w:rPr>
        <w:t>• </w:t>
      </w:r>
      <w:r w:rsidRPr="000E3FF3">
        <w:rPr>
          <w:rStyle w:val="yiv8983001419bumpedfont15"/>
          <w:rFonts w:ascii="Arial" w:hAnsi="Arial" w:cs="Arial"/>
          <w:color w:val="000000"/>
          <w:sz w:val="22"/>
          <w:szCs w:val="22"/>
        </w:rPr>
        <w:t>No prams, scooters, bikes, or any other items are to be left at the setting at any time.</w:t>
      </w:r>
    </w:p>
    <w:p w:rsidR="000E3FF3" w:rsidRPr="000E3FF3" w:rsidRDefault="000E3FF3" w:rsidP="000E3FF3">
      <w:pPr>
        <w:shd w:val="clear" w:color="auto" w:fill="FFFFFF"/>
        <w:rPr>
          <w:rFonts w:ascii="Arial" w:hAnsi="Arial" w:cs="Arial"/>
          <w:color w:val="000000"/>
          <w:sz w:val="22"/>
          <w:szCs w:val="22"/>
        </w:rPr>
      </w:pPr>
      <w:r w:rsidRPr="000E3FF3">
        <w:rPr>
          <w:rStyle w:val="yiv8983001419s7"/>
          <w:rFonts w:ascii="Arial" w:hAnsi="Arial" w:cs="Arial"/>
          <w:color w:val="000000"/>
          <w:sz w:val="22"/>
          <w:szCs w:val="22"/>
        </w:rPr>
        <w:t>• </w:t>
      </w:r>
      <w:r w:rsidRPr="000E3FF3">
        <w:rPr>
          <w:rStyle w:val="yiv8983001419bumpedfont15"/>
          <w:rFonts w:ascii="Arial" w:hAnsi="Arial" w:cs="Arial"/>
          <w:color w:val="000000"/>
          <w:sz w:val="22"/>
          <w:szCs w:val="22"/>
        </w:rPr>
        <w:t xml:space="preserve">Please be aware that your children will meet both staff members and other children attending the setting during the session times.  Although every measure will be taken to ensure that your child has minimal contact with others, children of the early years age group will inevitably want to hug and touch others through play or when needing comfort.  Therefore it is vital that not only we will adhere to best practise hygiene policies throughout the day, but that parents can also support this by changing their children into different clothing when they return home and placing that days clothing in the wash.  If your child needs comfort, our staff will comfort them and will do their absolute best to make sure that all their social, emotional and wellbeing is met whilst in attendance at </w:t>
      </w:r>
      <w:proofErr w:type="spellStart"/>
      <w:r w:rsidRPr="000E3FF3">
        <w:rPr>
          <w:rStyle w:val="yiv8983001419bumpedfont15"/>
          <w:rFonts w:ascii="Arial" w:hAnsi="Arial" w:cs="Arial"/>
          <w:color w:val="000000"/>
          <w:sz w:val="22"/>
          <w:szCs w:val="22"/>
        </w:rPr>
        <w:t>Childville</w:t>
      </w:r>
      <w:proofErr w:type="spellEnd"/>
      <w:r w:rsidRPr="000E3FF3">
        <w:rPr>
          <w:rStyle w:val="yiv8983001419bumpedfont15"/>
          <w:rFonts w:ascii="Arial" w:hAnsi="Arial" w:cs="Arial"/>
          <w:color w:val="000000"/>
          <w:sz w:val="22"/>
          <w:szCs w:val="22"/>
        </w:rPr>
        <w:t>.</w:t>
      </w:r>
    </w:p>
    <w:p w:rsidR="000E3FF3" w:rsidRPr="000E3FF3" w:rsidRDefault="000E3FF3" w:rsidP="000E3FF3">
      <w:pPr>
        <w:shd w:val="clear" w:color="auto" w:fill="FFFFFF"/>
        <w:rPr>
          <w:rFonts w:ascii="Arial" w:hAnsi="Arial" w:cs="Arial"/>
          <w:color w:val="000000"/>
          <w:sz w:val="22"/>
          <w:szCs w:val="22"/>
        </w:rPr>
      </w:pPr>
      <w:r w:rsidRPr="000E3FF3">
        <w:rPr>
          <w:rStyle w:val="yiv8983001419s7"/>
          <w:rFonts w:ascii="Arial" w:hAnsi="Arial" w:cs="Arial"/>
          <w:color w:val="000000"/>
          <w:sz w:val="22"/>
          <w:szCs w:val="22"/>
        </w:rPr>
        <w:t>• </w:t>
      </w:r>
      <w:r w:rsidRPr="000E3FF3">
        <w:rPr>
          <w:rStyle w:val="yiv8983001419bumpedfont15"/>
          <w:rFonts w:ascii="Arial" w:hAnsi="Arial" w:cs="Arial"/>
          <w:color w:val="000000"/>
          <w:sz w:val="22"/>
          <w:szCs w:val="22"/>
        </w:rPr>
        <w:t>We do ask that at all times, you respect our neighbours (where applicable),   with any social distancing measures that they may have in place outside, and that you adhere to those wishes also.</w:t>
      </w:r>
    </w:p>
    <w:p w:rsidR="000E3FF3" w:rsidRPr="000E3FF3" w:rsidRDefault="000E3FF3" w:rsidP="000E3FF3">
      <w:pPr>
        <w:pStyle w:val="NormalWeb"/>
        <w:shd w:val="clear" w:color="auto" w:fill="FFFFFF"/>
        <w:spacing w:before="0" w:beforeAutospacing="0" w:after="0" w:afterAutospacing="0" w:line="342" w:lineRule="atLeast"/>
        <w:rPr>
          <w:rFonts w:ascii="Arial" w:hAnsi="Arial" w:cs="Arial"/>
          <w:color w:val="000000"/>
          <w:sz w:val="22"/>
          <w:szCs w:val="22"/>
        </w:rPr>
      </w:pPr>
      <w:r w:rsidRPr="000E3FF3">
        <w:rPr>
          <w:rFonts w:ascii="Arial" w:hAnsi="Arial" w:cs="Arial"/>
          <w:color w:val="000000"/>
          <w:sz w:val="22"/>
          <w:szCs w:val="22"/>
        </w:rPr>
        <w:t> </w:t>
      </w:r>
    </w:p>
    <w:p w:rsidR="000E3FF3" w:rsidRPr="000E3FF3" w:rsidRDefault="000E3FF3" w:rsidP="000E3FF3">
      <w:pPr>
        <w:pStyle w:val="NormalWeb"/>
        <w:shd w:val="clear" w:color="auto" w:fill="FFFFFF"/>
        <w:spacing w:before="0" w:beforeAutospacing="0" w:after="0" w:afterAutospacing="0" w:line="342" w:lineRule="atLeast"/>
        <w:rPr>
          <w:rFonts w:ascii="Arial" w:hAnsi="Arial" w:cs="Arial"/>
          <w:color w:val="000000"/>
          <w:sz w:val="22"/>
          <w:szCs w:val="22"/>
        </w:rPr>
      </w:pPr>
      <w:r w:rsidRPr="000E3FF3">
        <w:rPr>
          <w:rStyle w:val="yiv8983001419bumpedfont15"/>
          <w:rFonts w:ascii="Arial" w:hAnsi="Arial" w:cs="Arial"/>
          <w:b/>
          <w:bCs/>
          <w:color w:val="000000"/>
          <w:sz w:val="22"/>
          <w:szCs w:val="22"/>
        </w:rPr>
        <w:t>Hygiene on Arrival</w:t>
      </w:r>
    </w:p>
    <w:p w:rsidR="000E3FF3" w:rsidRPr="000E3FF3" w:rsidRDefault="000E3FF3" w:rsidP="000E3FF3">
      <w:pPr>
        <w:pStyle w:val="NormalWeb"/>
        <w:shd w:val="clear" w:color="auto" w:fill="FFFFFF"/>
        <w:spacing w:before="0" w:beforeAutospacing="0" w:after="0" w:afterAutospacing="0" w:line="342" w:lineRule="atLeast"/>
        <w:rPr>
          <w:rFonts w:ascii="Arial" w:hAnsi="Arial" w:cs="Arial"/>
          <w:color w:val="000000"/>
          <w:sz w:val="22"/>
          <w:szCs w:val="22"/>
        </w:rPr>
      </w:pPr>
      <w:r w:rsidRPr="000E3FF3">
        <w:rPr>
          <w:rFonts w:ascii="Arial" w:hAnsi="Arial" w:cs="Arial"/>
          <w:color w:val="000000"/>
          <w:sz w:val="22"/>
          <w:szCs w:val="22"/>
        </w:rPr>
        <w:t> </w:t>
      </w:r>
    </w:p>
    <w:p w:rsidR="000E3FF3" w:rsidRPr="000E3FF3" w:rsidRDefault="000E3FF3" w:rsidP="000E3FF3">
      <w:pPr>
        <w:shd w:val="clear" w:color="auto" w:fill="FFFFFF"/>
        <w:rPr>
          <w:rFonts w:ascii="Arial" w:hAnsi="Arial" w:cs="Arial"/>
          <w:color w:val="000000"/>
          <w:sz w:val="22"/>
          <w:szCs w:val="22"/>
        </w:rPr>
      </w:pPr>
      <w:r w:rsidRPr="000E3FF3">
        <w:rPr>
          <w:rStyle w:val="yiv8983001419s7"/>
          <w:rFonts w:ascii="Arial" w:hAnsi="Arial" w:cs="Arial"/>
          <w:color w:val="000000"/>
          <w:sz w:val="22"/>
          <w:szCs w:val="22"/>
        </w:rPr>
        <w:t>• </w:t>
      </w:r>
      <w:r w:rsidRPr="000E3FF3">
        <w:rPr>
          <w:rStyle w:val="yiv8983001419bumpedfont15"/>
          <w:rFonts w:ascii="Arial" w:hAnsi="Arial" w:cs="Arial"/>
          <w:color w:val="000000"/>
          <w:sz w:val="22"/>
          <w:szCs w:val="22"/>
        </w:rPr>
        <w:t xml:space="preserve">All parents, children, third party associates and service users must adhere to the floor markings when entering our setting.  </w:t>
      </w:r>
      <w:proofErr w:type="gramStart"/>
      <w:r w:rsidRPr="000E3FF3">
        <w:rPr>
          <w:rStyle w:val="yiv8983001419bumpedfont15"/>
          <w:rFonts w:ascii="Arial" w:hAnsi="Arial" w:cs="Arial"/>
          <w:color w:val="000000"/>
          <w:sz w:val="22"/>
          <w:szCs w:val="22"/>
        </w:rPr>
        <w:t>and</w:t>
      </w:r>
      <w:proofErr w:type="gramEnd"/>
      <w:r w:rsidRPr="000E3FF3">
        <w:rPr>
          <w:rStyle w:val="yiv8983001419bumpedfont15"/>
          <w:rFonts w:ascii="Arial" w:hAnsi="Arial" w:cs="Arial"/>
          <w:color w:val="000000"/>
          <w:sz w:val="22"/>
          <w:szCs w:val="22"/>
        </w:rPr>
        <w:t> must not cross over  Parents will be allowed to drop children 15minutes prior to opening time to allow for social distancing to be maintained.  Only the parent(s) of the child may collect the child and one other, in case of work commitments/emergencies.  This will reduce the social contact to help keep the welfare and safety of our staff a top priority.</w:t>
      </w:r>
    </w:p>
    <w:p w:rsidR="000E3FF3" w:rsidRPr="000E3FF3" w:rsidRDefault="000E3FF3" w:rsidP="000E3FF3">
      <w:pPr>
        <w:shd w:val="clear" w:color="auto" w:fill="FFFFFF"/>
        <w:rPr>
          <w:rFonts w:ascii="Arial" w:hAnsi="Arial" w:cs="Arial"/>
          <w:color w:val="000000"/>
          <w:sz w:val="22"/>
          <w:szCs w:val="22"/>
        </w:rPr>
      </w:pPr>
      <w:r w:rsidRPr="000E3FF3">
        <w:rPr>
          <w:rStyle w:val="yiv8983001419s7"/>
          <w:rFonts w:ascii="Arial" w:hAnsi="Arial" w:cs="Arial"/>
          <w:color w:val="000000"/>
          <w:sz w:val="22"/>
          <w:szCs w:val="22"/>
        </w:rPr>
        <w:t>• </w:t>
      </w:r>
      <w:r w:rsidRPr="000E3FF3">
        <w:rPr>
          <w:rStyle w:val="yiv8983001419bumpedfont15"/>
          <w:rFonts w:ascii="Arial" w:hAnsi="Arial" w:cs="Arial"/>
          <w:color w:val="000000"/>
          <w:sz w:val="22"/>
          <w:szCs w:val="22"/>
        </w:rPr>
        <w:t xml:space="preserve">Parents will provide nappies/wipes/sun cream/sunhats/spare underwear or clothing, in the event of an accident in a disposable bag to be stored in the child bag at the setting. Parents are not permitted to bring in any toys from home.  If you require an urgent need for a specific item which is conducive to your child attending the setting, then this must be discussed with the settings manager and agreed upon before an item comes onto the premises.  All clothing that the children attend in must have been washed prior to the day of your arrival.  If you are to re-use the same clothing, for example your child’s uniform, </w:t>
      </w:r>
      <w:proofErr w:type="gramStart"/>
      <w:r w:rsidRPr="000E3FF3">
        <w:rPr>
          <w:rStyle w:val="yiv8983001419bumpedfont15"/>
          <w:rFonts w:ascii="Arial" w:hAnsi="Arial" w:cs="Arial"/>
          <w:color w:val="000000"/>
          <w:sz w:val="22"/>
          <w:szCs w:val="22"/>
        </w:rPr>
        <w:t>then</w:t>
      </w:r>
      <w:proofErr w:type="gramEnd"/>
      <w:r w:rsidRPr="000E3FF3">
        <w:rPr>
          <w:rStyle w:val="yiv8983001419bumpedfont15"/>
          <w:rFonts w:ascii="Arial" w:hAnsi="Arial" w:cs="Arial"/>
          <w:color w:val="000000"/>
          <w:sz w:val="22"/>
          <w:szCs w:val="22"/>
        </w:rPr>
        <w:t xml:space="preserve"> this must be washed daily before the arrival of your child on their next session.</w:t>
      </w:r>
    </w:p>
    <w:p w:rsidR="000E3FF3" w:rsidRPr="000E3FF3" w:rsidRDefault="000E3FF3" w:rsidP="000E3FF3">
      <w:pPr>
        <w:shd w:val="clear" w:color="auto" w:fill="FFFFFF"/>
        <w:rPr>
          <w:rFonts w:ascii="Arial" w:hAnsi="Arial" w:cs="Arial"/>
          <w:color w:val="000000"/>
          <w:sz w:val="22"/>
          <w:szCs w:val="22"/>
        </w:rPr>
      </w:pPr>
      <w:r w:rsidRPr="000E3FF3">
        <w:rPr>
          <w:rStyle w:val="yiv8983001419s7"/>
          <w:rFonts w:ascii="Arial" w:hAnsi="Arial" w:cs="Arial"/>
          <w:color w:val="000000"/>
          <w:sz w:val="22"/>
          <w:szCs w:val="22"/>
        </w:rPr>
        <w:t>• </w:t>
      </w:r>
      <w:r w:rsidRPr="000E3FF3">
        <w:rPr>
          <w:rStyle w:val="yiv8983001419bumpedfont15"/>
          <w:rFonts w:ascii="Arial" w:hAnsi="Arial" w:cs="Arial"/>
          <w:color w:val="000000"/>
          <w:sz w:val="22"/>
          <w:szCs w:val="22"/>
        </w:rPr>
        <w:t xml:space="preserve">Children bags brought on the first day will be stored at the setting to minimise the spread and coming into contact of the </w:t>
      </w:r>
      <w:proofErr w:type="spellStart"/>
      <w:r w:rsidRPr="000E3FF3">
        <w:rPr>
          <w:rStyle w:val="yiv8983001419bumpedfont15"/>
          <w:rFonts w:ascii="Arial" w:hAnsi="Arial" w:cs="Arial"/>
          <w:color w:val="000000"/>
          <w:sz w:val="22"/>
          <w:szCs w:val="22"/>
        </w:rPr>
        <w:t>coronavirus</w:t>
      </w:r>
      <w:proofErr w:type="spellEnd"/>
      <w:r w:rsidRPr="000E3FF3">
        <w:rPr>
          <w:rStyle w:val="yiv8983001419bumpedfont15"/>
          <w:rFonts w:ascii="Arial" w:hAnsi="Arial" w:cs="Arial"/>
          <w:color w:val="000000"/>
          <w:sz w:val="22"/>
          <w:szCs w:val="22"/>
        </w:rPr>
        <w:t xml:space="preserve"> (COVID-19).</w:t>
      </w:r>
    </w:p>
    <w:p w:rsidR="000E3FF3" w:rsidRPr="000E3FF3" w:rsidRDefault="000E3FF3" w:rsidP="000E3FF3">
      <w:pPr>
        <w:shd w:val="clear" w:color="auto" w:fill="FFFFFF"/>
        <w:rPr>
          <w:rStyle w:val="yiv8983001419bumpedfont15"/>
          <w:rFonts w:ascii="Arial" w:hAnsi="Arial" w:cs="Arial"/>
          <w:color w:val="000000"/>
          <w:sz w:val="22"/>
          <w:szCs w:val="22"/>
        </w:rPr>
      </w:pPr>
      <w:r w:rsidRPr="000E3FF3">
        <w:rPr>
          <w:rStyle w:val="yiv8983001419s7"/>
          <w:rFonts w:ascii="Arial" w:hAnsi="Arial" w:cs="Arial"/>
          <w:color w:val="000000"/>
          <w:sz w:val="22"/>
          <w:szCs w:val="22"/>
        </w:rPr>
        <w:lastRenderedPageBreak/>
        <w:t>• </w:t>
      </w:r>
      <w:r w:rsidRPr="000E3FF3">
        <w:rPr>
          <w:rStyle w:val="yiv8983001419bumpedfont15"/>
          <w:rFonts w:ascii="Arial" w:hAnsi="Arial" w:cs="Arial"/>
          <w:color w:val="000000"/>
          <w:sz w:val="22"/>
          <w:szCs w:val="22"/>
        </w:rPr>
        <w:t xml:space="preserve">If your child stays for a lunch, all food and drinks must be in their lunch box which will be wipe down with </w:t>
      </w:r>
      <w:proofErr w:type="spellStart"/>
      <w:r w:rsidRPr="000E3FF3">
        <w:rPr>
          <w:rStyle w:val="yiv8983001419bumpedfont15"/>
          <w:rFonts w:ascii="Arial" w:hAnsi="Arial" w:cs="Arial"/>
          <w:color w:val="000000"/>
          <w:sz w:val="22"/>
          <w:szCs w:val="22"/>
        </w:rPr>
        <w:t>sanitiser</w:t>
      </w:r>
      <w:proofErr w:type="spellEnd"/>
      <w:r w:rsidRPr="000E3FF3">
        <w:rPr>
          <w:rStyle w:val="yiv8983001419bumpedfont15"/>
          <w:rFonts w:ascii="Arial" w:hAnsi="Arial" w:cs="Arial"/>
          <w:color w:val="000000"/>
          <w:sz w:val="22"/>
          <w:szCs w:val="22"/>
        </w:rPr>
        <w:t xml:space="preserve"> once all the children settles down to minimise risk of </w:t>
      </w:r>
      <w:proofErr w:type="spellStart"/>
      <w:r w:rsidRPr="000E3FF3">
        <w:rPr>
          <w:rStyle w:val="yiv8983001419bumpedfont15"/>
          <w:rFonts w:ascii="Arial" w:hAnsi="Arial" w:cs="Arial"/>
          <w:color w:val="000000"/>
          <w:sz w:val="22"/>
          <w:szCs w:val="22"/>
        </w:rPr>
        <w:t>coronavirus</w:t>
      </w:r>
      <w:proofErr w:type="spellEnd"/>
      <w:r w:rsidRPr="000E3FF3">
        <w:rPr>
          <w:rStyle w:val="yiv8983001419bumpedfont15"/>
          <w:rFonts w:ascii="Arial" w:hAnsi="Arial" w:cs="Arial"/>
          <w:color w:val="000000"/>
          <w:sz w:val="22"/>
          <w:szCs w:val="22"/>
        </w:rPr>
        <w:t>. </w:t>
      </w:r>
    </w:p>
    <w:p w:rsidR="000E3FF3" w:rsidRPr="000E3FF3" w:rsidRDefault="000E3FF3" w:rsidP="000E3FF3">
      <w:pPr>
        <w:shd w:val="clear" w:color="auto" w:fill="FFFFFF"/>
        <w:rPr>
          <w:rFonts w:ascii="Arial" w:hAnsi="Arial" w:cs="Arial"/>
          <w:color w:val="000000"/>
          <w:sz w:val="22"/>
          <w:szCs w:val="22"/>
        </w:rPr>
      </w:pPr>
    </w:p>
    <w:p w:rsidR="000E3FF3" w:rsidRPr="000E3FF3" w:rsidRDefault="000E3FF3" w:rsidP="000E3FF3">
      <w:pPr>
        <w:pStyle w:val="NormalWeb"/>
        <w:shd w:val="clear" w:color="auto" w:fill="FFFFFF"/>
        <w:spacing w:before="0" w:beforeAutospacing="0" w:after="0" w:afterAutospacing="0" w:line="342" w:lineRule="atLeast"/>
        <w:rPr>
          <w:rFonts w:ascii="Arial" w:hAnsi="Arial" w:cs="Arial"/>
          <w:color w:val="000000"/>
          <w:sz w:val="22"/>
          <w:szCs w:val="22"/>
        </w:rPr>
      </w:pPr>
      <w:r w:rsidRPr="000E3FF3">
        <w:rPr>
          <w:rStyle w:val="yiv8983001419bumpedfont15"/>
          <w:rFonts w:ascii="Arial" w:hAnsi="Arial" w:cs="Arial"/>
          <w:b/>
          <w:bCs/>
          <w:color w:val="000000"/>
          <w:sz w:val="22"/>
          <w:szCs w:val="22"/>
        </w:rPr>
        <w:t>Hygiene during the day</w:t>
      </w:r>
    </w:p>
    <w:p w:rsidR="000E3FF3" w:rsidRPr="000E3FF3" w:rsidRDefault="000E3FF3" w:rsidP="000E3FF3">
      <w:pPr>
        <w:pStyle w:val="NormalWeb"/>
        <w:shd w:val="clear" w:color="auto" w:fill="FFFFFF"/>
        <w:spacing w:before="0" w:beforeAutospacing="0" w:after="0" w:afterAutospacing="0" w:line="342" w:lineRule="atLeast"/>
        <w:rPr>
          <w:rFonts w:ascii="Arial" w:hAnsi="Arial" w:cs="Arial"/>
          <w:color w:val="000000"/>
          <w:sz w:val="22"/>
          <w:szCs w:val="22"/>
        </w:rPr>
      </w:pPr>
      <w:r w:rsidRPr="000E3FF3">
        <w:rPr>
          <w:rFonts w:ascii="Arial" w:hAnsi="Arial" w:cs="Arial"/>
          <w:color w:val="000000"/>
          <w:sz w:val="22"/>
          <w:szCs w:val="22"/>
        </w:rPr>
        <w:t> </w:t>
      </w:r>
    </w:p>
    <w:p w:rsidR="000E3FF3" w:rsidRPr="000E3FF3" w:rsidRDefault="000E3FF3" w:rsidP="000E3FF3">
      <w:pPr>
        <w:shd w:val="clear" w:color="auto" w:fill="FFFFFF"/>
        <w:rPr>
          <w:rFonts w:ascii="Arial" w:hAnsi="Arial" w:cs="Arial"/>
          <w:color w:val="000000"/>
          <w:sz w:val="22"/>
          <w:szCs w:val="22"/>
        </w:rPr>
      </w:pPr>
      <w:r w:rsidRPr="000E3FF3">
        <w:rPr>
          <w:rStyle w:val="yiv8983001419s7"/>
          <w:rFonts w:ascii="Arial" w:hAnsi="Arial" w:cs="Arial"/>
          <w:color w:val="000000"/>
          <w:sz w:val="22"/>
          <w:szCs w:val="22"/>
        </w:rPr>
        <w:t>• </w:t>
      </w:r>
      <w:r w:rsidRPr="000E3FF3">
        <w:rPr>
          <w:rStyle w:val="yiv8983001419bumpedfont15"/>
          <w:rFonts w:ascii="Arial" w:hAnsi="Arial" w:cs="Arial"/>
          <w:color w:val="000000"/>
          <w:sz w:val="22"/>
          <w:szCs w:val="22"/>
        </w:rPr>
        <w:t>Children will be actively encouraged to wash their hands after every activity or after playing in a specific area.  We will use water and hand soap for this with a minimum wash time of 20 seconds per child, demonstrating good modelling behaviours for the children to see best practise when doing this. After an activity/toy playing session has ended, all equipment/toys shall be cleaned after every use.</w:t>
      </w:r>
    </w:p>
    <w:p w:rsidR="000E3FF3" w:rsidRPr="000E3FF3" w:rsidRDefault="000E3FF3" w:rsidP="000E3FF3">
      <w:pPr>
        <w:shd w:val="clear" w:color="auto" w:fill="FFFFFF"/>
        <w:rPr>
          <w:rFonts w:ascii="Arial" w:hAnsi="Arial" w:cs="Arial"/>
          <w:color w:val="000000"/>
          <w:sz w:val="22"/>
          <w:szCs w:val="22"/>
        </w:rPr>
      </w:pPr>
      <w:r w:rsidRPr="000E3FF3">
        <w:rPr>
          <w:rStyle w:val="yiv8983001419s7"/>
          <w:rFonts w:ascii="Arial" w:hAnsi="Arial" w:cs="Arial"/>
          <w:color w:val="000000"/>
          <w:sz w:val="22"/>
          <w:szCs w:val="22"/>
        </w:rPr>
        <w:t>• </w:t>
      </w:r>
      <w:r w:rsidRPr="000E3FF3">
        <w:rPr>
          <w:rStyle w:val="yiv8983001419bumpedfont15"/>
          <w:rFonts w:ascii="Arial" w:hAnsi="Arial" w:cs="Arial"/>
          <w:color w:val="000000"/>
          <w:sz w:val="22"/>
          <w:szCs w:val="22"/>
        </w:rPr>
        <w:t xml:space="preserve">Children’s temperatures will be taken upon arrival to the setting.  If upon arrival, your child is displaying a temperature of 37.8 degrees, has a new cough, looks generally unwell or is displaying any other signs associated with </w:t>
      </w:r>
      <w:proofErr w:type="spellStart"/>
      <w:r w:rsidRPr="000E3FF3">
        <w:rPr>
          <w:rStyle w:val="yiv8983001419bumpedfont15"/>
          <w:rFonts w:ascii="Arial" w:hAnsi="Arial" w:cs="Arial"/>
          <w:color w:val="000000"/>
          <w:sz w:val="22"/>
          <w:szCs w:val="22"/>
        </w:rPr>
        <w:t>coronavirus</w:t>
      </w:r>
      <w:proofErr w:type="spellEnd"/>
      <w:r w:rsidRPr="000E3FF3">
        <w:rPr>
          <w:rStyle w:val="yiv8983001419bumpedfont15"/>
          <w:rFonts w:ascii="Arial" w:hAnsi="Arial" w:cs="Arial"/>
          <w:color w:val="000000"/>
          <w:sz w:val="22"/>
          <w:szCs w:val="22"/>
        </w:rPr>
        <w:t xml:space="preserve"> (COVID-19) then your child will be excluded for a period of 10 days for self-isolation following the Department of Health England and the government’s guidelines at present.  You will be given a date of when your child can attend again.  Your child must not attend the setting before this date has expired.  This will then help to control the spread of the virus within our setting.  Should your child get tested during this time period, and a negative test comes back before the expiration of the allotted time, then providing you consent to give a copy of this for insurance purposes, your child may then attend sooner.</w:t>
      </w:r>
    </w:p>
    <w:p w:rsidR="000E3FF3" w:rsidRPr="000E3FF3" w:rsidRDefault="000E3FF3" w:rsidP="000E3FF3">
      <w:pPr>
        <w:shd w:val="clear" w:color="auto" w:fill="FFFFFF"/>
        <w:rPr>
          <w:rStyle w:val="yiv8983001419bumpedfont15"/>
          <w:rFonts w:ascii="Arial" w:hAnsi="Arial" w:cs="Arial"/>
          <w:color w:val="000000"/>
          <w:sz w:val="22"/>
          <w:szCs w:val="22"/>
        </w:rPr>
      </w:pPr>
      <w:r w:rsidRPr="000E3FF3">
        <w:rPr>
          <w:rStyle w:val="yiv8983001419s7"/>
          <w:rFonts w:ascii="Arial" w:hAnsi="Arial" w:cs="Arial"/>
          <w:color w:val="000000"/>
          <w:sz w:val="22"/>
          <w:szCs w:val="22"/>
        </w:rPr>
        <w:t>• </w:t>
      </w:r>
      <w:r w:rsidRPr="000E3FF3">
        <w:rPr>
          <w:rStyle w:val="yiv8983001419bumpedfont15"/>
          <w:rFonts w:ascii="Arial" w:hAnsi="Arial" w:cs="Arial"/>
          <w:color w:val="000000"/>
          <w:sz w:val="22"/>
          <w:szCs w:val="22"/>
        </w:rPr>
        <w:t xml:space="preserve">Should you or an adult present with symptoms within your household, then you have a duty of care to inform the setting at your available opportunity and without unreasonable </w:t>
      </w:r>
      <w:proofErr w:type="gramStart"/>
      <w:r w:rsidRPr="000E3FF3">
        <w:rPr>
          <w:rStyle w:val="yiv8983001419bumpedfont15"/>
          <w:rFonts w:ascii="Arial" w:hAnsi="Arial" w:cs="Arial"/>
          <w:color w:val="000000"/>
          <w:sz w:val="22"/>
          <w:szCs w:val="22"/>
        </w:rPr>
        <w:t>delay.</w:t>
      </w:r>
      <w:proofErr w:type="gramEnd"/>
      <w:r w:rsidRPr="000E3FF3">
        <w:rPr>
          <w:rStyle w:val="yiv8983001419bumpedfont15"/>
          <w:rFonts w:ascii="Arial" w:hAnsi="Arial" w:cs="Arial"/>
          <w:color w:val="000000"/>
          <w:sz w:val="22"/>
          <w:szCs w:val="22"/>
        </w:rPr>
        <w:t xml:space="preserve"> Should you fail to do this, your child’s place within the setting may be terminated without notice.</w:t>
      </w:r>
    </w:p>
    <w:p w:rsidR="000E3FF3" w:rsidRPr="000E3FF3" w:rsidRDefault="000E3FF3" w:rsidP="000E3FF3">
      <w:pPr>
        <w:shd w:val="clear" w:color="auto" w:fill="FFFFFF"/>
        <w:rPr>
          <w:rStyle w:val="yiv8983001419bumpedfont15"/>
          <w:rFonts w:ascii="Arial" w:hAnsi="Arial" w:cs="Arial"/>
          <w:color w:val="000000"/>
          <w:sz w:val="22"/>
          <w:szCs w:val="22"/>
        </w:rPr>
      </w:pPr>
    </w:p>
    <w:p w:rsidR="000E3FF3" w:rsidRPr="000E3FF3" w:rsidRDefault="000E3FF3" w:rsidP="000E3FF3">
      <w:pPr>
        <w:shd w:val="clear" w:color="auto" w:fill="FFFFFF"/>
        <w:rPr>
          <w:rFonts w:ascii="Arial" w:hAnsi="Arial" w:cs="Arial"/>
          <w:color w:val="000000"/>
          <w:sz w:val="22"/>
          <w:szCs w:val="22"/>
        </w:rPr>
      </w:pPr>
      <w:r w:rsidRPr="000E3FF3">
        <w:rPr>
          <w:rStyle w:val="yiv8983001419s7"/>
          <w:rFonts w:ascii="Arial" w:hAnsi="Arial" w:cs="Arial"/>
          <w:color w:val="000000"/>
          <w:sz w:val="22"/>
          <w:szCs w:val="22"/>
        </w:rPr>
        <w:t xml:space="preserve">•Children will still be allowed to serve their own snack on their plates using tongs provided which will be cleaned before </w:t>
      </w:r>
      <w:r w:rsidRPr="000E3FF3">
        <w:rPr>
          <w:rStyle w:val="yiv8983001419bumpedfont15"/>
          <w:rFonts w:ascii="Arial" w:hAnsi="Arial" w:cs="Arial"/>
          <w:color w:val="000000"/>
          <w:sz w:val="22"/>
          <w:szCs w:val="22"/>
        </w:rPr>
        <w:t>each new child uses the equipment where applicable or serve themselves with their own spoons.  The same process will be followed when the children access milk and water during snack time.  This will help to promote confidence and fine motor skills whilst maintaining best practice with hygiene procedures.</w:t>
      </w:r>
    </w:p>
    <w:p w:rsidR="000E3FF3" w:rsidRPr="000E3FF3" w:rsidRDefault="000E3FF3" w:rsidP="000E3FF3">
      <w:pPr>
        <w:shd w:val="clear" w:color="auto" w:fill="FFFFFF"/>
        <w:rPr>
          <w:rFonts w:ascii="Arial" w:hAnsi="Arial" w:cs="Arial"/>
          <w:color w:val="000000"/>
          <w:sz w:val="22"/>
          <w:szCs w:val="22"/>
        </w:rPr>
      </w:pPr>
      <w:r w:rsidRPr="000E3FF3">
        <w:rPr>
          <w:rStyle w:val="yiv8983001419s7"/>
          <w:rFonts w:ascii="Arial" w:hAnsi="Arial" w:cs="Arial"/>
          <w:color w:val="000000"/>
          <w:sz w:val="22"/>
          <w:szCs w:val="22"/>
        </w:rPr>
        <w:t>• </w:t>
      </w:r>
      <w:r w:rsidRPr="000E3FF3">
        <w:rPr>
          <w:rStyle w:val="yiv8983001419bumpedfont15"/>
          <w:rFonts w:ascii="Arial" w:hAnsi="Arial" w:cs="Arial"/>
          <w:color w:val="000000"/>
          <w:sz w:val="22"/>
          <w:szCs w:val="22"/>
        </w:rPr>
        <w:t xml:space="preserve">At snack, nappy changes/toileting help and any other close contact with the children, staff will be required to wear the appropriate PPE equipment as supplied by </w:t>
      </w:r>
      <w:proofErr w:type="spellStart"/>
      <w:r w:rsidRPr="000E3FF3">
        <w:rPr>
          <w:rStyle w:val="yiv8983001419bumpedfont15"/>
          <w:rFonts w:ascii="Arial" w:hAnsi="Arial" w:cs="Arial"/>
          <w:color w:val="000000"/>
          <w:sz w:val="22"/>
          <w:szCs w:val="22"/>
        </w:rPr>
        <w:t>Childville</w:t>
      </w:r>
      <w:proofErr w:type="spellEnd"/>
      <w:r w:rsidRPr="000E3FF3">
        <w:rPr>
          <w:rStyle w:val="yiv8983001419bumpedfont15"/>
          <w:rFonts w:ascii="Arial" w:hAnsi="Arial" w:cs="Arial"/>
          <w:color w:val="000000"/>
          <w:sz w:val="22"/>
          <w:szCs w:val="22"/>
        </w:rPr>
        <w:t>.</w:t>
      </w:r>
    </w:p>
    <w:p w:rsidR="000E3FF3" w:rsidRPr="000E3FF3" w:rsidRDefault="000E3FF3" w:rsidP="000E3FF3">
      <w:pPr>
        <w:shd w:val="clear" w:color="auto" w:fill="FFFFFF"/>
        <w:rPr>
          <w:rFonts w:ascii="Arial" w:hAnsi="Arial" w:cs="Arial"/>
          <w:color w:val="000000"/>
          <w:sz w:val="22"/>
          <w:szCs w:val="22"/>
        </w:rPr>
      </w:pPr>
      <w:r w:rsidRPr="000E3FF3">
        <w:rPr>
          <w:rStyle w:val="yiv8983001419s7"/>
          <w:rFonts w:ascii="Arial" w:hAnsi="Arial" w:cs="Arial"/>
          <w:color w:val="000000"/>
          <w:sz w:val="22"/>
          <w:szCs w:val="22"/>
        </w:rPr>
        <w:t>• </w:t>
      </w:r>
      <w:r w:rsidRPr="000E3FF3">
        <w:rPr>
          <w:rStyle w:val="yiv8983001419bumpedfont15"/>
          <w:rFonts w:ascii="Arial" w:hAnsi="Arial" w:cs="Arial"/>
          <w:color w:val="000000"/>
          <w:sz w:val="22"/>
          <w:szCs w:val="22"/>
        </w:rPr>
        <w:t xml:space="preserve">All employees will have a designated area to hang belongings, and phones are handed to the manager for storage. </w:t>
      </w:r>
      <w:proofErr w:type="gramStart"/>
      <w:r w:rsidRPr="000E3FF3">
        <w:rPr>
          <w:rStyle w:val="yiv8983001419bumpedfont15"/>
          <w:rFonts w:ascii="Arial" w:hAnsi="Arial" w:cs="Arial"/>
          <w:color w:val="000000"/>
          <w:sz w:val="22"/>
          <w:szCs w:val="22"/>
        </w:rPr>
        <w:t>Staff</w:t>
      </w:r>
      <w:proofErr w:type="gramEnd"/>
      <w:r w:rsidRPr="000E3FF3">
        <w:rPr>
          <w:rStyle w:val="yiv8983001419bumpedfont15"/>
          <w:rFonts w:ascii="Arial" w:hAnsi="Arial" w:cs="Arial"/>
          <w:color w:val="000000"/>
          <w:sz w:val="22"/>
          <w:szCs w:val="22"/>
        </w:rPr>
        <w:t xml:space="preserve"> leaves all belongings at their own risk whilst on the premises and </w:t>
      </w:r>
      <w:proofErr w:type="spellStart"/>
      <w:r w:rsidRPr="000E3FF3">
        <w:rPr>
          <w:rStyle w:val="yiv8983001419bumpedfont15"/>
          <w:rFonts w:ascii="Arial" w:hAnsi="Arial" w:cs="Arial"/>
          <w:color w:val="000000"/>
          <w:sz w:val="22"/>
          <w:szCs w:val="22"/>
        </w:rPr>
        <w:t>Childville</w:t>
      </w:r>
      <w:proofErr w:type="spellEnd"/>
      <w:r w:rsidRPr="000E3FF3">
        <w:rPr>
          <w:rStyle w:val="yiv8983001419bumpedfont15"/>
          <w:rFonts w:ascii="Arial" w:hAnsi="Arial" w:cs="Arial"/>
          <w:color w:val="000000"/>
          <w:sz w:val="22"/>
          <w:szCs w:val="22"/>
        </w:rPr>
        <w:t xml:space="preserve"> accept no liability for loss or damage currently.</w:t>
      </w:r>
    </w:p>
    <w:p w:rsidR="000E3FF3" w:rsidRPr="000E3FF3" w:rsidRDefault="000E3FF3" w:rsidP="000E3FF3">
      <w:pPr>
        <w:shd w:val="clear" w:color="auto" w:fill="FFFFFF"/>
        <w:rPr>
          <w:rFonts w:ascii="Arial" w:hAnsi="Arial" w:cs="Arial"/>
          <w:color w:val="000000"/>
          <w:sz w:val="22"/>
          <w:szCs w:val="22"/>
        </w:rPr>
      </w:pPr>
      <w:r w:rsidRPr="000E3FF3">
        <w:rPr>
          <w:rStyle w:val="yiv8983001419s7"/>
          <w:rFonts w:ascii="Arial" w:hAnsi="Arial" w:cs="Arial"/>
          <w:color w:val="000000"/>
          <w:sz w:val="22"/>
          <w:szCs w:val="22"/>
        </w:rPr>
        <w:t>• </w:t>
      </w:r>
      <w:r w:rsidRPr="000E3FF3">
        <w:rPr>
          <w:rStyle w:val="yiv8983001419bumpedfont15"/>
          <w:rFonts w:ascii="Arial" w:hAnsi="Arial" w:cs="Arial"/>
          <w:color w:val="000000"/>
          <w:sz w:val="22"/>
          <w:szCs w:val="22"/>
        </w:rPr>
        <w:t xml:space="preserve">Staff </w:t>
      </w:r>
      <w:proofErr w:type="gramStart"/>
      <w:r w:rsidRPr="000E3FF3">
        <w:rPr>
          <w:rStyle w:val="yiv8983001419bumpedfont15"/>
          <w:rFonts w:ascii="Arial" w:hAnsi="Arial" w:cs="Arial"/>
          <w:color w:val="000000"/>
          <w:sz w:val="22"/>
          <w:szCs w:val="22"/>
        </w:rPr>
        <w:t>are</w:t>
      </w:r>
      <w:proofErr w:type="gramEnd"/>
      <w:r w:rsidRPr="000E3FF3">
        <w:rPr>
          <w:rStyle w:val="yiv8983001419bumpedfont15"/>
          <w:rFonts w:ascii="Arial" w:hAnsi="Arial" w:cs="Arial"/>
          <w:color w:val="000000"/>
          <w:sz w:val="22"/>
          <w:szCs w:val="22"/>
        </w:rPr>
        <w:t xml:space="preserve"> only permitted to bring one small bag, if necessary and a coat.  No other items from home shall be permitted in the setting during this time.</w:t>
      </w:r>
    </w:p>
    <w:p w:rsidR="000E3FF3" w:rsidRPr="000E3FF3" w:rsidRDefault="000E3FF3" w:rsidP="000E3FF3">
      <w:pPr>
        <w:shd w:val="clear" w:color="auto" w:fill="FFFFFF"/>
        <w:rPr>
          <w:rFonts w:ascii="Arial" w:hAnsi="Arial" w:cs="Arial"/>
          <w:color w:val="000000"/>
          <w:sz w:val="22"/>
          <w:szCs w:val="22"/>
        </w:rPr>
      </w:pPr>
      <w:r w:rsidRPr="000E3FF3">
        <w:rPr>
          <w:rStyle w:val="yiv8983001419s7"/>
          <w:rFonts w:ascii="Arial" w:hAnsi="Arial" w:cs="Arial"/>
          <w:color w:val="000000"/>
          <w:sz w:val="22"/>
          <w:szCs w:val="22"/>
        </w:rPr>
        <w:t>• </w:t>
      </w:r>
      <w:r w:rsidRPr="000E3FF3">
        <w:rPr>
          <w:rStyle w:val="yiv8983001419bumpedfont15"/>
          <w:rFonts w:ascii="Arial" w:hAnsi="Arial" w:cs="Arial"/>
          <w:color w:val="000000"/>
          <w:sz w:val="22"/>
          <w:szCs w:val="22"/>
        </w:rPr>
        <w:t>Both the kitchen and toileting/nappy changing areas will be regularly cleaned and sanitised during the day by all employees.</w:t>
      </w:r>
    </w:p>
    <w:p w:rsidR="000E3FF3" w:rsidRPr="000E3FF3" w:rsidRDefault="000E3FF3" w:rsidP="000E3FF3">
      <w:pPr>
        <w:shd w:val="clear" w:color="auto" w:fill="FFFFFF"/>
        <w:rPr>
          <w:rFonts w:ascii="Arial" w:hAnsi="Arial" w:cs="Arial"/>
          <w:color w:val="000000"/>
          <w:sz w:val="22"/>
          <w:szCs w:val="22"/>
        </w:rPr>
      </w:pPr>
      <w:r w:rsidRPr="000E3FF3">
        <w:rPr>
          <w:rStyle w:val="yiv8983001419s7"/>
          <w:rFonts w:ascii="Arial" w:hAnsi="Arial" w:cs="Arial"/>
          <w:color w:val="000000"/>
          <w:sz w:val="22"/>
          <w:szCs w:val="22"/>
        </w:rPr>
        <w:t>• </w:t>
      </w:r>
      <w:r w:rsidRPr="000E3FF3">
        <w:rPr>
          <w:rStyle w:val="yiv8983001419bumpedfont15"/>
          <w:rFonts w:ascii="Arial" w:hAnsi="Arial" w:cs="Arial"/>
          <w:color w:val="000000"/>
          <w:sz w:val="22"/>
          <w:szCs w:val="22"/>
        </w:rPr>
        <w:t>Staff will only be permitted to bring a lunch in a disposable container.  No duel use or multiple use containers/vessel will be allowed on the premises.</w:t>
      </w:r>
    </w:p>
    <w:p w:rsidR="000E3FF3" w:rsidRPr="000E3FF3" w:rsidRDefault="000E3FF3" w:rsidP="000E3FF3">
      <w:pPr>
        <w:pStyle w:val="NormalWeb"/>
        <w:shd w:val="clear" w:color="auto" w:fill="FFFFFF"/>
        <w:spacing w:before="0" w:beforeAutospacing="0" w:after="0" w:afterAutospacing="0" w:line="342" w:lineRule="atLeast"/>
        <w:rPr>
          <w:rFonts w:ascii="Arial" w:hAnsi="Arial" w:cs="Arial"/>
          <w:color w:val="000000"/>
          <w:sz w:val="22"/>
          <w:szCs w:val="22"/>
        </w:rPr>
      </w:pPr>
      <w:r w:rsidRPr="000E3FF3">
        <w:rPr>
          <w:rFonts w:ascii="Arial" w:hAnsi="Arial" w:cs="Arial"/>
          <w:color w:val="000000"/>
          <w:sz w:val="22"/>
          <w:szCs w:val="22"/>
        </w:rPr>
        <w:t> </w:t>
      </w:r>
    </w:p>
    <w:p w:rsidR="000E3FF3" w:rsidRPr="000E3FF3" w:rsidRDefault="000E3FF3" w:rsidP="000E3FF3">
      <w:pPr>
        <w:pStyle w:val="NormalWeb"/>
        <w:shd w:val="clear" w:color="auto" w:fill="FFFFFF"/>
        <w:spacing w:before="0" w:beforeAutospacing="0" w:after="0" w:afterAutospacing="0" w:line="342" w:lineRule="atLeast"/>
        <w:rPr>
          <w:rFonts w:ascii="Arial" w:hAnsi="Arial" w:cs="Arial"/>
          <w:color w:val="000000"/>
          <w:sz w:val="22"/>
          <w:szCs w:val="22"/>
        </w:rPr>
      </w:pPr>
      <w:r w:rsidRPr="000E3FF3">
        <w:rPr>
          <w:rFonts w:ascii="Arial" w:hAnsi="Arial" w:cs="Arial"/>
          <w:color w:val="000000"/>
          <w:sz w:val="22"/>
          <w:szCs w:val="22"/>
        </w:rPr>
        <w:t> </w:t>
      </w:r>
    </w:p>
    <w:p w:rsidR="000E3FF3" w:rsidRPr="000E3FF3" w:rsidRDefault="000E3FF3" w:rsidP="000E3FF3">
      <w:pPr>
        <w:pStyle w:val="NormalWeb"/>
        <w:shd w:val="clear" w:color="auto" w:fill="FFFFFF"/>
        <w:spacing w:before="0" w:beforeAutospacing="0" w:after="0" w:afterAutospacing="0" w:line="342" w:lineRule="atLeast"/>
        <w:rPr>
          <w:rFonts w:ascii="Arial" w:hAnsi="Arial" w:cs="Arial"/>
          <w:color w:val="000000"/>
          <w:sz w:val="22"/>
          <w:szCs w:val="22"/>
        </w:rPr>
      </w:pPr>
      <w:r w:rsidRPr="000E3FF3">
        <w:rPr>
          <w:rStyle w:val="yiv8983001419bumpedfont15"/>
          <w:rFonts w:ascii="Arial" w:hAnsi="Arial" w:cs="Arial"/>
          <w:b/>
          <w:bCs/>
          <w:color w:val="000000"/>
          <w:sz w:val="22"/>
          <w:szCs w:val="22"/>
        </w:rPr>
        <w:t>Hygiene upon leaving</w:t>
      </w:r>
    </w:p>
    <w:p w:rsidR="000E3FF3" w:rsidRPr="000E3FF3" w:rsidRDefault="000E3FF3" w:rsidP="000E3FF3">
      <w:pPr>
        <w:pStyle w:val="NormalWeb"/>
        <w:shd w:val="clear" w:color="auto" w:fill="FFFFFF"/>
        <w:spacing w:before="0" w:beforeAutospacing="0" w:after="0" w:afterAutospacing="0" w:line="342" w:lineRule="atLeast"/>
        <w:rPr>
          <w:rFonts w:ascii="Arial" w:hAnsi="Arial" w:cs="Arial"/>
          <w:color w:val="000000"/>
          <w:sz w:val="22"/>
          <w:szCs w:val="22"/>
        </w:rPr>
      </w:pPr>
      <w:r w:rsidRPr="000E3FF3">
        <w:rPr>
          <w:rFonts w:ascii="Arial" w:hAnsi="Arial" w:cs="Arial"/>
          <w:color w:val="000000"/>
          <w:sz w:val="22"/>
          <w:szCs w:val="22"/>
        </w:rPr>
        <w:t> </w:t>
      </w:r>
    </w:p>
    <w:p w:rsidR="000E3FF3" w:rsidRPr="000E3FF3" w:rsidRDefault="000E3FF3" w:rsidP="000E3FF3">
      <w:pPr>
        <w:shd w:val="clear" w:color="auto" w:fill="FFFFFF"/>
        <w:rPr>
          <w:rStyle w:val="yiv8983001419bumpedfont15"/>
          <w:rFonts w:ascii="Arial" w:hAnsi="Arial" w:cs="Arial"/>
          <w:color w:val="000000"/>
          <w:sz w:val="22"/>
          <w:szCs w:val="22"/>
        </w:rPr>
      </w:pPr>
      <w:r w:rsidRPr="000E3FF3">
        <w:rPr>
          <w:rStyle w:val="yiv8983001419s7"/>
          <w:rFonts w:ascii="Arial" w:hAnsi="Arial" w:cs="Arial"/>
          <w:color w:val="000000"/>
          <w:sz w:val="22"/>
          <w:szCs w:val="22"/>
        </w:rPr>
        <w:t>• </w:t>
      </w:r>
      <w:r w:rsidRPr="000E3FF3">
        <w:rPr>
          <w:rStyle w:val="yiv8983001419bumpedfont15"/>
          <w:rFonts w:ascii="Arial" w:hAnsi="Arial" w:cs="Arial"/>
          <w:color w:val="000000"/>
          <w:sz w:val="22"/>
          <w:szCs w:val="22"/>
        </w:rPr>
        <w:t>Parents/or designated carer’s must only attend the setting with prior arrangement and this will be allowed when children are not in the setting.</w:t>
      </w:r>
    </w:p>
    <w:p w:rsidR="000E3FF3" w:rsidRPr="000E3FF3" w:rsidRDefault="000E3FF3" w:rsidP="000E3FF3">
      <w:pPr>
        <w:shd w:val="clear" w:color="auto" w:fill="FFFFFF"/>
        <w:rPr>
          <w:rFonts w:ascii="Arial" w:hAnsi="Arial" w:cs="Arial"/>
          <w:color w:val="000000"/>
          <w:sz w:val="22"/>
          <w:szCs w:val="22"/>
        </w:rPr>
      </w:pPr>
      <w:r w:rsidRPr="000E3FF3">
        <w:rPr>
          <w:rStyle w:val="yiv8983001419s7"/>
          <w:rFonts w:ascii="Arial" w:hAnsi="Arial" w:cs="Arial"/>
          <w:color w:val="000000"/>
          <w:sz w:val="22"/>
          <w:szCs w:val="22"/>
        </w:rPr>
        <w:t>• </w:t>
      </w:r>
      <w:r w:rsidRPr="000E3FF3">
        <w:rPr>
          <w:rStyle w:val="yiv8983001419bumpedfont15"/>
          <w:rFonts w:ascii="Arial" w:hAnsi="Arial" w:cs="Arial"/>
          <w:color w:val="000000"/>
          <w:sz w:val="22"/>
          <w:szCs w:val="22"/>
        </w:rPr>
        <w:t>All parents must maintain the social distancing and wait until called forward by a member of staff to collect their child.</w:t>
      </w:r>
    </w:p>
    <w:p w:rsidR="000E3FF3" w:rsidRPr="000E3FF3" w:rsidRDefault="000E3FF3" w:rsidP="000E3FF3">
      <w:pPr>
        <w:shd w:val="clear" w:color="auto" w:fill="FFFFFF"/>
        <w:rPr>
          <w:rFonts w:ascii="Arial" w:hAnsi="Arial" w:cs="Arial"/>
          <w:color w:val="000000"/>
          <w:sz w:val="22"/>
          <w:szCs w:val="22"/>
        </w:rPr>
      </w:pPr>
      <w:r w:rsidRPr="000E3FF3">
        <w:rPr>
          <w:rStyle w:val="yiv8983001419s7"/>
          <w:rFonts w:ascii="Arial" w:hAnsi="Arial" w:cs="Arial"/>
          <w:color w:val="000000"/>
          <w:sz w:val="22"/>
          <w:szCs w:val="22"/>
        </w:rPr>
        <w:t>• </w:t>
      </w:r>
      <w:r w:rsidRPr="000E3FF3">
        <w:rPr>
          <w:rStyle w:val="yiv8983001419bumpedfont15"/>
          <w:rFonts w:ascii="Arial" w:hAnsi="Arial" w:cs="Arial"/>
          <w:color w:val="000000"/>
          <w:sz w:val="22"/>
          <w:szCs w:val="22"/>
        </w:rPr>
        <w:t>If your child comes home in spare clothing from the setting.  Please can you ensure that this is washed and returned to the setting upon your child’s next attend session.</w:t>
      </w:r>
    </w:p>
    <w:p w:rsidR="000E3FF3" w:rsidRPr="000E3FF3" w:rsidRDefault="000E3FF3" w:rsidP="000E3FF3">
      <w:pPr>
        <w:shd w:val="clear" w:color="auto" w:fill="FFFFFF"/>
        <w:rPr>
          <w:rFonts w:ascii="Arial" w:hAnsi="Arial" w:cs="Arial"/>
          <w:color w:val="000000"/>
          <w:sz w:val="22"/>
          <w:szCs w:val="22"/>
        </w:rPr>
      </w:pPr>
      <w:r w:rsidRPr="000E3FF3">
        <w:rPr>
          <w:rStyle w:val="yiv8983001419s7"/>
          <w:rFonts w:ascii="Arial" w:hAnsi="Arial" w:cs="Arial"/>
          <w:color w:val="000000"/>
          <w:sz w:val="22"/>
          <w:szCs w:val="22"/>
        </w:rPr>
        <w:t>• </w:t>
      </w:r>
      <w:r w:rsidRPr="000E3FF3">
        <w:rPr>
          <w:rStyle w:val="yiv8983001419bumpedfont15"/>
          <w:rFonts w:ascii="Arial" w:hAnsi="Arial" w:cs="Arial"/>
          <w:color w:val="000000"/>
          <w:sz w:val="22"/>
          <w:szCs w:val="22"/>
        </w:rPr>
        <w:t>Once your child has been collected, please leave immediately.  Please do not remain outside of the building for any other reason.</w:t>
      </w:r>
    </w:p>
    <w:p w:rsidR="000E3FF3" w:rsidRPr="000E3FF3" w:rsidRDefault="000E3FF3" w:rsidP="000E3FF3">
      <w:pPr>
        <w:shd w:val="clear" w:color="auto" w:fill="FFFFFF"/>
        <w:rPr>
          <w:rFonts w:ascii="Arial" w:hAnsi="Arial" w:cs="Arial"/>
          <w:color w:val="000000"/>
          <w:sz w:val="22"/>
          <w:szCs w:val="22"/>
        </w:rPr>
      </w:pPr>
      <w:r w:rsidRPr="000E3FF3">
        <w:rPr>
          <w:rStyle w:val="yiv8983001419s7"/>
          <w:rFonts w:ascii="Arial" w:hAnsi="Arial" w:cs="Arial"/>
          <w:color w:val="000000"/>
          <w:sz w:val="22"/>
          <w:szCs w:val="22"/>
        </w:rPr>
        <w:t>• </w:t>
      </w:r>
      <w:r w:rsidRPr="000E3FF3">
        <w:rPr>
          <w:rStyle w:val="yiv8983001419bumpedfont15"/>
          <w:rFonts w:ascii="Arial" w:hAnsi="Arial" w:cs="Arial"/>
          <w:color w:val="000000"/>
          <w:sz w:val="22"/>
          <w:szCs w:val="22"/>
        </w:rPr>
        <w:t xml:space="preserve">If you require </w:t>
      </w:r>
      <w:proofErr w:type="gramStart"/>
      <w:r w:rsidRPr="000E3FF3">
        <w:rPr>
          <w:rStyle w:val="yiv8983001419bumpedfont15"/>
          <w:rFonts w:ascii="Arial" w:hAnsi="Arial" w:cs="Arial"/>
          <w:color w:val="000000"/>
          <w:sz w:val="22"/>
          <w:szCs w:val="22"/>
        </w:rPr>
        <w:t>to talk</w:t>
      </w:r>
      <w:proofErr w:type="gramEnd"/>
      <w:r w:rsidRPr="000E3FF3">
        <w:rPr>
          <w:rStyle w:val="yiv8983001419bumpedfont15"/>
          <w:rFonts w:ascii="Arial" w:hAnsi="Arial" w:cs="Arial"/>
          <w:color w:val="000000"/>
          <w:sz w:val="22"/>
          <w:szCs w:val="22"/>
        </w:rPr>
        <w:t xml:space="preserve"> to the staff regarding your child’s attendance, a telephone consultation will be arranged for you.</w:t>
      </w:r>
    </w:p>
    <w:p w:rsidR="000E3FF3" w:rsidRPr="000E3FF3" w:rsidRDefault="000E3FF3" w:rsidP="000E3FF3">
      <w:pPr>
        <w:shd w:val="clear" w:color="auto" w:fill="FFFFFF"/>
        <w:rPr>
          <w:rFonts w:ascii="Arial" w:hAnsi="Arial" w:cs="Arial"/>
          <w:color w:val="000000"/>
          <w:sz w:val="22"/>
          <w:szCs w:val="22"/>
        </w:rPr>
      </w:pPr>
      <w:r w:rsidRPr="000E3FF3">
        <w:rPr>
          <w:rStyle w:val="yiv8983001419s7"/>
          <w:rFonts w:ascii="Arial" w:hAnsi="Arial" w:cs="Arial"/>
          <w:color w:val="000000"/>
          <w:sz w:val="22"/>
          <w:szCs w:val="22"/>
        </w:rPr>
        <w:lastRenderedPageBreak/>
        <w:t>• </w:t>
      </w:r>
      <w:r w:rsidRPr="000E3FF3">
        <w:rPr>
          <w:rStyle w:val="yiv8983001419bumpedfont15"/>
          <w:rFonts w:ascii="Arial" w:hAnsi="Arial" w:cs="Arial"/>
          <w:color w:val="000000"/>
          <w:sz w:val="22"/>
          <w:szCs w:val="22"/>
        </w:rPr>
        <w:t>If you are required to sign an accident/incident form from an occurrence that may have happened that day, a staff member will bring you the relevant form to you by the door when you collect your child.</w:t>
      </w:r>
    </w:p>
    <w:p w:rsidR="000E3FF3" w:rsidRPr="000E3FF3" w:rsidRDefault="000E3FF3" w:rsidP="000E3FF3">
      <w:pPr>
        <w:shd w:val="clear" w:color="auto" w:fill="FFFFFF"/>
        <w:rPr>
          <w:rFonts w:ascii="Arial" w:hAnsi="Arial" w:cs="Arial"/>
          <w:color w:val="000000"/>
          <w:spacing w:val="2"/>
          <w:sz w:val="22"/>
          <w:szCs w:val="22"/>
        </w:rPr>
      </w:pPr>
      <w:r w:rsidRPr="000E3FF3">
        <w:rPr>
          <w:rStyle w:val="yiv8983001419s7"/>
          <w:rFonts w:ascii="Arial" w:hAnsi="Arial" w:cs="Arial"/>
          <w:color w:val="000000"/>
          <w:sz w:val="22"/>
          <w:szCs w:val="22"/>
        </w:rPr>
        <w:t>• </w:t>
      </w:r>
      <w:r w:rsidRPr="000E3FF3">
        <w:rPr>
          <w:rStyle w:val="yiv8983001419bumpedfont15"/>
          <w:rFonts w:ascii="Arial" w:hAnsi="Arial" w:cs="Arial"/>
          <w:color w:val="000000"/>
          <w:sz w:val="22"/>
          <w:szCs w:val="22"/>
        </w:rPr>
        <w:t xml:space="preserve">If you require your child to go home with the use of a pram or other aid, can we please ask that you move away from the main door area, and only put the child on when safe to do so, by following social distancing </w:t>
      </w:r>
      <w:proofErr w:type="gramStart"/>
      <w:r w:rsidRPr="000E3FF3">
        <w:rPr>
          <w:rStyle w:val="yiv8983001419bumpedfont15"/>
          <w:rFonts w:ascii="Arial" w:hAnsi="Arial" w:cs="Arial"/>
          <w:color w:val="000000"/>
          <w:sz w:val="22"/>
          <w:szCs w:val="22"/>
        </w:rPr>
        <w:t>rules.</w:t>
      </w:r>
      <w:proofErr w:type="gramEnd"/>
    </w:p>
    <w:p w:rsidR="000E3FF3" w:rsidRPr="000E3FF3" w:rsidRDefault="000E3FF3" w:rsidP="000E3FF3">
      <w:pPr>
        <w:rPr>
          <w:rFonts w:ascii="Arial" w:hAnsi="Arial" w:cs="Arial"/>
          <w:b/>
          <w:sz w:val="22"/>
          <w:szCs w:val="22"/>
        </w:rPr>
      </w:pPr>
    </w:p>
    <w:p w:rsidR="00E6379B" w:rsidRDefault="00E6379B" w:rsidP="00E6379B">
      <w:pPr>
        <w:rPr>
          <w:rFonts w:ascii="Arial" w:hAnsi="Arial" w:cs="Arial"/>
        </w:rPr>
      </w:pPr>
    </w:p>
    <w:p w:rsidR="00DC6634" w:rsidRDefault="00DC6634" w:rsidP="00E6379B">
      <w:pPr>
        <w:rPr>
          <w:rFonts w:ascii="Arial" w:hAnsi="Arial" w:cs="Arial"/>
        </w:rPr>
      </w:pPr>
    </w:p>
    <w:p w:rsidR="00DC6634" w:rsidRDefault="00DC6634" w:rsidP="00E6379B">
      <w:pPr>
        <w:rPr>
          <w:rFonts w:ascii="Arial" w:hAnsi="Arial" w:cs="Arial"/>
        </w:rPr>
      </w:pPr>
    </w:p>
    <w:p w:rsidR="00DC6634" w:rsidRDefault="00DC6634" w:rsidP="00E6379B">
      <w:pPr>
        <w:rPr>
          <w:rFonts w:ascii="Arial" w:hAnsi="Arial" w:cs="Arial"/>
        </w:rPr>
      </w:pPr>
    </w:p>
    <w:p w:rsidR="00DC6634" w:rsidRDefault="00DC6634" w:rsidP="00E6379B">
      <w:pPr>
        <w:rPr>
          <w:rFonts w:ascii="Arial" w:hAnsi="Arial" w:cs="Arial"/>
        </w:rPr>
      </w:pPr>
    </w:p>
    <w:p w:rsidR="00DC6634" w:rsidRDefault="00DC6634" w:rsidP="00E6379B">
      <w:pPr>
        <w:rPr>
          <w:rFonts w:ascii="Arial" w:hAnsi="Arial" w:cs="Arial"/>
        </w:rPr>
      </w:pPr>
    </w:p>
    <w:p w:rsidR="00DC6634" w:rsidRDefault="00DC6634" w:rsidP="00E6379B">
      <w:pPr>
        <w:rPr>
          <w:rFonts w:ascii="Arial" w:hAnsi="Arial" w:cs="Arial"/>
        </w:rPr>
      </w:pPr>
    </w:p>
    <w:p w:rsidR="00DC6634" w:rsidRDefault="00DC6634" w:rsidP="00E6379B">
      <w:pPr>
        <w:rPr>
          <w:rFonts w:ascii="Arial" w:hAnsi="Arial" w:cs="Arial"/>
        </w:rPr>
      </w:pPr>
    </w:p>
    <w:p w:rsidR="00DC6634" w:rsidRDefault="00DC6634" w:rsidP="00E6379B">
      <w:pPr>
        <w:rPr>
          <w:rFonts w:ascii="Arial" w:hAnsi="Arial" w:cs="Arial"/>
        </w:rPr>
      </w:pPr>
    </w:p>
    <w:p w:rsidR="00DC6634" w:rsidRDefault="00DC6634" w:rsidP="00E6379B">
      <w:pPr>
        <w:rPr>
          <w:rFonts w:ascii="Arial" w:hAnsi="Arial" w:cs="Arial"/>
        </w:rPr>
      </w:pPr>
    </w:p>
    <w:p w:rsidR="00DC6634" w:rsidRDefault="00DC6634" w:rsidP="00E6379B">
      <w:pPr>
        <w:rPr>
          <w:rFonts w:ascii="Arial" w:hAnsi="Arial" w:cs="Arial"/>
        </w:rPr>
      </w:pPr>
    </w:p>
    <w:p w:rsidR="00DC6634" w:rsidRDefault="00DC6634" w:rsidP="00E6379B">
      <w:pPr>
        <w:rPr>
          <w:rFonts w:ascii="Arial" w:hAnsi="Arial" w:cs="Arial"/>
        </w:rPr>
      </w:pPr>
    </w:p>
    <w:p w:rsidR="00DC6634" w:rsidRDefault="00DC6634" w:rsidP="00E6379B">
      <w:pPr>
        <w:rPr>
          <w:rFonts w:ascii="Arial" w:hAnsi="Arial" w:cs="Arial"/>
        </w:rPr>
      </w:pPr>
    </w:p>
    <w:p w:rsidR="00DC6634" w:rsidRDefault="00DC6634" w:rsidP="00E6379B">
      <w:pPr>
        <w:rPr>
          <w:rFonts w:ascii="Arial" w:hAnsi="Arial" w:cs="Arial"/>
        </w:rPr>
      </w:pPr>
    </w:p>
    <w:p w:rsidR="00DC6634" w:rsidRDefault="00DC6634" w:rsidP="00E6379B">
      <w:pPr>
        <w:rPr>
          <w:rFonts w:ascii="Arial" w:hAnsi="Arial" w:cs="Arial"/>
        </w:rPr>
      </w:pPr>
    </w:p>
    <w:p w:rsidR="00DC6634" w:rsidRDefault="00DC6634" w:rsidP="00E6379B">
      <w:pPr>
        <w:rPr>
          <w:rFonts w:ascii="Arial" w:hAnsi="Arial" w:cs="Arial"/>
        </w:rPr>
      </w:pPr>
    </w:p>
    <w:p w:rsidR="00DC6634" w:rsidRDefault="00DC6634" w:rsidP="00E6379B">
      <w:pPr>
        <w:rPr>
          <w:rFonts w:ascii="Arial" w:hAnsi="Arial" w:cs="Arial"/>
        </w:rPr>
      </w:pPr>
    </w:p>
    <w:p w:rsidR="00DC6634" w:rsidRDefault="00DC6634" w:rsidP="00E6379B">
      <w:pPr>
        <w:rPr>
          <w:rFonts w:ascii="Arial" w:hAnsi="Arial" w:cs="Arial"/>
        </w:rPr>
      </w:pPr>
    </w:p>
    <w:p w:rsidR="00DC6634" w:rsidRDefault="00DC6634" w:rsidP="00E6379B">
      <w:pPr>
        <w:rPr>
          <w:rFonts w:ascii="Arial" w:hAnsi="Arial" w:cs="Arial"/>
        </w:rPr>
      </w:pPr>
    </w:p>
    <w:p w:rsidR="00DC6634" w:rsidRDefault="00DC6634" w:rsidP="00E6379B">
      <w:pPr>
        <w:rPr>
          <w:rFonts w:ascii="Arial" w:hAnsi="Arial" w:cs="Arial"/>
        </w:rPr>
      </w:pPr>
    </w:p>
    <w:p w:rsidR="00DC6634" w:rsidRDefault="00DC6634" w:rsidP="00E6379B">
      <w:pPr>
        <w:rPr>
          <w:rFonts w:ascii="Arial" w:hAnsi="Arial" w:cs="Arial"/>
        </w:rPr>
      </w:pPr>
    </w:p>
    <w:p w:rsidR="00DC6634" w:rsidRDefault="00DC6634" w:rsidP="00E6379B">
      <w:pPr>
        <w:rPr>
          <w:rFonts w:ascii="Arial" w:hAnsi="Arial" w:cs="Arial"/>
        </w:rPr>
      </w:pPr>
    </w:p>
    <w:p w:rsidR="00DC6634" w:rsidRDefault="00DC6634" w:rsidP="00E6379B">
      <w:pPr>
        <w:rPr>
          <w:rFonts w:ascii="Arial" w:hAnsi="Arial" w:cs="Arial"/>
        </w:rPr>
      </w:pPr>
    </w:p>
    <w:p w:rsidR="00DC6634" w:rsidRDefault="00DC6634" w:rsidP="00E6379B">
      <w:pPr>
        <w:rPr>
          <w:rFonts w:ascii="Arial" w:hAnsi="Arial" w:cs="Arial"/>
        </w:rPr>
      </w:pPr>
    </w:p>
    <w:p w:rsidR="00DC6634" w:rsidRDefault="00DC6634" w:rsidP="00E6379B">
      <w:pPr>
        <w:rPr>
          <w:rFonts w:ascii="Arial" w:hAnsi="Arial" w:cs="Arial"/>
        </w:rPr>
      </w:pPr>
    </w:p>
    <w:p w:rsidR="00DC6634" w:rsidRDefault="00DC6634" w:rsidP="00E6379B">
      <w:pPr>
        <w:rPr>
          <w:rFonts w:ascii="Arial" w:hAnsi="Arial" w:cs="Arial"/>
        </w:rPr>
      </w:pPr>
    </w:p>
    <w:p w:rsidR="00DC6634" w:rsidRDefault="00DC6634" w:rsidP="00E6379B">
      <w:pPr>
        <w:rPr>
          <w:rFonts w:ascii="Arial" w:hAnsi="Arial" w:cs="Arial"/>
        </w:rPr>
      </w:pPr>
    </w:p>
    <w:p w:rsidR="00DC6634" w:rsidRDefault="00DC6634" w:rsidP="00E6379B">
      <w:pPr>
        <w:rPr>
          <w:rFonts w:ascii="Arial" w:hAnsi="Arial" w:cs="Arial"/>
        </w:rPr>
      </w:pPr>
    </w:p>
    <w:p w:rsidR="00DC6634" w:rsidRDefault="00DC6634" w:rsidP="00E6379B">
      <w:pPr>
        <w:rPr>
          <w:rFonts w:ascii="Arial" w:hAnsi="Arial" w:cs="Arial"/>
        </w:rPr>
      </w:pPr>
    </w:p>
    <w:p w:rsidR="00DC6634" w:rsidRDefault="00DC6634" w:rsidP="00E6379B">
      <w:pPr>
        <w:rPr>
          <w:rFonts w:ascii="Arial" w:hAnsi="Arial" w:cs="Arial"/>
        </w:rPr>
      </w:pPr>
    </w:p>
    <w:p w:rsidR="00DC6634" w:rsidRDefault="00DC6634" w:rsidP="00E6379B">
      <w:pPr>
        <w:rPr>
          <w:rFonts w:ascii="Arial" w:hAnsi="Arial" w:cs="Arial"/>
        </w:rPr>
      </w:pPr>
    </w:p>
    <w:p w:rsidR="00DC6634" w:rsidRDefault="00DC6634" w:rsidP="00E6379B">
      <w:pPr>
        <w:rPr>
          <w:rFonts w:ascii="Arial" w:hAnsi="Arial" w:cs="Arial"/>
        </w:rPr>
      </w:pPr>
    </w:p>
    <w:p w:rsidR="00DC6634" w:rsidRDefault="00DC6634" w:rsidP="00E6379B">
      <w:pPr>
        <w:rPr>
          <w:rFonts w:ascii="Arial" w:hAnsi="Arial" w:cs="Arial"/>
        </w:rPr>
      </w:pPr>
    </w:p>
    <w:p w:rsidR="00DC6634" w:rsidRDefault="00DC6634" w:rsidP="00E6379B">
      <w:pPr>
        <w:rPr>
          <w:rFonts w:ascii="Arial" w:hAnsi="Arial" w:cs="Arial"/>
        </w:rPr>
      </w:pPr>
    </w:p>
    <w:p w:rsidR="00DC6634" w:rsidRDefault="00DC6634" w:rsidP="00E6379B">
      <w:pPr>
        <w:rPr>
          <w:rFonts w:ascii="Arial" w:hAnsi="Arial" w:cs="Arial"/>
        </w:rPr>
      </w:pPr>
    </w:p>
    <w:p w:rsidR="00DC6634" w:rsidRDefault="00DC6634" w:rsidP="00E6379B">
      <w:pPr>
        <w:rPr>
          <w:rFonts w:ascii="Arial" w:hAnsi="Arial" w:cs="Arial"/>
        </w:rPr>
      </w:pPr>
    </w:p>
    <w:p w:rsidR="00DC6634" w:rsidRDefault="00DC6634" w:rsidP="00E6379B">
      <w:pPr>
        <w:rPr>
          <w:rFonts w:ascii="Arial" w:hAnsi="Arial" w:cs="Arial"/>
        </w:rPr>
      </w:pPr>
    </w:p>
    <w:p w:rsidR="00DC6634" w:rsidRDefault="00DC6634" w:rsidP="00E6379B">
      <w:pPr>
        <w:rPr>
          <w:rFonts w:ascii="Arial" w:hAnsi="Arial" w:cs="Arial"/>
        </w:rPr>
      </w:pPr>
    </w:p>
    <w:p w:rsidR="00DC6634" w:rsidRDefault="00DC6634" w:rsidP="00E6379B">
      <w:pPr>
        <w:rPr>
          <w:rFonts w:ascii="Arial" w:hAnsi="Arial" w:cs="Arial"/>
        </w:rPr>
      </w:pPr>
    </w:p>
    <w:p w:rsidR="00DC6634" w:rsidRDefault="00DC6634" w:rsidP="00E6379B">
      <w:pPr>
        <w:rPr>
          <w:rFonts w:ascii="Arial" w:hAnsi="Arial" w:cs="Arial"/>
        </w:rPr>
      </w:pPr>
    </w:p>
    <w:p w:rsidR="00DC6634" w:rsidRDefault="00DC6634" w:rsidP="00E6379B">
      <w:pPr>
        <w:rPr>
          <w:rFonts w:ascii="Arial" w:hAnsi="Arial" w:cs="Arial"/>
        </w:rPr>
      </w:pPr>
    </w:p>
    <w:p w:rsidR="00DC6634" w:rsidRDefault="00DC6634" w:rsidP="00E6379B">
      <w:pPr>
        <w:rPr>
          <w:rFonts w:ascii="Arial" w:hAnsi="Arial" w:cs="Arial"/>
        </w:rPr>
      </w:pPr>
    </w:p>
    <w:p w:rsidR="00DC6634" w:rsidRDefault="00DC6634" w:rsidP="00E6379B">
      <w:pPr>
        <w:rPr>
          <w:rFonts w:ascii="Arial" w:hAnsi="Arial" w:cs="Arial"/>
        </w:rPr>
      </w:pPr>
    </w:p>
    <w:p w:rsidR="00DC6634" w:rsidRPr="000E3FF3" w:rsidRDefault="00DC6634" w:rsidP="00E6379B">
      <w:pPr>
        <w:rPr>
          <w:rFonts w:ascii="Arial" w:hAnsi="Arial" w:cs="Arial"/>
        </w:rPr>
      </w:pPr>
    </w:p>
    <w:p w:rsidR="000E3FF3" w:rsidRPr="000E3FF3" w:rsidRDefault="000E3FF3" w:rsidP="00E6379B">
      <w:pPr>
        <w:rPr>
          <w:rFonts w:ascii="Arial" w:hAnsi="Arial" w:cs="Arial"/>
        </w:rPr>
      </w:pPr>
    </w:p>
    <w:p w:rsidR="00DA7CC6" w:rsidRPr="000E3FF3" w:rsidRDefault="00DA7CC6" w:rsidP="00DA7CC6">
      <w:pPr>
        <w:pBdr>
          <w:top w:val="single" w:sz="4" w:space="1" w:color="7030A0"/>
          <w:left w:val="single" w:sz="4" w:space="4" w:color="7030A0"/>
          <w:bottom w:val="single" w:sz="4" w:space="1" w:color="7030A0"/>
          <w:right w:val="single" w:sz="4" w:space="4" w:color="7030A0"/>
        </w:pBdr>
        <w:spacing w:before="120" w:after="120"/>
        <w:rPr>
          <w:rFonts w:ascii="Arial" w:hAnsi="Arial" w:cs="Arial"/>
          <w:b/>
          <w:color w:val="000000"/>
          <w:sz w:val="22"/>
          <w:szCs w:val="22"/>
        </w:rPr>
      </w:pPr>
      <w:r w:rsidRPr="000E3FF3">
        <w:rPr>
          <w:rFonts w:ascii="Arial" w:hAnsi="Arial" w:cs="Arial"/>
          <w:b/>
          <w:color w:val="000000"/>
          <w:sz w:val="22"/>
          <w:szCs w:val="22"/>
        </w:rPr>
        <w:lastRenderedPageBreak/>
        <w:t>Safeguarding and Welfare Requirement: Child Protection</w:t>
      </w:r>
    </w:p>
    <w:p w:rsidR="00DA7CC6" w:rsidRPr="000E3FF3" w:rsidRDefault="00DA7CC6" w:rsidP="00DA7CC6">
      <w:pPr>
        <w:spacing w:line="360" w:lineRule="auto"/>
        <w:rPr>
          <w:rFonts w:ascii="Arial" w:hAnsi="Arial" w:cs="Arial"/>
          <w:b/>
        </w:rPr>
      </w:pPr>
      <w:proofErr w:type="gramStart"/>
      <w:r w:rsidRPr="000E3FF3">
        <w:rPr>
          <w:rFonts w:ascii="Arial" w:hAnsi="Arial" w:cs="Arial"/>
          <w:b/>
        </w:rPr>
        <w:t>Critical incident and emergency plan.</w:t>
      </w:r>
      <w:proofErr w:type="gramEnd"/>
    </w:p>
    <w:p w:rsidR="00DA7CC6" w:rsidRPr="000E3FF3" w:rsidRDefault="00DA7CC6" w:rsidP="00DA7CC6">
      <w:pPr>
        <w:spacing w:line="360" w:lineRule="auto"/>
        <w:rPr>
          <w:rFonts w:ascii="Arial" w:hAnsi="Arial" w:cs="Arial"/>
          <w:sz w:val="22"/>
          <w:szCs w:val="22"/>
        </w:rPr>
      </w:pPr>
      <w:r w:rsidRPr="000E3FF3">
        <w:rPr>
          <w:rFonts w:ascii="Arial" w:hAnsi="Arial" w:cs="Arial"/>
          <w:b/>
          <w:sz w:val="22"/>
          <w:szCs w:val="22"/>
        </w:rPr>
        <w:t xml:space="preserve">Introduction </w:t>
      </w:r>
    </w:p>
    <w:p w:rsidR="00DA7CC6" w:rsidRPr="000E3FF3" w:rsidRDefault="00DA7CC6" w:rsidP="00DA7CC6">
      <w:pPr>
        <w:spacing w:line="360" w:lineRule="auto"/>
        <w:rPr>
          <w:rFonts w:ascii="Arial" w:hAnsi="Arial" w:cs="Arial"/>
          <w:sz w:val="22"/>
          <w:szCs w:val="22"/>
        </w:rPr>
      </w:pPr>
      <w:r w:rsidRPr="000E3FF3">
        <w:rPr>
          <w:rFonts w:ascii="Arial" w:hAnsi="Arial" w:cs="Arial"/>
          <w:sz w:val="22"/>
          <w:szCs w:val="22"/>
        </w:rPr>
        <w:t xml:space="preserve">At </w:t>
      </w:r>
      <w:proofErr w:type="spellStart"/>
      <w:r w:rsidRPr="000E3FF3">
        <w:rPr>
          <w:rFonts w:ascii="Arial" w:hAnsi="Arial" w:cs="Arial"/>
          <w:sz w:val="22"/>
          <w:szCs w:val="22"/>
        </w:rPr>
        <w:t>Childville</w:t>
      </w:r>
      <w:proofErr w:type="spellEnd"/>
      <w:r w:rsidRPr="000E3FF3">
        <w:rPr>
          <w:rFonts w:ascii="Arial" w:hAnsi="Arial" w:cs="Arial"/>
          <w:sz w:val="22"/>
          <w:szCs w:val="22"/>
        </w:rPr>
        <w:t xml:space="preserve"> After School Ltd we understand that we need to plan for all eventualities to ensure the health, safety and welfare of all children we care for. With this in mind we have a critical incident policy in place to ensure our business is able to operate effectively in the case of a critical incident. </w:t>
      </w:r>
    </w:p>
    <w:p w:rsidR="00DA7CC6" w:rsidRPr="000E3FF3" w:rsidRDefault="00DA7CC6" w:rsidP="00DA7CC6">
      <w:pPr>
        <w:spacing w:line="360" w:lineRule="auto"/>
        <w:rPr>
          <w:rFonts w:ascii="Arial" w:hAnsi="Arial" w:cs="Arial"/>
          <w:sz w:val="22"/>
          <w:szCs w:val="22"/>
        </w:rPr>
      </w:pPr>
      <w:r w:rsidRPr="000E3FF3">
        <w:rPr>
          <w:rFonts w:ascii="Arial" w:hAnsi="Arial" w:cs="Arial"/>
          <w:sz w:val="22"/>
          <w:szCs w:val="22"/>
        </w:rPr>
        <w:t xml:space="preserve">An emergency is ‘an event or circumstance which happens with or without warning that causes or threatens injury to people, disruption to nursery/setting operations, or damage to property or to the environment’. </w:t>
      </w:r>
    </w:p>
    <w:p w:rsidR="00DA7CC6" w:rsidRPr="000E3FF3" w:rsidRDefault="00DA7CC6" w:rsidP="00DA7CC6">
      <w:pPr>
        <w:spacing w:line="360" w:lineRule="auto"/>
        <w:rPr>
          <w:rFonts w:ascii="Arial" w:hAnsi="Arial" w:cs="Arial"/>
          <w:sz w:val="22"/>
          <w:szCs w:val="22"/>
        </w:rPr>
      </w:pPr>
    </w:p>
    <w:p w:rsidR="00DA7CC6" w:rsidRPr="000E3FF3" w:rsidRDefault="00DA7CC6" w:rsidP="00DA7CC6">
      <w:pPr>
        <w:spacing w:line="360" w:lineRule="auto"/>
        <w:rPr>
          <w:rFonts w:ascii="Arial" w:hAnsi="Arial" w:cs="Arial"/>
          <w:b/>
          <w:sz w:val="22"/>
          <w:szCs w:val="22"/>
        </w:rPr>
      </w:pPr>
      <w:r w:rsidRPr="000E3FF3">
        <w:rPr>
          <w:rFonts w:ascii="Arial" w:hAnsi="Arial" w:cs="Arial"/>
          <w:b/>
          <w:sz w:val="22"/>
          <w:szCs w:val="22"/>
        </w:rPr>
        <w:t>Procedures</w:t>
      </w:r>
    </w:p>
    <w:p w:rsidR="00DA7CC6" w:rsidRPr="000E3FF3" w:rsidRDefault="00DA7CC6" w:rsidP="00DA7CC6">
      <w:pPr>
        <w:spacing w:line="360" w:lineRule="auto"/>
        <w:rPr>
          <w:rFonts w:ascii="Arial" w:hAnsi="Arial" w:cs="Arial"/>
          <w:sz w:val="22"/>
          <w:szCs w:val="22"/>
        </w:rPr>
      </w:pPr>
      <w:r w:rsidRPr="000E3FF3">
        <w:rPr>
          <w:rFonts w:ascii="Arial" w:hAnsi="Arial" w:cs="Arial"/>
          <w:sz w:val="22"/>
          <w:szCs w:val="22"/>
        </w:rPr>
        <w:t>We will implement the critical incident and emergency plan under the following circumstances:</w:t>
      </w:r>
    </w:p>
    <w:p w:rsidR="00DA7CC6" w:rsidRPr="000E3FF3" w:rsidRDefault="00DA7CC6" w:rsidP="00F754FB">
      <w:pPr>
        <w:numPr>
          <w:ilvl w:val="0"/>
          <w:numId w:val="284"/>
        </w:numPr>
        <w:spacing w:line="360" w:lineRule="auto"/>
        <w:rPr>
          <w:rFonts w:ascii="Arial" w:hAnsi="Arial" w:cs="Arial"/>
          <w:sz w:val="22"/>
          <w:szCs w:val="22"/>
        </w:rPr>
      </w:pPr>
      <w:r w:rsidRPr="000E3FF3">
        <w:rPr>
          <w:rFonts w:ascii="Arial" w:hAnsi="Arial" w:cs="Arial"/>
          <w:sz w:val="22"/>
          <w:szCs w:val="22"/>
        </w:rPr>
        <w:t>Fire damage</w:t>
      </w:r>
    </w:p>
    <w:p w:rsidR="00DA7CC6" w:rsidRPr="000E3FF3" w:rsidRDefault="00DA7CC6" w:rsidP="00F754FB">
      <w:pPr>
        <w:numPr>
          <w:ilvl w:val="0"/>
          <w:numId w:val="284"/>
        </w:numPr>
        <w:spacing w:line="360" w:lineRule="auto"/>
        <w:rPr>
          <w:rFonts w:ascii="Arial" w:hAnsi="Arial" w:cs="Arial"/>
          <w:sz w:val="22"/>
          <w:szCs w:val="22"/>
        </w:rPr>
      </w:pPr>
      <w:r w:rsidRPr="000E3FF3">
        <w:rPr>
          <w:rFonts w:ascii="Arial" w:hAnsi="Arial" w:cs="Arial"/>
          <w:sz w:val="22"/>
          <w:szCs w:val="22"/>
        </w:rPr>
        <w:t>Flooding</w:t>
      </w:r>
    </w:p>
    <w:p w:rsidR="00DA7CC6" w:rsidRPr="000E3FF3" w:rsidRDefault="00DA7CC6" w:rsidP="00F754FB">
      <w:pPr>
        <w:numPr>
          <w:ilvl w:val="0"/>
          <w:numId w:val="284"/>
        </w:numPr>
        <w:spacing w:line="360" w:lineRule="auto"/>
        <w:rPr>
          <w:rFonts w:ascii="Arial" w:hAnsi="Arial" w:cs="Arial"/>
          <w:sz w:val="22"/>
          <w:szCs w:val="22"/>
        </w:rPr>
      </w:pPr>
      <w:r w:rsidRPr="000E3FF3">
        <w:rPr>
          <w:rFonts w:ascii="Arial" w:hAnsi="Arial" w:cs="Arial"/>
          <w:sz w:val="22"/>
          <w:szCs w:val="22"/>
        </w:rPr>
        <w:t>Snow and ice</w:t>
      </w:r>
    </w:p>
    <w:p w:rsidR="00DA7CC6" w:rsidRPr="000E3FF3" w:rsidRDefault="00DA7CC6" w:rsidP="00F754FB">
      <w:pPr>
        <w:numPr>
          <w:ilvl w:val="0"/>
          <w:numId w:val="284"/>
        </w:numPr>
        <w:spacing w:line="360" w:lineRule="auto"/>
        <w:rPr>
          <w:rFonts w:ascii="Arial" w:hAnsi="Arial" w:cs="Arial"/>
          <w:sz w:val="22"/>
          <w:szCs w:val="22"/>
        </w:rPr>
      </w:pPr>
      <w:r w:rsidRPr="000E3FF3">
        <w:rPr>
          <w:rFonts w:ascii="Arial" w:hAnsi="Arial" w:cs="Arial"/>
          <w:sz w:val="22"/>
          <w:szCs w:val="22"/>
        </w:rPr>
        <w:t>High levels of sickness among staff or children</w:t>
      </w:r>
    </w:p>
    <w:p w:rsidR="00DA7CC6" w:rsidRPr="000E3FF3" w:rsidRDefault="00DA7CC6" w:rsidP="00F754FB">
      <w:pPr>
        <w:numPr>
          <w:ilvl w:val="0"/>
          <w:numId w:val="284"/>
        </w:numPr>
        <w:spacing w:line="360" w:lineRule="auto"/>
        <w:rPr>
          <w:rFonts w:ascii="Arial" w:hAnsi="Arial" w:cs="Arial"/>
          <w:sz w:val="22"/>
          <w:szCs w:val="22"/>
        </w:rPr>
      </w:pPr>
      <w:r w:rsidRPr="000E3FF3">
        <w:rPr>
          <w:rFonts w:ascii="Arial" w:hAnsi="Arial" w:cs="Arial"/>
          <w:sz w:val="22"/>
          <w:szCs w:val="22"/>
        </w:rPr>
        <w:t>Flu pandemic</w:t>
      </w:r>
    </w:p>
    <w:p w:rsidR="00DA7CC6" w:rsidRPr="000E3FF3" w:rsidRDefault="00DA7CC6" w:rsidP="00F754FB">
      <w:pPr>
        <w:numPr>
          <w:ilvl w:val="0"/>
          <w:numId w:val="284"/>
        </w:numPr>
        <w:spacing w:line="360" w:lineRule="auto"/>
        <w:rPr>
          <w:rFonts w:ascii="Arial" w:hAnsi="Arial" w:cs="Arial"/>
          <w:sz w:val="22"/>
          <w:szCs w:val="22"/>
        </w:rPr>
      </w:pPr>
      <w:r w:rsidRPr="000E3FF3">
        <w:rPr>
          <w:rFonts w:ascii="Arial" w:hAnsi="Arial" w:cs="Arial"/>
          <w:sz w:val="22"/>
          <w:szCs w:val="22"/>
        </w:rPr>
        <w:t>A break in, burglary of personal or the settings property.</w:t>
      </w:r>
    </w:p>
    <w:p w:rsidR="00DA7CC6" w:rsidRPr="000E3FF3" w:rsidRDefault="00DA7CC6" w:rsidP="00F754FB">
      <w:pPr>
        <w:numPr>
          <w:ilvl w:val="0"/>
          <w:numId w:val="284"/>
        </w:numPr>
        <w:spacing w:line="360" w:lineRule="auto"/>
        <w:rPr>
          <w:rFonts w:ascii="Arial" w:hAnsi="Arial" w:cs="Arial"/>
          <w:sz w:val="22"/>
          <w:szCs w:val="22"/>
        </w:rPr>
      </w:pPr>
      <w:r w:rsidRPr="000E3FF3">
        <w:rPr>
          <w:rFonts w:ascii="Arial" w:hAnsi="Arial" w:cs="Arial"/>
          <w:sz w:val="22"/>
          <w:szCs w:val="22"/>
        </w:rPr>
        <w:t>Abduction or threatened abduction of a child</w:t>
      </w:r>
    </w:p>
    <w:p w:rsidR="00DA7CC6" w:rsidRPr="000E3FF3" w:rsidRDefault="00DA7CC6" w:rsidP="00F754FB">
      <w:pPr>
        <w:numPr>
          <w:ilvl w:val="0"/>
          <w:numId w:val="284"/>
        </w:numPr>
        <w:spacing w:line="360" w:lineRule="auto"/>
        <w:rPr>
          <w:rFonts w:ascii="Arial" w:hAnsi="Arial" w:cs="Arial"/>
          <w:sz w:val="22"/>
          <w:szCs w:val="22"/>
        </w:rPr>
      </w:pPr>
      <w:r w:rsidRPr="000E3FF3">
        <w:rPr>
          <w:rFonts w:ascii="Arial" w:hAnsi="Arial" w:cs="Arial"/>
          <w:sz w:val="22"/>
          <w:szCs w:val="22"/>
        </w:rPr>
        <w:t>Death of a child or adult in the setting</w:t>
      </w:r>
    </w:p>
    <w:p w:rsidR="00DA7CC6" w:rsidRPr="000E3FF3" w:rsidRDefault="00DA7CC6" w:rsidP="00F754FB">
      <w:pPr>
        <w:numPr>
          <w:ilvl w:val="0"/>
          <w:numId w:val="284"/>
        </w:numPr>
        <w:spacing w:line="360" w:lineRule="auto"/>
        <w:rPr>
          <w:rFonts w:ascii="Arial" w:hAnsi="Arial" w:cs="Arial"/>
          <w:sz w:val="22"/>
          <w:szCs w:val="22"/>
        </w:rPr>
      </w:pPr>
      <w:r w:rsidRPr="000E3FF3">
        <w:rPr>
          <w:rFonts w:ascii="Arial" w:hAnsi="Arial" w:cs="Arial"/>
          <w:sz w:val="22"/>
          <w:szCs w:val="22"/>
        </w:rPr>
        <w:t>Bomb threat/terrorism attack</w:t>
      </w:r>
    </w:p>
    <w:p w:rsidR="00DA7CC6" w:rsidRPr="000E3FF3" w:rsidRDefault="00DA7CC6" w:rsidP="00F754FB">
      <w:pPr>
        <w:numPr>
          <w:ilvl w:val="0"/>
          <w:numId w:val="284"/>
        </w:numPr>
        <w:spacing w:line="360" w:lineRule="auto"/>
        <w:rPr>
          <w:rFonts w:ascii="Arial" w:hAnsi="Arial" w:cs="Arial"/>
          <w:sz w:val="22"/>
          <w:szCs w:val="22"/>
        </w:rPr>
      </w:pPr>
      <w:r w:rsidRPr="000E3FF3">
        <w:rPr>
          <w:rFonts w:ascii="Arial" w:hAnsi="Arial" w:cs="Arial"/>
          <w:sz w:val="22"/>
          <w:szCs w:val="22"/>
        </w:rPr>
        <w:t>Any other incident that may affect the care of the children in the nursery.</w:t>
      </w:r>
    </w:p>
    <w:p w:rsidR="00DA7CC6" w:rsidRPr="000E3FF3" w:rsidRDefault="00DA7CC6" w:rsidP="00DA7CC6">
      <w:pPr>
        <w:spacing w:line="360" w:lineRule="auto"/>
        <w:rPr>
          <w:rFonts w:ascii="Arial" w:hAnsi="Arial" w:cs="Arial"/>
          <w:sz w:val="22"/>
          <w:szCs w:val="22"/>
        </w:rPr>
      </w:pPr>
    </w:p>
    <w:p w:rsidR="00DA7CC6" w:rsidRPr="000E3FF3" w:rsidRDefault="00DA7CC6" w:rsidP="00DA7CC6">
      <w:pPr>
        <w:spacing w:line="360" w:lineRule="auto"/>
        <w:rPr>
          <w:rFonts w:ascii="Arial" w:hAnsi="Arial" w:cs="Arial"/>
          <w:sz w:val="22"/>
          <w:szCs w:val="22"/>
        </w:rPr>
      </w:pPr>
      <w:r w:rsidRPr="000E3FF3">
        <w:rPr>
          <w:rFonts w:ascii="Arial" w:hAnsi="Arial" w:cs="Arial"/>
          <w:sz w:val="22"/>
          <w:szCs w:val="22"/>
        </w:rPr>
        <w:t>If any of these incidents impact on the ability for the nursery to operate, we will contact parents or carers via telephone, email or text message.</w:t>
      </w:r>
    </w:p>
    <w:p w:rsidR="00DA7CC6" w:rsidRPr="000E3FF3" w:rsidRDefault="00DA7CC6" w:rsidP="00DA7CC6">
      <w:pPr>
        <w:spacing w:line="360" w:lineRule="auto"/>
        <w:rPr>
          <w:rFonts w:ascii="Arial" w:hAnsi="Arial" w:cs="Arial"/>
          <w:sz w:val="22"/>
          <w:szCs w:val="22"/>
        </w:rPr>
      </w:pPr>
    </w:p>
    <w:p w:rsidR="00DA7CC6" w:rsidRPr="000E3FF3" w:rsidRDefault="00DA7CC6" w:rsidP="00DA7CC6">
      <w:pPr>
        <w:spacing w:line="360" w:lineRule="auto"/>
        <w:rPr>
          <w:rFonts w:ascii="Arial" w:hAnsi="Arial" w:cs="Arial"/>
          <w:b/>
          <w:sz w:val="22"/>
          <w:szCs w:val="22"/>
        </w:rPr>
      </w:pPr>
      <w:r w:rsidRPr="000E3FF3">
        <w:rPr>
          <w:rFonts w:ascii="Arial" w:hAnsi="Arial" w:cs="Arial"/>
          <w:b/>
          <w:sz w:val="22"/>
          <w:szCs w:val="22"/>
        </w:rPr>
        <w:t>Fire</w:t>
      </w:r>
    </w:p>
    <w:p w:rsidR="00DA7CC6" w:rsidRPr="000E3FF3" w:rsidRDefault="00DA7CC6" w:rsidP="00DA7CC6">
      <w:pPr>
        <w:spacing w:line="360" w:lineRule="auto"/>
        <w:rPr>
          <w:rFonts w:ascii="Arial" w:hAnsi="Arial" w:cs="Arial"/>
          <w:sz w:val="22"/>
          <w:szCs w:val="22"/>
        </w:rPr>
      </w:pPr>
      <w:r w:rsidRPr="000E3FF3">
        <w:rPr>
          <w:rFonts w:ascii="Arial" w:hAnsi="Arial" w:cs="Arial"/>
          <w:sz w:val="22"/>
          <w:szCs w:val="22"/>
        </w:rPr>
        <w:t xml:space="preserve">We ensure our premises present no risk of fire by ensuring the highest possible standard of fire precautions. It is the duty of all employees, paid or voluntary, to cooperate in the implementation of this policy and to report to the manager any instances where the proper procedures are not being implemented e.g. wedging open the fire doors, escape routes obstructed by equipment or rubbish and the reporting of faulty electrical equipment. </w:t>
      </w:r>
    </w:p>
    <w:p w:rsidR="00DA7CC6" w:rsidRPr="000E3FF3" w:rsidRDefault="00DA7CC6" w:rsidP="00DA7CC6">
      <w:pPr>
        <w:spacing w:line="360" w:lineRule="auto"/>
        <w:rPr>
          <w:rFonts w:ascii="Arial" w:hAnsi="Arial" w:cs="Arial"/>
          <w:sz w:val="22"/>
          <w:szCs w:val="22"/>
        </w:rPr>
      </w:pPr>
    </w:p>
    <w:p w:rsidR="00DA7CC6" w:rsidRPr="000E3FF3" w:rsidRDefault="00DA7CC6" w:rsidP="00DA7CC6">
      <w:pPr>
        <w:spacing w:line="360" w:lineRule="auto"/>
        <w:rPr>
          <w:rFonts w:ascii="Arial" w:hAnsi="Arial" w:cs="Arial"/>
          <w:sz w:val="22"/>
          <w:szCs w:val="22"/>
        </w:rPr>
      </w:pPr>
      <w:r w:rsidRPr="000E3FF3">
        <w:rPr>
          <w:rFonts w:ascii="Arial" w:hAnsi="Arial" w:cs="Arial"/>
          <w:sz w:val="22"/>
          <w:szCs w:val="22"/>
        </w:rPr>
        <w:t>We have procedures in place for fire safety and emergency evacuation.</w:t>
      </w:r>
    </w:p>
    <w:p w:rsidR="00DA7CC6" w:rsidRPr="000E3FF3" w:rsidRDefault="00DA7CC6" w:rsidP="00DA7CC6">
      <w:pPr>
        <w:spacing w:line="360" w:lineRule="auto"/>
        <w:rPr>
          <w:rFonts w:ascii="Arial" w:hAnsi="Arial" w:cs="Arial"/>
          <w:sz w:val="22"/>
          <w:szCs w:val="22"/>
        </w:rPr>
      </w:pPr>
    </w:p>
    <w:p w:rsidR="00DA7CC6" w:rsidRPr="000E3FF3" w:rsidRDefault="00DA7CC6" w:rsidP="00DA7CC6">
      <w:pPr>
        <w:spacing w:line="360" w:lineRule="auto"/>
        <w:rPr>
          <w:rFonts w:ascii="Arial" w:hAnsi="Arial" w:cs="Arial"/>
          <w:sz w:val="22"/>
          <w:szCs w:val="22"/>
        </w:rPr>
      </w:pPr>
      <w:r w:rsidRPr="000E3FF3">
        <w:rPr>
          <w:rFonts w:ascii="Arial" w:hAnsi="Arial" w:cs="Arial"/>
          <w:sz w:val="22"/>
          <w:szCs w:val="22"/>
        </w:rPr>
        <w:lastRenderedPageBreak/>
        <w:t xml:space="preserve">We have a fire risk assessment in place that identifies what we do and how we do it in order to meet the fire regulations act. In the event of a fire being discovered, we will follow our emergency evacuation procedure. </w:t>
      </w:r>
    </w:p>
    <w:p w:rsidR="00DA7CC6" w:rsidRPr="000E3FF3" w:rsidRDefault="00DA7CC6" w:rsidP="00DA7CC6">
      <w:pPr>
        <w:spacing w:line="360" w:lineRule="auto"/>
        <w:rPr>
          <w:rFonts w:ascii="Arial" w:hAnsi="Arial" w:cs="Arial"/>
          <w:sz w:val="22"/>
          <w:szCs w:val="22"/>
        </w:rPr>
      </w:pPr>
    </w:p>
    <w:p w:rsidR="00DA7CC6" w:rsidRPr="000E3FF3" w:rsidRDefault="00DA7CC6" w:rsidP="00DA7CC6">
      <w:pPr>
        <w:spacing w:line="360" w:lineRule="auto"/>
        <w:rPr>
          <w:rFonts w:ascii="Arial" w:hAnsi="Arial" w:cs="Arial"/>
          <w:b/>
          <w:sz w:val="22"/>
          <w:szCs w:val="22"/>
        </w:rPr>
      </w:pPr>
      <w:r w:rsidRPr="000E3FF3">
        <w:rPr>
          <w:rFonts w:ascii="Arial" w:hAnsi="Arial" w:cs="Arial"/>
          <w:b/>
          <w:sz w:val="22"/>
          <w:szCs w:val="22"/>
        </w:rPr>
        <w:t>Flood</w:t>
      </w:r>
    </w:p>
    <w:p w:rsidR="00DA7CC6" w:rsidRPr="000E3FF3" w:rsidRDefault="00DA7CC6" w:rsidP="00DA7CC6">
      <w:pPr>
        <w:spacing w:line="360" w:lineRule="auto"/>
        <w:rPr>
          <w:rFonts w:ascii="Arial" w:hAnsi="Arial" w:cs="Arial"/>
          <w:sz w:val="22"/>
          <w:szCs w:val="22"/>
        </w:rPr>
      </w:pPr>
      <w:r w:rsidRPr="000E3FF3">
        <w:rPr>
          <w:rFonts w:ascii="Arial" w:hAnsi="Arial" w:cs="Arial"/>
          <w:sz w:val="22"/>
          <w:szCs w:val="22"/>
        </w:rPr>
        <w:t>There is always a danger of flooding from adverse weather conditions or through the water/central heating systems. We cannot anticipate adverse weather; however, we can ensure that we take care of all our water and heating systems through regular maintenance and checks to reduce the option of flooding in this way. Our central heating systems are checked and serviced annually by our landlords and they conform to all appropriate guidelines and legislation.</w:t>
      </w:r>
    </w:p>
    <w:p w:rsidR="00DA7CC6" w:rsidRPr="000E3FF3" w:rsidRDefault="00DA7CC6" w:rsidP="00DA7CC6">
      <w:pPr>
        <w:spacing w:line="360" w:lineRule="auto"/>
        <w:rPr>
          <w:rFonts w:ascii="Arial" w:hAnsi="Arial" w:cs="Arial"/>
          <w:sz w:val="22"/>
          <w:szCs w:val="22"/>
        </w:rPr>
      </w:pPr>
    </w:p>
    <w:p w:rsidR="0047404A" w:rsidRPr="000E3FF3" w:rsidRDefault="00DA7CC6" w:rsidP="00DA7CC6">
      <w:pPr>
        <w:spacing w:line="360" w:lineRule="auto"/>
        <w:rPr>
          <w:rFonts w:ascii="Arial" w:hAnsi="Arial" w:cs="Arial"/>
          <w:sz w:val="22"/>
          <w:szCs w:val="22"/>
        </w:rPr>
      </w:pPr>
      <w:r w:rsidRPr="000E3FF3">
        <w:rPr>
          <w:rFonts w:ascii="Arial" w:hAnsi="Arial" w:cs="Arial"/>
          <w:sz w:val="22"/>
          <w:szCs w:val="22"/>
        </w:rPr>
        <w:t>If flooding occurs during the nursery day, the setting manager will make a decision based on the severity and location of this flooding, and it may be deemed necessary to follow the fire evacuation procedure. In this instance children will be kept safe and parents and carers will be notified in the same way as the fire procedure.</w:t>
      </w:r>
    </w:p>
    <w:p w:rsidR="0047404A" w:rsidRPr="000E3FF3" w:rsidRDefault="0047404A" w:rsidP="00DA7CC6">
      <w:pPr>
        <w:spacing w:line="360" w:lineRule="auto"/>
        <w:rPr>
          <w:rFonts w:ascii="Arial" w:hAnsi="Arial" w:cs="Arial"/>
          <w:b/>
          <w:sz w:val="22"/>
          <w:szCs w:val="22"/>
        </w:rPr>
      </w:pPr>
    </w:p>
    <w:p w:rsidR="00DA7CC6" w:rsidRPr="000E3FF3" w:rsidRDefault="00DA7CC6" w:rsidP="00DA7CC6">
      <w:pPr>
        <w:spacing w:line="360" w:lineRule="auto"/>
        <w:rPr>
          <w:rFonts w:ascii="Arial" w:hAnsi="Arial" w:cs="Arial"/>
          <w:b/>
          <w:sz w:val="22"/>
          <w:szCs w:val="22"/>
        </w:rPr>
      </w:pPr>
      <w:r w:rsidRPr="000E3FF3">
        <w:rPr>
          <w:rFonts w:ascii="Arial" w:hAnsi="Arial" w:cs="Arial"/>
          <w:b/>
          <w:sz w:val="22"/>
          <w:szCs w:val="22"/>
        </w:rPr>
        <w:t>Snow and ice</w:t>
      </w:r>
    </w:p>
    <w:p w:rsidR="00DA7CC6" w:rsidRPr="000E3FF3" w:rsidRDefault="00DA7CC6" w:rsidP="00DA7CC6">
      <w:pPr>
        <w:spacing w:line="360" w:lineRule="auto"/>
        <w:rPr>
          <w:rFonts w:ascii="Arial" w:hAnsi="Arial" w:cs="Arial"/>
          <w:sz w:val="22"/>
          <w:szCs w:val="22"/>
        </w:rPr>
      </w:pPr>
      <w:r w:rsidRPr="000E3FF3">
        <w:rPr>
          <w:rFonts w:ascii="Arial" w:hAnsi="Arial" w:cs="Arial"/>
          <w:sz w:val="22"/>
          <w:szCs w:val="22"/>
        </w:rPr>
        <w:t xml:space="preserve">The manager assesses the risk to staff and children and makes the decision whether to close or not. When the decision to close has been made before opening times, a message is sent to the parents via the setting </w:t>
      </w:r>
      <w:proofErr w:type="spellStart"/>
      <w:r w:rsidRPr="000E3FF3">
        <w:rPr>
          <w:rFonts w:ascii="Arial" w:hAnsi="Arial" w:cs="Arial"/>
          <w:sz w:val="22"/>
          <w:szCs w:val="22"/>
        </w:rPr>
        <w:t>Whatsapp</w:t>
      </w:r>
      <w:proofErr w:type="spellEnd"/>
      <w:r w:rsidRPr="000E3FF3">
        <w:rPr>
          <w:rFonts w:ascii="Arial" w:hAnsi="Arial" w:cs="Arial"/>
          <w:sz w:val="22"/>
          <w:szCs w:val="22"/>
        </w:rPr>
        <w:t xml:space="preserve"> group, website and we attempt to phone parents to let them know. It is possible in the event of snow to predict and prepare parents for potential closures in advance. This is done by announcing our procedure for closure and informing them of the website address. </w:t>
      </w:r>
    </w:p>
    <w:p w:rsidR="00DA7CC6" w:rsidRPr="000E3FF3" w:rsidRDefault="00DA7CC6" w:rsidP="00DA7CC6">
      <w:pPr>
        <w:spacing w:line="360" w:lineRule="auto"/>
        <w:rPr>
          <w:rFonts w:ascii="Arial" w:hAnsi="Arial" w:cs="Arial"/>
          <w:sz w:val="22"/>
          <w:szCs w:val="22"/>
        </w:rPr>
      </w:pPr>
      <w:r w:rsidRPr="000E3FF3">
        <w:rPr>
          <w:rFonts w:ascii="Arial" w:hAnsi="Arial" w:cs="Arial"/>
          <w:sz w:val="22"/>
          <w:szCs w:val="22"/>
        </w:rPr>
        <w:t xml:space="preserve">Should there be a heavy snowfall during the session; parents will be called to pick children up early. This should provide time for parents, children and staff to get home safely. </w:t>
      </w:r>
    </w:p>
    <w:p w:rsidR="00DA7CC6" w:rsidRPr="000E3FF3" w:rsidRDefault="00DA7CC6" w:rsidP="00DA7CC6">
      <w:pPr>
        <w:spacing w:line="360" w:lineRule="auto"/>
        <w:rPr>
          <w:rFonts w:ascii="Arial" w:hAnsi="Arial" w:cs="Arial"/>
          <w:sz w:val="22"/>
          <w:szCs w:val="22"/>
        </w:rPr>
      </w:pPr>
    </w:p>
    <w:p w:rsidR="00DA7CC6" w:rsidRPr="000E3FF3" w:rsidRDefault="00DA7CC6" w:rsidP="00DA7CC6">
      <w:pPr>
        <w:spacing w:line="360" w:lineRule="auto"/>
        <w:rPr>
          <w:rFonts w:ascii="Arial" w:hAnsi="Arial" w:cs="Arial"/>
          <w:b/>
          <w:sz w:val="22"/>
          <w:szCs w:val="22"/>
        </w:rPr>
      </w:pPr>
      <w:r w:rsidRPr="000E3FF3">
        <w:rPr>
          <w:rFonts w:ascii="Arial" w:hAnsi="Arial" w:cs="Arial"/>
          <w:b/>
          <w:sz w:val="22"/>
          <w:szCs w:val="22"/>
        </w:rPr>
        <w:t>High levels of sickness among staff and children</w:t>
      </w:r>
    </w:p>
    <w:p w:rsidR="00DA7CC6" w:rsidRPr="000E3FF3" w:rsidRDefault="00DA7CC6" w:rsidP="00DA7CC6">
      <w:pPr>
        <w:spacing w:line="360" w:lineRule="auto"/>
        <w:rPr>
          <w:rFonts w:ascii="Arial" w:hAnsi="Arial" w:cs="Arial"/>
          <w:sz w:val="22"/>
          <w:szCs w:val="22"/>
        </w:rPr>
      </w:pPr>
      <w:r w:rsidRPr="000E3FF3">
        <w:rPr>
          <w:rFonts w:ascii="Arial" w:hAnsi="Arial" w:cs="Arial"/>
          <w:sz w:val="22"/>
          <w:szCs w:val="22"/>
        </w:rPr>
        <w:t>Infections can spread easily in early year’s settings where groups of children, whose young immune systems are still developing, share activities and play closely together. Although most cases of illness in settings will be minor, some infections have serious health implications.</w:t>
      </w:r>
    </w:p>
    <w:p w:rsidR="00DA7CC6" w:rsidRPr="000E3FF3" w:rsidRDefault="00DA7CC6" w:rsidP="00DA7CC6">
      <w:pPr>
        <w:spacing w:line="360" w:lineRule="auto"/>
        <w:rPr>
          <w:rFonts w:ascii="Arial" w:hAnsi="Arial" w:cs="Arial"/>
          <w:sz w:val="22"/>
          <w:szCs w:val="22"/>
        </w:rPr>
      </w:pPr>
    </w:p>
    <w:p w:rsidR="00DA7CC6" w:rsidRPr="000E3FF3" w:rsidRDefault="00DA7CC6" w:rsidP="00DA7CC6">
      <w:pPr>
        <w:spacing w:line="360" w:lineRule="auto"/>
        <w:rPr>
          <w:rFonts w:ascii="Arial" w:hAnsi="Arial" w:cs="Arial"/>
          <w:sz w:val="22"/>
          <w:szCs w:val="22"/>
        </w:rPr>
      </w:pPr>
      <w:r w:rsidRPr="000E3FF3">
        <w:rPr>
          <w:rFonts w:ascii="Arial" w:hAnsi="Arial" w:cs="Arial"/>
          <w:sz w:val="22"/>
          <w:szCs w:val="22"/>
        </w:rPr>
        <w:t>In all cases, infections need to be managed effectively by the setting to prevent an outbreak. This may mean short term closures. The management team will work together with the local authority and will monitor the length of the outbreak, so we can decide to safely restart suspended activities. This will help us to identify recurring patterns in illness and identify whether the illness is new or a continuation of a previous outbreak.</w:t>
      </w:r>
    </w:p>
    <w:p w:rsidR="00DA7CC6" w:rsidRPr="000E3FF3" w:rsidRDefault="00DA7CC6" w:rsidP="00DA7CC6">
      <w:pPr>
        <w:spacing w:line="360" w:lineRule="auto"/>
        <w:rPr>
          <w:rFonts w:ascii="Arial" w:hAnsi="Arial" w:cs="Arial"/>
          <w:sz w:val="22"/>
          <w:szCs w:val="22"/>
        </w:rPr>
      </w:pPr>
    </w:p>
    <w:p w:rsidR="00DA7CC6" w:rsidRPr="000E3FF3" w:rsidRDefault="00DA7CC6" w:rsidP="00DA7CC6">
      <w:pPr>
        <w:spacing w:line="360" w:lineRule="auto"/>
        <w:rPr>
          <w:rFonts w:ascii="Arial" w:hAnsi="Arial" w:cs="Arial"/>
          <w:sz w:val="22"/>
          <w:szCs w:val="22"/>
        </w:rPr>
      </w:pPr>
      <w:r w:rsidRPr="000E3FF3">
        <w:rPr>
          <w:rFonts w:ascii="Arial" w:hAnsi="Arial" w:cs="Arial"/>
          <w:sz w:val="22"/>
          <w:szCs w:val="22"/>
        </w:rPr>
        <w:lastRenderedPageBreak/>
        <w:t xml:space="preserve">Closures </w:t>
      </w:r>
      <w:r w:rsidR="00195EBA" w:rsidRPr="000E3FF3">
        <w:rPr>
          <w:rFonts w:ascii="Arial" w:hAnsi="Arial" w:cs="Arial"/>
          <w:sz w:val="22"/>
          <w:szCs w:val="22"/>
        </w:rPr>
        <w:t xml:space="preserve">may also be necessary if staff </w:t>
      </w:r>
      <w:r w:rsidRPr="000E3FF3">
        <w:rPr>
          <w:rFonts w:ascii="Arial" w:hAnsi="Arial" w:cs="Arial"/>
          <w:sz w:val="22"/>
          <w:szCs w:val="22"/>
        </w:rPr>
        <w:t>become</w:t>
      </w:r>
      <w:r w:rsidR="00195EBA" w:rsidRPr="000E3FF3">
        <w:rPr>
          <w:rFonts w:ascii="Arial" w:hAnsi="Arial" w:cs="Arial"/>
          <w:sz w:val="22"/>
          <w:szCs w:val="22"/>
        </w:rPr>
        <w:t>s</w:t>
      </w:r>
      <w:r w:rsidRPr="000E3FF3">
        <w:rPr>
          <w:rFonts w:ascii="Arial" w:hAnsi="Arial" w:cs="Arial"/>
          <w:sz w:val="22"/>
          <w:szCs w:val="22"/>
        </w:rPr>
        <w:t xml:space="preserve"> ill and that there are not enough practitioners to maintain ratio’s determined by the Early Years Foundation Stage (2017) Statutory Welfare Requirements.</w:t>
      </w:r>
    </w:p>
    <w:p w:rsidR="00E67432" w:rsidRPr="000E3FF3" w:rsidRDefault="00E67432" w:rsidP="00DA7CC6">
      <w:pPr>
        <w:spacing w:line="360" w:lineRule="auto"/>
        <w:rPr>
          <w:rFonts w:ascii="Arial" w:hAnsi="Arial" w:cs="Arial"/>
          <w:b/>
          <w:sz w:val="22"/>
          <w:szCs w:val="22"/>
        </w:rPr>
      </w:pPr>
    </w:p>
    <w:p w:rsidR="00DA7CC6" w:rsidRPr="000E3FF3" w:rsidRDefault="00DA7CC6" w:rsidP="00DA7CC6">
      <w:pPr>
        <w:spacing w:line="360" w:lineRule="auto"/>
        <w:rPr>
          <w:rFonts w:ascii="Arial" w:hAnsi="Arial" w:cs="Arial"/>
          <w:b/>
          <w:sz w:val="22"/>
          <w:szCs w:val="22"/>
        </w:rPr>
      </w:pPr>
      <w:r w:rsidRPr="000E3FF3">
        <w:rPr>
          <w:rFonts w:ascii="Arial" w:hAnsi="Arial" w:cs="Arial"/>
          <w:b/>
          <w:sz w:val="22"/>
          <w:szCs w:val="22"/>
        </w:rPr>
        <w:t>Flu Pandemic</w:t>
      </w:r>
    </w:p>
    <w:p w:rsidR="00DA7CC6" w:rsidRPr="000E3FF3" w:rsidRDefault="00DA7CC6" w:rsidP="00DA7CC6">
      <w:pPr>
        <w:spacing w:line="360" w:lineRule="auto"/>
        <w:rPr>
          <w:rFonts w:ascii="Arial" w:hAnsi="Arial" w:cs="Arial"/>
          <w:sz w:val="22"/>
          <w:szCs w:val="22"/>
        </w:rPr>
      </w:pPr>
      <w:r w:rsidRPr="000E3FF3">
        <w:rPr>
          <w:rFonts w:ascii="Arial" w:hAnsi="Arial" w:cs="Arial"/>
          <w:sz w:val="22"/>
          <w:szCs w:val="22"/>
        </w:rPr>
        <w:t>It is possible during a national emergency, such as a pandemic where an illness spreads quickly throughout the country infecting large numbers of people, that the government will decide that it is in the best interests of the welfare of adults and children for schools and childcare settings to temporally close. A plan for responding to a flu pandemic is in place and our local authority keeps us up to date with any national guidance for planning an emergency response as it is released.</w:t>
      </w:r>
    </w:p>
    <w:p w:rsidR="00DA7CC6" w:rsidRPr="000E3FF3" w:rsidRDefault="00DA7CC6" w:rsidP="00DA7CC6">
      <w:pPr>
        <w:spacing w:line="360" w:lineRule="auto"/>
        <w:rPr>
          <w:rFonts w:ascii="Arial" w:hAnsi="Arial" w:cs="Arial"/>
          <w:sz w:val="22"/>
          <w:szCs w:val="22"/>
        </w:rPr>
      </w:pPr>
    </w:p>
    <w:p w:rsidR="00DA7CC6" w:rsidRPr="000E3FF3" w:rsidRDefault="00DA7CC6" w:rsidP="00DA7CC6">
      <w:pPr>
        <w:spacing w:line="360" w:lineRule="auto"/>
        <w:rPr>
          <w:rFonts w:ascii="Arial" w:hAnsi="Arial" w:cs="Arial"/>
          <w:b/>
          <w:sz w:val="22"/>
          <w:szCs w:val="22"/>
        </w:rPr>
      </w:pPr>
      <w:r w:rsidRPr="000E3FF3">
        <w:rPr>
          <w:rFonts w:ascii="Arial" w:hAnsi="Arial" w:cs="Arial"/>
          <w:b/>
          <w:sz w:val="22"/>
          <w:szCs w:val="22"/>
        </w:rPr>
        <w:t>Burglary</w:t>
      </w:r>
    </w:p>
    <w:p w:rsidR="00DA7CC6" w:rsidRPr="000E3FF3" w:rsidRDefault="00DA7CC6" w:rsidP="00DA7CC6">
      <w:pPr>
        <w:spacing w:line="360" w:lineRule="auto"/>
        <w:rPr>
          <w:rFonts w:ascii="Arial" w:hAnsi="Arial" w:cs="Arial"/>
          <w:sz w:val="22"/>
          <w:szCs w:val="22"/>
        </w:rPr>
      </w:pPr>
      <w:r w:rsidRPr="000E3FF3">
        <w:rPr>
          <w:rFonts w:ascii="Arial" w:hAnsi="Arial" w:cs="Arial"/>
          <w:sz w:val="22"/>
          <w:szCs w:val="22"/>
        </w:rPr>
        <w:t xml:space="preserve">The management of the nursery follow a lock up procedure which all doors and windows are closed and locked before vacating the premises. </w:t>
      </w:r>
    </w:p>
    <w:p w:rsidR="00DA7CC6" w:rsidRPr="000E3FF3" w:rsidRDefault="00DA7CC6" w:rsidP="00DA7CC6">
      <w:pPr>
        <w:spacing w:line="360" w:lineRule="auto"/>
        <w:rPr>
          <w:rFonts w:ascii="Arial" w:hAnsi="Arial" w:cs="Arial"/>
          <w:sz w:val="22"/>
          <w:szCs w:val="22"/>
        </w:rPr>
      </w:pPr>
      <w:r w:rsidRPr="000E3FF3">
        <w:rPr>
          <w:rFonts w:ascii="Arial" w:hAnsi="Arial" w:cs="Arial"/>
          <w:sz w:val="22"/>
          <w:szCs w:val="22"/>
        </w:rPr>
        <w:t>The duty manager will always check the premises as they arrive in the morning. Should they discover that the nursery has been broken into they will follow the procedure below:</w:t>
      </w:r>
    </w:p>
    <w:p w:rsidR="00DA7CC6" w:rsidRPr="000E3FF3" w:rsidRDefault="00DA7CC6" w:rsidP="00F754FB">
      <w:pPr>
        <w:numPr>
          <w:ilvl w:val="0"/>
          <w:numId w:val="285"/>
        </w:numPr>
        <w:spacing w:line="360" w:lineRule="auto"/>
        <w:rPr>
          <w:rFonts w:ascii="Arial" w:hAnsi="Arial" w:cs="Arial"/>
          <w:sz w:val="22"/>
          <w:szCs w:val="22"/>
        </w:rPr>
      </w:pPr>
      <w:r w:rsidRPr="000E3FF3">
        <w:rPr>
          <w:rFonts w:ascii="Arial" w:hAnsi="Arial" w:cs="Arial"/>
          <w:sz w:val="22"/>
          <w:szCs w:val="22"/>
        </w:rPr>
        <w:t>Dial 999 with as many details as possible, i.e. name and location, details of what you have found and emphasise this is a nursery and children will be arriving soon.</w:t>
      </w:r>
    </w:p>
    <w:p w:rsidR="00DA7CC6" w:rsidRPr="000E3FF3" w:rsidRDefault="00DA7CC6" w:rsidP="00F754FB">
      <w:pPr>
        <w:numPr>
          <w:ilvl w:val="0"/>
          <w:numId w:val="285"/>
        </w:numPr>
        <w:spacing w:line="360" w:lineRule="auto"/>
        <w:rPr>
          <w:rFonts w:ascii="Arial" w:hAnsi="Arial" w:cs="Arial"/>
          <w:sz w:val="22"/>
          <w:szCs w:val="22"/>
        </w:rPr>
      </w:pPr>
      <w:r w:rsidRPr="000E3FF3">
        <w:rPr>
          <w:rFonts w:ascii="Arial" w:hAnsi="Arial" w:cs="Arial"/>
          <w:sz w:val="22"/>
          <w:szCs w:val="22"/>
        </w:rPr>
        <w:t xml:space="preserve">Contain the area to ensure no one enters until the police arrive. The staff will direct parents and children to a separate area as they arrive. If all areas have been disturbed staff will follow police advice, including following the relocation procedure under flood wherever necessary to ensure the safety of the children. </w:t>
      </w:r>
    </w:p>
    <w:p w:rsidR="00DA7CC6" w:rsidRPr="000E3FF3" w:rsidRDefault="00DA7CC6" w:rsidP="00F754FB">
      <w:pPr>
        <w:numPr>
          <w:ilvl w:val="0"/>
          <w:numId w:val="285"/>
        </w:numPr>
        <w:spacing w:line="360" w:lineRule="auto"/>
        <w:rPr>
          <w:rFonts w:ascii="Arial" w:hAnsi="Arial" w:cs="Arial"/>
          <w:sz w:val="22"/>
          <w:szCs w:val="22"/>
        </w:rPr>
      </w:pPr>
      <w:r w:rsidRPr="000E3FF3">
        <w:rPr>
          <w:rFonts w:ascii="Arial" w:hAnsi="Arial" w:cs="Arial"/>
          <w:sz w:val="22"/>
          <w:szCs w:val="22"/>
        </w:rPr>
        <w:t>The manager on duty will help the police with enquiries, e.g. by identifying items missing, areas of entry etc.</w:t>
      </w:r>
    </w:p>
    <w:p w:rsidR="00DA7CC6" w:rsidRPr="000E3FF3" w:rsidRDefault="00DA7CC6" w:rsidP="00F754FB">
      <w:pPr>
        <w:numPr>
          <w:ilvl w:val="0"/>
          <w:numId w:val="285"/>
        </w:numPr>
        <w:spacing w:line="360" w:lineRule="auto"/>
        <w:rPr>
          <w:rFonts w:ascii="Arial" w:hAnsi="Arial" w:cs="Arial"/>
          <w:sz w:val="22"/>
          <w:szCs w:val="22"/>
        </w:rPr>
      </w:pPr>
      <w:r w:rsidRPr="000E3FF3">
        <w:rPr>
          <w:rFonts w:ascii="Arial" w:hAnsi="Arial" w:cs="Arial"/>
          <w:sz w:val="22"/>
          <w:szCs w:val="22"/>
        </w:rPr>
        <w:t>A manager will be available at all times during this time to speak to parents, reassure children and direct enquires.</w:t>
      </w:r>
    </w:p>
    <w:p w:rsidR="00DA7CC6" w:rsidRPr="000E3FF3" w:rsidRDefault="00DA7CC6" w:rsidP="00F754FB">
      <w:pPr>
        <w:numPr>
          <w:ilvl w:val="0"/>
          <w:numId w:val="285"/>
        </w:numPr>
        <w:spacing w:line="360" w:lineRule="auto"/>
        <w:rPr>
          <w:rFonts w:ascii="Arial" w:hAnsi="Arial" w:cs="Arial"/>
          <w:sz w:val="22"/>
          <w:szCs w:val="22"/>
        </w:rPr>
      </w:pPr>
      <w:r w:rsidRPr="000E3FF3">
        <w:rPr>
          <w:rFonts w:ascii="Arial" w:hAnsi="Arial" w:cs="Arial"/>
          <w:sz w:val="22"/>
          <w:szCs w:val="22"/>
        </w:rPr>
        <w:t>Management will assess the situation following a theft and ensure parents are kept up to date with developments relating to the operation of the nursery.</w:t>
      </w:r>
    </w:p>
    <w:p w:rsidR="00DA7CC6" w:rsidRPr="000E3FF3" w:rsidRDefault="00DC6634" w:rsidP="00DC6634">
      <w:pPr>
        <w:tabs>
          <w:tab w:val="left" w:pos="7101"/>
        </w:tabs>
        <w:spacing w:line="360" w:lineRule="auto"/>
        <w:rPr>
          <w:rFonts w:ascii="Arial" w:hAnsi="Arial" w:cs="Arial"/>
          <w:sz w:val="22"/>
          <w:szCs w:val="22"/>
        </w:rPr>
      </w:pPr>
      <w:r>
        <w:rPr>
          <w:rFonts w:ascii="Arial" w:hAnsi="Arial" w:cs="Arial"/>
          <w:sz w:val="22"/>
          <w:szCs w:val="22"/>
        </w:rPr>
        <w:tab/>
      </w:r>
    </w:p>
    <w:p w:rsidR="00DA7CC6" w:rsidRPr="000E3FF3" w:rsidRDefault="00DA7CC6" w:rsidP="00DA7CC6">
      <w:pPr>
        <w:spacing w:line="360" w:lineRule="auto"/>
        <w:rPr>
          <w:rFonts w:ascii="Arial" w:hAnsi="Arial" w:cs="Arial"/>
          <w:b/>
          <w:sz w:val="22"/>
          <w:szCs w:val="22"/>
        </w:rPr>
      </w:pPr>
      <w:r w:rsidRPr="000E3FF3">
        <w:rPr>
          <w:rFonts w:ascii="Arial" w:hAnsi="Arial" w:cs="Arial"/>
          <w:b/>
          <w:sz w:val="22"/>
          <w:szCs w:val="22"/>
        </w:rPr>
        <w:t>Abduction or threatened abduction of a child</w:t>
      </w:r>
    </w:p>
    <w:p w:rsidR="00DA7CC6" w:rsidRPr="000E3FF3" w:rsidRDefault="00DA7CC6" w:rsidP="00DA7CC6">
      <w:pPr>
        <w:spacing w:line="360" w:lineRule="auto"/>
        <w:rPr>
          <w:rFonts w:ascii="Arial" w:hAnsi="Arial" w:cs="Arial"/>
          <w:sz w:val="22"/>
          <w:szCs w:val="22"/>
        </w:rPr>
      </w:pPr>
      <w:r w:rsidRPr="000E3FF3">
        <w:rPr>
          <w:rFonts w:ascii="Arial" w:hAnsi="Arial" w:cs="Arial"/>
          <w:sz w:val="22"/>
          <w:szCs w:val="22"/>
        </w:rPr>
        <w:t xml:space="preserve">At </w:t>
      </w:r>
      <w:proofErr w:type="spellStart"/>
      <w:r w:rsidRPr="000E3FF3">
        <w:rPr>
          <w:rFonts w:ascii="Arial" w:hAnsi="Arial" w:cs="Arial"/>
          <w:sz w:val="22"/>
          <w:szCs w:val="22"/>
        </w:rPr>
        <w:t>Childville</w:t>
      </w:r>
      <w:proofErr w:type="spellEnd"/>
      <w:r w:rsidRPr="000E3FF3">
        <w:rPr>
          <w:rFonts w:ascii="Arial" w:hAnsi="Arial" w:cs="Arial"/>
          <w:sz w:val="22"/>
          <w:szCs w:val="22"/>
        </w:rPr>
        <w:t xml:space="preserve"> After School Services Ltd we take the safety and welfare of the children in our care extremely seriously. As such we have secure safety procedures in place to ensure children are safe whilst in our care, this includes safety from abduction.</w:t>
      </w:r>
    </w:p>
    <w:p w:rsidR="00DA7CC6" w:rsidRPr="000E3FF3" w:rsidRDefault="00DA7CC6" w:rsidP="00DA7CC6">
      <w:pPr>
        <w:spacing w:line="360" w:lineRule="auto"/>
        <w:rPr>
          <w:rFonts w:ascii="Arial" w:hAnsi="Arial" w:cs="Arial"/>
          <w:sz w:val="22"/>
          <w:szCs w:val="22"/>
        </w:rPr>
      </w:pPr>
    </w:p>
    <w:p w:rsidR="00DA7CC6" w:rsidRPr="000E3FF3" w:rsidRDefault="00DA7CC6" w:rsidP="00DA7CC6">
      <w:pPr>
        <w:spacing w:line="360" w:lineRule="auto"/>
        <w:rPr>
          <w:rFonts w:ascii="Arial" w:hAnsi="Arial" w:cs="Arial"/>
          <w:sz w:val="22"/>
          <w:szCs w:val="22"/>
        </w:rPr>
      </w:pPr>
      <w:r w:rsidRPr="000E3FF3">
        <w:rPr>
          <w:rFonts w:ascii="Arial" w:hAnsi="Arial" w:cs="Arial"/>
          <w:sz w:val="22"/>
          <w:szCs w:val="22"/>
        </w:rPr>
        <w:t xml:space="preserve">Staff must be vigilant at all times and report any persons lingering on nursery property immediately. All doors and gates to the nursery are locked and unable to be accessed unless a staff member allow individuals in. Parents and carers are reminded on a regular basis not to allow </w:t>
      </w:r>
      <w:r w:rsidRPr="000E3FF3">
        <w:rPr>
          <w:rFonts w:ascii="Arial" w:hAnsi="Arial" w:cs="Arial"/>
          <w:sz w:val="22"/>
          <w:szCs w:val="22"/>
        </w:rPr>
        <w:lastRenderedPageBreak/>
        <w:t>anyone into the building whether they are known to them or not.  Children will only be released into the care of a designated adult.</w:t>
      </w:r>
    </w:p>
    <w:p w:rsidR="00DA7CC6" w:rsidRPr="000E3FF3" w:rsidRDefault="00DA7CC6" w:rsidP="00DA7CC6">
      <w:pPr>
        <w:spacing w:line="360" w:lineRule="auto"/>
        <w:rPr>
          <w:rFonts w:ascii="Arial" w:hAnsi="Arial" w:cs="Arial"/>
          <w:sz w:val="22"/>
          <w:szCs w:val="22"/>
        </w:rPr>
      </w:pPr>
    </w:p>
    <w:p w:rsidR="00DA7CC6" w:rsidRPr="000E3FF3" w:rsidRDefault="00DA7CC6" w:rsidP="00DA7CC6">
      <w:pPr>
        <w:spacing w:line="360" w:lineRule="auto"/>
        <w:rPr>
          <w:rFonts w:ascii="Arial" w:hAnsi="Arial" w:cs="Arial"/>
          <w:sz w:val="22"/>
          <w:szCs w:val="22"/>
        </w:rPr>
      </w:pPr>
      <w:r w:rsidRPr="000E3FF3">
        <w:rPr>
          <w:rFonts w:ascii="Arial" w:hAnsi="Arial" w:cs="Arial"/>
          <w:sz w:val="22"/>
          <w:szCs w:val="22"/>
        </w:rPr>
        <w:t xml:space="preserve">Parents and carers are requested to inform the nursery of any potential custody battles or family concerns as soon as they arise, so the nursery is able to support the child. The nursery will not take sides in relation to any custody battle and will remain neutral for the child. If an absent parent or carer arrives to collect their chid, the nursery will not restrict access unless a court order is in place.  Parents and carers are requested to issue the nursery with a copy of these documents should they be in place. We will consult our solicitors with regards to any concerns over custody and relay any information back to the parents involved. </w:t>
      </w:r>
    </w:p>
    <w:p w:rsidR="00DA7CC6" w:rsidRPr="000E3FF3" w:rsidRDefault="00DA7CC6" w:rsidP="00DA7CC6">
      <w:pPr>
        <w:spacing w:line="360" w:lineRule="auto"/>
        <w:rPr>
          <w:rFonts w:ascii="Arial" w:hAnsi="Arial" w:cs="Arial"/>
          <w:sz w:val="22"/>
          <w:szCs w:val="22"/>
        </w:rPr>
      </w:pPr>
    </w:p>
    <w:p w:rsidR="00DA7CC6" w:rsidRPr="000E3FF3" w:rsidRDefault="00DA7CC6" w:rsidP="00DA7CC6">
      <w:pPr>
        <w:spacing w:line="360" w:lineRule="auto"/>
        <w:rPr>
          <w:rFonts w:ascii="Arial" w:hAnsi="Arial" w:cs="Arial"/>
          <w:b/>
          <w:sz w:val="22"/>
          <w:szCs w:val="22"/>
        </w:rPr>
      </w:pPr>
      <w:r w:rsidRPr="000E3FF3">
        <w:rPr>
          <w:rFonts w:ascii="Arial" w:hAnsi="Arial" w:cs="Arial"/>
          <w:b/>
          <w:sz w:val="22"/>
          <w:szCs w:val="22"/>
        </w:rPr>
        <w:t>If a member of staff witnesses an actual or potential abduction from nursery the following procedure will be followed:</w:t>
      </w:r>
    </w:p>
    <w:p w:rsidR="00DA7CC6" w:rsidRPr="000E3FF3" w:rsidRDefault="00DA7CC6" w:rsidP="00F754FB">
      <w:pPr>
        <w:numPr>
          <w:ilvl w:val="0"/>
          <w:numId w:val="286"/>
        </w:numPr>
        <w:spacing w:line="360" w:lineRule="auto"/>
        <w:rPr>
          <w:rFonts w:ascii="Arial" w:hAnsi="Arial" w:cs="Arial"/>
          <w:sz w:val="22"/>
          <w:szCs w:val="22"/>
        </w:rPr>
      </w:pPr>
      <w:r w:rsidRPr="000E3FF3">
        <w:rPr>
          <w:rFonts w:ascii="Arial" w:hAnsi="Arial" w:cs="Arial"/>
          <w:sz w:val="22"/>
          <w:szCs w:val="22"/>
        </w:rPr>
        <w:t>The police must be called immediately and given as many details as possible including details of the child, description of the abductor, car registration number if used, time and direction of travel if seen and any family situations that may impact on this abduction.</w:t>
      </w:r>
    </w:p>
    <w:p w:rsidR="00DA7CC6" w:rsidRPr="000E3FF3" w:rsidRDefault="00DA7CC6" w:rsidP="00F754FB">
      <w:pPr>
        <w:numPr>
          <w:ilvl w:val="0"/>
          <w:numId w:val="286"/>
        </w:numPr>
        <w:spacing w:line="360" w:lineRule="auto"/>
        <w:rPr>
          <w:rFonts w:ascii="Arial" w:hAnsi="Arial" w:cs="Arial"/>
          <w:sz w:val="22"/>
          <w:szCs w:val="22"/>
        </w:rPr>
      </w:pPr>
      <w:r w:rsidRPr="000E3FF3">
        <w:rPr>
          <w:rFonts w:ascii="Arial" w:hAnsi="Arial" w:cs="Arial"/>
          <w:sz w:val="22"/>
          <w:szCs w:val="22"/>
        </w:rPr>
        <w:t>The staff member will notify management immediately and the manager will take control.</w:t>
      </w:r>
    </w:p>
    <w:p w:rsidR="00DA7CC6" w:rsidRPr="000E3FF3" w:rsidRDefault="00DA7CC6" w:rsidP="00F754FB">
      <w:pPr>
        <w:numPr>
          <w:ilvl w:val="0"/>
          <w:numId w:val="286"/>
        </w:numPr>
        <w:spacing w:line="360" w:lineRule="auto"/>
        <w:rPr>
          <w:rFonts w:ascii="Arial" w:hAnsi="Arial" w:cs="Arial"/>
          <w:sz w:val="22"/>
          <w:szCs w:val="22"/>
        </w:rPr>
      </w:pPr>
      <w:r w:rsidRPr="000E3FF3">
        <w:rPr>
          <w:rFonts w:ascii="Arial" w:hAnsi="Arial" w:cs="Arial"/>
          <w:sz w:val="22"/>
          <w:szCs w:val="22"/>
        </w:rPr>
        <w:t>The parents or carers will be contacted.</w:t>
      </w:r>
    </w:p>
    <w:p w:rsidR="00DA7CC6" w:rsidRPr="000E3FF3" w:rsidRDefault="00DA7CC6" w:rsidP="00F754FB">
      <w:pPr>
        <w:numPr>
          <w:ilvl w:val="0"/>
          <w:numId w:val="286"/>
        </w:numPr>
        <w:spacing w:line="360" w:lineRule="auto"/>
        <w:rPr>
          <w:rFonts w:ascii="Arial" w:hAnsi="Arial" w:cs="Arial"/>
          <w:sz w:val="22"/>
          <w:szCs w:val="22"/>
        </w:rPr>
      </w:pPr>
      <w:r w:rsidRPr="000E3FF3">
        <w:rPr>
          <w:rFonts w:ascii="Arial" w:hAnsi="Arial" w:cs="Arial"/>
          <w:sz w:val="22"/>
          <w:szCs w:val="22"/>
        </w:rPr>
        <w:t xml:space="preserve">All other children will be kept safe and secure and calmed down where necessary. </w:t>
      </w:r>
    </w:p>
    <w:p w:rsidR="0047404A" w:rsidRPr="000E3FF3" w:rsidRDefault="0047404A" w:rsidP="00DA7CC6">
      <w:pPr>
        <w:spacing w:line="360" w:lineRule="auto"/>
        <w:rPr>
          <w:rFonts w:ascii="Arial" w:hAnsi="Arial" w:cs="Arial"/>
          <w:b/>
          <w:sz w:val="22"/>
          <w:szCs w:val="22"/>
        </w:rPr>
      </w:pPr>
    </w:p>
    <w:p w:rsidR="00DA7CC6" w:rsidRPr="000E3FF3" w:rsidRDefault="00DA7CC6" w:rsidP="00DA7CC6">
      <w:pPr>
        <w:spacing w:line="360" w:lineRule="auto"/>
        <w:rPr>
          <w:rFonts w:ascii="Arial" w:hAnsi="Arial" w:cs="Arial"/>
          <w:b/>
          <w:sz w:val="22"/>
          <w:szCs w:val="22"/>
        </w:rPr>
      </w:pPr>
      <w:r w:rsidRPr="000E3FF3">
        <w:rPr>
          <w:rFonts w:ascii="Arial" w:hAnsi="Arial" w:cs="Arial"/>
          <w:b/>
          <w:sz w:val="22"/>
          <w:szCs w:val="22"/>
        </w:rPr>
        <w:t>Death of a child or an adult</w:t>
      </w:r>
    </w:p>
    <w:p w:rsidR="00DA7CC6" w:rsidRPr="000E3FF3" w:rsidRDefault="00DA7CC6" w:rsidP="00DA7CC6">
      <w:pPr>
        <w:spacing w:line="360" w:lineRule="auto"/>
        <w:rPr>
          <w:rFonts w:ascii="Arial" w:hAnsi="Arial" w:cs="Arial"/>
          <w:sz w:val="22"/>
          <w:szCs w:val="22"/>
        </w:rPr>
      </w:pPr>
      <w:r w:rsidRPr="000E3FF3">
        <w:rPr>
          <w:rFonts w:ascii="Arial" w:hAnsi="Arial" w:cs="Arial"/>
          <w:sz w:val="22"/>
          <w:szCs w:val="22"/>
        </w:rPr>
        <w:t>When an unexpected or sudden death occurs in the setting it is extremely distressing for the staff and children. If a child or adult dies unexpectedly in the setting, the staff should call 999 immediately and follow the advice of the emergency services; moving the other children and adults to a place of safety. The police will normally inform the individual’s next of kin.</w:t>
      </w:r>
    </w:p>
    <w:p w:rsidR="00DA7CC6" w:rsidRPr="000E3FF3" w:rsidRDefault="00DA7CC6" w:rsidP="00DA7CC6">
      <w:pPr>
        <w:spacing w:line="360" w:lineRule="auto"/>
        <w:rPr>
          <w:rFonts w:ascii="Arial" w:hAnsi="Arial" w:cs="Arial"/>
          <w:sz w:val="22"/>
          <w:szCs w:val="22"/>
        </w:rPr>
      </w:pPr>
    </w:p>
    <w:p w:rsidR="00DA7CC6" w:rsidRPr="000E3FF3" w:rsidRDefault="00DA7CC6" w:rsidP="00DA7CC6">
      <w:pPr>
        <w:spacing w:line="360" w:lineRule="auto"/>
        <w:rPr>
          <w:rFonts w:ascii="Arial" w:hAnsi="Arial" w:cs="Arial"/>
          <w:sz w:val="22"/>
          <w:szCs w:val="22"/>
        </w:rPr>
      </w:pPr>
      <w:r w:rsidRPr="000E3FF3">
        <w:rPr>
          <w:rFonts w:ascii="Arial" w:hAnsi="Arial" w:cs="Arial"/>
          <w:sz w:val="22"/>
          <w:szCs w:val="22"/>
        </w:rPr>
        <w:t xml:space="preserve">We would follow the instructions of the police while they collect evidence and carry out their investigation and would check with the police as to what information can be given to the staff and families at this time. </w:t>
      </w:r>
    </w:p>
    <w:p w:rsidR="00DA7CC6" w:rsidRPr="000E3FF3" w:rsidRDefault="00DA7CC6" w:rsidP="00DA7CC6">
      <w:pPr>
        <w:spacing w:line="360" w:lineRule="auto"/>
        <w:rPr>
          <w:rFonts w:ascii="Arial" w:hAnsi="Arial" w:cs="Arial"/>
          <w:sz w:val="22"/>
          <w:szCs w:val="22"/>
        </w:rPr>
      </w:pPr>
    </w:p>
    <w:p w:rsidR="00DA7CC6" w:rsidRPr="000E3FF3" w:rsidRDefault="00DA7CC6" w:rsidP="00DA7CC6">
      <w:pPr>
        <w:spacing w:line="360" w:lineRule="auto"/>
        <w:rPr>
          <w:rFonts w:ascii="Arial" w:hAnsi="Arial" w:cs="Arial"/>
          <w:sz w:val="22"/>
          <w:szCs w:val="22"/>
        </w:rPr>
      </w:pPr>
      <w:r w:rsidRPr="000E3FF3">
        <w:rPr>
          <w:rFonts w:ascii="Arial" w:hAnsi="Arial" w:cs="Arial"/>
          <w:sz w:val="22"/>
          <w:szCs w:val="22"/>
        </w:rPr>
        <w:t>When carrying out an investigation into the circumstances of the death of a child the police will work closely with the local safeguarding board and children’s social care.</w:t>
      </w:r>
    </w:p>
    <w:p w:rsidR="00DA7CC6" w:rsidRPr="000E3FF3" w:rsidRDefault="00DA7CC6" w:rsidP="00DA7CC6">
      <w:pPr>
        <w:spacing w:line="360" w:lineRule="auto"/>
        <w:rPr>
          <w:rFonts w:ascii="Arial" w:hAnsi="Arial" w:cs="Arial"/>
          <w:sz w:val="22"/>
          <w:szCs w:val="22"/>
        </w:rPr>
      </w:pPr>
    </w:p>
    <w:p w:rsidR="00DA7CC6" w:rsidRPr="000E3FF3" w:rsidRDefault="00DA7CC6" w:rsidP="00DA7CC6">
      <w:pPr>
        <w:spacing w:line="360" w:lineRule="auto"/>
        <w:rPr>
          <w:rFonts w:ascii="Arial" w:hAnsi="Arial" w:cs="Arial"/>
          <w:sz w:val="22"/>
          <w:szCs w:val="22"/>
        </w:rPr>
      </w:pPr>
      <w:r w:rsidRPr="000E3FF3">
        <w:rPr>
          <w:rFonts w:ascii="Arial" w:hAnsi="Arial" w:cs="Arial"/>
          <w:sz w:val="22"/>
          <w:szCs w:val="22"/>
        </w:rPr>
        <w:t>Our management team will report any deaths that occur in relation to their work activities to health and safety executive and OFSTED as soon as possible, and comply with their investigations and any actions they advise.</w:t>
      </w:r>
    </w:p>
    <w:p w:rsidR="00DA7CC6" w:rsidRPr="000E3FF3" w:rsidRDefault="00DA7CC6" w:rsidP="00DA7CC6">
      <w:pPr>
        <w:spacing w:line="360" w:lineRule="auto"/>
        <w:rPr>
          <w:rFonts w:ascii="Arial" w:hAnsi="Arial" w:cs="Arial"/>
          <w:sz w:val="22"/>
          <w:szCs w:val="22"/>
        </w:rPr>
      </w:pPr>
      <w:r w:rsidRPr="000E3FF3">
        <w:rPr>
          <w:rFonts w:ascii="Arial" w:hAnsi="Arial" w:cs="Arial"/>
          <w:sz w:val="22"/>
          <w:szCs w:val="22"/>
        </w:rPr>
        <w:t>Our insurance company should also be informed. An incident report will need to be completed.</w:t>
      </w:r>
    </w:p>
    <w:p w:rsidR="00DA7CC6" w:rsidRPr="000E3FF3" w:rsidRDefault="00DA7CC6" w:rsidP="00DA7CC6">
      <w:pPr>
        <w:spacing w:line="360" w:lineRule="auto"/>
        <w:rPr>
          <w:rFonts w:ascii="Arial" w:hAnsi="Arial" w:cs="Arial"/>
          <w:sz w:val="22"/>
          <w:szCs w:val="22"/>
        </w:rPr>
      </w:pPr>
      <w:r w:rsidRPr="000E3FF3">
        <w:rPr>
          <w:rFonts w:ascii="Arial" w:hAnsi="Arial" w:cs="Arial"/>
          <w:sz w:val="22"/>
          <w:szCs w:val="22"/>
        </w:rPr>
        <w:lastRenderedPageBreak/>
        <w:t>Coping with the shock and grief following a sudden death, it will be difficult for all at the setting. The Child Bereavement Charity provides advice on ways to support children and adults who have been affected by death and can be contacted on 01494 446648. Staff will also be supported as necessary.</w:t>
      </w:r>
    </w:p>
    <w:p w:rsidR="00E67432" w:rsidRPr="000E3FF3" w:rsidRDefault="00E67432" w:rsidP="00DA7CC6">
      <w:pPr>
        <w:spacing w:line="360" w:lineRule="auto"/>
        <w:rPr>
          <w:rFonts w:ascii="Arial" w:hAnsi="Arial" w:cs="Arial"/>
          <w:b/>
          <w:sz w:val="22"/>
          <w:szCs w:val="22"/>
        </w:rPr>
      </w:pPr>
    </w:p>
    <w:p w:rsidR="00DA7CC6" w:rsidRPr="000E3FF3" w:rsidRDefault="00DA7CC6" w:rsidP="00DA7CC6">
      <w:pPr>
        <w:spacing w:line="360" w:lineRule="auto"/>
        <w:rPr>
          <w:rFonts w:ascii="Arial" w:hAnsi="Arial" w:cs="Arial"/>
          <w:b/>
          <w:sz w:val="22"/>
          <w:szCs w:val="22"/>
        </w:rPr>
      </w:pPr>
      <w:r w:rsidRPr="000E3FF3">
        <w:rPr>
          <w:rFonts w:ascii="Arial" w:hAnsi="Arial" w:cs="Arial"/>
          <w:b/>
          <w:sz w:val="22"/>
          <w:szCs w:val="22"/>
        </w:rPr>
        <w:t>Bomb threat</w:t>
      </w:r>
    </w:p>
    <w:p w:rsidR="00DA7CC6" w:rsidRPr="000E3FF3" w:rsidRDefault="00DA7CC6" w:rsidP="00DA7CC6">
      <w:pPr>
        <w:spacing w:line="360" w:lineRule="auto"/>
        <w:rPr>
          <w:rFonts w:ascii="Arial" w:hAnsi="Arial" w:cs="Arial"/>
          <w:sz w:val="22"/>
          <w:szCs w:val="22"/>
        </w:rPr>
      </w:pPr>
      <w:r w:rsidRPr="000E3FF3">
        <w:rPr>
          <w:rFonts w:ascii="Arial" w:hAnsi="Arial" w:cs="Arial"/>
          <w:sz w:val="22"/>
          <w:szCs w:val="22"/>
        </w:rPr>
        <w:t xml:space="preserve">If a bomb threat is received at the nursery, the person taking the call will record all details given over the phone as soon as possible and raise the alarm as soon as the phone call is terminated. The management will follow the fire evacuation procedure and take advice from the emergency services to ensure the safety of all on the premises and will provide as much detail to the emergency services as possible. </w:t>
      </w:r>
    </w:p>
    <w:tbl>
      <w:tblPr>
        <w:tblW w:w="4394" w:type="pct"/>
        <w:tblLook w:val="01E0"/>
      </w:tblPr>
      <w:tblGrid>
        <w:gridCol w:w="5174"/>
        <w:gridCol w:w="3160"/>
        <w:gridCol w:w="72"/>
        <w:gridCol w:w="179"/>
      </w:tblGrid>
      <w:tr w:rsidR="00DA7CC6" w:rsidRPr="000E3FF3" w:rsidTr="00DA7CC6">
        <w:trPr>
          <w:trHeight w:val="781"/>
        </w:trPr>
        <w:tc>
          <w:tcPr>
            <w:tcW w:w="5794" w:type="dxa"/>
            <w:vAlign w:val="bottom"/>
          </w:tcPr>
          <w:p w:rsidR="00DA7CC6" w:rsidRPr="000E3FF3" w:rsidRDefault="00DA7CC6" w:rsidP="00DA7CC6">
            <w:pPr>
              <w:spacing w:line="360" w:lineRule="auto"/>
              <w:rPr>
                <w:rFonts w:ascii="Arial" w:hAnsi="Arial" w:cs="Arial"/>
              </w:rPr>
            </w:pPr>
            <w:r w:rsidRPr="000E3FF3">
              <w:rPr>
                <w:rFonts w:ascii="Arial" w:hAnsi="Arial" w:cs="Arial"/>
                <w:sz w:val="22"/>
                <w:szCs w:val="22"/>
              </w:rPr>
              <w:t>This policy was adopted by</w:t>
            </w:r>
          </w:p>
        </w:tc>
        <w:tc>
          <w:tcPr>
            <w:tcW w:w="3608" w:type="dxa"/>
            <w:tcBorders>
              <w:bottom w:val="single" w:sz="4" w:space="0" w:color="7030A0"/>
            </w:tcBorders>
            <w:shd w:val="clear" w:color="auto" w:fill="auto"/>
            <w:vAlign w:val="bottom"/>
          </w:tcPr>
          <w:p w:rsidR="00DA7CC6" w:rsidRPr="000E3FF3" w:rsidRDefault="00DA7CC6" w:rsidP="00DA7CC6">
            <w:pPr>
              <w:spacing w:line="360" w:lineRule="auto"/>
              <w:rPr>
                <w:rFonts w:ascii="Arial" w:hAnsi="Arial" w:cs="Arial"/>
                <w:sz w:val="22"/>
                <w:szCs w:val="22"/>
              </w:rPr>
            </w:pPr>
          </w:p>
        </w:tc>
        <w:tc>
          <w:tcPr>
            <w:tcW w:w="255" w:type="dxa"/>
            <w:gridSpan w:val="2"/>
            <w:vAlign w:val="bottom"/>
          </w:tcPr>
          <w:p w:rsidR="00DA7CC6" w:rsidRPr="000E3FF3" w:rsidRDefault="00DA7CC6" w:rsidP="00DA7CC6">
            <w:pPr>
              <w:spacing w:line="360" w:lineRule="auto"/>
              <w:rPr>
                <w:rFonts w:ascii="Arial" w:hAnsi="Arial" w:cs="Arial"/>
                <w:i/>
                <w:sz w:val="22"/>
                <w:szCs w:val="22"/>
              </w:rPr>
            </w:pPr>
          </w:p>
        </w:tc>
      </w:tr>
      <w:tr w:rsidR="00DA7CC6" w:rsidRPr="000E3FF3" w:rsidTr="00DA7CC6">
        <w:trPr>
          <w:trHeight w:val="383"/>
        </w:trPr>
        <w:tc>
          <w:tcPr>
            <w:tcW w:w="5794" w:type="dxa"/>
            <w:vAlign w:val="bottom"/>
          </w:tcPr>
          <w:p w:rsidR="00DA7CC6" w:rsidRPr="000E3FF3" w:rsidRDefault="00DA7CC6" w:rsidP="00DA7CC6">
            <w:pPr>
              <w:spacing w:line="360" w:lineRule="auto"/>
              <w:rPr>
                <w:rFonts w:ascii="Arial" w:hAnsi="Arial" w:cs="Arial"/>
              </w:rPr>
            </w:pPr>
            <w:r w:rsidRPr="000E3FF3">
              <w:rPr>
                <w:rFonts w:ascii="Arial" w:hAnsi="Arial" w:cs="Arial"/>
                <w:sz w:val="22"/>
                <w:szCs w:val="22"/>
              </w:rPr>
              <w:t>On</w:t>
            </w:r>
          </w:p>
        </w:tc>
        <w:tc>
          <w:tcPr>
            <w:tcW w:w="3608" w:type="dxa"/>
            <w:tcBorders>
              <w:top w:val="single" w:sz="4" w:space="0" w:color="7030A0"/>
              <w:bottom w:val="single" w:sz="4" w:space="0" w:color="7030A0"/>
            </w:tcBorders>
            <w:vAlign w:val="bottom"/>
          </w:tcPr>
          <w:p w:rsidR="00DA7CC6" w:rsidRPr="000E3FF3" w:rsidRDefault="00DA7CC6" w:rsidP="00DA7CC6">
            <w:pPr>
              <w:spacing w:line="360" w:lineRule="auto"/>
              <w:rPr>
                <w:rFonts w:ascii="Arial" w:hAnsi="Arial" w:cs="Arial"/>
                <w:sz w:val="22"/>
                <w:szCs w:val="22"/>
              </w:rPr>
            </w:pPr>
          </w:p>
        </w:tc>
        <w:tc>
          <w:tcPr>
            <w:tcW w:w="255" w:type="dxa"/>
            <w:gridSpan w:val="2"/>
            <w:vAlign w:val="bottom"/>
          </w:tcPr>
          <w:p w:rsidR="00DA7CC6" w:rsidRPr="000E3FF3" w:rsidRDefault="00DA7CC6" w:rsidP="00DA7CC6">
            <w:pPr>
              <w:spacing w:line="360" w:lineRule="auto"/>
              <w:rPr>
                <w:rFonts w:ascii="Arial" w:hAnsi="Arial" w:cs="Arial"/>
                <w:i/>
                <w:sz w:val="22"/>
                <w:szCs w:val="22"/>
              </w:rPr>
            </w:pPr>
          </w:p>
        </w:tc>
      </w:tr>
      <w:tr w:rsidR="00DA7CC6" w:rsidRPr="000E3FF3" w:rsidTr="00DA7CC6">
        <w:trPr>
          <w:trHeight w:val="383"/>
        </w:trPr>
        <w:tc>
          <w:tcPr>
            <w:tcW w:w="5794" w:type="dxa"/>
            <w:vAlign w:val="bottom"/>
          </w:tcPr>
          <w:p w:rsidR="00DA7CC6" w:rsidRPr="000E3FF3" w:rsidRDefault="00DA7CC6" w:rsidP="00DA7CC6">
            <w:pPr>
              <w:spacing w:line="360" w:lineRule="auto"/>
              <w:rPr>
                <w:rFonts w:ascii="Arial" w:hAnsi="Arial" w:cs="Arial"/>
              </w:rPr>
            </w:pPr>
            <w:r w:rsidRPr="000E3FF3">
              <w:rPr>
                <w:rFonts w:ascii="Arial" w:hAnsi="Arial" w:cs="Arial"/>
                <w:sz w:val="22"/>
                <w:szCs w:val="22"/>
              </w:rPr>
              <w:t>Date to be reviewed</w:t>
            </w:r>
          </w:p>
        </w:tc>
        <w:tc>
          <w:tcPr>
            <w:tcW w:w="3608" w:type="dxa"/>
            <w:tcBorders>
              <w:top w:val="single" w:sz="4" w:space="0" w:color="7030A0"/>
              <w:bottom w:val="single" w:sz="4" w:space="0" w:color="7030A0"/>
            </w:tcBorders>
            <w:vAlign w:val="bottom"/>
          </w:tcPr>
          <w:p w:rsidR="00DA7CC6" w:rsidRPr="000E3FF3" w:rsidRDefault="00DA7CC6" w:rsidP="00DA7CC6">
            <w:pPr>
              <w:spacing w:line="360" w:lineRule="auto"/>
              <w:rPr>
                <w:rFonts w:ascii="Arial" w:hAnsi="Arial" w:cs="Arial"/>
                <w:sz w:val="22"/>
                <w:szCs w:val="22"/>
              </w:rPr>
            </w:pPr>
          </w:p>
        </w:tc>
        <w:tc>
          <w:tcPr>
            <w:tcW w:w="255" w:type="dxa"/>
            <w:gridSpan w:val="2"/>
            <w:vAlign w:val="bottom"/>
          </w:tcPr>
          <w:p w:rsidR="00DA7CC6" w:rsidRPr="000E3FF3" w:rsidRDefault="00DA7CC6" w:rsidP="00DA7CC6">
            <w:pPr>
              <w:spacing w:line="360" w:lineRule="auto"/>
              <w:rPr>
                <w:rFonts w:ascii="Arial" w:hAnsi="Arial" w:cs="Arial"/>
                <w:i/>
                <w:sz w:val="22"/>
                <w:szCs w:val="22"/>
              </w:rPr>
            </w:pPr>
          </w:p>
        </w:tc>
      </w:tr>
      <w:tr w:rsidR="00DA7CC6" w:rsidRPr="000E3FF3" w:rsidTr="00DA7CC6">
        <w:trPr>
          <w:gridAfter w:val="1"/>
          <w:wAfter w:w="182" w:type="dxa"/>
          <w:trHeight w:val="367"/>
        </w:trPr>
        <w:tc>
          <w:tcPr>
            <w:tcW w:w="5794" w:type="dxa"/>
            <w:vAlign w:val="bottom"/>
          </w:tcPr>
          <w:p w:rsidR="00DA7CC6" w:rsidRPr="000E3FF3" w:rsidRDefault="00DA7CC6" w:rsidP="00DA7CC6">
            <w:pPr>
              <w:spacing w:line="360" w:lineRule="auto"/>
              <w:rPr>
                <w:rFonts w:ascii="Arial" w:hAnsi="Arial" w:cs="Arial"/>
              </w:rPr>
            </w:pPr>
            <w:r w:rsidRPr="000E3FF3">
              <w:rPr>
                <w:rFonts w:ascii="Arial" w:hAnsi="Arial" w:cs="Arial"/>
                <w:sz w:val="22"/>
                <w:szCs w:val="22"/>
              </w:rPr>
              <w:t>Signed on behalf of the provider</w:t>
            </w:r>
          </w:p>
        </w:tc>
        <w:tc>
          <w:tcPr>
            <w:tcW w:w="3681" w:type="dxa"/>
            <w:gridSpan w:val="2"/>
            <w:tcBorders>
              <w:bottom w:val="single" w:sz="4" w:space="0" w:color="7030A0"/>
            </w:tcBorders>
            <w:vAlign w:val="bottom"/>
          </w:tcPr>
          <w:p w:rsidR="00DA7CC6" w:rsidRPr="000E3FF3" w:rsidRDefault="00DA7CC6" w:rsidP="00DA7CC6">
            <w:pPr>
              <w:spacing w:line="360" w:lineRule="auto"/>
              <w:rPr>
                <w:rFonts w:ascii="Arial" w:hAnsi="Arial" w:cs="Arial"/>
                <w:sz w:val="22"/>
                <w:szCs w:val="22"/>
              </w:rPr>
            </w:pPr>
          </w:p>
        </w:tc>
      </w:tr>
      <w:tr w:rsidR="00DA7CC6" w:rsidRPr="000E3FF3" w:rsidTr="00DA7CC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gridAfter w:val="1"/>
          <w:wAfter w:w="182" w:type="dxa"/>
          <w:trHeight w:val="383"/>
        </w:trPr>
        <w:tc>
          <w:tcPr>
            <w:tcW w:w="5794" w:type="dxa"/>
            <w:tcBorders>
              <w:top w:val="nil"/>
              <w:left w:val="nil"/>
              <w:bottom w:val="nil"/>
              <w:right w:val="nil"/>
            </w:tcBorders>
            <w:vAlign w:val="bottom"/>
          </w:tcPr>
          <w:p w:rsidR="00DA7CC6" w:rsidRPr="000E3FF3" w:rsidRDefault="00DA7CC6" w:rsidP="00DA7CC6">
            <w:pPr>
              <w:spacing w:line="360" w:lineRule="auto"/>
              <w:rPr>
                <w:rFonts w:ascii="Arial" w:hAnsi="Arial" w:cs="Arial"/>
              </w:rPr>
            </w:pPr>
            <w:r w:rsidRPr="000E3FF3">
              <w:rPr>
                <w:rFonts w:ascii="Arial" w:hAnsi="Arial" w:cs="Arial"/>
                <w:sz w:val="22"/>
                <w:szCs w:val="22"/>
              </w:rPr>
              <w:t>Name of signatory</w:t>
            </w:r>
          </w:p>
        </w:tc>
        <w:tc>
          <w:tcPr>
            <w:tcW w:w="3681" w:type="dxa"/>
            <w:gridSpan w:val="2"/>
            <w:tcBorders>
              <w:top w:val="single" w:sz="4" w:space="0" w:color="7030A0"/>
              <w:left w:val="nil"/>
              <w:bottom w:val="single" w:sz="4" w:space="0" w:color="7030A0"/>
              <w:right w:val="nil"/>
            </w:tcBorders>
            <w:vAlign w:val="bottom"/>
          </w:tcPr>
          <w:p w:rsidR="00DA7CC6" w:rsidRPr="000E3FF3" w:rsidRDefault="00DA7CC6" w:rsidP="00DA7CC6">
            <w:pPr>
              <w:spacing w:line="360" w:lineRule="auto"/>
              <w:rPr>
                <w:rFonts w:ascii="Arial" w:hAnsi="Arial" w:cs="Arial"/>
                <w:sz w:val="22"/>
                <w:szCs w:val="22"/>
              </w:rPr>
            </w:pPr>
          </w:p>
        </w:tc>
      </w:tr>
      <w:tr w:rsidR="00DA7CC6" w:rsidRPr="000E3FF3" w:rsidTr="00DA7CC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gridAfter w:val="1"/>
          <w:wAfter w:w="182" w:type="dxa"/>
          <w:trHeight w:val="383"/>
        </w:trPr>
        <w:tc>
          <w:tcPr>
            <w:tcW w:w="5794" w:type="dxa"/>
            <w:tcBorders>
              <w:top w:val="nil"/>
              <w:left w:val="nil"/>
              <w:bottom w:val="nil"/>
              <w:right w:val="nil"/>
            </w:tcBorders>
            <w:vAlign w:val="bottom"/>
          </w:tcPr>
          <w:p w:rsidR="00DA7CC6" w:rsidRPr="000E3FF3" w:rsidRDefault="00DA7CC6" w:rsidP="00DA7CC6">
            <w:pPr>
              <w:spacing w:line="360" w:lineRule="auto"/>
              <w:rPr>
                <w:rFonts w:ascii="Arial" w:hAnsi="Arial" w:cs="Arial"/>
              </w:rPr>
            </w:pPr>
            <w:r w:rsidRPr="000E3FF3">
              <w:rPr>
                <w:rFonts w:ascii="Arial" w:hAnsi="Arial" w:cs="Arial"/>
                <w:sz w:val="22"/>
                <w:szCs w:val="22"/>
              </w:rPr>
              <w:t>Role of signatory (e.g. chair, director or owner)</w:t>
            </w:r>
          </w:p>
        </w:tc>
        <w:tc>
          <w:tcPr>
            <w:tcW w:w="3681" w:type="dxa"/>
            <w:gridSpan w:val="2"/>
            <w:tcBorders>
              <w:top w:val="single" w:sz="4" w:space="0" w:color="7030A0"/>
              <w:left w:val="nil"/>
              <w:bottom w:val="single" w:sz="4" w:space="0" w:color="7030A0"/>
              <w:right w:val="nil"/>
            </w:tcBorders>
            <w:vAlign w:val="bottom"/>
          </w:tcPr>
          <w:p w:rsidR="00DA7CC6" w:rsidRPr="000E3FF3" w:rsidRDefault="00DA7CC6" w:rsidP="00DA7CC6">
            <w:pPr>
              <w:spacing w:line="360" w:lineRule="auto"/>
              <w:rPr>
                <w:rFonts w:ascii="Arial" w:hAnsi="Arial" w:cs="Arial"/>
                <w:sz w:val="22"/>
                <w:szCs w:val="22"/>
              </w:rPr>
            </w:pPr>
          </w:p>
        </w:tc>
      </w:tr>
    </w:tbl>
    <w:p w:rsidR="0047404A" w:rsidRPr="000E3FF3" w:rsidRDefault="0047404A" w:rsidP="0047404A">
      <w:pPr>
        <w:pStyle w:val="ListParagraph"/>
        <w:spacing w:line="360" w:lineRule="auto"/>
        <w:ind w:left="0"/>
        <w:rPr>
          <w:rFonts w:ascii="Arial" w:hAnsi="Arial" w:cs="Arial"/>
          <w:b/>
          <w:sz w:val="28"/>
          <w:szCs w:val="28"/>
        </w:rPr>
      </w:pPr>
    </w:p>
    <w:p w:rsidR="00E67432" w:rsidRPr="000E3FF3" w:rsidRDefault="00E67432" w:rsidP="0047404A">
      <w:pPr>
        <w:pStyle w:val="ListParagraph"/>
        <w:spacing w:line="360" w:lineRule="auto"/>
        <w:ind w:left="0"/>
        <w:rPr>
          <w:rFonts w:ascii="Arial" w:hAnsi="Arial" w:cs="Arial"/>
          <w:b/>
          <w:sz w:val="28"/>
          <w:szCs w:val="28"/>
        </w:rPr>
      </w:pPr>
    </w:p>
    <w:p w:rsidR="00E67432" w:rsidRPr="000E3FF3" w:rsidRDefault="00E67432" w:rsidP="0047404A">
      <w:pPr>
        <w:pStyle w:val="ListParagraph"/>
        <w:spacing w:line="360" w:lineRule="auto"/>
        <w:ind w:left="0"/>
        <w:rPr>
          <w:rFonts w:ascii="Arial" w:hAnsi="Arial" w:cs="Arial"/>
          <w:b/>
          <w:sz w:val="28"/>
          <w:szCs w:val="28"/>
        </w:rPr>
      </w:pPr>
    </w:p>
    <w:p w:rsidR="00E67432" w:rsidRPr="000E3FF3" w:rsidRDefault="00E67432" w:rsidP="0047404A">
      <w:pPr>
        <w:pStyle w:val="ListParagraph"/>
        <w:spacing w:line="360" w:lineRule="auto"/>
        <w:ind w:left="0"/>
        <w:rPr>
          <w:rFonts w:ascii="Arial" w:hAnsi="Arial" w:cs="Arial"/>
          <w:b/>
          <w:sz w:val="28"/>
          <w:szCs w:val="28"/>
        </w:rPr>
      </w:pPr>
    </w:p>
    <w:p w:rsidR="00E67432" w:rsidRPr="000E3FF3" w:rsidRDefault="00E67432" w:rsidP="0047404A">
      <w:pPr>
        <w:pStyle w:val="ListParagraph"/>
        <w:spacing w:line="360" w:lineRule="auto"/>
        <w:ind w:left="0"/>
        <w:rPr>
          <w:rFonts w:ascii="Arial" w:hAnsi="Arial" w:cs="Arial"/>
          <w:b/>
          <w:sz w:val="28"/>
          <w:szCs w:val="28"/>
        </w:rPr>
      </w:pPr>
    </w:p>
    <w:p w:rsidR="00E67432" w:rsidRPr="000E3FF3" w:rsidRDefault="00E67432" w:rsidP="0047404A">
      <w:pPr>
        <w:pStyle w:val="ListParagraph"/>
        <w:spacing w:line="360" w:lineRule="auto"/>
        <w:ind w:left="0"/>
        <w:rPr>
          <w:rFonts w:ascii="Arial" w:hAnsi="Arial" w:cs="Arial"/>
          <w:b/>
          <w:sz w:val="28"/>
          <w:szCs w:val="28"/>
        </w:rPr>
      </w:pPr>
    </w:p>
    <w:p w:rsidR="00E67432" w:rsidRPr="000E3FF3" w:rsidRDefault="00E67432" w:rsidP="0047404A">
      <w:pPr>
        <w:pStyle w:val="ListParagraph"/>
        <w:spacing w:line="360" w:lineRule="auto"/>
        <w:ind w:left="0"/>
        <w:rPr>
          <w:rFonts w:ascii="Arial" w:hAnsi="Arial" w:cs="Arial"/>
          <w:b/>
          <w:sz w:val="28"/>
          <w:szCs w:val="28"/>
        </w:rPr>
      </w:pPr>
    </w:p>
    <w:p w:rsidR="00E67432" w:rsidRPr="000E3FF3" w:rsidRDefault="00E67432" w:rsidP="0047404A">
      <w:pPr>
        <w:pStyle w:val="ListParagraph"/>
        <w:spacing w:line="360" w:lineRule="auto"/>
        <w:ind w:left="0"/>
        <w:rPr>
          <w:rFonts w:ascii="Arial" w:hAnsi="Arial" w:cs="Arial"/>
          <w:b/>
          <w:sz w:val="28"/>
          <w:szCs w:val="28"/>
        </w:rPr>
      </w:pPr>
    </w:p>
    <w:p w:rsidR="00E67432" w:rsidRPr="000E3FF3" w:rsidRDefault="00E67432" w:rsidP="0047404A">
      <w:pPr>
        <w:pStyle w:val="ListParagraph"/>
        <w:spacing w:line="360" w:lineRule="auto"/>
        <w:ind w:left="0"/>
        <w:rPr>
          <w:rFonts w:ascii="Arial" w:hAnsi="Arial" w:cs="Arial"/>
          <w:b/>
          <w:sz w:val="28"/>
          <w:szCs w:val="28"/>
        </w:rPr>
      </w:pPr>
    </w:p>
    <w:p w:rsidR="00E67432" w:rsidRPr="000E3FF3" w:rsidRDefault="00E67432" w:rsidP="0047404A">
      <w:pPr>
        <w:pStyle w:val="ListParagraph"/>
        <w:spacing w:line="360" w:lineRule="auto"/>
        <w:ind w:left="0"/>
        <w:rPr>
          <w:rFonts w:ascii="Arial" w:hAnsi="Arial" w:cs="Arial"/>
          <w:b/>
          <w:sz w:val="28"/>
          <w:szCs w:val="28"/>
        </w:rPr>
      </w:pPr>
    </w:p>
    <w:p w:rsidR="00E67432" w:rsidRPr="000E3FF3" w:rsidRDefault="00E67432" w:rsidP="0047404A">
      <w:pPr>
        <w:pStyle w:val="ListParagraph"/>
        <w:spacing w:line="360" w:lineRule="auto"/>
        <w:ind w:left="0"/>
        <w:rPr>
          <w:rFonts w:ascii="Arial" w:hAnsi="Arial" w:cs="Arial"/>
          <w:b/>
          <w:sz w:val="28"/>
          <w:szCs w:val="28"/>
        </w:rPr>
      </w:pPr>
    </w:p>
    <w:p w:rsidR="000E3FF3" w:rsidRPr="000E3FF3" w:rsidRDefault="000E3FF3" w:rsidP="0047404A">
      <w:pPr>
        <w:pStyle w:val="ListParagraph"/>
        <w:spacing w:line="360" w:lineRule="auto"/>
        <w:ind w:left="0"/>
        <w:rPr>
          <w:rFonts w:ascii="Arial" w:hAnsi="Arial" w:cs="Arial"/>
          <w:b/>
          <w:sz w:val="28"/>
          <w:szCs w:val="28"/>
        </w:rPr>
      </w:pPr>
    </w:p>
    <w:p w:rsidR="00DC6634" w:rsidRDefault="00DC6634" w:rsidP="0047404A">
      <w:pPr>
        <w:pStyle w:val="ListParagraph"/>
        <w:spacing w:line="360" w:lineRule="auto"/>
        <w:ind w:left="0"/>
        <w:rPr>
          <w:rFonts w:ascii="Arial" w:hAnsi="Arial" w:cs="Arial"/>
          <w:b/>
          <w:sz w:val="28"/>
          <w:szCs w:val="28"/>
        </w:rPr>
      </w:pPr>
    </w:p>
    <w:p w:rsidR="00DC6634" w:rsidRDefault="00DC6634" w:rsidP="0047404A">
      <w:pPr>
        <w:pStyle w:val="ListParagraph"/>
        <w:spacing w:line="360" w:lineRule="auto"/>
        <w:ind w:left="0"/>
        <w:rPr>
          <w:rFonts w:ascii="Arial" w:hAnsi="Arial" w:cs="Arial"/>
          <w:b/>
          <w:sz w:val="28"/>
          <w:szCs w:val="28"/>
        </w:rPr>
      </w:pPr>
    </w:p>
    <w:p w:rsidR="00DC6634" w:rsidRDefault="00DC6634" w:rsidP="0047404A">
      <w:pPr>
        <w:pStyle w:val="ListParagraph"/>
        <w:spacing w:line="360" w:lineRule="auto"/>
        <w:ind w:left="0"/>
        <w:rPr>
          <w:rFonts w:ascii="Arial" w:hAnsi="Arial" w:cs="Arial"/>
          <w:b/>
          <w:sz w:val="28"/>
          <w:szCs w:val="28"/>
        </w:rPr>
      </w:pPr>
    </w:p>
    <w:p w:rsidR="00076E0F" w:rsidRPr="000E3FF3" w:rsidRDefault="00076E0F" w:rsidP="0047404A">
      <w:pPr>
        <w:pStyle w:val="ListParagraph"/>
        <w:spacing w:line="360" w:lineRule="auto"/>
        <w:ind w:left="0"/>
        <w:rPr>
          <w:rFonts w:ascii="Arial" w:hAnsi="Arial" w:cs="Arial"/>
          <w:b/>
          <w:sz w:val="28"/>
          <w:szCs w:val="28"/>
        </w:rPr>
      </w:pPr>
      <w:r w:rsidRPr="000E3FF3">
        <w:rPr>
          <w:rFonts w:ascii="Arial" w:hAnsi="Arial" w:cs="Arial"/>
          <w:b/>
          <w:sz w:val="28"/>
          <w:szCs w:val="28"/>
        </w:rPr>
        <w:lastRenderedPageBreak/>
        <w:t>Door Security Policy</w:t>
      </w:r>
    </w:p>
    <w:p w:rsidR="00076E0F" w:rsidRPr="000E3FF3" w:rsidRDefault="00076E0F" w:rsidP="0047404A">
      <w:pPr>
        <w:pStyle w:val="ListParagraph"/>
        <w:spacing w:line="360" w:lineRule="auto"/>
        <w:ind w:left="0"/>
        <w:rPr>
          <w:rFonts w:ascii="Arial" w:hAnsi="Arial" w:cs="Arial"/>
          <w:sz w:val="22"/>
          <w:szCs w:val="22"/>
        </w:rPr>
      </w:pPr>
      <w:r w:rsidRPr="000E3FF3">
        <w:rPr>
          <w:rFonts w:ascii="Arial" w:hAnsi="Arial" w:cs="Arial"/>
          <w:sz w:val="22"/>
          <w:szCs w:val="22"/>
        </w:rPr>
        <w:t xml:space="preserve">It is the policy of </w:t>
      </w:r>
      <w:proofErr w:type="spellStart"/>
      <w:r w:rsidRPr="000E3FF3">
        <w:rPr>
          <w:rFonts w:ascii="Arial" w:hAnsi="Arial" w:cs="Arial"/>
          <w:sz w:val="22"/>
          <w:szCs w:val="22"/>
        </w:rPr>
        <w:t>Childville</w:t>
      </w:r>
      <w:proofErr w:type="spellEnd"/>
      <w:r w:rsidRPr="000E3FF3">
        <w:rPr>
          <w:rFonts w:ascii="Arial" w:hAnsi="Arial" w:cs="Arial"/>
          <w:sz w:val="22"/>
          <w:szCs w:val="22"/>
        </w:rPr>
        <w:t xml:space="preserve"> to give a warm welcome to visitors coming to our setting. It goes without saying that the safety of the children attending all our settings and the staff is of utmost importance. </w:t>
      </w:r>
    </w:p>
    <w:p w:rsidR="00076E0F" w:rsidRPr="000E3FF3" w:rsidRDefault="00076E0F" w:rsidP="00076E0F">
      <w:pPr>
        <w:pStyle w:val="ListParagraph"/>
        <w:spacing w:line="360" w:lineRule="auto"/>
        <w:ind w:left="360"/>
        <w:rPr>
          <w:rFonts w:ascii="Arial" w:hAnsi="Arial" w:cs="Arial"/>
          <w:sz w:val="22"/>
          <w:szCs w:val="22"/>
        </w:rPr>
      </w:pPr>
    </w:p>
    <w:p w:rsidR="00076E0F" w:rsidRPr="000E3FF3" w:rsidRDefault="00076E0F" w:rsidP="0047404A">
      <w:pPr>
        <w:pStyle w:val="ListParagraph"/>
        <w:spacing w:line="360" w:lineRule="auto"/>
        <w:ind w:left="0"/>
        <w:rPr>
          <w:rFonts w:ascii="Arial" w:hAnsi="Arial" w:cs="Arial"/>
          <w:sz w:val="22"/>
          <w:szCs w:val="22"/>
        </w:rPr>
      </w:pPr>
      <w:r w:rsidRPr="000E3FF3">
        <w:rPr>
          <w:rFonts w:ascii="Arial" w:hAnsi="Arial" w:cs="Arial"/>
          <w:sz w:val="22"/>
          <w:szCs w:val="22"/>
        </w:rPr>
        <w:t>To this end please note:</w:t>
      </w:r>
    </w:p>
    <w:p w:rsidR="00076E0F" w:rsidRPr="000E3FF3" w:rsidRDefault="00076E0F" w:rsidP="00076E0F">
      <w:pPr>
        <w:pStyle w:val="ListParagraph"/>
        <w:spacing w:line="360" w:lineRule="auto"/>
        <w:ind w:left="360"/>
        <w:rPr>
          <w:rFonts w:ascii="Arial" w:hAnsi="Arial" w:cs="Arial"/>
          <w:sz w:val="22"/>
          <w:szCs w:val="22"/>
        </w:rPr>
      </w:pPr>
    </w:p>
    <w:p w:rsidR="00F70767" w:rsidRPr="000E3FF3" w:rsidRDefault="00076E0F" w:rsidP="00AC030D">
      <w:pPr>
        <w:pStyle w:val="ListParagraph"/>
        <w:numPr>
          <w:ilvl w:val="0"/>
          <w:numId w:val="45"/>
        </w:numPr>
        <w:spacing w:line="360" w:lineRule="auto"/>
        <w:rPr>
          <w:rFonts w:ascii="Arial" w:hAnsi="Arial" w:cs="Arial"/>
          <w:sz w:val="22"/>
          <w:szCs w:val="22"/>
        </w:rPr>
      </w:pPr>
      <w:r w:rsidRPr="000E3FF3">
        <w:rPr>
          <w:rFonts w:ascii="Arial" w:hAnsi="Arial" w:cs="Arial"/>
          <w:sz w:val="22"/>
          <w:szCs w:val="22"/>
        </w:rPr>
        <w:t>Entry to all our settings are kept locked at all times and vi</w:t>
      </w:r>
      <w:r w:rsidR="009F5D75" w:rsidRPr="000E3FF3">
        <w:rPr>
          <w:rFonts w:ascii="Arial" w:hAnsi="Arial" w:cs="Arial"/>
          <w:sz w:val="22"/>
          <w:szCs w:val="22"/>
        </w:rPr>
        <w:t xml:space="preserve">sitors will press the door bell or telephone the centre </w:t>
      </w:r>
      <w:r w:rsidRPr="000E3FF3">
        <w:rPr>
          <w:rFonts w:ascii="Arial" w:hAnsi="Arial" w:cs="Arial"/>
          <w:sz w:val="22"/>
          <w:szCs w:val="22"/>
        </w:rPr>
        <w:t>to gain access.</w:t>
      </w:r>
      <w:r w:rsidR="00F70767" w:rsidRPr="000E3FF3">
        <w:rPr>
          <w:rFonts w:ascii="Arial" w:hAnsi="Arial" w:cs="Arial"/>
          <w:sz w:val="22"/>
          <w:szCs w:val="22"/>
        </w:rPr>
        <w:t xml:space="preserve"> </w:t>
      </w:r>
    </w:p>
    <w:p w:rsidR="00F70767" w:rsidRPr="000E3FF3" w:rsidRDefault="00F70767" w:rsidP="00F70767">
      <w:pPr>
        <w:pStyle w:val="ListParagraph"/>
        <w:numPr>
          <w:ilvl w:val="0"/>
          <w:numId w:val="45"/>
        </w:numPr>
        <w:spacing w:line="360" w:lineRule="auto"/>
        <w:rPr>
          <w:rFonts w:ascii="Arial" w:hAnsi="Arial" w:cs="Arial"/>
          <w:sz w:val="22"/>
          <w:szCs w:val="22"/>
        </w:rPr>
      </w:pPr>
      <w:r w:rsidRPr="000E3FF3">
        <w:rPr>
          <w:rFonts w:ascii="Arial" w:hAnsi="Arial" w:cs="Arial"/>
          <w:sz w:val="22"/>
          <w:szCs w:val="22"/>
        </w:rPr>
        <w:t>Only setting managers and their deputy or senior management are allowed to open the door to visitors at our pre schools</w:t>
      </w:r>
    </w:p>
    <w:p w:rsidR="00F70767" w:rsidRPr="000E3FF3" w:rsidRDefault="00F70767" w:rsidP="00F70767">
      <w:pPr>
        <w:pStyle w:val="ListParagraph"/>
        <w:numPr>
          <w:ilvl w:val="0"/>
          <w:numId w:val="45"/>
        </w:numPr>
        <w:spacing w:line="360" w:lineRule="auto"/>
        <w:rPr>
          <w:rFonts w:ascii="Arial" w:hAnsi="Arial" w:cs="Arial"/>
          <w:sz w:val="22"/>
          <w:szCs w:val="22"/>
        </w:rPr>
      </w:pPr>
      <w:r w:rsidRPr="000E3FF3">
        <w:rPr>
          <w:rFonts w:ascii="Arial" w:hAnsi="Arial" w:cs="Arial"/>
          <w:sz w:val="22"/>
          <w:szCs w:val="22"/>
        </w:rPr>
        <w:t>All staff members are allowed to open the door to parents/carers and visitors at our breakfast and after school clubs and staff members must escort all visitors in and out of the building.</w:t>
      </w:r>
    </w:p>
    <w:p w:rsidR="00F70767" w:rsidRPr="000E3FF3" w:rsidRDefault="00076E0F" w:rsidP="00F70767">
      <w:pPr>
        <w:pStyle w:val="ListParagraph"/>
        <w:numPr>
          <w:ilvl w:val="0"/>
          <w:numId w:val="45"/>
        </w:numPr>
        <w:spacing w:line="360" w:lineRule="auto"/>
        <w:rPr>
          <w:rFonts w:ascii="Arial" w:hAnsi="Arial" w:cs="Arial"/>
          <w:sz w:val="22"/>
          <w:szCs w:val="22"/>
        </w:rPr>
      </w:pPr>
      <w:r w:rsidRPr="000E3FF3">
        <w:rPr>
          <w:rFonts w:ascii="Arial" w:hAnsi="Arial" w:cs="Arial"/>
          <w:sz w:val="22"/>
          <w:szCs w:val="22"/>
        </w:rPr>
        <w:t xml:space="preserve">ALL visitors to the settings should wait to be </w:t>
      </w:r>
      <w:r w:rsidR="009F5D75" w:rsidRPr="000E3FF3">
        <w:rPr>
          <w:rFonts w:ascii="Arial" w:hAnsi="Arial" w:cs="Arial"/>
          <w:sz w:val="22"/>
          <w:szCs w:val="22"/>
        </w:rPr>
        <w:t>admitted. Visitors badge should be</w:t>
      </w:r>
      <w:r w:rsidRPr="000E3FF3">
        <w:rPr>
          <w:rFonts w:ascii="Arial" w:hAnsi="Arial" w:cs="Arial"/>
          <w:sz w:val="22"/>
          <w:szCs w:val="22"/>
        </w:rPr>
        <w:t xml:space="preserve"> issued to official visitors and volunteers staying through the session.</w:t>
      </w:r>
      <w:r w:rsidR="00F70767" w:rsidRPr="000E3FF3">
        <w:rPr>
          <w:rFonts w:ascii="Arial" w:hAnsi="Arial" w:cs="Arial"/>
          <w:sz w:val="22"/>
          <w:szCs w:val="22"/>
        </w:rPr>
        <w:t xml:space="preserve"> </w:t>
      </w:r>
    </w:p>
    <w:p w:rsidR="00F70767" w:rsidRPr="000E3FF3" w:rsidRDefault="00F70767" w:rsidP="00F70767">
      <w:pPr>
        <w:pStyle w:val="ListParagraph"/>
        <w:numPr>
          <w:ilvl w:val="0"/>
          <w:numId w:val="45"/>
        </w:numPr>
        <w:spacing w:line="360" w:lineRule="auto"/>
        <w:rPr>
          <w:rFonts w:ascii="Arial" w:hAnsi="Arial" w:cs="Arial"/>
          <w:sz w:val="22"/>
          <w:szCs w:val="22"/>
        </w:rPr>
      </w:pPr>
      <w:r w:rsidRPr="000E3FF3">
        <w:rPr>
          <w:rFonts w:ascii="Arial" w:hAnsi="Arial" w:cs="Arial"/>
          <w:sz w:val="22"/>
          <w:szCs w:val="22"/>
        </w:rPr>
        <w:t>All official visitor</w:t>
      </w:r>
      <w:r w:rsidR="007A2019" w:rsidRPr="000E3FF3">
        <w:rPr>
          <w:rFonts w:ascii="Arial" w:hAnsi="Arial" w:cs="Arial"/>
          <w:sz w:val="22"/>
          <w:szCs w:val="22"/>
        </w:rPr>
        <w:t>s</w:t>
      </w:r>
      <w:r w:rsidRPr="000E3FF3">
        <w:rPr>
          <w:rFonts w:ascii="Arial" w:hAnsi="Arial" w:cs="Arial"/>
          <w:sz w:val="22"/>
          <w:szCs w:val="22"/>
        </w:rPr>
        <w:t xml:space="preserve"> to the setting must show their ID to the manager</w:t>
      </w:r>
      <w:r w:rsidR="007A2019" w:rsidRPr="000E3FF3">
        <w:rPr>
          <w:rFonts w:ascii="Arial" w:hAnsi="Arial" w:cs="Arial"/>
          <w:sz w:val="22"/>
          <w:szCs w:val="22"/>
        </w:rPr>
        <w:t xml:space="preserve"> or staff member</w:t>
      </w:r>
      <w:r w:rsidRPr="000E3FF3">
        <w:rPr>
          <w:rFonts w:ascii="Arial" w:hAnsi="Arial" w:cs="Arial"/>
          <w:sz w:val="22"/>
          <w:szCs w:val="22"/>
        </w:rPr>
        <w:t xml:space="preserve"> before they can be allowed in</w:t>
      </w:r>
      <w:r w:rsidR="007A2019" w:rsidRPr="000E3FF3">
        <w:rPr>
          <w:rFonts w:ascii="Arial" w:hAnsi="Arial" w:cs="Arial"/>
          <w:sz w:val="22"/>
          <w:szCs w:val="22"/>
        </w:rPr>
        <w:t>to</w:t>
      </w:r>
      <w:r w:rsidRPr="000E3FF3">
        <w:rPr>
          <w:rFonts w:ascii="Arial" w:hAnsi="Arial" w:cs="Arial"/>
          <w:sz w:val="22"/>
          <w:szCs w:val="22"/>
        </w:rPr>
        <w:t xml:space="preserve"> the setting.</w:t>
      </w:r>
    </w:p>
    <w:p w:rsidR="009F5D75" w:rsidRPr="000E3FF3" w:rsidRDefault="009F5D75" w:rsidP="009F5D75">
      <w:pPr>
        <w:pStyle w:val="ListParagraph"/>
        <w:numPr>
          <w:ilvl w:val="0"/>
          <w:numId w:val="45"/>
        </w:numPr>
        <w:spacing w:line="360" w:lineRule="auto"/>
        <w:rPr>
          <w:rFonts w:ascii="Arial" w:hAnsi="Arial" w:cs="Arial"/>
          <w:sz w:val="22"/>
          <w:szCs w:val="22"/>
        </w:rPr>
      </w:pPr>
      <w:r w:rsidRPr="000E3FF3">
        <w:rPr>
          <w:rFonts w:ascii="Arial" w:hAnsi="Arial" w:cs="Arial"/>
          <w:sz w:val="22"/>
          <w:szCs w:val="22"/>
        </w:rPr>
        <w:t xml:space="preserve"> All visitors will be asked to sign a visitor</w:t>
      </w:r>
      <w:r w:rsidR="007A2019" w:rsidRPr="000E3FF3">
        <w:rPr>
          <w:rFonts w:ascii="Arial" w:hAnsi="Arial" w:cs="Arial"/>
          <w:sz w:val="22"/>
          <w:szCs w:val="22"/>
        </w:rPr>
        <w:t>’</w:t>
      </w:r>
      <w:r w:rsidRPr="000E3FF3">
        <w:rPr>
          <w:rFonts w:ascii="Arial" w:hAnsi="Arial" w:cs="Arial"/>
          <w:sz w:val="22"/>
          <w:szCs w:val="22"/>
        </w:rPr>
        <w:t>s book.</w:t>
      </w:r>
    </w:p>
    <w:p w:rsidR="00076E0F" w:rsidRPr="000E3FF3" w:rsidRDefault="009F5D75" w:rsidP="00F70767">
      <w:pPr>
        <w:pStyle w:val="ListParagraph"/>
        <w:numPr>
          <w:ilvl w:val="0"/>
          <w:numId w:val="45"/>
        </w:numPr>
        <w:spacing w:line="360" w:lineRule="auto"/>
        <w:rPr>
          <w:rFonts w:ascii="Arial" w:hAnsi="Arial" w:cs="Arial"/>
          <w:sz w:val="22"/>
          <w:szCs w:val="22"/>
        </w:rPr>
      </w:pPr>
      <w:r w:rsidRPr="000E3FF3">
        <w:rPr>
          <w:rFonts w:ascii="Arial" w:hAnsi="Arial" w:cs="Arial"/>
          <w:sz w:val="22"/>
          <w:szCs w:val="22"/>
        </w:rPr>
        <w:t xml:space="preserve">Visitors must be </w:t>
      </w:r>
      <w:r w:rsidR="00F70767" w:rsidRPr="000E3FF3">
        <w:rPr>
          <w:rFonts w:ascii="Arial" w:hAnsi="Arial" w:cs="Arial"/>
          <w:sz w:val="22"/>
          <w:szCs w:val="22"/>
        </w:rPr>
        <w:t>shown</w:t>
      </w:r>
      <w:r w:rsidRPr="000E3FF3">
        <w:rPr>
          <w:rFonts w:ascii="Arial" w:hAnsi="Arial" w:cs="Arial"/>
          <w:sz w:val="22"/>
          <w:szCs w:val="22"/>
        </w:rPr>
        <w:t xml:space="preserve"> the </w:t>
      </w:r>
      <w:r w:rsidR="00500E31" w:rsidRPr="000E3FF3">
        <w:rPr>
          <w:rFonts w:ascii="Arial" w:hAnsi="Arial" w:cs="Arial"/>
          <w:sz w:val="22"/>
          <w:szCs w:val="22"/>
        </w:rPr>
        <w:t>setting</w:t>
      </w:r>
      <w:r w:rsidRPr="000E3FF3">
        <w:rPr>
          <w:rFonts w:ascii="Arial" w:hAnsi="Arial" w:cs="Arial"/>
          <w:sz w:val="22"/>
          <w:szCs w:val="22"/>
        </w:rPr>
        <w:t xml:space="preserve"> health</w:t>
      </w:r>
      <w:r w:rsidR="00E67432" w:rsidRPr="000E3FF3">
        <w:rPr>
          <w:rFonts w:ascii="Arial" w:hAnsi="Arial" w:cs="Arial"/>
          <w:sz w:val="22"/>
          <w:szCs w:val="22"/>
        </w:rPr>
        <w:t xml:space="preserve"> and safety routine (i.e. </w:t>
      </w:r>
      <w:r w:rsidR="00500E31" w:rsidRPr="000E3FF3">
        <w:rPr>
          <w:rFonts w:ascii="Arial" w:hAnsi="Arial" w:cs="Arial"/>
          <w:sz w:val="22"/>
          <w:szCs w:val="22"/>
        </w:rPr>
        <w:t>toilet, fire</w:t>
      </w:r>
      <w:r w:rsidR="00F70767" w:rsidRPr="000E3FF3">
        <w:rPr>
          <w:rFonts w:ascii="Arial" w:hAnsi="Arial" w:cs="Arial"/>
          <w:sz w:val="22"/>
          <w:szCs w:val="22"/>
        </w:rPr>
        <w:t xml:space="preserve"> exits, fire</w:t>
      </w:r>
      <w:r w:rsidR="00500E31" w:rsidRPr="000E3FF3">
        <w:rPr>
          <w:rFonts w:ascii="Arial" w:hAnsi="Arial" w:cs="Arial"/>
          <w:sz w:val="22"/>
          <w:szCs w:val="22"/>
        </w:rPr>
        <w:t xml:space="preserve"> drill planned for the day).</w:t>
      </w:r>
      <w:r w:rsidRPr="000E3FF3">
        <w:rPr>
          <w:rFonts w:ascii="Arial" w:hAnsi="Arial" w:cs="Arial"/>
          <w:sz w:val="22"/>
          <w:szCs w:val="22"/>
        </w:rPr>
        <w:t xml:space="preserve"> </w:t>
      </w:r>
    </w:p>
    <w:p w:rsidR="00076E0F" w:rsidRPr="000E3FF3" w:rsidRDefault="00076E0F" w:rsidP="00AC030D">
      <w:pPr>
        <w:pStyle w:val="ListParagraph"/>
        <w:numPr>
          <w:ilvl w:val="0"/>
          <w:numId w:val="45"/>
        </w:numPr>
        <w:spacing w:line="360" w:lineRule="auto"/>
        <w:rPr>
          <w:rFonts w:ascii="Arial" w:hAnsi="Arial" w:cs="Arial"/>
          <w:sz w:val="22"/>
          <w:szCs w:val="22"/>
        </w:rPr>
      </w:pPr>
      <w:r w:rsidRPr="000E3FF3">
        <w:rPr>
          <w:rFonts w:ascii="Arial" w:hAnsi="Arial" w:cs="Arial"/>
          <w:sz w:val="22"/>
          <w:szCs w:val="22"/>
        </w:rPr>
        <w:t>Parents or visitors entering the setting should not answer door or let anyone in or hold the</w:t>
      </w:r>
      <w:r w:rsidR="007A2019" w:rsidRPr="000E3FF3">
        <w:rPr>
          <w:rFonts w:ascii="Arial" w:hAnsi="Arial" w:cs="Arial"/>
          <w:sz w:val="22"/>
          <w:szCs w:val="22"/>
        </w:rPr>
        <w:t xml:space="preserve"> door open for anyone entering </w:t>
      </w:r>
      <w:r w:rsidRPr="000E3FF3">
        <w:rPr>
          <w:rFonts w:ascii="Arial" w:hAnsi="Arial" w:cs="Arial"/>
          <w:sz w:val="22"/>
          <w:szCs w:val="22"/>
        </w:rPr>
        <w:t>(even if you know them).</w:t>
      </w:r>
    </w:p>
    <w:p w:rsidR="00076E0F" w:rsidRPr="000E3FF3" w:rsidRDefault="00076E0F" w:rsidP="00AC030D">
      <w:pPr>
        <w:pStyle w:val="ListParagraph"/>
        <w:numPr>
          <w:ilvl w:val="0"/>
          <w:numId w:val="45"/>
        </w:numPr>
        <w:spacing w:line="360" w:lineRule="auto"/>
        <w:rPr>
          <w:rFonts w:ascii="Arial" w:hAnsi="Arial" w:cs="Arial"/>
          <w:sz w:val="22"/>
          <w:szCs w:val="22"/>
        </w:rPr>
      </w:pPr>
      <w:r w:rsidRPr="000E3FF3">
        <w:rPr>
          <w:rFonts w:ascii="Arial" w:hAnsi="Arial" w:cs="Arial"/>
          <w:sz w:val="22"/>
          <w:szCs w:val="22"/>
        </w:rPr>
        <w:t>Password an</w:t>
      </w:r>
      <w:r w:rsidR="00E67432" w:rsidRPr="000E3FF3">
        <w:rPr>
          <w:rFonts w:ascii="Arial" w:hAnsi="Arial" w:cs="Arial"/>
          <w:sz w:val="22"/>
          <w:szCs w:val="22"/>
        </w:rPr>
        <w:t xml:space="preserve">d names will be asked for, if a </w:t>
      </w:r>
      <w:r w:rsidRPr="000E3FF3">
        <w:rPr>
          <w:rFonts w:ascii="Arial" w:hAnsi="Arial" w:cs="Arial"/>
          <w:sz w:val="22"/>
          <w:szCs w:val="22"/>
        </w:rPr>
        <w:t>staff</w:t>
      </w:r>
      <w:r w:rsidR="00E67432" w:rsidRPr="000E3FF3">
        <w:rPr>
          <w:rFonts w:ascii="Arial" w:hAnsi="Arial" w:cs="Arial"/>
          <w:sz w:val="22"/>
          <w:szCs w:val="22"/>
        </w:rPr>
        <w:t xml:space="preserve"> member</w:t>
      </w:r>
      <w:r w:rsidRPr="000E3FF3">
        <w:rPr>
          <w:rFonts w:ascii="Arial" w:hAnsi="Arial" w:cs="Arial"/>
          <w:sz w:val="22"/>
          <w:szCs w:val="22"/>
        </w:rPr>
        <w:t xml:space="preserve"> do not recognise an adult picking up a child. Please ring the setting if there are any changes to your collection arrangements. We may ring to confirm.  Please see our Arrivals and Departure policy for more information.</w:t>
      </w:r>
    </w:p>
    <w:p w:rsidR="00E67432" w:rsidRPr="000E3FF3" w:rsidRDefault="00E67432" w:rsidP="00E67432">
      <w:pPr>
        <w:pStyle w:val="ListParagraph"/>
        <w:spacing w:line="360" w:lineRule="auto"/>
        <w:rPr>
          <w:rFonts w:ascii="Arial" w:hAnsi="Arial" w:cs="Arial"/>
          <w:sz w:val="22"/>
          <w:szCs w:val="22"/>
        </w:rPr>
      </w:pPr>
    </w:p>
    <w:tbl>
      <w:tblPr>
        <w:tblW w:w="5000" w:type="pct"/>
        <w:tblLook w:val="01E0"/>
      </w:tblPr>
      <w:tblGrid>
        <w:gridCol w:w="4495"/>
        <w:gridCol w:w="3404"/>
        <w:gridCol w:w="1870"/>
      </w:tblGrid>
      <w:tr w:rsidR="00E67432" w:rsidRPr="000E3FF3" w:rsidTr="00195EBA">
        <w:tc>
          <w:tcPr>
            <w:tcW w:w="2301" w:type="pct"/>
          </w:tcPr>
          <w:p w:rsidR="00E67432" w:rsidRPr="000E3FF3" w:rsidRDefault="00E67432" w:rsidP="00195EBA">
            <w:pPr>
              <w:spacing w:line="360" w:lineRule="auto"/>
              <w:rPr>
                <w:rFonts w:ascii="Arial" w:hAnsi="Arial" w:cs="Arial"/>
              </w:rPr>
            </w:pPr>
            <w:r w:rsidRPr="000E3FF3">
              <w:rPr>
                <w:rFonts w:ascii="Arial" w:hAnsi="Arial" w:cs="Arial"/>
                <w:sz w:val="22"/>
                <w:szCs w:val="22"/>
              </w:rPr>
              <w:t>This policy was adopted at a meeting of</w:t>
            </w:r>
          </w:p>
        </w:tc>
        <w:tc>
          <w:tcPr>
            <w:tcW w:w="1742" w:type="pct"/>
            <w:tcBorders>
              <w:bottom w:val="single" w:sz="4" w:space="0" w:color="7030A0"/>
            </w:tcBorders>
            <w:shd w:val="clear" w:color="auto" w:fill="auto"/>
          </w:tcPr>
          <w:p w:rsidR="00E67432" w:rsidRPr="000E3FF3" w:rsidRDefault="00E67432" w:rsidP="00195EBA">
            <w:pPr>
              <w:spacing w:line="360" w:lineRule="auto"/>
              <w:rPr>
                <w:rFonts w:ascii="Arial" w:hAnsi="Arial" w:cs="Arial"/>
              </w:rPr>
            </w:pPr>
          </w:p>
        </w:tc>
        <w:tc>
          <w:tcPr>
            <w:tcW w:w="957" w:type="pct"/>
          </w:tcPr>
          <w:p w:rsidR="00E67432" w:rsidRPr="000E3FF3" w:rsidRDefault="00E67432" w:rsidP="00195EBA">
            <w:pPr>
              <w:spacing w:line="360" w:lineRule="auto"/>
              <w:rPr>
                <w:rFonts w:ascii="Arial" w:hAnsi="Arial" w:cs="Arial"/>
                <w:i/>
              </w:rPr>
            </w:pPr>
            <w:r w:rsidRPr="000E3FF3">
              <w:rPr>
                <w:rFonts w:ascii="Arial" w:hAnsi="Arial" w:cs="Arial"/>
                <w:i/>
                <w:sz w:val="22"/>
                <w:szCs w:val="22"/>
              </w:rPr>
              <w:t>(name of provider)</w:t>
            </w:r>
          </w:p>
        </w:tc>
      </w:tr>
      <w:tr w:rsidR="00E67432" w:rsidRPr="000E3FF3" w:rsidTr="00195EBA">
        <w:tc>
          <w:tcPr>
            <w:tcW w:w="2301" w:type="pct"/>
          </w:tcPr>
          <w:p w:rsidR="00E67432" w:rsidRPr="000E3FF3" w:rsidRDefault="00E67432" w:rsidP="00195EBA">
            <w:pPr>
              <w:spacing w:line="360" w:lineRule="auto"/>
              <w:rPr>
                <w:rFonts w:ascii="Arial" w:hAnsi="Arial" w:cs="Arial"/>
              </w:rPr>
            </w:pPr>
            <w:r w:rsidRPr="000E3FF3">
              <w:rPr>
                <w:rFonts w:ascii="Arial" w:hAnsi="Arial" w:cs="Arial"/>
                <w:sz w:val="22"/>
                <w:szCs w:val="22"/>
              </w:rPr>
              <w:t>Held on</w:t>
            </w:r>
          </w:p>
        </w:tc>
        <w:tc>
          <w:tcPr>
            <w:tcW w:w="1742" w:type="pct"/>
            <w:tcBorders>
              <w:top w:val="single" w:sz="4" w:space="0" w:color="7030A0"/>
              <w:bottom w:val="single" w:sz="4" w:space="0" w:color="7030A0"/>
            </w:tcBorders>
          </w:tcPr>
          <w:p w:rsidR="00E67432" w:rsidRPr="000E3FF3" w:rsidRDefault="00E67432" w:rsidP="00195EBA">
            <w:pPr>
              <w:spacing w:line="360" w:lineRule="auto"/>
              <w:rPr>
                <w:rFonts w:ascii="Arial" w:hAnsi="Arial" w:cs="Arial"/>
              </w:rPr>
            </w:pPr>
          </w:p>
        </w:tc>
        <w:tc>
          <w:tcPr>
            <w:tcW w:w="957" w:type="pct"/>
          </w:tcPr>
          <w:p w:rsidR="00E67432" w:rsidRPr="000E3FF3" w:rsidRDefault="00E67432" w:rsidP="00195EBA">
            <w:pPr>
              <w:spacing w:line="360" w:lineRule="auto"/>
              <w:rPr>
                <w:rFonts w:ascii="Arial" w:hAnsi="Arial" w:cs="Arial"/>
                <w:i/>
              </w:rPr>
            </w:pPr>
            <w:r w:rsidRPr="000E3FF3">
              <w:rPr>
                <w:rFonts w:ascii="Arial" w:hAnsi="Arial" w:cs="Arial"/>
                <w:i/>
                <w:sz w:val="22"/>
                <w:szCs w:val="22"/>
              </w:rPr>
              <w:t>(date)</w:t>
            </w:r>
          </w:p>
        </w:tc>
      </w:tr>
      <w:tr w:rsidR="00E67432" w:rsidRPr="000E3FF3" w:rsidTr="00195EBA">
        <w:tc>
          <w:tcPr>
            <w:tcW w:w="2301" w:type="pct"/>
          </w:tcPr>
          <w:p w:rsidR="00E67432" w:rsidRPr="000E3FF3" w:rsidRDefault="00E67432" w:rsidP="00195EBA">
            <w:pPr>
              <w:spacing w:line="360" w:lineRule="auto"/>
              <w:rPr>
                <w:rFonts w:ascii="Arial" w:hAnsi="Arial" w:cs="Arial"/>
              </w:rPr>
            </w:pPr>
            <w:r w:rsidRPr="000E3FF3">
              <w:rPr>
                <w:rFonts w:ascii="Arial" w:hAnsi="Arial" w:cs="Arial"/>
                <w:sz w:val="22"/>
                <w:szCs w:val="22"/>
              </w:rPr>
              <w:t>Date to be reviewed</w:t>
            </w:r>
          </w:p>
        </w:tc>
        <w:tc>
          <w:tcPr>
            <w:tcW w:w="1742" w:type="pct"/>
            <w:tcBorders>
              <w:top w:val="single" w:sz="4" w:space="0" w:color="7030A0"/>
              <w:bottom w:val="single" w:sz="4" w:space="0" w:color="7030A0"/>
            </w:tcBorders>
          </w:tcPr>
          <w:p w:rsidR="00E67432" w:rsidRPr="000E3FF3" w:rsidRDefault="00E67432" w:rsidP="00195EBA">
            <w:pPr>
              <w:spacing w:line="360" w:lineRule="auto"/>
              <w:rPr>
                <w:rFonts w:ascii="Arial" w:hAnsi="Arial" w:cs="Arial"/>
              </w:rPr>
            </w:pPr>
          </w:p>
        </w:tc>
        <w:tc>
          <w:tcPr>
            <w:tcW w:w="957" w:type="pct"/>
          </w:tcPr>
          <w:p w:rsidR="00E67432" w:rsidRPr="000E3FF3" w:rsidRDefault="00E67432" w:rsidP="00195EBA">
            <w:pPr>
              <w:spacing w:line="360" w:lineRule="auto"/>
              <w:rPr>
                <w:rFonts w:ascii="Arial" w:hAnsi="Arial" w:cs="Arial"/>
                <w:i/>
              </w:rPr>
            </w:pPr>
            <w:r w:rsidRPr="000E3FF3">
              <w:rPr>
                <w:rFonts w:ascii="Arial" w:hAnsi="Arial" w:cs="Arial"/>
                <w:i/>
                <w:sz w:val="22"/>
                <w:szCs w:val="22"/>
              </w:rPr>
              <w:t>(date)</w:t>
            </w:r>
          </w:p>
        </w:tc>
      </w:tr>
      <w:tr w:rsidR="00E67432" w:rsidRPr="000E3FF3" w:rsidTr="00195EBA">
        <w:tc>
          <w:tcPr>
            <w:tcW w:w="2301" w:type="pct"/>
          </w:tcPr>
          <w:p w:rsidR="00E67432" w:rsidRPr="000E3FF3" w:rsidRDefault="00E67432" w:rsidP="00195EBA">
            <w:pPr>
              <w:spacing w:line="360" w:lineRule="auto"/>
              <w:rPr>
                <w:rFonts w:ascii="Arial" w:hAnsi="Arial" w:cs="Arial"/>
              </w:rPr>
            </w:pPr>
            <w:r w:rsidRPr="000E3FF3">
              <w:rPr>
                <w:rFonts w:ascii="Arial" w:hAnsi="Arial" w:cs="Arial"/>
                <w:sz w:val="22"/>
                <w:szCs w:val="22"/>
              </w:rPr>
              <w:t>Signed on behalf of the provider</w:t>
            </w:r>
          </w:p>
        </w:tc>
        <w:tc>
          <w:tcPr>
            <w:tcW w:w="2699" w:type="pct"/>
            <w:gridSpan w:val="2"/>
            <w:tcBorders>
              <w:bottom w:val="single" w:sz="4" w:space="0" w:color="7030A0"/>
            </w:tcBorders>
          </w:tcPr>
          <w:p w:rsidR="00E67432" w:rsidRPr="000E3FF3" w:rsidRDefault="00E67432" w:rsidP="00195EBA">
            <w:pPr>
              <w:spacing w:line="360" w:lineRule="auto"/>
              <w:rPr>
                <w:rFonts w:ascii="Arial" w:hAnsi="Arial" w:cs="Arial"/>
              </w:rPr>
            </w:pPr>
          </w:p>
        </w:tc>
      </w:tr>
      <w:tr w:rsidR="00E67432" w:rsidRPr="000E3FF3" w:rsidTr="00195EB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301" w:type="pct"/>
            <w:tcBorders>
              <w:top w:val="nil"/>
              <w:left w:val="nil"/>
              <w:bottom w:val="nil"/>
              <w:right w:val="nil"/>
            </w:tcBorders>
          </w:tcPr>
          <w:p w:rsidR="00E67432" w:rsidRPr="000E3FF3" w:rsidRDefault="00E67432" w:rsidP="00195EBA">
            <w:pPr>
              <w:spacing w:line="360" w:lineRule="auto"/>
              <w:rPr>
                <w:rFonts w:ascii="Arial" w:hAnsi="Arial" w:cs="Arial"/>
              </w:rPr>
            </w:pPr>
            <w:r w:rsidRPr="000E3FF3">
              <w:rPr>
                <w:rFonts w:ascii="Arial" w:hAnsi="Arial" w:cs="Arial"/>
                <w:sz w:val="22"/>
                <w:szCs w:val="22"/>
              </w:rPr>
              <w:t>Name of signatory</w:t>
            </w:r>
          </w:p>
        </w:tc>
        <w:tc>
          <w:tcPr>
            <w:tcW w:w="2699" w:type="pct"/>
            <w:gridSpan w:val="2"/>
            <w:tcBorders>
              <w:top w:val="single" w:sz="4" w:space="0" w:color="7030A0"/>
              <w:left w:val="nil"/>
              <w:bottom w:val="single" w:sz="4" w:space="0" w:color="7030A0"/>
              <w:right w:val="nil"/>
            </w:tcBorders>
          </w:tcPr>
          <w:p w:rsidR="00E67432" w:rsidRPr="000E3FF3" w:rsidRDefault="00E67432" w:rsidP="00195EBA">
            <w:pPr>
              <w:spacing w:line="360" w:lineRule="auto"/>
              <w:rPr>
                <w:rFonts w:ascii="Arial" w:hAnsi="Arial" w:cs="Arial"/>
              </w:rPr>
            </w:pPr>
          </w:p>
        </w:tc>
      </w:tr>
      <w:tr w:rsidR="00E67432" w:rsidRPr="000E3FF3" w:rsidTr="00195EB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301" w:type="pct"/>
            <w:tcBorders>
              <w:top w:val="nil"/>
              <w:left w:val="nil"/>
              <w:bottom w:val="nil"/>
              <w:right w:val="nil"/>
            </w:tcBorders>
          </w:tcPr>
          <w:p w:rsidR="00E67432" w:rsidRPr="000E3FF3" w:rsidRDefault="00E67432" w:rsidP="00195EBA">
            <w:pPr>
              <w:spacing w:line="360" w:lineRule="auto"/>
              <w:rPr>
                <w:rFonts w:ascii="Arial" w:hAnsi="Arial" w:cs="Arial"/>
              </w:rPr>
            </w:pPr>
            <w:r w:rsidRPr="000E3FF3">
              <w:rPr>
                <w:rFonts w:ascii="Arial" w:hAnsi="Arial" w:cs="Arial"/>
                <w:sz w:val="22"/>
                <w:szCs w:val="22"/>
              </w:rPr>
              <w:t>Role of signatory (e.g. chair, director or owner)</w:t>
            </w:r>
          </w:p>
        </w:tc>
        <w:tc>
          <w:tcPr>
            <w:tcW w:w="2699" w:type="pct"/>
            <w:gridSpan w:val="2"/>
            <w:tcBorders>
              <w:top w:val="single" w:sz="4" w:space="0" w:color="7030A0"/>
              <w:left w:val="nil"/>
              <w:bottom w:val="single" w:sz="4" w:space="0" w:color="7030A0"/>
              <w:right w:val="nil"/>
            </w:tcBorders>
          </w:tcPr>
          <w:p w:rsidR="00E67432" w:rsidRPr="000E3FF3" w:rsidRDefault="00E67432" w:rsidP="00195EBA">
            <w:pPr>
              <w:spacing w:line="360" w:lineRule="auto"/>
              <w:rPr>
                <w:rFonts w:ascii="Arial" w:hAnsi="Arial" w:cs="Arial"/>
              </w:rPr>
            </w:pPr>
          </w:p>
        </w:tc>
      </w:tr>
    </w:tbl>
    <w:p w:rsidR="00E67432" w:rsidRPr="000E3FF3" w:rsidRDefault="00E67432" w:rsidP="002B796D">
      <w:pPr>
        <w:rPr>
          <w:rFonts w:ascii="Arial" w:hAnsi="Arial" w:cs="Arial"/>
          <w:b/>
          <w:sz w:val="28"/>
          <w:szCs w:val="28"/>
        </w:rPr>
      </w:pPr>
    </w:p>
    <w:p w:rsidR="00E67432" w:rsidRPr="000E3FF3" w:rsidRDefault="00E67432" w:rsidP="00E67432">
      <w:pPr>
        <w:pStyle w:val="Default"/>
        <w:rPr>
          <w:rFonts w:ascii="Arial" w:hAnsi="Arial" w:cs="Arial"/>
          <w:b/>
          <w:sz w:val="28"/>
          <w:szCs w:val="28"/>
        </w:rPr>
      </w:pPr>
      <w:r w:rsidRPr="000E3FF3">
        <w:rPr>
          <w:rFonts w:ascii="Arial" w:hAnsi="Arial" w:cs="Arial"/>
          <w:b/>
          <w:sz w:val="28"/>
          <w:szCs w:val="28"/>
        </w:rPr>
        <w:lastRenderedPageBreak/>
        <w:t>Dummy Policy &amp; Procedure (pre-school setting)</w:t>
      </w:r>
    </w:p>
    <w:p w:rsidR="00E67432" w:rsidRPr="000E3FF3" w:rsidRDefault="00E67432" w:rsidP="00E67432">
      <w:pPr>
        <w:pStyle w:val="Default"/>
        <w:rPr>
          <w:rFonts w:ascii="Arial" w:hAnsi="Arial" w:cs="Arial"/>
        </w:rPr>
      </w:pPr>
    </w:p>
    <w:p w:rsidR="00E67432" w:rsidRPr="000E3FF3" w:rsidRDefault="00E67432" w:rsidP="00E67432">
      <w:pPr>
        <w:pStyle w:val="Default"/>
        <w:rPr>
          <w:rFonts w:ascii="Arial" w:hAnsi="Arial" w:cs="Arial"/>
          <w:sz w:val="22"/>
          <w:szCs w:val="22"/>
        </w:rPr>
      </w:pPr>
      <w:r w:rsidRPr="000E3FF3">
        <w:rPr>
          <w:rFonts w:ascii="Arial" w:hAnsi="Arial" w:cs="Arial"/>
          <w:sz w:val="22"/>
          <w:szCs w:val="22"/>
        </w:rPr>
        <w:t xml:space="preserve">Babies and young children spend lots of time making sounds and exploring their mouths and voices before they begin to use words. In doing so they are not only practising and developing the skills needed for speech but they also encourage other people in the world to notice them and communicate with them. </w:t>
      </w:r>
    </w:p>
    <w:p w:rsidR="00E67432" w:rsidRPr="000E3FF3" w:rsidRDefault="00E67432" w:rsidP="00E67432">
      <w:pPr>
        <w:pStyle w:val="Default"/>
        <w:rPr>
          <w:rFonts w:ascii="Arial" w:hAnsi="Arial" w:cs="Arial"/>
          <w:sz w:val="22"/>
          <w:szCs w:val="22"/>
        </w:rPr>
      </w:pPr>
    </w:p>
    <w:p w:rsidR="00E67432" w:rsidRPr="000E3FF3" w:rsidRDefault="00E67432" w:rsidP="00E67432">
      <w:pPr>
        <w:pStyle w:val="Default"/>
        <w:rPr>
          <w:rFonts w:ascii="Arial" w:hAnsi="Arial" w:cs="Arial"/>
          <w:sz w:val="22"/>
          <w:szCs w:val="22"/>
        </w:rPr>
      </w:pPr>
      <w:r w:rsidRPr="000E3FF3">
        <w:rPr>
          <w:rFonts w:ascii="Arial" w:hAnsi="Arial" w:cs="Arial"/>
          <w:sz w:val="22"/>
          <w:szCs w:val="22"/>
        </w:rPr>
        <w:t xml:space="preserve">We have found from experience that children who suck dummies through the day make fewer sounds, gain less experience of using their voices and hear less language from adults around them. </w:t>
      </w:r>
    </w:p>
    <w:p w:rsidR="00E67432" w:rsidRPr="000E3FF3" w:rsidRDefault="00E67432" w:rsidP="00E67432">
      <w:pPr>
        <w:pStyle w:val="Default"/>
        <w:rPr>
          <w:rFonts w:ascii="Arial" w:hAnsi="Arial" w:cs="Arial"/>
          <w:sz w:val="22"/>
          <w:szCs w:val="22"/>
        </w:rPr>
      </w:pPr>
      <w:r w:rsidRPr="000E3FF3">
        <w:rPr>
          <w:rFonts w:ascii="Arial" w:hAnsi="Arial" w:cs="Arial"/>
          <w:sz w:val="22"/>
          <w:szCs w:val="22"/>
        </w:rPr>
        <w:t xml:space="preserve">If toddlers are allowed to continue to suck a dummy and talk with it in their mouths there is also a risk that the child will learn distorted patterns of speech because the teat prevents normal movement at the front of their mouth these patterns may be difficult to change later on. </w:t>
      </w:r>
    </w:p>
    <w:p w:rsidR="00E67432" w:rsidRPr="000E3FF3" w:rsidRDefault="00E67432" w:rsidP="00E67432">
      <w:pPr>
        <w:pStyle w:val="Default"/>
        <w:rPr>
          <w:rFonts w:ascii="Arial" w:hAnsi="Arial" w:cs="Arial"/>
          <w:sz w:val="22"/>
          <w:szCs w:val="22"/>
        </w:rPr>
      </w:pPr>
      <w:r w:rsidRPr="000E3FF3">
        <w:rPr>
          <w:rFonts w:ascii="Arial" w:hAnsi="Arial" w:cs="Arial"/>
          <w:sz w:val="22"/>
          <w:szCs w:val="22"/>
        </w:rPr>
        <w:t xml:space="preserve">Within a nursery setting where a number of children have dummies it can be hard to ensure that dummies remain hygienic. </w:t>
      </w:r>
    </w:p>
    <w:p w:rsidR="00E67432" w:rsidRPr="000E3FF3" w:rsidRDefault="00E67432" w:rsidP="00E67432">
      <w:pPr>
        <w:pStyle w:val="Default"/>
        <w:rPr>
          <w:rFonts w:ascii="Arial" w:hAnsi="Arial" w:cs="Arial"/>
          <w:sz w:val="22"/>
          <w:szCs w:val="22"/>
        </w:rPr>
      </w:pPr>
    </w:p>
    <w:p w:rsidR="00E67432" w:rsidRPr="000E3FF3" w:rsidRDefault="00E67432" w:rsidP="00E67432">
      <w:pPr>
        <w:pStyle w:val="Default"/>
        <w:rPr>
          <w:rFonts w:ascii="Arial" w:hAnsi="Arial" w:cs="Arial"/>
          <w:sz w:val="22"/>
          <w:szCs w:val="22"/>
        </w:rPr>
      </w:pPr>
      <w:r w:rsidRPr="000E3FF3">
        <w:rPr>
          <w:rFonts w:ascii="Arial" w:hAnsi="Arial" w:cs="Arial"/>
          <w:sz w:val="22"/>
          <w:szCs w:val="22"/>
        </w:rPr>
        <w:t xml:space="preserve">In the belief that proactive steps can be taken to ensure children develop the best speech and language possible and that germs are not spread parents and staff will work together to implement the following policy and procedure: </w:t>
      </w:r>
    </w:p>
    <w:p w:rsidR="00E67432" w:rsidRPr="000E3FF3" w:rsidRDefault="00E67432" w:rsidP="00E67432">
      <w:pPr>
        <w:rPr>
          <w:rFonts w:ascii="Arial" w:hAnsi="Arial" w:cs="Arial"/>
          <w:sz w:val="22"/>
          <w:szCs w:val="22"/>
        </w:rPr>
      </w:pPr>
      <w:r w:rsidRPr="000E3FF3">
        <w:rPr>
          <w:rFonts w:ascii="Arial" w:hAnsi="Arial" w:cs="Arial"/>
          <w:sz w:val="22"/>
          <w:szCs w:val="22"/>
        </w:rPr>
        <w:t>Although a dummy can be a source of comfort when a child is upset and may form part of a child’s settling in routine, it is our policy not  to encourage young children to use dummies at the setting except when parent/carer are settling their child in. When parent/carer is leaving, they must take the dummy away with them.  Staff must remind parent/carer that children are not allowed to walk around in dummies during settling in because of safety risk. The key person will work with parents/carers to help phase out dummies and bottles sensitively taking into account the child’s emotional needs.</w:t>
      </w:r>
    </w:p>
    <w:p w:rsidR="00E67432" w:rsidRPr="000E3FF3" w:rsidRDefault="00E67432" w:rsidP="00E67432">
      <w:pPr>
        <w:pStyle w:val="ListParagraph"/>
        <w:spacing w:line="360" w:lineRule="auto"/>
        <w:ind w:left="360"/>
        <w:jc w:val="both"/>
        <w:rPr>
          <w:rFonts w:ascii="Arial" w:hAnsi="Arial" w:cs="Arial"/>
          <w:b/>
          <w:sz w:val="22"/>
          <w:szCs w:val="22"/>
        </w:rPr>
      </w:pPr>
    </w:p>
    <w:p w:rsidR="00E67432" w:rsidRPr="000E3FF3" w:rsidRDefault="00E67432" w:rsidP="00E67432">
      <w:pPr>
        <w:pStyle w:val="ListParagraph"/>
        <w:spacing w:line="360" w:lineRule="auto"/>
        <w:ind w:left="360"/>
        <w:jc w:val="both"/>
        <w:rPr>
          <w:rFonts w:ascii="Arial" w:hAnsi="Arial" w:cs="Arial"/>
          <w:b/>
          <w:sz w:val="22"/>
          <w:szCs w:val="22"/>
        </w:rPr>
      </w:pPr>
    </w:p>
    <w:p w:rsidR="00E67432" w:rsidRPr="000E3FF3" w:rsidRDefault="00E67432" w:rsidP="00E67432">
      <w:pPr>
        <w:pStyle w:val="ListParagraph"/>
        <w:spacing w:line="360" w:lineRule="auto"/>
        <w:ind w:left="360"/>
        <w:jc w:val="both"/>
        <w:rPr>
          <w:rFonts w:ascii="Arial" w:hAnsi="Arial" w:cs="Arial"/>
          <w:b/>
          <w:sz w:val="22"/>
          <w:szCs w:val="22"/>
        </w:rPr>
      </w:pPr>
    </w:p>
    <w:tbl>
      <w:tblPr>
        <w:tblW w:w="5000" w:type="pct"/>
        <w:tblLook w:val="01E0"/>
      </w:tblPr>
      <w:tblGrid>
        <w:gridCol w:w="4495"/>
        <w:gridCol w:w="3404"/>
        <w:gridCol w:w="1870"/>
      </w:tblGrid>
      <w:tr w:rsidR="00E67432" w:rsidRPr="000E3FF3" w:rsidTr="00195EBA">
        <w:tc>
          <w:tcPr>
            <w:tcW w:w="2301" w:type="pct"/>
          </w:tcPr>
          <w:p w:rsidR="00E67432" w:rsidRPr="000E3FF3" w:rsidRDefault="00E67432" w:rsidP="00195EBA">
            <w:pPr>
              <w:spacing w:line="360" w:lineRule="auto"/>
              <w:rPr>
                <w:rFonts w:ascii="Arial" w:hAnsi="Arial" w:cs="Arial"/>
              </w:rPr>
            </w:pPr>
            <w:r w:rsidRPr="000E3FF3">
              <w:rPr>
                <w:rFonts w:ascii="Arial" w:hAnsi="Arial" w:cs="Arial"/>
                <w:sz w:val="22"/>
                <w:szCs w:val="22"/>
              </w:rPr>
              <w:t>This policy was adopted at a meeting of</w:t>
            </w:r>
          </w:p>
        </w:tc>
        <w:tc>
          <w:tcPr>
            <w:tcW w:w="1742" w:type="pct"/>
            <w:tcBorders>
              <w:bottom w:val="single" w:sz="4" w:space="0" w:color="7030A0"/>
            </w:tcBorders>
            <w:shd w:val="clear" w:color="auto" w:fill="auto"/>
          </w:tcPr>
          <w:p w:rsidR="00E67432" w:rsidRPr="000E3FF3" w:rsidRDefault="00E67432" w:rsidP="00195EBA">
            <w:pPr>
              <w:spacing w:line="360" w:lineRule="auto"/>
              <w:rPr>
                <w:rFonts w:ascii="Arial" w:hAnsi="Arial" w:cs="Arial"/>
              </w:rPr>
            </w:pPr>
          </w:p>
        </w:tc>
        <w:tc>
          <w:tcPr>
            <w:tcW w:w="957" w:type="pct"/>
          </w:tcPr>
          <w:p w:rsidR="00E67432" w:rsidRPr="000E3FF3" w:rsidRDefault="00E67432" w:rsidP="00195EBA">
            <w:pPr>
              <w:spacing w:line="360" w:lineRule="auto"/>
              <w:rPr>
                <w:rFonts w:ascii="Arial" w:hAnsi="Arial" w:cs="Arial"/>
                <w:i/>
              </w:rPr>
            </w:pPr>
            <w:r w:rsidRPr="000E3FF3">
              <w:rPr>
                <w:rFonts w:ascii="Arial" w:hAnsi="Arial" w:cs="Arial"/>
                <w:i/>
                <w:sz w:val="22"/>
                <w:szCs w:val="22"/>
              </w:rPr>
              <w:t>(name of provider)</w:t>
            </w:r>
          </w:p>
        </w:tc>
      </w:tr>
      <w:tr w:rsidR="00E67432" w:rsidRPr="000E3FF3" w:rsidTr="00195EBA">
        <w:tc>
          <w:tcPr>
            <w:tcW w:w="2301" w:type="pct"/>
          </w:tcPr>
          <w:p w:rsidR="00E67432" w:rsidRPr="000E3FF3" w:rsidRDefault="00E67432" w:rsidP="00195EBA">
            <w:pPr>
              <w:spacing w:line="360" w:lineRule="auto"/>
              <w:rPr>
                <w:rFonts w:ascii="Arial" w:hAnsi="Arial" w:cs="Arial"/>
              </w:rPr>
            </w:pPr>
            <w:r w:rsidRPr="000E3FF3">
              <w:rPr>
                <w:rFonts w:ascii="Arial" w:hAnsi="Arial" w:cs="Arial"/>
                <w:sz w:val="22"/>
                <w:szCs w:val="22"/>
              </w:rPr>
              <w:t>Held on</w:t>
            </w:r>
          </w:p>
        </w:tc>
        <w:tc>
          <w:tcPr>
            <w:tcW w:w="1742" w:type="pct"/>
            <w:tcBorders>
              <w:top w:val="single" w:sz="4" w:space="0" w:color="7030A0"/>
              <w:bottom w:val="single" w:sz="4" w:space="0" w:color="7030A0"/>
            </w:tcBorders>
          </w:tcPr>
          <w:p w:rsidR="00E67432" w:rsidRPr="000E3FF3" w:rsidRDefault="00E67432" w:rsidP="00195EBA">
            <w:pPr>
              <w:spacing w:line="360" w:lineRule="auto"/>
              <w:rPr>
                <w:rFonts w:ascii="Arial" w:hAnsi="Arial" w:cs="Arial"/>
              </w:rPr>
            </w:pPr>
          </w:p>
        </w:tc>
        <w:tc>
          <w:tcPr>
            <w:tcW w:w="957" w:type="pct"/>
          </w:tcPr>
          <w:p w:rsidR="00E67432" w:rsidRPr="000E3FF3" w:rsidRDefault="00E67432" w:rsidP="00195EBA">
            <w:pPr>
              <w:spacing w:line="360" w:lineRule="auto"/>
              <w:rPr>
                <w:rFonts w:ascii="Arial" w:hAnsi="Arial" w:cs="Arial"/>
                <w:i/>
              </w:rPr>
            </w:pPr>
            <w:r w:rsidRPr="000E3FF3">
              <w:rPr>
                <w:rFonts w:ascii="Arial" w:hAnsi="Arial" w:cs="Arial"/>
                <w:i/>
                <w:sz w:val="22"/>
                <w:szCs w:val="22"/>
              </w:rPr>
              <w:t>(date)</w:t>
            </w:r>
          </w:p>
        </w:tc>
      </w:tr>
      <w:tr w:rsidR="00E67432" w:rsidRPr="000E3FF3" w:rsidTr="00195EBA">
        <w:tc>
          <w:tcPr>
            <w:tcW w:w="2301" w:type="pct"/>
          </w:tcPr>
          <w:p w:rsidR="00E67432" w:rsidRPr="000E3FF3" w:rsidRDefault="00E67432" w:rsidP="00195EBA">
            <w:pPr>
              <w:spacing w:line="360" w:lineRule="auto"/>
              <w:rPr>
                <w:rFonts w:ascii="Arial" w:hAnsi="Arial" w:cs="Arial"/>
              </w:rPr>
            </w:pPr>
            <w:r w:rsidRPr="000E3FF3">
              <w:rPr>
                <w:rFonts w:ascii="Arial" w:hAnsi="Arial" w:cs="Arial"/>
                <w:sz w:val="22"/>
                <w:szCs w:val="22"/>
              </w:rPr>
              <w:t>Date to be reviewed</w:t>
            </w:r>
          </w:p>
        </w:tc>
        <w:tc>
          <w:tcPr>
            <w:tcW w:w="1742" w:type="pct"/>
            <w:tcBorders>
              <w:top w:val="single" w:sz="4" w:space="0" w:color="7030A0"/>
              <w:bottom w:val="single" w:sz="4" w:space="0" w:color="7030A0"/>
            </w:tcBorders>
          </w:tcPr>
          <w:p w:rsidR="00E67432" w:rsidRPr="000E3FF3" w:rsidRDefault="00E67432" w:rsidP="00195EBA">
            <w:pPr>
              <w:spacing w:line="360" w:lineRule="auto"/>
              <w:rPr>
                <w:rFonts w:ascii="Arial" w:hAnsi="Arial" w:cs="Arial"/>
              </w:rPr>
            </w:pPr>
          </w:p>
        </w:tc>
        <w:tc>
          <w:tcPr>
            <w:tcW w:w="957" w:type="pct"/>
          </w:tcPr>
          <w:p w:rsidR="00E67432" w:rsidRPr="000E3FF3" w:rsidRDefault="00E67432" w:rsidP="00195EBA">
            <w:pPr>
              <w:spacing w:line="360" w:lineRule="auto"/>
              <w:rPr>
                <w:rFonts w:ascii="Arial" w:hAnsi="Arial" w:cs="Arial"/>
                <w:i/>
              </w:rPr>
            </w:pPr>
            <w:r w:rsidRPr="000E3FF3">
              <w:rPr>
                <w:rFonts w:ascii="Arial" w:hAnsi="Arial" w:cs="Arial"/>
                <w:i/>
                <w:sz w:val="22"/>
                <w:szCs w:val="22"/>
              </w:rPr>
              <w:t>(date)</w:t>
            </w:r>
          </w:p>
        </w:tc>
      </w:tr>
      <w:tr w:rsidR="00E67432" w:rsidRPr="000E3FF3" w:rsidTr="00195EBA">
        <w:tc>
          <w:tcPr>
            <w:tcW w:w="2301" w:type="pct"/>
          </w:tcPr>
          <w:p w:rsidR="00E67432" w:rsidRPr="000E3FF3" w:rsidRDefault="00E67432" w:rsidP="00195EBA">
            <w:pPr>
              <w:spacing w:line="360" w:lineRule="auto"/>
              <w:rPr>
                <w:rFonts w:ascii="Arial" w:hAnsi="Arial" w:cs="Arial"/>
              </w:rPr>
            </w:pPr>
            <w:r w:rsidRPr="000E3FF3">
              <w:rPr>
                <w:rFonts w:ascii="Arial" w:hAnsi="Arial" w:cs="Arial"/>
                <w:sz w:val="22"/>
                <w:szCs w:val="22"/>
              </w:rPr>
              <w:t>Signed on behalf of the provider</w:t>
            </w:r>
          </w:p>
        </w:tc>
        <w:tc>
          <w:tcPr>
            <w:tcW w:w="2699" w:type="pct"/>
            <w:gridSpan w:val="2"/>
            <w:tcBorders>
              <w:bottom w:val="single" w:sz="4" w:space="0" w:color="7030A0"/>
            </w:tcBorders>
          </w:tcPr>
          <w:p w:rsidR="00E67432" w:rsidRPr="000E3FF3" w:rsidRDefault="00E67432" w:rsidP="00195EBA">
            <w:pPr>
              <w:spacing w:line="360" w:lineRule="auto"/>
              <w:rPr>
                <w:rFonts w:ascii="Arial" w:hAnsi="Arial" w:cs="Arial"/>
              </w:rPr>
            </w:pPr>
          </w:p>
        </w:tc>
      </w:tr>
      <w:tr w:rsidR="00E67432" w:rsidRPr="000E3FF3" w:rsidTr="00195EB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301" w:type="pct"/>
            <w:tcBorders>
              <w:top w:val="nil"/>
              <w:left w:val="nil"/>
              <w:bottom w:val="nil"/>
              <w:right w:val="nil"/>
            </w:tcBorders>
          </w:tcPr>
          <w:p w:rsidR="00E67432" w:rsidRPr="000E3FF3" w:rsidRDefault="00E67432" w:rsidP="00195EBA">
            <w:pPr>
              <w:spacing w:line="360" w:lineRule="auto"/>
              <w:rPr>
                <w:rFonts w:ascii="Arial" w:hAnsi="Arial" w:cs="Arial"/>
              </w:rPr>
            </w:pPr>
            <w:r w:rsidRPr="000E3FF3">
              <w:rPr>
                <w:rFonts w:ascii="Arial" w:hAnsi="Arial" w:cs="Arial"/>
                <w:sz w:val="22"/>
                <w:szCs w:val="22"/>
              </w:rPr>
              <w:t>Name of signatory</w:t>
            </w:r>
          </w:p>
        </w:tc>
        <w:tc>
          <w:tcPr>
            <w:tcW w:w="2699" w:type="pct"/>
            <w:gridSpan w:val="2"/>
            <w:tcBorders>
              <w:top w:val="single" w:sz="4" w:space="0" w:color="7030A0"/>
              <w:left w:val="nil"/>
              <w:bottom w:val="single" w:sz="4" w:space="0" w:color="7030A0"/>
              <w:right w:val="nil"/>
            </w:tcBorders>
          </w:tcPr>
          <w:p w:rsidR="00E67432" w:rsidRPr="000E3FF3" w:rsidRDefault="00E67432" w:rsidP="00195EBA">
            <w:pPr>
              <w:spacing w:line="360" w:lineRule="auto"/>
              <w:rPr>
                <w:rFonts w:ascii="Arial" w:hAnsi="Arial" w:cs="Arial"/>
              </w:rPr>
            </w:pPr>
          </w:p>
        </w:tc>
      </w:tr>
      <w:tr w:rsidR="00E67432" w:rsidRPr="000E3FF3" w:rsidTr="00195EB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301" w:type="pct"/>
            <w:tcBorders>
              <w:top w:val="nil"/>
              <w:left w:val="nil"/>
              <w:bottom w:val="nil"/>
              <w:right w:val="nil"/>
            </w:tcBorders>
          </w:tcPr>
          <w:p w:rsidR="00E67432" w:rsidRPr="000E3FF3" w:rsidRDefault="00E67432" w:rsidP="00195EBA">
            <w:pPr>
              <w:spacing w:line="360" w:lineRule="auto"/>
              <w:rPr>
                <w:rFonts w:ascii="Arial" w:hAnsi="Arial" w:cs="Arial"/>
              </w:rPr>
            </w:pPr>
            <w:r w:rsidRPr="000E3FF3">
              <w:rPr>
                <w:rFonts w:ascii="Arial" w:hAnsi="Arial" w:cs="Arial"/>
                <w:sz w:val="22"/>
                <w:szCs w:val="22"/>
              </w:rPr>
              <w:t>Role of signatory (e.g. chair, director or owner)</w:t>
            </w:r>
          </w:p>
        </w:tc>
        <w:tc>
          <w:tcPr>
            <w:tcW w:w="2699" w:type="pct"/>
            <w:gridSpan w:val="2"/>
            <w:tcBorders>
              <w:top w:val="single" w:sz="4" w:space="0" w:color="7030A0"/>
              <w:left w:val="nil"/>
              <w:bottom w:val="single" w:sz="4" w:space="0" w:color="7030A0"/>
              <w:right w:val="nil"/>
            </w:tcBorders>
          </w:tcPr>
          <w:p w:rsidR="00E67432" w:rsidRPr="000E3FF3" w:rsidRDefault="00E67432" w:rsidP="00195EBA">
            <w:pPr>
              <w:spacing w:line="360" w:lineRule="auto"/>
              <w:rPr>
                <w:rFonts w:ascii="Arial" w:hAnsi="Arial" w:cs="Arial"/>
              </w:rPr>
            </w:pPr>
          </w:p>
        </w:tc>
      </w:tr>
    </w:tbl>
    <w:p w:rsidR="00E67432" w:rsidRPr="000E3FF3" w:rsidRDefault="00E67432" w:rsidP="00E67432">
      <w:pPr>
        <w:spacing w:before="120" w:after="120" w:line="360" w:lineRule="auto"/>
        <w:ind w:left="360"/>
        <w:rPr>
          <w:rFonts w:ascii="Arial" w:hAnsi="Arial" w:cs="Arial"/>
          <w:sz w:val="22"/>
          <w:szCs w:val="22"/>
        </w:rPr>
      </w:pPr>
    </w:p>
    <w:p w:rsidR="00E67432" w:rsidRPr="000E3FF3" w:rsidRDefault="00E67432" w:rsidP="00E67432">
      <w:pPr>
        <w:spacing w:before="120" w:after="120" w:line="360" w:lineRule="auto"/>
        <w:ind w:left="360"/>
        <w:rPr>
          <w:rFonts w:ascii="Arial" w:hAnsi="Arial" w:cs="Arial"/>
          <w:sz w:val="22"/>
          <w:szCs w:val="22"/>
        </w:rPr>
      </w:pPr>
    </w:p>
    <w:p w:rsidR="00E67432" w:rsidRPr="000E3FF3" w:rsidRDefault="00E67432" w:rsidP="00E67432">
      <w:pPr>
        <w:spacing w:before="120" w:after="120" w:line="360" w:lineRule="auto"/>
        <w:ind w:left="360"/>
        <w:rPr>
          <w:rFonts w:ascii="Arial" w:hAnsi="Arial" w:cs="Arial"/>
          <w:sz w:val="22"/>
          <w:szCs w:val="22"/>
        </w:rPr>
      </w:pPr>
    </w:p>
    <w:p w:rsidR="00E67432" w:rsidRPr="000E3FF3" w:rsidRDefault="00E67432" w:rsidP="00E67432">
      <w:pPr>
        <w:spacing w:before="120" w:after="120" w:line="360" w:lineRule="auto"/>
        <w:ind w:left="360"/>
        <w:rPr>
          <w:rFonts w:ascii="Arial" w:hAnsi="Arial" w:cs="Arial"/>
          <w:sz w:val="22"/>
          <w:szCs w:val="22"/>
        </w:rPr>
      </w:pPr>
    </w:p>
    <w:p w:rsidR="00E67432" w:rsidRPr="000E3FF3" w:rsidRDefault="00E67432" w:rsidP="00E67432">
      <w:pPr>
        <w:spacing w:before="120" w:after="120" w:line="360" w:lineRule="auto"/>
        <w:ind w:left="360"/>
        <w:rPr>
          <w:rFonts w:ascii="Arial" w:hAnsi="Arial" w:cs="Arial"/>
          <w:sz w:val="22"/>
          <w:szCs w:val="22"/>
        </w:rPr>
      </w:pPr>
    </w:p>
    <w:p w:rsidR="00E67432" w:rsidRPr="000E3FF3" w:rsidRDefault="00E67432" w:rsidP="002B796D">
      <w:pPr>
        <w:rPr>
          <w:rFonts w:ascii="Arial" w:hAnsi="Arial" w:cs="Arial"/>
          <w:sz w:val="22"/>
          <w:szCs w:val="22"/>
        </w:rPr>
      </w:pPr>
    </w:p>
    <w:p w:rsidR="000F7405" w:rsidRPr="000E3FF3" w:rsidRDefault="000F7405" w:rsidP="002B796D">
      <w:pPr>
        <w:rPr>
          <w:rFonts w:ascii="Arial" w:hAnsi="Arial" w:cs="Arial"/>
          <w:b/>
          <w:sz w:val="28"/>
          <w:szCs w:val="28"/>
        </w:rPr>
      </w:pPr>
    </w:p>
    <w:p w:rsidR="002B796D" w:rsidRPr="000E3FF3" w:rsidRDefault="002B796D" w:rsidP="002B796D">
      <w:pPr>
        <w:rPr>
          <w:rFonts w:ascii="Arial" w:hAnsi="Arial" w:cs="Arial"/>
          <w:b/>
          <w:color w:val="000000"/>
          <w:sz w:val="28"/>
          <w:szCs w:val="28"/>
        </w:rPr>
      </w:pPr>
      <w:r w:rsidRPr="000E3FF3">
        <w:rPr>
          <w:rFonts w:ascii="Arial" w:hAnsi="Arial" w:cs="Arial"/>
          <w:b/>
          <w:color w:val="000000"/>
          <w:sz w:val="28"/>
          <w:szCs w:val="28"/>
        </w:rPr>
        <w:lastRenderedPageBreak/>
        <w:t>Fee Policy</w:t>
      </w:r>
    </w:p>
    <w:p w:rsidR="002B796D" w:rsidRPr="000E3FF3" w:rsidRDefault="002B796D" w:rsidP="002B796D">
      <w:pPr>
        <w:rPr>
          <w:rFonts w:ascii="Arial" w:hAnsi="Arial" w:cs="Arial"/>
          <w:color w:val="0000FF"/>
          <w:sz w:val="28"/>
          <w:szCs w:val="28"/>
        </w:rPr>
      </w:pPr>
    </w:p>
    <w:p w:rsidR="002B796D" w:rsidRPr="000E3FF3" w:rsidRDefault="002B796D" w:rsidP="002B796D">
      <w:pPr>
        <w:rPr>
          <w:rFonts w:ascii="Arial" w:hAnsi="Arial" w:cs="Arial"/>
          <w:b/>
          <w:sz w:val="22"/>
          <w:szCs w:val="22"/>
        </w:rPr>
      </w:pPr>
      <w:proofErr w:type="spellStart"/>
      <w:r w:rsidRPr="000E3FF3">
        <w:rPr>
          <w:rFonts w:ascii="Arial" w:hAnsi="Arial" w:cs="Arial"/>
          <w:b/>
          <w:sz w:val="22"/>
          <w:szCs w:val="22"/>
        </w:rPr>
        <w:t>Childville</w:t>
      </w:r>
      <w:proofErr w:type="spellEnd"/>
      <w:r w:rsidRPr="000E3FF3">
        <w:rPr>
          <w:rFonts w:ascii="Arial" w:hAnsi="Arial" w:cs="Arial"/>
          <w:b/>
          <w:sz w:val="22"/>
          <w:szCs w:val="22"/>
        </w:rPr>
        <w:t xml:space="preserve"> is committed to providing a fair and open admission system that offers a competitively priced and good value service. As a provider of registered childcare, we both encourage and actively support eligible parents/carers claiming and taking up the childcare element of the Working Tax Credit.</w:t>
      </w:r>
    </w:p>
    <w:p w:rsidR="002B796D" w:rsidRPr="000E3FF3" w:rsidRDefault="002B796D" w:rsidP="002B796D">
      <w:pPr>
        <w:rPr>
          <w:rFonts w:ascii="Arial" w:hAnsi="Arial" w:cs="Arial"/>
          <w:b/>
          <w:sz w:val="22"/>
          <w:szCs w:val="22"/>
        </w:rPr>
      </w:pPr>
    </w:p>
    <w:p w:rsidR="002B796D" w:rsidRPr="000E3FF3" w:rsidRDefault="002B796D" w:rsidP="002B796D">
      <w:pPr>
        <w:rPr>
          <w:rFonts w:ascii="Arial" w:hAnsi="Arial" w:cs="Arial"/>
          <w:sz w:val="22"/>
          <w:szCs w:val="22"/>
        </w:rPr>
      </w:pPr>
      <w:r w:rsidRPr="000E3FF3">
        <w:rPr>
          <w:rFonts w:ascii="Arial" w:hAnsi="Arial" w:cs="Arial"/>
          <w:sz w:val="22"/>
          <w:szCs w:val="22"/>
        </w:rPr>
        <w:t xml:space="preserve">When a parent/carer contacts </w:t>
      </w:r>
      <w:proofErr w:type="spellStart"/>
      <w:r w:rsidRPr="000E3FF3">
        <w:rPr>
          <w:rFonts w:ascii="Arial" w:hAnsi="Arial" w:cs="Arial"/>
          <w:sz w:val="22"/>
          <w:szCs w:val="22"/>
        </w:rPr>
        <w:t>Childville</w:t>
      </w:r>
      <w:proofErr w:type="spellEnd"/>
      <w:r w:rsidRPr="000E3FF3">
        <w:rPr>
          <w:rFonts w:ascii="Arial" w:hAnsi="Arial" w:cs="Arial"/>
          <w:sz w:val="22"/>
          <w:szCs w:val="22"/>
        </w:rPr>
        <w:t xml:space="preserve"> enquiring about a place for their child, they will be given all the relevant information they require including details of the Admissions and Fees policy, and informed of whether there is currently a suitable place available for their child. Parents will be asked for a £25 non refundable registration fee to secure their child’s place at the breakfast and after school club. Please ask the manager for the deposit applicable at pre schools.</w:t>
      </w:r>
    </w:p>
    <w:p w:rsidR="002B796D" w:rsidRPr="000E3FF3" w:rsidRDefault="002B796D" w:rsidP="002B796D">
      <w:pPr>
        <w:rPr>
          <w:rFonts w:ascii="Arial" w:hAnsi="Arial" w:cs="Arial"/>
          <w:sz w:val="22"/>
          <w:szCs w:val="22"/>
        </w:rPr>
      </w:pPr>
    </w:p>
    <w:p w:rsidR="002B796D" w:rsidRPr="000E3FF3" w:rsidRDefault="002B796D" w:rsidP="002B796D">
      <w:pPr>
        <w:rPr>
          <w:rFonts w:ascii="Arial" w:hAnsi="Arial" w:cs="Arial"/>
          <w:sz w:val="22"/>
          <w:szCs w:val="22"/>
        </w:rPr>
      </w:pPr>
      <w:r w:rsidRPr="000E3FF3">
        <w:rPr>
          <w:rFonts w:ascii="Arial" w:hAnsi="Arial" w:cs="Arial"/>
          <w:sz w:val="22"/>
          <w:szCs w:val="22"/>
        </w:rPr>
        <w:t xml:space="preserve">If a suitable place is available the parent/carer and, where possible, the child will be invited to visit </w:t>
      </w:r>
      <w:proofErr w:type="spellStart"/>
      <w:r w:rsidRPr="000E3FF3">
        <w:rPr>
          <w:rFonts w:ascii="Arial" w:hAnsi="Arial" w:cs="Arial"/>
          <w:sz w:val="22"/>
          <w:szCs w:val="22"/>
        </w:rPr>
        <w:t>Childville</w:t>
      </w:r>
      <w:proofErr w:type="spellEnd"/>
      <w:r w:rsidRPr="000E3FF3">
        <w:rPr>
          <w:rFonts w:ascii="Arial" w:hAnsi="Arial" w:cs="Arial"/>
          <w:sz w:val="22"/>
          <w:szCs w:val="22"/>
        </w:rPr>
        <w:t xml:space="preserve"> and speak to members of staff. If the parent/carer agrees to abide by all the terms and conditions of admission, including the level of fees and arrangements for payment, they will be asked to complete and sign the Registration Form with a payment </w:t>
      </w:r>
      <w:proofErr w:type="gramStart"/>
      <w:r w:rsidRPr="000E3FF3">
        <w:rPr>
          <w:rFonts w:ascii="Arial" w:hAnsi="Arial" w:cs="Arial"/>
          <w:sz w:val="22"/>
          <w:szCs w:val="22"/>
        </w:rPr>
        <w:t xml:space="preserve">of </w:t>
      </w:r>
      <w:r w:rsidR="000D7DA0" w:rsidRPr="000E3FF3">
        <w:rPr>
          <w:rFonts w:ascii="Arial" w:hAnsi="Arial" w:cs="Arial"/>
          <w:sz w:val="22"/>
          <w:szCs w:val="22"/>
        </w:rPr>
        <w:t xml:space="preserve"> </w:t>
      </w:r>
      <w:r w:rsidRPr="000E3FF3">
        <w:rPr>
          <w:rFonts w:ascii="Arial" w:hAnsi="Arial" w:cs="Arial"/>
          <w:sz w:val="22"/>
          <w:szCs w:val="22"/>
        </w:rPr>
        <w:t>2</w:t>
      </w:r>
      <w:proofErr w:type="gramEnd"/>
      <w:r w:rsidRPr="000E3FF3">
        <w:rPr>
          <w:rFonts w:ascii="Arial" w:hAnsi="Arial" w:cs="Arial"/>
          <w:sz w:val="22"/>
          <w:szCs w:val="22"/>
        </w:rPr>
        <w:t xml:space="preserve"> weeks deposit to confirm their child’s place.</w:t>
      </w:r>
      <w:r w:rsidR="00910843" w:rsidRPr="000E3FF3">
        <w:rPr>
          <w:rFonts w:ascii="Arial" w:hAnsi="Arial" w:cs="Arial"/>
          <w:sz w:val="22"/>
          <w:szCs w:val="22"/>
        </w:rPr>
        <w:t xml:space="preserve"> The deposit is non refundable but will be used towards t</w:t>
      </w:r>
      <w:r w:rsidR="00A54537" w:rsidRPr="000E3FF3">
        <w:rPr>
          <w:rFonts w:ascii="Arial" w:hAnsi="Arial" w:cs="Arial"/>
          <w:sz w:val="22"/>
          <w:szCs w:val="22"/>
        </w:rPr>
        <w:t>he child's last two weeks fee once</w:t>
      </w:r>
      <w:r w:rsidR="00910843" w:rsidRPr="000E3FF3">
        <w:rPr>
          <w:rFonts w:ascii="Arial" w:hAnsi="Arial" w:cs="Arial"/>
          <w:sz w:val="22"/>
          <w:szCs w:val="22"/>
        </w:rPr>
        <w:t xml:space="preserve"> parent</w:t>
      </w:r>
      <w:r w:rsidR="00A54537" w:rsidRPr="000E3FF3">
        <w:rPr>
          <w:rFonts w:ascii="Arial" w:hAnsi="Arial" w:cs="Arial"/>
          <w:sz w:val="22"/>
          <w:szCs w:val="22"/>
        </w:rPr>
        <w:t>/carer gives 4 weeks written notice.</w:t>
      </w:r>
    </w:p>
    <w:p w:rsidR="002B796D" w:rsidRPr="000E3FF3" w:rsidRDefault="002B796D" w:rsidP="002B796D">
      <w:pPr>
        <w:rPr>
          <w:rFonts w:ascii="Arial" w:hAnsi="Arial" w:cs="Arial"/>
          <w:sz w:val="22"/>
          <w:szCs w:val="22"/>
        </w:rPr>
      </w:pPr>
    </w:p>
    <w:p w:rsidR="002B796D" w:rsidRPr="000E3FF3" w:rsidRDefault="002B796D" w:rsidP="002B796D">
      <w:pPr>
        <w:rPr>
          <w:rFonts w:ascii="Arial" w:hAnsi="Arial" w:cs="Arial"/>
          <w:sz w:val="22"/>
          <w:szCs w:val="22"/>
        </w:rPr>
      </w:pPr>
      <w:r w:rsidRPr="000E3FF3">
        <w:rPr>
          <w:rFonts w:ascii="Arial" w:hAnsi="Arial" w:cs="Arial"/>
          <w:sz w:val="22"/>
          <w:szCs w:val="22"/>
        </w:rPr>
        <w:t>Parents/carers will also be encouraged to complete and sign the Emergency Medical Treatment Form.</w:t>
      </w:r>
    </w:p>
    <w:p w:rsidR="002B796D" w:rsidRPr="000E3FF3" w:rsidRDefault="002B796D" w:rsidP="002B796D">
      <w:pPr>
        <w:rPr>
          <w:rFonts w:ascii="Arial" w:hAnsi="Arial" w:cs="Arial"/>
          <w:sz w:val="22"/>
          <w:szCs w:val="22"/>
        </w:rPr>
      </w:pPr>
    </w:p>
    <w:p w:rsidR="002B796D" w:rsidRPr="000E3FF3" w:rsidRDefault="002B796D" w:rsidP="002B796D">
      <w:pPr>
        <w:rPr>
          <w:rFonts w:ascii="Arial" w:hAnsi="Arial" w:cs="Arial"/>
          <w:sz w:val="22"/>
          <w:szCs w:val="22"/>
        </w:rPr>
      </w:pPr>
      <w:r w:rsidRPr="000E3FF3">
        <w:rPr>
          <w:rFonts w:ascii="Arial" w:hAnsi="Arial" w:cs="Arial"/>
          <w:sz w:val="22"/>
          <w:szCs w:val="22"/>
        </w:rPr>
        <w:t xml:space="preserve">Once the admission is secure, the manager, or a designated member of staff, will contact the parent/carer concerned to arrange a date for the child’s first session at </w:t>
      </w:r>
      <w:proofErr w:type="spellStart"/>
      <w:r w:rsidRPr="000E3FF3">
        <w:rPr>
          <w:rFonts w:ascii="Arial" w:hAnsi="Arial" w:cs="Arial"/>
          <w:sz w:val="22"/>
          <w:szCs w:val="22"/>
        </w:rPr>
        <w:t>Childville</w:t>
      </w:r>
      <w:proofErr w:type="spellEnd"/>
      <w:r w:rsidRPr="000E3FF3">
        <w:rPr>
          <w:rFonts w:ascii="Arial" w:hAnsi="Arial" w:cs="Arial"/>
          <w:sz w:val="22"/>
          <w:szCs w:val="22"/>
        </w:rPr>
        <w:t>. At this stage, the provisions of the Settling In policy will come into operation.</w:t>
      </w:r>
    </w:p>
    <w:p w:rsidR="002B796D" w:rsidRPr="000E3FF3" w:rsidRDefault="002B796D" w:rsidP="002B796D">
      <w:pPr>
        <w:rPr>
          <w:rFonts w:ascii="Arial" w:hAnsi="Arial" w:cs="Arial"/>
          <w:sz w:val="22"/>
          <w:szCs w:val="22"/>
        </w:rPr>
      </w:pPr>
    </w:p>
    <w:p w:rsidR="002B796D" w:rsidRPr="000E3FF3" w:rsidRDefault="002B796D" w:rsidP="002B796D">
      <w:pPr>
        <w:pStyle w:val="Heading2"/>
        <w:rPr>
          <w:rFonts w:ascii="Arial" w:hAnsi="Arial" w:cs="Arial"/>
          <w:sz w:val="22"/>
          <w:szCs w:val="22"/>
        </w:rPr>
      </w:pPr>
      <w:r w:rsidRPr="000E3FF3">
        <w:rPr>
          <w:rFonts w:ascii="Arial" w:hAnsi="Arial" w:cs="Arial"/>
          <w:sz w:val="22"/>
          <w:szCs w:val="22"/>
        </w:rPr>
        <w:t>Waiting List</w:t>
      </w:r>
    </w:p>
    <w:p w:rsidR="002B796D" w:rsidRPr="000E3FF3" w:rsidRDefault="002B796D" w:rsidP="002B796D">
      <w:pPr>
        <w:rPr>
          <w:rFonts w:ascii="Arial" w:hAnsi="Arial" w:cs="Arial"/>
          <w:sz w:val="22"/>
          <w:szCs w:val="22"/>
        </w:rPr>
      </w:pPr>
      <w:r w:rsidRPr="000E3FF3">
        <w:rPr>
          <w:rFonts w:ascii="Arial" w:hAnsi="Arial" w:cs="Arial"/>
          <w:sz w:val="22"/>
          <w:szCs w:val="22"/>
        </w:rPr>
        <w:t xml:space="preserve">To ensure that admissions to </w:t>
      </w:r>
      <w:proofErr w:type="spellStart"/>
      <w:r w:rsidRPr="000E3FF3">
        <w:rPr>
          <w:rFonts w:ascii="Arial" w:hAnsi="Arial" w:cs="Arial"/>
          <w:sz w:val="22"/>
          <w:szCs w:val="22"/>
        </w:rPr>
        <w:t>Childville</w:t>
      </w:r>
      <w:proofErr w:type="spellEnd"/>
      <w:r w:rsidRPr="000E3FF3">
        <w:rPr>
          <w:rFonts w:ascii="Arial" w:hAnsi="Arial" w:cs="Arial"/>
          <w:sz w:val="22"/>
          <w:szCs w:val="22"/>
        </w:rPr>
        <w:t xml:space="preserve"> are offered on a fair and transparent basis, the following procedure will apply to the management of waiting lists:</w:t>
      </w:r>
    </w:p>
    <w:p w:rsidR="002B796D" w:rsidRPr="000E3FF3" w:rsidRDefault="002B796D" w:rsidP="002B796D">
      <w:pPr>
        <w:rPr>
          <w:rFonts w:ascii="Arial" w:hAnsi="Arial" w:cs="Arial"/>
          <w:sz w:val="22"/>
          <w:szCs w:val="22"/>
        </w:rPr>
      </w:pPr>
    </w:p>
    <w:p w:rsidR="002B796D" w:rsidRPr="000E3FF3" w:rsidRDefault="002B796D" w:rsidP="002B796D">
      <w:pPr>
        <w:rPr>
          <w:rFonts w:ascii="Arial" w:hAnsi="Arial" w:cs="Arial"/>
          <w:sz w:val="22"/>
          <w:szCs w:val="22"/>
        </w:rPr>
      </w:pPr>
      <w:r w:rsidRPr="000E3FF3">
        <w:rPr>
          <w:rFonts w:ascii="Arial" w:hAnsi="Arial" w:cs="Arial"/>
          <w:sz w:val="22"/>
          <w:szCs w:val="22"/>
        </w:rPr>
        <w:t xml:space="preserve">• If, on making an enquiry about a place for their child, a parent/carer is informed that there is not currently a suitable one available, </w:t>
      </w:r>
      <w:proofErr w:type="spellStart"/>
      <w:r w:rsidRPr="000E3FF3">
        <w:rPr>
          <w:rFonts w:ascii="Arial" w:hAnsi="Arial" w:cs="Arial"/>
          <w:sz w:val="22"/>
          <w:szCs w:val="22"/>
        </w:rPr>
        <w:t>Childville’s</w:t>
      </w:r>
      <w:proofErr w:type="spellEnd"/>
      <w:r w:rsidRPr="000E3FF3">
        <w:rPr>
          <w:rFonts w:ascii="Arial" w:hAnsi="Arial" w:cs="Arial"/>
          <w:sz w:val="22"/>
          <w:szCs w:val="22"/>
        </w:rPr>
        <w:t xml:space="preserve"> waiting list procedure will be explained and then activated on the parent/carer’s behalf.</w:t>
      </w:r>
    </w:p>
    <w:p w:rsidR="002B796D" w:rsidRPr="000E3FF3" w:rsidRDefault="002B796D" w:rsidP="002B796D">
      <w:pPr>
        <w:rPr>
          <w:rFonts w:ascii="Arial" w:hAnsi="Arial" w:cs="Arial"/>
          <w:sz w:val="22"/>
          <w:szCs w:val="22"/>
        </w:rPr>
      </w:pPr>
    </w:p>
    <w:p w:rsidR="002B796D" w:rsidRPr="000E3FF3" w:rsidRDefault="002B796D" w:rsidP="002B796D">
      <w:pPr>
        <w:rPr>
          <w:rFonts w:ascii="Arial" w:hAnsi="Arial" w:cs="Arial"/>
          <w:sz w:val="22"/>
          <w:szCs w:val="22"/>
        </w:rPr>
      </w:pPr>
      <w:r w:rsidRPr="000E3FF3">
        <w:rPr>
          <w:rFonts w:ascii="Arial" w:hAnsi="Arial" w:cs="Arial"/>
          <w:sz w:val="22"/>
          <w:szCs w:val="22"/>
        </w:rPr>
        <w:t xml:space="preserve">• Parents/carers will be encouraged to submit their request for a place for their child to </w:t>
      </w:r>
      <w:proofErr w:type="spellStart"/>
      <w:r w:rsidRPr="000E3FF3">
        <w:rPr>
          <w:rFonts w:ascii="Arial" w:hAnsi="Arial" w:cs="Arial"/>
          <w:sz w:val="22"/>
          <w:szCs w:val="22"/>
        </w:rPr>
        <w:t>Childville</w:t>
      </w:r>
      <w:proofErr w:type="spellEnd"/>
      <w:r w:rsidRPr="000E3FF3">
        <w:rPr>
          <w:rFonts w:ascii="Arial" w:hAnsi="Arial" w:cs="Arial"/>
          <w:sz w:val="22"/>
          <w:szCs w:val="22"/>
        </w:rPr>
        <w:t xml:space="preserve"> by giving the child's full name and date of birth and parent contact telephone number. The details of this request will be placed on the waiting list, in the order that they are submitted.</w:t>
      </w:r>
    </w:p>
    <w:p w:rsidR="002B796D" w:rsidRPr="000E3FF3" w:rsidRDefault="002B796D" w:rsidP="002B796D">
      <w:pPr>
        <w:rPr>
          <w:rFonts w:ascii="Arial" w:hAnsi="Arial" w:cs="Arial"/>
          <w:sz w:val="22"/>
          <w:szCs w:val="22"/>
        </w:rPr>
      </w:pPr>
    </w:p>
    <w:p w:rsidR="002B796D" w:rsidRPr="000E3FF3" w:rsidRDefault="002B796D" w:rsidP="002B796D">
      <w:pPr>
        <w:rPr>
          <w:rFonts w:ascii="Arial" w:hAnsi="Arial" w:cs="Arial"/>
          <w:sz w:val="22"/>
          <w:szCs w:val="22"/>
        </w:rPr>
      </w:pPr>
      <w:r w:rsidRPr="000E3FF3">
        <w:rPr>
          <w:rFonts w:ascii="Arial" w:hAnsi="Arial" w:cs="Arial"/>
          <w:sz w:val="22"/>
          <w:szCs w:val="22"/>
        </w:rPr>
        <w:t xml:space="preserve">• The waiting list will be kept and used on a ‘first come first served’ basis. </w:t>
      </w:r>
      <w:proofErr w:type="spellStart"/>
      <w:r w:rsidRPr="000E3FF3">
        <w:rPr>
          <w:rFonts w:ascii="Arial" w:hAnsi="Arial" w:cs="Arial"/>
          <w:sz w:val="22"/>
          <w:szCs w:val="22"/>
        </w:rPr>
        <w:t>Childville</w:t>
      </w:r>
      <w:proofErr w:type="spellEnd"/>
      <w:r w:rsidRPr="000E3FF3">
        <w:rPr>
          <w:rFonts w:ascii="Arial" w:hAnsi="Arial" w:cs="Arial"/>
          <w:sz w:val="22"/>
          <w:szCs w:val="22"/>
        </w:rPr>
        <w:t xml:space="preserve"> will advise the parent/carer of how long they are likely to have to wait before a suitable place becomes available. This information will only be an estimate and will not constitute a binding guarantee from </w:t>
      </w:r>
      <w:proofErr w:type="spellStart"/>
      <w:r w:rsidRPr="000E3FF3">
        <w:rPr>
          <w:rFonts w:ascii="Arial" w:hAnsi="Arial" w:cs="Arial"/>
          <w:sz w:val="22"/>
          <w:szCs w:val="22"/>
        </w:rPr>
        <w:t>Childville</w:t>
      </w:r>
      <w:proofErr w:type="spellEnd"/>
      <w:r w:rsidRPr="000E3FF3">
        <w:rPr>
          <w:rFonts w:ascii="Arial" w:hAnsi="Arial" w:cs="Arial"/>
          <w:sz w:val="22"/>
          <w:szCs w:val="22"/>
        </w:rPr>
        <w:t>.</w:t>
      </w:r>
    </w:p>
    <w:p w:rsidR="002B796D" w:rsidRPr="000E3FF3" w:rsidRDefault="002B796D" w:rsidP="002B796D">
      <w:pPr>
        <w:rPr>
          <w:rFonts w:ascii="Arial" w:hAnsi="Arial" w:cs="Arial"/>
          <w:sz w:val="22"/>
          <w:szCs w:val="22"/>
        </w:rPr>
      </w:pPr>
    </w:p>
    <w:p w:rsidR="002B796D" w:rsidRPr="000E3FF3" w:rsidRDefault="002B796D" w:rsidP="002B796D">
      <w:pPr>
        <w:rPr>
          <w:rFonts w:ascii="Arial" w:hAnsi="Arial" w:cs="Arial"/>
          <w:sz w:val="22"/>
          <w:szCs w:val="22"/>
        </w:rPr>
      </w:pPr>
      <w:r w:rsidRPr="000E3FF3">
        <w:rPr>
          <w:rFonts w:ascii="Arial" w:hAnsi="Arial" w:cs="Arial"/>
          <w:sz w:val="22"/>
          <w:szCs w:val="22"/>
        </w:rPr>
        <w:t xml:space="preserve">• When a vacancy at </w:t>
      </w:r>
      <w:proofErr w:type="spellStart"/>
      <w:r w:rsidRPr="000E3FF3">
        <w:rPr>
          <w:rFonts w:ascii="Arial" w:hAnsi="Arial" w:cs="Arial"/>
          <w:sz w:val="22"/>
          <w:szCs w:val="22"/>
        </w:rPr>
        <w:t>Childville</w:t>
      </w:r>
      <w:proofErr w:type="spellEnd"/>
      <w:r w:rsidRPr="000E3FF3">
        <w:rPr>
          <w:rFonts w:ascii="Arial" w:hAnsi="Arial" w:cs="Arial"/>
          <w:sz w:val="22"/>
          <w:szCs w:val="22"/>
        </w:rPr>
        <w:t xml:space="preserve"> becomes available, the manager will contact the parent/carer whose child is suitable for the place and is highest up on the waiting list.</w:t>
      </w:r>
    </w:p>
    <w:p w:rsidR="002B796D" w:rsidRPr="000E3FF3" w:rsidRDefault="002B796D" w:rsidP="002B796D">
      <w:pPr>
        <w:rPr>
          <w:rFonts w:ascii="Arial" w:hAnsi="Arial" w:cs="Arial"/>
          <w:sz w:val="22"/>
          <w:szCs w:val="22"/>
        </w:rPr>
      </w:pPr>
    </w:p>
    <w:p w:rsidR="002B796D" w:rsidRPr="000E3FF3" w:rsidRDefault="002B796D" w:rsidP="002B796D">
      <w:pPr>
        <w:rPr>
          <w:rFonts w:ascii="Arial" w:hAnsi="Arial" w:cs="Arial"/>
          <w:sz w:val="22"/>
          <w:szCs w:val="22"/>
        </w:rPr>
      </w:pPr>
      <w:r w:rsidRPr="000E3FF3">
        <w:rPr>
          <w:rFonts w:ascii="Arial" w:hAnsi="Arial" w:cs="Arial"/>
          <w:sz w:val="22"/>
          <w:szCs w:val="22"/>
        </w:rPr>
        <w:t>• If that parent/carer still wishes to take up the place for their child, they will be asked to complete the Registration Form and follow the remaining steps of the admissions procedure outlined above.</w:t>
      </w:r>
    </w:p>
    <w:p w:rsidR="002B796D" w:rsidRPr="000E3FF3" w:rsidRDefault="002B796D" w:rsidP="002B796D">
      <w:pPr>
        <w:rPr>
          <w:rFonts w:ascii="Arial" w:hAnsi="Arial" w:cs="Arial"/>
          <w:sz w:val="22"/>
          <w:szCs w:val="22"/>
        </w:rPr>
      </w:pPr>
    </w:p>
    <w:p w:rsidR="002B796D" w:rsidRPr="000E3FF3" w:rsidRDefault="002B796D" w:rsidP="002B796D">
      <w:pPr>
        <w:rPr>
          <w:rFonts w:ascii="Arial" w:hAnsi="Arial" w:cs="Arial"/>
          <w:sz w:val="22"/>
          <w:szCs w:val="22"/>
        </w:rPr>
      </w:pPr>
      <w:r w:rsidRPr="000E3FF3">
        <w:rPr>
          <w:rFonts w:ascii="Arial" w:hAnsi="Arial" w:cs="Arial"/>
          <w:sz w:val="22"/>
          <w:szCs w:val="22"/>
        </w:rPr>
        <w:t>• If the parent/carer concerned no longer wishes to take up a place, the parent/carer of the next suitable child on the list will be contacted.</w:t>
      </w:r>
    </w:p>
    <w:p w:rsidR="002B796D" w:rsidRPr="000E3FF3" w:rsidRDefault="002B796D" w:rsidP="002B796D">
      <w:pPr>
        <w:rPr>
          <w:rFonts w:ascii="Arial" w:hAnsi="Arial" w:cs="Arial"/>
          <w:sz w:val="22"/>
          <w:szCs w:val="22"/>
        </w:rPr>
      </w:pPr>
    </w:p>
    <w:p w:rsidR="002B796D" w:rsidRPr="000E3FF3" w:rsidRDefault="002B796D" w:rsidP="002B796D">
      <w:pPr>
        <w:pStyle w:val="Heading2"/>
        <w:rPr>
          <w:rFonts w:ascii="Arial" w:hAnsi="Arial" w:cs="Arial"/>
          <w:sz w:val="22"/>
          <w:szCs w:val="22"/>
        </w:rPr>
      </w:pPr>
      <w:r w:rsidRPr="000E3FF3">
        <w:rPr>
          <w:rFonts w:ascii="Arial" w:hAnsi="Arial" w:cs="Arial"/>
          <w:sz w:val="22"/>
          <w:szCs w:val="22"/>
        </w:rPr>
        <w:lastRenderedPageBreak/>
        <w:t>Fees</w:t>
      </w:r>
    </w:p>
    <w:p w:rsidR="002B796D" w:rsidRPr="000E3FF3" w:rsidRDefault="002B796D" w:rsidP="002B796D">
      <w:pPr>
        <w:rPr>
          <w:rFonts w:ascii="Arial" w:hAnsi="Arial" w:cs="Arial"/>
          <w:sz w:val="22"/>
          <w:szCs w:val="22"/>
        </w:rPr>
      </w:pPr>
      <w:proofErr w:type="spellStart"/>
      <w:r w:rsidRPr="000E3FF3">
        <w:rPr>
          <w:rFonts w:ascii="Arial" w:hAnsi="Arial" w:cs="Arial"/>
          <w:sz w:val="22"/>
          <w:szCs w:val="22"/>
        </w:rPr>
        <w:t>Childville</w:t>
      </w:r>
      <w:proofErr w:type="spellEnd"/>
      <w:r w:rsidRPr="000E3FF3">
        <w:rPr>
          <w:rFonts w:ascii="Arial" w:hAnsi="Arial" w:cs="Arial"/>
          <w:sz w:val="22"/>
          <w:szCs w:val="22"/>
        </w:rPr>
        <w:t xml:space="preserve"> understands that the cost of registered childcare may seem expensive to a parent/carer. However, providing a high quality, safe and stimulating service for children</w:t>
      </w:r>
      <w:r w:rsidR="000D7DA0" w:rsidRPr="000E3FF3">
        <w:rPr>
          <w:rFonts w:ascii="Arial" w:hAnsi="Arial" w:cs="Arial"/>
          <w:sz w:val="22"/>
          <w:szCs w:val="22"/>
        </w:rPr>
        <w:t xml:space="preserve"> and maintaining quality staff</w:t>
      </w:r>
      <w:r w:rsidRPr="000E3FF3">
        <w:rPr>
          <w:rFonts w:ascii="Arial" w:hAnsi="Arial" w:cs="Arial"/>
          <w:sz w:val="22"/>
          <w:szCs w:val="22"/>
        </w:rPr>
        <w:t xml:space="preserve"> is not cheap and to ensure the continued high standards and sustainability of </w:t>
      </w:r>
      <w:proofErr w:type="spellStart"/>
      <w:r w:rsidRPr="000E3FF3">
        <w:rPr>
          <w:rFonts w:ascii="Arial" w:hAnsi="Arial" w:cs="Arial"/>
          <w:sz w:val="22"/>
          <w:szCs w:val="22"/>
        </w:rPr>
        <w:t>Childville</w:t>
      </w:r>
      <w:proofErr w:type="spellEnd"/>
      <w:r w:rsidRPr="000E3FF3">
        <w:rPr>
          <w:rFonts w:ascii="Arial" w:hAnsi="Arial" w:cs="Arial"/>
          <w:sz w:val="22"/>
          <w:szCs w:val="22"/>
        </w:rPr>
        <w:t>, it must ask that parents/carers respect its policy in respect of fees.</w:t>
      </w:r>
    </w:p>
    <w:p w:rsidR="002B796D" w:rsidRPr="000E3FF3" w:rsidRDefault="002B796D" w:rsidP="002B796D">
      <w:pPr>
        <w:rPr>
          <w:rFonts w:ascii="Arial" w:hAnsi="Arial" w:cs="Arial"/>
          <w:sz w:val="22"/>
          <w:szCs w:val="22"/>
        </w:rPr>
      </w:pPr>
    </w:p>
    <w:p w:rsidR="002B796D" w:rsidRPr="000E3FF3" w:rsidRDefault="002B796D" w:rsidP="002B796D">
      <w:pPr>
        <w:rPr>
          <w:rFonts w:ascii="Arial" w:hAnsi="Arial" w:cs="Arial"/>
          <w:sz w:val="22"/>
          <w:szCs w:val="22"/>
        </w:rPr>
      </w:pPr>
      <w:r w:rsidRPr="000E3FF3">
        <w:rPr>
          <w:rFonts w:ascii="Arial" w:hAnsi="Arial" w:cs="Arial"/>
          <w:sz w:val="22"/>
          <w:szCs w:val="22"/>
        </w:rPr>
        <w:t xml:space="preserve">• The level of fees will be set by the Registered Persons and reviewed annually in the light of </w:t>
      </w:r>
      <w:proofErr w:type="spellStart"/>
      <w:r w:rsidRPr="000E3FF3">
        <w:rPr>
          <w:rFonts w:ascii="Arial" w:hAnsi="Arial" w:cs="Arial"/>
          <w:sz w:val="22"/>
          <w:szCs w:val="22"/>
        </w:rPr>
        <w:t>Childville’s</w:t>
      </w:r>
      <w:proofErr w:type="spellEnd"/>
      <w:r w:rsidRPr="000E3FF3">
        <w:rPr>
          <w:rFonts w:ascii="Arial" w:hAnsi="Arial" w:cs="Arial"/>
          <w:sz w:val="22"/>
          <w:szCs w:val="22"/>
        </w:rPr>
        <w:t xml:space="preserve"> financial position, its future strategic plans and any other broader economic or social considerations deemed relevant.</w:t>
      </w:r>
    </w:p>
    <w:p w:rsidR="002B796D" w:rsidRPr="000E3FF3" w:rsidRDefault="002B796D" w:rsidP="002B796D">
      <w:pPr>
        <w:rPr>
          <w:rFonts w:ascii="Arial" w:hAnsi="Arial" w:cs="Arial"/>
          <w:sz w:val="22"/>
          <w:szCs w:val="22"/>
        </w:rPr>
      </w:pPr>
    </w:p>
    <w:p w:rsidR="002B796D" w:rsidRPr="000E3FF3" w:rsidRDefault="002B796D" w:rsidP="002B796D">
      <w:pPr>
        <w:rPr>
          <w:rFonts w:ascii="Arial" w:hAnsi="Arial" w:cs="Arial"/>
          <w:sz w:val="22"/>
          <w:szCs w:val="22"/>
        </w:rPr>
      </w:pPr>
      <w:r w:rsidRPr="000E3FF3">
        <w:rPr>
          <w:rFonts w:ascii="Arial" w:hAnsi="Arial" w:cs="Arial"/>
          <w:sz w:val="22"/>
          <w:szCs w:val="22"/>
        </w:rPr>
        <w:t>• Payment of fees should be made weekly or monthly by cash or cheque,</w:t>
      </w:r>
      <w:r w:rsidR="000D7DA0" w:rsidRPr="000E3FF3">
        <w:rPr>
          <w:rFonts w:ascii="Arial" w:hAnsi="Arial" w:cs="Arial"/>
          <w:sz w:val="22"/>
          <w:szCs w:val="22"/>
        </w:rPr>
        <w:t xml:space="preserve"> or monthly/</w:t>
      </w:r>
      <w:proofErr w:type="spellStart"/>
      <w:r w:rsidR="000D7DA0" w:rsidRPr="000E3FF3">
        <w:rPr>
          <w:rFonts w:ascii="Arial" w:hAnsi="Arial" w:cs="Arial"/>
          <w:sz w:val="22"/>
          <w:szCs w:val="22"/>
        </w:rPr>
        <w:t>termly</w:t>
      </w:r>
      <w:proofErr w:type="spellEnd"/>
      <w:r w:rsidR="000D7DA0" w:rsidRPr="000E3FF3">
        <w:rPr>
          <w:rFonts w:ascii="Arial" w:hAnsi="Arial" w:cs="Arial"/>
          <w:sz w:val="22"/>
          <w:szCs w:val="22"/>
        </w:rPr>
        <w:t xml:space="preserve"> </w:t>
      </w:r>
      <w:r w:rsidR="004B5C3E" w:rsidRPr="000E3FF3">
        <w:rPr>
          <w:rFonts w:ascii="Arial" w:hAnsi="Arial" w:cs="Arial"/>
          <w:sz w:val="22"/>
          <w:szCs w:val="22"/>
        </w:rPr>
        <w:t>for online payments and vouchers</w:t>
      </w:r>
      <w:r w:rsidRPr="000E3FF3">
        <w:rPr>
          <w:rFonts w:ascii="Arial" w:hAnsi="Arial" w:cs="Arial"/>
          <w:sz w:val="22"/>
          <w:szCs w:val="22"/>
        </w:rPr>
        <w:t xml:space="preserve"> on an agreed day prior to the start of the week or month in question. </w:t>
      </w:r>
      <w:r w:rsidR="004B5C3E" w:rsidRPr="000E3FF3">
        <w:rPr>
          <w:rFonts w:ascii="Arial" w:hAnsi="Arial" w:cs="Arial"/>
          <w:sz w:val="22"/>
          <w:szCs w:val="22"/>
        </w:rPr>
        <w:t xml:space="preserve">All payments must be made in advance of service provision. </w:t>
      </w:r>
      <w:r w:rsidRPr="000E3FF3">
        <w:rPr>
          <w:rFonts w:ascii="Arial" w:hAnsi="Arial" w:cs="Arial"/>
          <w:sz w:val="22"/>
          <w:szCs w:val="22"/>
        </w:rPr>
        <w:t>Individual payment arrangements will be negotiated between the manager and parents/carers.</w:t>
      </w:r>
    </w:p>
    <w:p w:rsidR="002B796D" w:rsidRPr="000E3FF3" w:rsidRDefault="002B796D" w:rsidP="002B796D">
      <w:pPr>
        <w:rPr>
          <w:rFonts w:ascii="Arial" w:hAnsi="Arial" w:cs="Arial"/>
          <w:sz w:val="22"/>
          <w:szCs w:val="22"/>
        </w:rPr>
      </w:pPr>
    </w:p>
    <w:p w:rsidR="002B796D" w:rsidRPr="000E3FF3" w:rsidRDefault="002B796D" w:rsidP="002B796D">
      <w:pPr>
        <w:rPr>
          <w:rFonts w:ascii="Arial" w:hAnsi="Arial" w:cs="Arial"/>
          <w:sz w:val="22"/>
          <w:szCs w:val="22"/>
        </w:rPr>
      </w:pPr>
      <w:r w:rsidRPr="000E3FF3">
        <w:rPr>
          <w:rFonts w:ascii="Arial" w:hAnsi="Arial" w:cs="Arial"/>
          <w:sz w:val="22"/>
          <w:szCs w:val="22"/>
        </w:rPr>
        <w:t xml:space="preserve">• </w:t>
      </w:r>
      <w:proofErr w:type="spellStart"/>
      <w:r w:rsidRPr="000E3FF3">
        <w:rPr>
          <w:rFonts w:ascii="Arial" w:hAnsi="Arial" w:cs="Arial"/>
          <w:sz w:val="22"/>
          <w:szCs w:val="22"/>
        </w:rPr>
        <w:t>Childville</w:t>
      </w:r>
      <w:proofErr w:type="spellEnd"/>
      <w:r w:rsidRPr="000E3FF3">
        <w:rPr>
          <w:rFonts w:ascii="Arial" w:hAnsi="Arial" w:cs="Arial"/>
          <w:sz w:val="22"/>
          <w:szCs w:val="22"/>
        </w:rPr>
        <w:t xml:space="preserve"> will be sympathetic to requests for daily payment. Parents/carers wishing to negotiate this or any other alteration to the standard fees policy should arrange a meeting with the manager at the earliest possible opportunity.</w:t>
      </w:r>
    </w:p>
    <w:p w:rsidR="002B796D" w:rsidRPr="000E3FF3" w:rsidRDefault="002B796D" w:rsidP="002B796D">
      <w:pPr>
        <w:rPr>
          <w:rFonts w:ascii="Arial" w:hAnsi="Arial" w:cs="Arial"/>
          <w:sz w:val="22"/>
          <w:szCs w:val="22"/>
        </w:rPr>
      </w:pPr>
    </w:p>
    <w:p w:rsidR="002B796D" w:rsidRPr="000E3FF3" w:rsidRDefault="002B796D" w:rsidP="002B796D">
      <w:pPr>
        <w:rPr>
          <w:rFonts w:ascii="Arial" w:hAnsi="Arial" w:cs="Arial"/>
          <w:sz w:val="22"/>
          <w:szCs w:val="22"/>
        </w:rPr>
      </w:pPr>
      <w:r w:rsidRPr="000E3FF3">
        <w:rPr>
          <w:rFonts w:ascii="Arial" w:hAnsi="Arial" w:cs="Arial"/>
          <w:sz w:val="22"/>
          <w:szCs w:val="22"/>
        </w:rPr>
        <w:t xml:space="preserve">• If the fees are not paid on time, </w:t>
      </w:r>
      <w:proofErr w:type="spellStart"/>
      <w:r w:rsidRPr="000E3FF3">
        <w:rPr>
          <w:rFonts w:ascii="Arial" w:hAnsi="Arial" w:cs="Arial"/>
          <w:sz w:val="22"/>
          <w:szCs w:val="22"/>
        </w:rPr>
        <w:t>Childville</w:t>
      </w:r>
      <w:proofErr w:type="spellEnd"/>
      <w:r w:rsidRPr="000E3FF3">
        <w:rPr>
          <w:rFonts w:ascii="Arial" w:hAnsi="Arial" w:cs="Arial"/>
          <w:sz w:val="22"/>
          <w:szCs w:val="22"/>
        </w:rPr>
        <w:t xml:space="preserve"> will notify the parent/carer in writing and request payment at the earliest possible opportunity.</w:t>
      </w:r>
      <w:r w:rsidR="000D7DA0" w:rsidRPr="000E3FF3">
        <w:rPr>
          <w:rFonts w:ascii="Arial" w:hAnsi="Arial" w:cs="Arial"/>
          <w:sz w:val="22"/>
          <w:szCs w:val="22"/>
        </w:rPr>
        <w:t xml:space="preserve"> </w:t>
      </w:r>
      <w:proofErr w:type="spellStart"/>
      <w:r w:rsidRPr="000E3FF3">
        <w:rPr>
          <w:rFonts w:ascii="Arial" w:hAnsi="Arial" w:cs="Arial"/>
          <w:sz w:val="22"/>
          <w:szCs w:val="22"/>
        </w:rPr>
        <w:t>Childville</w:t>
      </w:r>
      <w:proofErr w:type="spellEnd"/>
      <w:r w:rsidRPr="000E3FF3">
        <w:rPr>
          <w:rFonts w:ascii="Arial" w:hAnsi="Arial" w:cs="Arial"/>
          <w:sz w:val="22"/>
          <w:szCs w:val="22"/>
        </w:rPr>
        <w:t xml:space="preserve"> charges a £5 late fee for recovery of each week’s late fees. A £25 fine is also payable for cheques returned unpaid or cheques that d</w:t>
      </w:r>
      <w:r w:rsidR="00A302C1" w:rsidRPr="000E3FF3">
        <w:rPr>
          <w:rFonts w:ascii="Arial" w:hAnsi="Arial" w:cs="Arial"/>
          <w:sz w:val="22"/>
          <w:szCs w:val="22"/>
        </w:rPr>
        <w:t>o not clear and has to be repre</w:t>
      </w:r>
      <w:r w:rsidRPr="000E3FF3">
        <w:rPr>
          <w:rFonts w:ascii="Arial" w:hAnsi="Arial" w:cs="Arial"/>
          <w:sz w:val="22"/>
          <w:szCs w:val="22"/>
        </w:rPr>
        <w:t xml:space="preserve">sented for payment. Non payment of late pick up fees or any outstanding fees will result in outstanding payment being deducted from your deposit and we would assume you no longer require your space and you will be given notice on the basis of your balance. </w:t>
      </w:r>
    </w:p>
    <w:p w:rsidR="002B796D" w:rsidRPr="000E3FF3" w:rsidRDefault="002B796D" w:rsidP="002B796D">
      <w:pPr>
        <w:rPr>
          <w:rFonts w:ascii="Arial" w:hAnsi="Arial" w:cs="Arial"/>
          <w:sz w:val="22"/>
          <w:szCs w:val="22"/>
        </w:rPr>
      </w:pPr>
    </w:p>
    <w:p w:rsidR="002B796D" w:rsidRPr="000E3FF3" w:rsidRDefault="002B796D" w:rsidP="002B796D">
      <w:pPr>
        <w:rPr>
          <w:rFonts w:ascii="Arial" w:hAnsi="Arial" w:cs="Arial"/>
          <w:sz w:val="22"/>
          <w:szCs w:val="22"/>
        </w:rPr>
      </w:pPr>
      <w:r w:rsidRPr="000E3FF3">
        <w:rPr>
          <w:rFonts w:ascii="Arial" w:hAnsi="Arial" w:cs="Arial"/>
          <w:sz w:val="22"/>
          <w:szCs w:val="22"/>
        </w:rPr>
        <w:t xml:space="preserve">• The manager has the right to issue a formal warning to the parent/carer and inform them that continued late payment will result in their child’s place at </w:t>
      </w:r>
      <w:proofErr w:type="spellStart"/>
      <w:r w:rsidRPr="000E3FF3">
        <w:rPr>
          <w:rFonts w:ascii="Arial" w:hAnsi="Arial" w:cs="Arial"/>
          <w:sz w:val="22"/>
          <w:szCs w:val="22"/>
        </w:rPr>
        <w:t>Childville</w:t>
      </w:r>
      <w:proofErr w:type="spellEnd"/>
      <w:r w:rsidRPr="000E3FF3">
        <w:rPr>
          <w:rFonts w:ascii="Arial" w:hAnsi="Arial" w:cs="Arial"/>
          <w:sz w:val="22"/>
          <w:szCs w:val="22"/>
        </w:rPr>
        <w:t xml:space="preserve"> being forfeited.</w:t>
      </w:r>
    </w:p>
    <w:p w:rsidR="002B796D" w:rsidRPr="000E3FF3" w:rsidRDefault="002B796D" w:rsidP="002B796D">
      <w:pPr>
        <w:rPr>
          <w:rFonts w:ascii="Arial" w:hAnsi="Arial" w:cs="Arial"/>
          <w:sz w:val="22"/>
          <w:szCs w:val="22"/>
        </w:rPr>
      </w:pPr>
    </w:p>
    <w:p w:rsidR="002B796D" w:rsidRPr="000E3FF3" w:rsidRDefault="002B796D" w:rsidP="002B796D">
      <w:pPr>
        <w:rPr>
          <w:rFonts w:ascii="Arial" w:hAnsi="Arial" w:cs="Arial"/>
          <w:sz w:val="22"/>
          <w:szCs w:val="22"/>
        </w:rPr>
      </w:pPr>
      <w:r w:rsidRPr="000E3FF3">
        <w:rPr>
          <w:rFonts w:ascii="Arial" w:hAnsi="Arial" w:cs="Arial"/>
          <w:sz w:val="22"/>
          <w:szCs w:val="22"/>
        </w:rPr>
        <w:t xml:space="preserve">• If fees are paid persistently late or not at all with no explanation, </w:t>
      </w:r>
      <w:proofErr w:type="spellStart"/>
      <w:r w:rsidRPr="000E3FF3">
        <w:rPr>
          <w:rFonts w:ascii="Arial" w:hAnsi="Arial" w:cs="Arial"/>
          <w:sz w:val="22"/>
          <w:szCs w:val="22"/>
        </w:rPr>
        <w:t>Childville</w:t>
      </w:r>
      <w:proofErr w:type="spellEnd"/>
      <w:r w:rsidRPr="000E3FF3">
        <w:rPr>
          <w:rFonts w:ascii="Arial" w:hAnsi="Arial" w:cs="Arial"/>
          <w:sz w:val="22"/>
          <w:szCs w:val="22"/>
        </w:rPr>
        <w:t xml:space="preserve"> will be forced to terminate that child’s place. Under exceptional circumstances, the manager may agree to allow the child to continue attending </w:t>
      </w:r>
      <w:proofErr w:type="spellStart"/>
      <w:r w:rsidRPr="000E3FF3">
        <w:rPr>
          <w:rFonts w:ascii="Arial" w:hAnsi="Arial" w:cs="Arial"/>
          <w:sz w:val="22"/>
          <w:szCs w:val="22"/>
        </w:rPr>
        <w:t>Childville</w:t>
      </w:r>
      <w:proofErr w:type="spellEnd"/>
      <w:r w:rsidRPr="000E3FF3">
        <w:rPr>
          <w:rFonts w:ascii="Arial" w:hAnsi="Arial" w:cs="Arial"/>
          <w:sz w:val="22"/>
          <w:szCs w:val="22"/>
        </w:rPr>
        <w:t xml:space="preserve"> for the remainder of that week.</w:t>
      </w:r>
    </w:p>
    <w:p w:rsidR="002B796D" w:rsidRPr="000E3FF3" w:rsidRDefault="002B796D" w:rsidP="002B796D">
      <w:pPr>
        <w:rPr>
          <w:rFonts w:ascii="Arial" w:hAnsi="Arial" w:cs="Arial"/>
          <w:sz w:val="22"/>
          <w:szCs w:val="22"/>
        </w:rPr>
      </w:pPr>
    </w:p>
    <w:p w:rsidR="002B796D" w:rsidRPr="000E3FF3" w:rsidRDefault="002B796D" w:rsidP="002B796D">
      <w:pPr>
        <w:rPr>
          <w:rFonts w:ascii="Arial" w:hAnsi="Arial" w:cs="Arial"/>
          <w:sz w:val="22"/>
          <w:szCs w:val="22"/>
        </w:rPr>
      </w:pPr>
      <w:r w:rsidRPr="000E3FF3">
        <w:rPr>
          <w:rFonts w:ascii="Arial" w:hAnsi="Arial" w:cs="Arial"/>
          <w:sz w:val="22"/>
          <w:szCs w:val="22"/>
        </w:rPr>
        <w:t xml:space="preserve">• Parents/carers are encouraged to speak to a member of staff or the manager if they have any query about the fees policy, or if, for any reason, they are likely to have difficulty in making a payment on time. Parents/carers are strongly advised to arrange a meeting at the earliest possible opportunity, to avoid jeopardising their child’s place at </w:t>
      </w:r>
      <w:proofErr w:type="spellStart"/>
      <w:r w:rsidRPr="000E3FF3">
        <w:rPr>
          <w:rFonts w:ascii="Arial" w:hAnsi="Arial" w:cs="Arial"/>
          <w:sz w:val="22"/>
          <w:szCs w:val="22"/>
        </w:rPr>
        <w:t>Childville</w:t>
      </w:r>
      <w:proofErr w:type="spellEnd"/>
      <w:r w:rsidRPr="000E3FF3">
        <w:rPr>
          <w:rFonts w:ascii="Arial" w:hAnsi="Arial" w:cs="Arial"/>
          <w:sz w:val="22"/>
          <w:szCs w:val="22"/>
        </w:rPr>
        <w:t>.</w:t>
      </w:r>
    </w:p>
    <w:p w:rsidR="002B796D" w:rsidRPr="000E3FF3" w:rsidRDefault="002B796D" w:rsidP="002B796D">
      <w:pPr>
        <w:rPr>
          <w:rFonts w:ascii="Arial" w:hAnsi="Arial" w:cs="Arial"/>
          <w:sz w:val="22"/>
          <w:szCs w:val="22"/>
        </w:rPr>
      </w:pPr>
    </w:p>
    <w:p w:rsidR="002B796D" w:rsidRPr="000E3FF3" w:rsidRDefault="002B796D" w:rsidP="002B796D">
      <w:pPr>
        <w:rPr>
          <w:rFonts w:ascii="Arial" w:hAnsi="Arial" w:cs="Arial"/>
          <w:sz w:val="22"/>
          <w:szCs w:val="22"/>
        </w:rPr>
      </w:pPr>
    </w:p>
    <w:p w:rsidR="002B796D" w:rsidRPr="000E3FF3" w:rsidRDefault="002B796D" w:rsidP="002B796D">
      <w:pPr>
        <w:rPr>
          <w:rFonts w:ascii="Arial" w:hAnsi="Arial" w:cs="Arial"/>
          <w:sz w:val="22"/>
          <w:szCs w:val="22"/>
        </w:rPr>
      </w:pPr>
    </w:p>
    <w:p w:rsidR="002B796D" w:rsidRPr="000E3FF3" w:rsidRDefault="002B796D" w:rsidP="002B796D">
      <w:pPr>
        <w:rPr>
          <w:rFonts w:ascii="Arial" w:hAnsi="Arial" w:cs="Arial"/>
          <w:sz w:val="22"/>
          <w:szCs w:val="22"/>
        </w:rPr>
      </w:pPr>
    </w:p>
    <w:tbl>
      <w:tblPr>
        <w:tblW w:w="5000" w:type="pct"/>
        <w:tblLook w:val="01E0"/>
      </w:tblPr>
      <w:tblGrid>
        <w:gridCol w:w="4495"/>
        <w:gridCol w:w="3404"/>
        <w:gridCol w:w="1870"/>
      </w:tblGrid>
      <w:tr w:rsidR="002B796D" w:rsidRPr="000E3FF3" w:rsidTr="0022513F">
        <w:tc>
          <w:tcPr>
            <w:tcW w:w="2301" w:type="pct"/>
          </w:tcPr>
          <w:p w:rsidR="002B796D" w:rsidRPr="000E3FF3" w:rsidRDefault="002B796D" w:rsidP="0022513F">
            <w:pPr>
              <w:spacing w:line="360" w:lineRule="auto"/>
              <w:rPr>
                <w:rFonts w:ascii="Arial" w:hAnsi="Arial" w:cs="Arial"/>
              </w:rPr>
            </w:pPr>
          </w:p>
          <w:p w:rsidR="002B796D" w:rsidRPr="000E3FF3" w:rsidRDefault="002B796D" w:rsidP="0022513F">
            <w:pPr>
              <w:spacing w:line="360" w:lineRule="auto"/>
              <w:rPr>
                <w:rFonts w:ascii="Arial" w:hAnsi="Arial" w:cs="Arial"/>
              </w:rPr>
            </w:pPr>
            <w:r w:rsidRPr="000E3FF3">
              <w:rPr>
                <w:rFonts w:ascii="Arial" w:hAnsi="Arial" w:cs="Arial"/>
                <w:sz w:val="22"/>
                <w:szCs w:val="22"/>
              </w:rPr>
              <w:t>This policy was adopted at a meeting of</w:t>
            </w:r>
          </w:p>
        </w:tc>
        <w:tc>
          <w:tcPr>
            <w:tcW w:w="1742" w:type="pct"/>
            <w:tcBorders>
              <w:bottom w:val="single" w:sz="4" w:space="0" w:color="7030A0"/>
            </w:tcBorders>
            <w:shd w:val="clear" w:color="auto" w:fill="auto"/>
          </w:tcPr>
          <w:p w:rsidR="002B796D" w:rsidRPr="000E3FF3" w:rsidRDefault="002B796D" w:rsidP="0022513F">
            <w:pPr>
              <w:spacing w:line="360" w:lineRule="auto"/>
              <w:rPr>
                <w:rFonts w:ascii="Arial" w:hAnsi="Arial" w:cs="Arial"/>
              </w:rPr>
            </w:pPr>
          </w:p>
        </w:tc>
        <w:tc>
          <w:tcPr>
            <w:tcW w:w="957" w:type="pct"/>
          </w:tcPr>
          <w:p w:rsidR="002B796D" w:rsidRPr="000E3FF3" w:rsidRDefault="002B796D" w:rsidP="0022513F">
            <w:pPr>
              <w:spacing w:line="360" w:lineRule="auto"/>
              <w:rPr>
                <w:rFonts w:ascii="Arial" w:hAnsi="Arial" w:cs="Arial"/>
                <w:i/>
              </w:rPr>
            </w:pPr>
          </w:p>
          <w:p w:rsidR="002B796D" w:rsidRPr="000E3FF3" w:rsidRDefault="002B796D" w:rsidP="0022513F">
            <w:pPr>
              <w:spacing w:line="360" w:lineRule="auto"/>
              <w:rPr>
                <w:rFonts w:ascii="Arial" w:hAnsi="Arial" w:cs="Arial"/>
                <w:i/>
              </w:rPr>
            </w:pPr>
            <w:r w:rsidRPr="000E3FF3">
              <w:rPr>
                <w:rFonts w:ascii="Arial" w:hAnsi="Arial" w:cs="Arial"/>
                <w:i/>
                <w:sz w:val="22"/>
                <w:szCs w:val="22"/>
              </w:rPr>
              <w:t>(name of provider)</w:t>
            </w:r>
          </w:p>
        </w:tc>
      </w:tr>
      <w:tr w:rsidR="002B796D" w:rsidRPr="000E3FF3" w:rsidTr="0022513F">
        <w:tc>
          <w:tcPr>
            <w:tcW w:w="2301" w:type="pct"/>
          </w:tcPr>
          <w:p w:rsidR="002B796D" w:rsidRPr="000E3FF3" w:rsidRDefault="002B796D" w:rsidP="0022513F">
            <w:pPr>
              <w:spacing w:line="360" w:lineRule="auto"/>
              <w:rPr>
                <w:rFonts w:ascii="Arial" w:hAnsi="Arial" w:cs="Arial"/>
              </w:rPr>
            </w:pPr>
            <w:r w:rsidRPr="000E3FF3">
              <w:rPr>
                <w:rFonts w:ascii="Arial" w:hAnsi="Arial" w:cs="Arial"/>
                <w:sz w:val="22"/>
                <w:szCs w:val="22"/>
              </w:rPr>
              <w:t>Held on</w:t>
            </w:r>
          </w:p>
        </w:tc>
        <w:tc>
          <w:tcPr>
            <w:tcW w:w="1742" w:type="pct"/>
            <w:tcBorders>
              <w:top w:val="single" w:sz="4" w:space="0" w:color="7030A0"/>
              <w:bottom w:val="single" w:sz="4" w:space="0" w:color="7030A0"/>
            </w:tcBorders>
          </w:tcPr>
          <w:p w:rsidR="002B796D" w:rsidRPr="000E3FF3" w:rsidRDefault="002B796D" w:rsidP="0022513F">
            <w:pPr>
              <w:spacing w:line="360" w:lineRule="auto"/>
              <w:rPr>
                <w:rFonts w:ascii="Arial" w:hAnsi="Arial" w:cs="Arial"/>
              </w:rPr>
            </w:pPr>
          </w:p>
        </w:tc>
        <w:tc>
          <w:tcPr>
            <w:tcW w:w="957" w:type="pct"/>
          </w:tcPr>
          <w:p w:rsidR="002B796D" w:rsidRPr="000E3FF3" w:rsidRDefault="002B796D" w:rsidP="0022513F">
            <w:pPr>
              <w:spacing w:line="360" w:lineRule="auto"/>
              <w:rPr>
                <w:rFonts w:ascii="Arial" w:hAnsi="Arial" w:cs="Arial"/>
                <w:i/>
              </w:rPr>
            </w:pPr>
            <w:r w:rsidRPr="000E3FF3">
              <w:rPr>
                <w:rFonts w:ascii="Arial" w:hAnsi="Arial" w:cs="Arial"/>
                <w:i/>
                <w:sz w:val="22"/>
                <w:szCs w:val="22"/>
              </w:rPr>
              <w:t>(date)</w:t>
            </w:r>
          </w:p>
        </w:tc>
      </w:tr>
      <w:tr w:rsidR="002B796D" w:rsidRPr="000E3FF3" w:rsidTr="0022513F">
        <w:tc>
          <w:tcPr>
            <w:tcW w:w="2301" w:type="pct"/>
          </w:tcPr>
          <w:p w:rsidR="002B796D" w:rsidRPr="000E3FF3" w:rsidRDefault="002B796D" w:rsidP="0022513F">
            <w:pPr>
              <w:spacing w:line="360" w:lineRule="auto"/>
              <w:rPr>
                <w:rFonts w:ascii="Arial" w:hAnsi="Arial" w:cs="Arial"/>
              </w:rPr>
            </w:pPr>
            <w:r w:rsidRPr="000E3FF3">
              <w:rPr>
                <w:rFonts w:ascii="Arial" w:hAnsi="Arial" w:cs="Arial"/>
                <w:sz w:val="22"/>
                <w:szCs w:val="22"/>
              </w:rPr>
              <w:t>Date to be reviewed</w:t>
            </w:r>
          </w:p>
        </w:tc>
        <w:tc>
          <w:tcPr>
            <w:tcW w:w="1742" w:type="pct"/>
            <w:tcBorders>
              <w:top w:val="single" w:sz="4" w:space="0" w:color="7030A0"/>
              <w:bottom w:val="single" w:sz="4" w:space="0" w:color="7030A0"/>
            </w:tcBorders>
          </w:tcPr>
          <w:p w:rsidR="002B796D" w:rsidRPr="000E3FF3" w:rsidRDefault="002B796D" w:rsidP="0022513F">
            <w:pPr>
              <w:spacing w:line="360" w:lineRule="auto"/>
              <w:rPr>
                <w:rFonts w:ascii="Arial" w:hAnsi="Arial" w:cs="Arial"/>
              </w:rPr>
            </w:pPr>
          </w:p>
        </w:tc>
        <w:tc>
          <w:tcPr>
            <w:tcW w:w="957" w:type="pct"/>
          </w:tcPr>
          <w:p w:rsidR="002B796D" w:rsidRPr="000E3FF3" w:rsidRDefault="002B796D" w:rsidP="0022513F">
            <w:pPr>
              <w:spacing w:line="360" w:lineRule="auto"/>
              <w:rPr>
                <w:rFonts w:ascii="Arial" w:hAnsi="Arial" w:cs="Arial"/>
                <w:i/>
              </w:rPr>
            </w:pPr>
            <w:r w:rsidRPr="000E3FF3">
              <w:rPr>
                <w:rFonts w:ascii="Arial" w:hAnsi="Arial" w:cs="Arial"/>
                <w:i/>
                <w:sz w:val="22"/>
                <w:szCs w:val="22"/>
              </w:rPr>
              <w:t>(date)</w:t>
            </w:r>
          </w:p>
        </w:tc>
      </w:tr>
      <w:tr w:rsidR="002B796D" w:rsidRPr="000E3FF3" w:rsidTr="0022513F">
        <w:tc>
          <w:tcPr>
            <w:tcW w:w="2301" w:type="pct"/>
          </w:tcPr>
          <w:p w:rsidR="002B796D" w:rsidRPr="000E3FF3" w:rsidRDefault="002B796D" w:rsidP="0022513F">
            <w:pPr>
              <w:spacing w:line="360" w:lineRule="auto"/>
              <w:rPr>
                <w:rFonts w:ascii="Arial" w:hAnsi="Arial" w:cs="Arial"/>
              </w:rPr>
            </w:pPr>
            <w:r w:rsidRPr="000E3FF3">
              <w:rPr>
                <w:rFonts w:ascii="Arial" w:hAnsi="Arial" w:cs="Arial"/>
                <w:sz w:val="22"/>
                <w:szCs w:val="22"/>
              </w:rPr>
              <w:t>Signed on behalf of the provider</w:t>
            </w:r>
          </w:p>
        </w:tc>
        <w:tc>
          <w:tcPr>
            <w:tcW w:w="2699" w:type="pct"/>
            <w:gridSpan w:val="2"/>
            <w:tcBorders>
              <w:bottom w:val="single" w:sz="4" w:space="0" w:color="7030A0"/>
            </w:tcBorders>
          </w:tcPr>
          <w:p w:rsidR="002B796D" w:rsidRPr="000E3FF3" w:rsidRDefault="002B796D" w:rsidP="0022513F">
            <w:pPr>
              <w:spacing w:line="360" w:lineRule="auto"/>
              <w:rPr>
                <w:rFonts w:ascii="Arial" w:hAnsi="Arial" w:cs="Arial"/>
              </w:rPr>
            </w:pPr>
          </w:p>
        </w:tc>
      </w:tr>
      <w:tr w:rsidR="002B796D" w:rsidRPr="000E3FF3" w:rsidTr="0022513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301" w:type="pct"/>
            <w:tcBorders>
              <w:top w:val="nil"/>
              <w:left w:val="nil"/>
              <w:bottom w:val="nil"/>
              <w:right w:val="nil"/>
            </w:tcBorders>
          </w:tcPr>
          <w:p w:rsidR="002B796D" w:rsidRPr="000E3FF3" w:rsidRDefault="002B796D" w:rsidP="0022513F">
            <w:pPr>
              <w:spacing w:line="360" w:lineRule="auto"/>
              <w:rPr>
                <w:rFonts w:ascii="Arial" w:hAnsi="Arial" w:cs="Arial"/>
              </w:rPr>
            </w:pPr>
            <w:r w:rsidRPr="000E3FF3">
              <w:rPr>
                <w:rFonts w:ascii="Arial" w:hAnsi="Arial" w:cs="Arial"/>
                <w:sz w:val="22"/>
                <w:szCs w:val="22"/>
              </w:rPr>
              <w:t>Name of signatory</w:t>
            </w:r>
          </w:p>
        </w:tc>
        <w:tc>
          <w:tcPr>
            <w:tcW w:w="2699" w:type="pct"/>
            <w:gridSpan w:val="2"/>
            <w:tcBorders>
              <w:top w:val="single" w:sz="4" w:space="0" w:color="7030A0"/>
              <w:left w:val="nil"/>
              <w:bottom w:val="single" w:sz="4" w:space="0" w:color="7030A0"/>
              <w:right w:val="nil"/>
            </w:tcBorders>
          </w:tcPr>
          <w:p w:rsidR="002B796D" w:rsidRPr="000E3FF3" w:rsidRDefault="002B796D" w:rsidP="0022513F">
            <w:pPr>
              <w:spacing w:line="360" w:lineRule="auto"/>
              <w:rPr>
                <w:rFonts w:ascii="Arial" w:hAnsi="Arial" w:cs="Arial"/>
              </w:rPr>
            </w:pPr>
          </w:p>
        </w:tc>
      </w:tr>
      <w:tr w:rsidR="002B796D" w:rsidRPr="000E3FF3" w:rsidTr="0022513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301" w:type="pct"/>
            <w:tcBorders>
              <w:top w:val="nil"/>
              <w:left w:val="nil"/>
              <w:bottom w:val="nil"/>
              <w:right w:val="nil"/>
            </w:tcBorders>
          </w:tcPr>
          <w:p w:rsidR="002B796D" w:rsidRPr="000E3FF3" w:rsidRDefault="002B796D" w:rsidP="0022513F">
            <w:pPr>
              <w:spacing w:line="360" w:lineRule="auto"/>
              <w:rPr>
                <w:rFonts w:ascii="Arial" w:hAnsi="Arial" w:cs="Arial"/>
              </w:rPr>
            </w:pPr>
            <w:r w:rsidRPr="000E3FF3">
              <w:rPr>
                <w:rFonts w:ascii="Arial" w:hAnsi="Arial" w:cs="Arial"/>
                <w:sz w:val="22"/>
                <w:szCs w:val="22"/>
              </w:rPr>
              <w:t>Role of signatory (e.g. chair, director or owner)</w:t>
            </w:r>
          </w:p>
        </w:tc>
        <w:tc>
          <w:tcPr>
            <w:tcW w:w="2699" w:type="pct"/>
            <w:gridSpan w:val="2"/>
            <w:tcBorders>
              <w:top w:val="single" w:sz="4" w:space="0" w:color="7030A0"/>
              <w:left w:val="nil"/>
              <w:bottom w:val="single" w:sz="4" w:space="0" w:color="7030A0"/>
              <w:right w:val="nil"/>
            </w:tcBorders>
          </w:tcPr>
          <w:p w:rsidR="002B796D" w:rsidRPr="000E3FF3" w:rsidRDefault="002B796D" w:rsidP="0022513F">
            <w:pPr>
              <w:spacing w:line="360" w:lineRule="auto"/>
              <w:rPr>
                <w:rFonts w:ascii="Arial" w:hAnsi="Arial" w:cs="Arial"/>
              </w:rPr>
            </w:pPr>
          </w:p>
        </w:tc>
      </w:tr>
    </w:tbl>
    <w:p w:rsidR="002B796D" w:rsidRPr="000E3FF3" w:rsidRDefault="002B796D" w:rsidP="002B796D">
      <w:pPr>
        <w:rPr>
          <w:rFonts w:ascii="Arial" w:hAnsi="Arial" w:cs="Arial"/>
        </w:rPr>
      </w:pPr>
    </w:p>
    <w:p w:rsidR="00076E0F" w:rsidRPr="000E3FF3" w:rsidRDefault="00076E0F" w:rsidP="00076E0F">
      <w:pPr>
        <w:spacing w:line="360" w:lineRule="auto"/>
        <w:rPr>
          <w:rFonts w:ascii="Arial" w:hAnsi="Arial" w:cs="Arial"/>
          <w:b/>
          <w:sz w:val="28"/>
          <w:szCs w:val="28"/>
        </w:rPr>
      </w:pPr>
      <w:r w:rsidRPr="000E3FF3">
        <w:rPr>
          <w:rFonts w:ascii="Arial" w:hAnsi="Arial" w:cs="Arial"/>
          <w:b/>
          <w:sz w:val="28"/>
          <w:szCs w:val="28"/>
        </w:rPr>
        <w:t>Fire safety and emergency evacuation</w:t>
      </w:r>
    </w:p>
    <w:p w:rsidR="00076E0F" w:rsidRPr="000E3FF3" w:rsidRDefault="00076E0F" w:rsidP="00076E0F">
      <w:pPr>
        <w:spacing w:line="360" w:lineRule="auto"/>
        <w:rPr>
          <w:rFonts w:ascii="Arial" w:hAnsi="Arial" w:cs="Arial"/>
          <w:b/>
          <w:sz w:val="22"/>
          <w:szCs w:val="22"/>
        </w:rPr>
      </w:pPr>
      <w:r w:rsidRPr="000E3FF3">
        <w:rPr>
          <w:rFonts w:ascii="Arial" w:hAnsi="Arial" w:cs="Arial"/>
          <w:b/>
          <w:sz w:val="22"/>
          <w:szCs w:val="22"/>
        </w:rPr>
        <w:t>Policy statement</w:t>
      </w:r>
    </w:p>
    <w:p w:rsidR="00076E0F" w:rsidRPr="000E3FF3" w:rsidRDefault="00076E0F" w:rsidP="00076E0F">
      <w:pPr>
        <w:spacing w:line="360" w:lineRule="auto"/>
        <w:rPr>
          <w:rFonts w:ascii="Arial" w:hAnsi="Arial" w:cs="Arial"/>
          <w:sz w:val="22"/>
          <w:szCs w:val="22"/>
        </w:rPr>
      </w:pPr>
      <w:r w:rsidRPr="000E3FF3">
        <w:rPr>
          <w:rFonts w:ascii="Arial" w:hAnsi="Arial" w:cs="Arial"/>
          <w:sz w:val="22"/>
          <w:szCs w:val="22"/>
        </w:rPr>
        <w:t>We ensure our premises present no risk of fire by ensuring the highest possible standard of fire precautions.</w:t>
      </w:r>
      <w:r w:rsidR="000D7DA0" w:rsidRPr="000E3FF3">
        <w:rPr>
          <w:rFonts w:ascii="Arial" w:hAnsi="Arial" w:cs="Arial"/>
          <w:sz w:val="22"/>
          <w:szCs w:val="22"/>
        </w:rPr>
        <w:t xml:space="preserve"> </w:t>
      </w:r>
      <w:r w:rsidRPr="000E3FF3">
        <w:rPr>
          <w:rFonts w:ascii="Arial" w:hAnsi="Arial" w:cs="Arial"/>
          <w:sz w:val="22"/>
          <w:szCs w:val="22"/>
        </w:rPr>
        <w:t>The person in charge and staff are familiar with the current legal requirements. Where necessary we seek</w:t>
      </w:r>
      <w:r w:rsidR="000D7DA0" w:rsidRPr="000E3FF3">
        <w:rPr>
          <w:rFonts w:ascii="Arial" w:hAnsi="Arial" w:cs="Arial"/>
          <w:sz w:val="22"/>
          <w:szCs w:val="22"/>
        </w:rPr>
        <w:t xml:space="preserve"> </w:t>
      </w:r>
      <w:r w:rsidRPr="000E3FF3">
        <w:rPr>
          <w:rFonts w:ascii="Arial" w:hAnsi="Arial" w:cs="Arial"/>
          <w:sz w:val="22"/>
          <w:szCs w:val="22"/>
        </w:rPr>
        <w:t>the advice of a competent person, such as our Fire Officer, or Fire Safety Consultant.</w:t>
      </w:r>
    </w:p>
    <w:p w:rsidR="00076E0F" w:rsidRPr="000E3FF3" w:rsidRDefault="00076E0F" w:rsidP="00076E0F">
      <w:pPr>
        <w:spacing w:line="360" w:lineRule="auto"/>
        <w:rPr>
          <w:rFonts w:ascii="Arial" w:hAnsi="Arial" w:cs="Arial"/>
          <w:sz w:val="22"/>
          <w:szCs w:val="22"/>
        </w:rPr>
      </w:pPr>
    </w:p>
    <w:p w:rsidR="00076E0F" w:rsidRPr="000E3FF3" w:rsidRDefault="00076E0F" w:rsidP="00076E0F">
      <w:pPr>
        <w:spacing w:line="360" w:lineRule="auto"/>
        <w:rPr>
          <w:rFonts w:ascii="Arial" w:hAnsi="Arial" w:cs="Arial"/>
          <w:b/>
          <w:sz w:val="22"/>
          <w:szCs w:val="22"/>
        </w:rPr>
      </w:pPr>
      <w:r w:rsidRPr="000E3FF3">
        <w:rPr>
          <w:rFonts w:ascii="Arial" w:hAnsi="Arial" w:cs="Arial"/>
          <w:b/>
          <w:sz w:val="22"/>
          <w:szCs w:val="22"/>
        </w:rPr>
        <w:t>Procedures</w:t>
      </w:r>
    </w:p>
    <w:p w:rsidR="00076E0F" w:rsidRPr="000E3FF3" w:rsidRDefault="00076E0F" w:rsidP="00076E0F">
      <w:pPr>
        <w:spacing w:line="360" w:lineRule="auto"/>
        <w:rPr>
          <w:rFonts w:ascii="Arial" w:hAnsi="Arial" w:cs="Arial"/>
          <w:b/>
          <w:sz w:val="22"/>
          <w:szCs w:val="22"/>
        </w:rPr>
      </w:pPr>
    </w:p>
    <w:p w:rsidR="00076E0F" w:rsidRPr="000E3FF3" w:rsidRDefault="00076E0F" w:rsidP="00AC030D">
      <w:pPr>
        <w:numPr>
          <w:ilvl w:val="0"/>
          <w:numId w:val="143"/>
        </w:numPr>
        <w:spacing w:line="360" w:lineRule="auto"/>
        <w:rPr>
          <w:rFonts w:ascii="Arial" w:hAnsi="Arial" w:cs="Arial"/>
          <w:sz w:val="22"/>
          <w:szCs w:val="22"/>
        </w:rPr>
      </w:pPr>
      <w:r w:rsidRPr="000E3FF3">
        <w:rPr>
          <w:rFonts w:ascii="Arial" w:hAnsi="Arial" w:cs="Arial"/>
          <w:sz w:val="22"/>
          <w:szCs w:val="22"/>
        </w:rPr>
        <w:t>The basis of fire safety is risk assessment, carried out by a ‘competent person’.</w:t>
      </w:r>
    </w:p>
    <w:p w:rsidR="00076E0F" w:rsidRPr="000E3FF3" w:rsidRDefault="00076E0F" w:rsidP="00AC030D">
      <w:pPr>
        <w:numPr>
          <w:ilvl w:val="0"/>
          <w:numId w:val="143"/>
        </w:numPr>
        <w:spacing w:line="360" w:lineRule="auto"/>
        <w:rPr>
          <w:rFonts w:ascii="Arial" w:hAnsi="Arial" w:cs="Arial"/>
          <w:sz w:val="22"/>
          <w:szCs w:val="22"/>
        </w:rPr>
      </w:pPr>
      <w:r w:rsidRPr="000E3FF3">
        <w:rPr>
          <w:rFonts w:ascii="Arial" w:hAnsi="Arial" w:cs="Arial"/>
          <w:sz w:val="22"/>
          <w:szCs w:val="22"/>
        </w:rPr>
        <w:t xml:space="preserve">The manager has received training in fire safety sufficient to be competent to carry out the risk assessment; this will be written where there </w:t>
      </w:r>
      <w:proofErr w:type="gramStart"/>
      <w:r w:rsidRPr="000E3FF3">
        <w:rPr>
          <w:rFonts w:ascii="Arial" w:hAnsi="Arial" w:cs="Arial"/>
          <w:sz w:val="22"/>
          <w:szCs w:val="22"/>
        </w:rPr>
        <w:t>are</w:t>
      </w:r>
      <w:proofErr w:type="gramEnd"/>
      <w:r w:rsidRPr="000E3FF3">
        <w:rPr>
          <w:rFonts w:ascii="Arial" w:hAnsi="Arial" w:cs="Arial"/>
          <w:sz w:val="22"/>
          <w:szCs w:val="22"/>
        </w:rPr>
        <w:t xml:space="preserve"> more than five staff and will follow the Government</w:t>
      </w:r>
      <w:r w:rsidR="000D7DA0" w:rsidRPr="000E3FF3">
        <w:rPr>
          <w:rFonts w:ascii="Arial" w:hAnsi="Arial" w:cs="Arial"/>
          <w:sz w:val="22"/>
          <w:szCs w:val="22"/>
        </w:rPr>
        <w:t xml:space="preserve"> </w:t>
      </w:r>
      <w:r w:rsidRPr="000E3FF3">
        <w:rPr>
          <w:rFonts w:ascii="Arial" w:hAnsi="Arial" w:cs="Arial"/>
          <w:sz w:val="22"/>
          <w:szCs w:val="22"/>
        </w:rPr>
        <w:t>guidance Fire Safety Risk Assessment - Educational Premises (HMG 2006).</w:t>
      </w:r>
    </w:p>
    <w:p w:rsidR="00076E0F" w:rsidRPr="000E3FF3" w:rsidRDefault="00076E0F" w:rsidP="00AC030D">
      <w:pPr>
        <w:numPr>
          <w:ilvl w:val="0"/>
          <w:numId w:val="143"/>
        </w:numPr>
        <w:spacing w:line="360" w:lineRule="auto"/>
        <w:rPr>
          <w:rFonts w:ascii="Arial" w:hAnsi="Arial" w:cs="Arial"/>
          <w:sz w:val="22"/>
          <w:szCs w:val="22"/>
        </w:rPr>
      </w:pPr>
      <w:r w:rsidRPr="000E3FF3">
        <w:rPr>
          <w:rFonts w:ascii="Arial" w:hAnsi="Arial" w:cs="Arial"/>
          <w:sz w:val="22"/>
          <w:szCs w:val="22"/>
        </w:rPr>
        <w:t>Where we rent premises, we will ensure that we have a copy of the fire safety risk assessment that</w:t>
      </w:r>
      <w:r w:rsidR="000D7DA0" w:rsidRPr="000E3FF3">
        <w:rPr>
          <w:rFonts w:ascii="Arial" w:hAnsi="Arial" w:cs="Arial"/>
          <w:sz w:val="22"/>
          <w:szCs w:val="22"/>
        </w:rPr>
        <w:t xml:space="preserve"> </w:t>
      </w:r>
      <w:r w:rsidRPr="000E3FF3">
        <w:rPr>
          <w:rFonts w:ascii="Arial" w:hAnsi="Arial" w:cs="Arial"/>
          <w:sz w:val="22"/>
          <w:szCs w:val="22"/>
        </w:rPr>
        <w:t>applies to the building and that we contribute to regular reviews.</w:t>
      </w:r>
    </w:p>
    <w:p w:rsidR="00076E0F" w:rsidRPr="000E3FF3" w:rsidRDefault="00076E0F" w:rsidP="00AC030D">
      <w:pPr>
        <w:numPr>
          <w:ilvl w:val="0"/>
          <w:numId w:val="143"/>
        </w:numPr>
        <w:spacing w:line="360" w:lineRule="auto"/>
        <w:rPr>
          <w:rFonts w:ascii="Arial" w:hAnsi="Arial" w:cs="Arial"/>
          <w:sz w:val="22"/>
          <w:szCs w:val="22"/>
        </w:rPr>
      </w:pPr>
      <w:r w:rsidRPr="000E3FF3">
        <w:rPr>
          <w:rFonts w:ascii="Arial" w:hAnsi="Arial" w:cs="Arial"/>
          <w:sz w:val="22"/>
          <w:szCs w:val="22"/>
        </w:rPr>
        <w:t>Fire doors are clearly marked, never obstructed and easily opened from the inside.</w:t>
      </w:r>
    </w:p>
    <w:p w:rsidR="00076E0F" w:rsidRPr="000E3FF3" w:rsidRDefault="00076E0F" w:rsidP="00AC030D">
      <w:pPr>
        <w:numPr>
          <w:ilvl w:val="0"/>
          <w:numId w:val="143"/>
        </w:numPr>
        <w:spacing w:line="360" w:lineRule="auto"/>
        <w:rPr>
          <w:rFonts w:ascii="Arial" w:hAnsi="Arial" w:cs="Arial"/>
          <w:sz w:val="22"/>
          <w:szCs w:val="22"/>
        </w:rPr>
      </w:pPr>
      <w:r w:rsidRPr="000E3FF3">
        <w:rPr>
          <w:rFonts w:ascii="Arial" w:hAnsi="Arial" w:cs="Arial"/>
          <w:sz w:val="22"/>
          <w:szCs w:val="22"/>
        </w:rPr>
        <w:t>Smoke detectors/alarms and fire fighting appliances conform to BS EN standards, are fitted inappropriate high risk areas of the building and are checked as specified by the manufacturer.</w:t>
      </w:r>
    </w:p>
    <w:p w:rsidR="00076E0F" w:rsidRPr="000E3FF3" w:rsidRDefault="00076E0F" w:rsidP="00AC030D">
      <w:pPr>
        <w:numPr>
          <w:ilvl w:val="0"/>
          <w:numId w:val="143"/>
        </w:numPr>
        <w:spacing w:line="360" w:lineRule="auto"/>
        <w:rPr>
          <w:rFonts w:ascii="Arial" w:hAnsi="Arial" w:cs="Arial"/>
          <w:sz w:val="22"/>
          <w:szCs w:val="22"/>
        </w:rPr>
      </w:pPr>
      <w:r w:rsidRPr="000E3FF3">
        <w:rPr>
          <w:rFonts w:ascii="Arial" w:hAnsi="Arial" w:cs="Arial"/>
          <w:sz w:val="22"/>
          <w:szCs w:val="22"/>
        </w:rPr>
        <w:t>Our emergency evacuation procedures are approved by the Fire Safety Officer and are:</w:t>
      </w:r>
    </w:p>
    <w:p w:rsidR="00076E0F" w:rsidRPr="000E3FF3" w:rsidRDefault="00076E0F" w:rsidP="00AC030D">
      <w:pPr>
        <w:numPr>
          <w:ilvl w:val="0"/>
          <w:numId w:val="139"/>
        </w:numPr>
        <w:spacing w:line="360" w:lineRule="auto"/>
        <w:rPr>
          <w:rFonts w:ascii="Arial" w:hAnsi="Arial" w:cs="Arial"/>
          <w:sz w:val="22"/>
          <w:szCs w:val="22"/>
        </w:rPr>
      </w:pPr>
      <w:r w:rsidRPr="000E3FF3">
        <w:rPr>
          <w:rFonts w:ascii="Arial" w:hAnsi="Arial" w:cs="Arial"/>
          <w:sz w:val="22"/>
          <w:szCs w:val="22"/>
        </w:rPr>
        <w:t>clearly displayed in the premises;</w:t>
      </w:r>
    </w:p>
    <w:p w:rsidR="00076E0F" w:rsidRPr="000E3FF3" w:rsidRDefault="00076E0F" w:rsidP="00AC030D">
      <w:pPr>
        <w:numPr>
          <w:ilvl w:val="0"/>
          <w:numId w:val="139"/>
        </w:numPr>
        <w:spacing w:line="360" w:lineRule="auto"/>
        <w:rPr>
          <w:rFonts w:ascii="Arial" w:hAnsi="Arial" w:cs="Arial"/>
          <w:sz w:val="22"/>
          <w:szCs w:val="22"/>
        </w:rPr>
      </w:pPr>
      <w:r w:rsidRPr="000E3FF3">
        <w:rPr>
          <w:rFonts w:ascii="Arial" w:hAnsi="Arial" w:cs="Arial"/>
          <w:sz w:val="22"/>
          <w:szCs w:val="22"/>
        </w:rPr>
        <w:t>explained to new members of staff, volunteers and parents; and</w:t>
      </w:r>
    </w:p>
    <w:p w:rsidR="00076E0F" w:rsidRPr="000E3FF3" w:rsidRDefault="00E67432" w:rsidP="00AC030D">
      <w:pPr>
        <w:numPr>
          <w:ilvl w:val="0"/>
          <w:numId w:val="139"/>
        </w:numPr>
        <w:spacing w:line="360" w:lineRule="auto"/>
        <w:rPr>
          <w:rFonts w:ascii="Arial" w:hAnsi="Arial" w:cs="Arial"/>
          <w:sz w:val="22"/>
          <w:szCs w:val="22"/>
        </w:rPr>
      </w:pPr>
      <w:proofErr w:type="gramStart"/>
      <w:r w:rsidRPr="000E3FF3">
        <w:rPr>
          <w:rFonts w:ascii="Arial" w:hAnsi="Arial" w:cs="Arial"/>
          <w:sz w:val="22"/>
          <w:szCs w:val="22"/>
        </w:rPr>
        <w:t>practiced</w:t>
      </w:r>
      <w:proofErr w:type="gramEnd"/>
      <w:r w:rsidR="00076E0F" w:rsidRPr="000E3FF3">
        <w:rPr>
          <w:rFonts w:ascii="Arial" w:hAnsi="Arial" w:cs="Arial"/>
          <w:sz w:val="22"/>
          <w:szCs w:val="22"/>
        </w:rPr>
        <w:t xml:space="preserve"> regularly, at least once every six weeks.</w:t>
      </w:r>
    </w:p>
    <w:p w:rsidR="00076E0F" w:rsidRPr="000E3FF3" w:rsidRDefault="00076E0F" w:rsidP="00AC030D">
      <w:pPr>
        <w:numPr>
          <w:ilvl w:val="0"/>
          <w:numId w:val="144"/>
        </w:numPr>
        <w:spacing w:line="360" w:lineRule="auto"/>
        <w:rPr>
          <w:rFonts w:ascii="Arial" w:hAnsi="Arial" w:cs="Arial"/>
          <w:sz w:val="22"/>
          <w:szCs w:val="22"/>
        </w:rPr>
      </w:pPr>
      <w:r w:rsidRPr="000E3FF3">
        <w:rPr>
          <w:rFonts w:ascii="Arial" w:hAnsi="Arial" w:cs="Arial"/>
          <w:sz w:val="22"/>
          <w:szCs w:val="22"/>
        </w:rPr>
        <w:t>Records are kept of fire drills and of the servicing of fire safety equipment.</w:t>
      </w:r>
    </w:p>
    <w:p w:rsidR="00076E0F" w:rsidRPr="000E3FF3" w:rsidRDefault="00076E0F" w:rsidP="00076E0F">
      <w:pPr>
        <w:spacing w:line="360" w:lineRule="auto"/>
        <w:rPr>
          <w:rFonts w:ascii="Arial" w:hAnsi="Arial" w:cs="Arial"/>
          <w:sz w:val="22"/>
          <w:szCs w:val="22"/>
        </w:rPr>
      </w:pPr>
    </w:p>
    <w:p w:rsidR="00076E0F" w:rsidRPr="000E3FF3" w:rsidRDefault="00076E0F" w:rsidP="00076E0F">
      <w:pPr>
        <w:spacing w:line="360" w:lineRule="auto"/>
        <w:rPr>
          <w:rFonts w:ascii="Arial" w:hAnsi="Arial" w:cs="Arial"/>
          <w:i/>
          <w:sz w:val="22"/>
          <w:szCs w:val="22"/>
        </w:rPr>
      </w:pPr>
      <w:r w:rsidRPr="000E3FF3">
        <w:rPr>
          <w:rFonts w:ascii="Arial" w:hAnsi="Arial" w:cs="Arial"/>
          <w:i/>
          <w:sz w:val="22"/>
          <w:szCs w:val="22"/>
        </w:rPr>
        <w:t>Emergency evacuation procedure</w:t>
      </w:r>
    </w:p>
    <w:p w:rsidR="00076E0F" w:rsidRPr="000E3FF3" w:rsidRDefault="00076E0F" w:rsidP="00076E0F">
      <w:pPr>
        <w:spacing w:line="360" w:lineRule="auto"/>
        <w:rPr>
          <w:rFonts w:ascii="Arial" w:hAnsi="Arial" w:cs="Arial"/>
          <w:sz w:val="22"/>
          <w:szCs w:val="22"/>
        </w:rPr>
      </w:pPr>
      <w:r w:rsidRPr="000E3FF3">
        <w:rPr>
          <w:rFonts w:ascii="Arial" w:hAnsi="Arial" w:cs="Arial"/>
          <w:sz w:val="22"/>
          <w:szCs w:val="22"/>
        </w:rPr>
        <w:t>It must cover procedures for practice drills including:</w:t>
      </w:r>
    </w:p>
    <w:p w:rsidR="00076E0F" w:rsidRPr="000E3FF3" w:rsidRDefault="00076E0F" w:rsidP="00AC030D">
      <w:pPr>
        <w:pStyle w:val="ListParagraph"/>
        <w:numPr>
          <w:ilvl w:val="0"/>
          <w:numId w:val="140"/>
        </w:numPr>
        <w:spacing w:line="360" w:lineRule="auto"/>
        <w:contextualSpacing w:val="0"/>
        <w:rPr>
          <w:rFonts w:ascii="Arial" w:hAnsi="Arial" w:cs="Arial"/>
          <w:sz w:val="22"/>
          <w:szCs w:val="22"/>
        </w:rPr>
      </w:pPr>
      <w:r w:rsidRPr="000E3FF3">
        <w:rPr>
          <w:rFonts w:ascii="Arial" w:hAnsi="Arial" w:cs="Arial"/>
          <w:sz w:val="22"/>
          <w:szCs w:val="22"/>
        </w:rPr>
        <w:t>How children are familiar with the sound of the fire alarm.</w:t>
      </w:r>
    </w:p>
    <w:p w:rsidR="00076E0F" w:rsidRPr="000E3FF3" w:rsidRDefault="00076E0F" w:rsidP="00AC030D">
      <w:pPr>
        <w:pStyle w:val="ListParagraph"/>
        <w:numPr>
          <w:ilvl w:val="0"/>
          <w:numId w:val="140"/>
        </w:numPr>
        <w:spacing w:line="360" w:lineRule="auto"/>
        <w:contextualSpacing w:val="0"/>
        <w:rPr>
          <w:rFonts w:ascii="Arial" w:hAnsi="Arial" w:cs="Arial"/>
          <w:sz w:val="22"/>
          <w:szCs w:val="22"/>
        </w:rPr>
      </w:pPr>
      <w:r w:rsidRPr="000E3FF3">
        <w:rPr>
          <w:rFonts w:ascii="Arial" w:hAnsi="Arial" w:cs="Arial"/>
          <w:sz w:val="22"/>
          <w:szCs w:val="22"/>
        </w:rPr>
        <w:t>How the children, staff and parents know where the fire exits are.</w:t>
      </w:r>
    </w:p>
    <w:p w:rsidR="00076E0F" w:rsidRPr="000E3FF3" w:rsidRDefault="00076E0F" w:rsidP="00AC030D">
      <w:pPr>
        <w:pStyle w:val="ListParagraph"/>
        <w:numPr>
          <w:ilvl w:val="0"/>
          <w:numId w:val="140"/>
        </w:numPr>
        <w:spacing w:line="360" w:lineRule="auto"/>
        <w:contextualSpacing w:val="0"/>
        <w:rPr>
          <w:rFonts w:ascii="Arial" w:hAnsi="Arial" w:cs="Arial"/>
          <w:sz w:val="22"/>
          <w:szCs w:val="22"/>
        </w:rPr>
      </w:pPr>
      <w:r w:rsidRPr="000E3FF3">
        <w:rPr>
          <w:rFonts w:ascii="Arial" w:hAnsi="Arial" w:cs="Arial"/>
          <w:sz w:val="22"/>
          <w:szCs w:val="22"/>
        </w:rPr>
        <w:t>How children are led from the building to the assembly point.</w:t>
      </w:r>
    </w:p>
    <w:p w:rsidR="00076E0F" w:rsidRPr="000E3FF3" w:rsidRDefault="00076E0F" w:rsidP="00AC030D">
      <w:pPr>
        <w:pStyle w:val="ListParagraph"/>
        <w:numPr>
          <w:ilvl w:val="0"/>
          <w:numId w:val="140"/>
        </w:numPr>
        <w:spacing w:line="360" w:lineRule="auto"/>
        <w:contextualSpacing w:val="0"/>
        <w:rPr>
          <w:rFonts w:ascii="Arial" w:hAnsi="Arial" w:cs="Arial"/>
          <w:sz w:val="22"/>
          <w:szCs w:val="22"/>
        </w:rPr>
      </w:pPr>
      <w:r w:rsidRPr="000E3FF3">
        <w:rPr>
          <w:rFonts w:ascii="Arial" w:hAnsi="Arial" w:cs="Arial"/>
          <w:sz w:val="22"/>
          <w:szCs w:val="22"/>
        </w:rPr>
        <w:t>How children will be accounted for and who by.</w:t>
      </w:r>
    </w:p>
    <w:p w:rsidR="00076E0F" w:rsidRPr="000E3FF3" w:rsidRDefault="00076E0F" w:rsidP="00AC030D">
      <w:pPr>
        <w:pStyle w:val="ListParagraph"/>
        <w:numPr>
          <w:ilvl w:val="0"/>
          <w:numId w:val="140"/>
        </w:numPr>
        <w:spacing w:line="360" w:lineRule="auto"/>
        <w:contextualSpacing w:val="0"/>
        <w:rPr>
          <w:rFonts w:ascii="Arial" w:hAnsi="Arial" w:cs="Arial"/>
          <w:sz w:val="22"/>
          <w:szCs w:val="22"/>
        </w:rPr>
      </w:pPr>
      <w:r w:rsidRPr="000E3FF3">
        <w:rPr>
          <w:rFonts w:ascii="Arial" w:hAnsi="Arial" w:cs="Arial"/>
          <w:sz w:val="22"/>
          <w:szCs w:val="22"/>
        </w:rPr>
        <w:t>How long it takes to get the children out safely.</w:t>
      </w:r>
    </w:p>
    <w:p w:rsidR="00076E0F" w:rsidRPr="000E3FF3" w:rsidRDefault="00076E0F" w:rsidP="00AC030D">
      <w:pPr>
        <w:pStyle w:val="ListParagraph"/>
        <w:numPr>
          <w:ilvl w:val="0"/>
          <w:numId w:val="140"/>
        </w:numPr>
        <w:spacing w:line="360" w:lineRule="auto"/>
        <w:contextualSpacing w:val="0"/>
        <w:rPr>
          <w:rFonts w:ascii="Arial" w:hAnsi="Arial" w:cs="Arial"/>
          <w:sz w:val="22"/>
          <w:szCs w:val="22"/>
        </w:rPr>
      </w:pPr>
      <w:r w:rsidRPr="000E3FF3">
        <w:rPr>
          <w:rFonts w:ascii="Arial" w:hAnsi="Arial" w:cs="Arial"/>
          <w:sz w:val="22"/>
          <w:szCs w:val="22"/>
        </w:rPr>
        <w:t>Who calls the emergency services, and when, in the event of a real fire.</w:t>
      </w:r>
    </w:p>
    <w:p w:rsidR="00076E0F" w:rsidRPr="000E3FF3" w:rsidRDefault="00076E0F" w:rsidP="00AC030D">
      <w:pPr>
        <w:pStyle w:val="ListParagraph"/>
        <w:numPr>
          <w:ilvl w:val="0"/>
          <w:numId w:val="140"/>
        </w:numPr>
        <w:spacing w:line="360" w:lineRule="auto"/>
        <w:contextualSpacing w:val="0"/>
        <w:rPr>
          <w:rFonts w:ascii="Arial" w:hAnsi="Arial" w:cs="Arial"/>
          <w:sz w:val="22"/>
          <w:szCs w:val="22"/>
        </w:rPr>
      </w:pPr>
      <w:r w:rsidRPr="000E3FF3">
        <w:rPr>
          <w:rFonts w:ascii="Arial" w:hAnsi="Arial" w:cs="Arial"/>
          <w:sz w:val="22"/>
          <w:szCs w:val="22"/>
        </w:rPr>
        <w:t>How parents are contacted.</w:t>
      </w:r>
    </w:p>
    <w:p w:rsidR="00076E0F" w:rsidRPr="000E3FF3" w:rsidRDefault="00076E0F" w:rsidP="00076E0F">
      <w:pPr>
        <w:spacing w:line="360" w:lineRule="auto"/>
        <w:rPr>
          <w:rFonts w:ascii="Arial" w:hAnsi="Arial" w:cs="Arial"/>
          <w:sz w:val="22"/>
          <w:szCs w:val="22"/>
        </w:rPr>
      </w:pPr>
    </w:p>
    <w:p w:rsidR="00047D52" w:rsidRPr="000E3FF3" w:rsidRDefault="00047D52" w:rsidP="00076E0F">
      <w:pPr>
        <w:spacing w:line="360" w:lineRule="auto"/>
        <w:rPr>
          <w:rFonts w:ascii="Arial" w:hAnsi="Arial" w:cs="Arial"/>
          <w:i/>
          <w:sz w:val="22"/>
          <w:szCs w:val="22"/>
        </w:rPr>
      </w:pPr>
    </w:p>
    <w:p w:rsidR="00E67432" w:rsidRPr="000E3FF3" w:rsidRDefault="00E67432" w:rsidP="00076E0F">
      <w:pPr>
        <w:spacing w:line="360" w:lineRule="auto"/>
        <w:rPr>
          <w:rFonts w:ascii="Arial" w:hAnsi="Arial" w:cs="Arial"/>
          <w:i/>
          <w:sz w:val="22"/>
          <w:szCs w:val="22"/>
        </w:rPr>
      </w:pPr>
    </w:p>
    <w:p w:rsidR="00076E0F" w:rsidRPr="000E3FF3" w:rsidRDefault="00076E0F" w:rsidP="00076E0F">
      <w:pPr>
        <w:spacing w:line="360" w:lineRule="auto"/>
        <w:rPr>
          <w:rFonts w:ascii="Arial" w:hAnsi="Arial" w:cs="Arial"/>
          <w:i/>
          <w:sz w:val="22"/>
          <w:szCs w:val="22"/>
        </w:rPr>
      </w:pPr>
      <w:r w:rsidRPr="000E3FF3">
        <w:rPr>
          <w:rFonts w:ascii="Arial" w:hAnsi="Arial" w:cs="Arial"/>
          <w:i/>
          <w:sz w:val="22"/>
          <w:szCs w:val="22"/>
        </w:rPr>
        <w:lastRenderedPageBreak/>
        <w:t>The fire drill record book must contain:</w:t>
      </w:r>
    </w:p>
    <w:p w:rsidR="00076E0F" w:rsidRPr="000E3FF3" w:rsidRDefault="00076E0F" w:rsidP="00AC030D">
      <w:pPr>
        <w:pStyle w:val="ListParagraph"/>
        <w:numPr>
          <w:ilvl w:val="0"/>
          <w:numId w:val="141"/>
        </w:numPr>
        <w:spacing w:line="360" w:lineRule="auto"/>
        <w:contextualSpacing w:val="0"/>
        <w:rPr>
          <w:rFonts w:ascii="Arial" w:hAnsi="Arial" w:cs="Arial"/>
          <w:sz w:val="22"/>
          <w:szCs w:val="22"/>
        </w:rPr>
      </w:pPr>
      <w:r w:rsidRPr="000E3FF3">
        <w:rPr>
          <w:rFonts w:ascii="Arial" w:hAnsi="Arial" w:cs="Arial"/>
          <w:sz w:val="22"/>
          <w:szCs w:val="22"/>
        </w:rPr>
        <w:t>The date and time of the drill.</w:t>
      </w:r>
    </w:p>
    <w:p w:rsidR="00076E0F" w:rsidRPr="000E3FF3" w:rsidRDefault="00076E0F" w:rsidP="00AC030D">
      <w:pPr>
        <w:pStyle w:val="ListParagraph"/>
        <w:numPr>
          <w:ilvl w:val="0"/>
          <w:numId w:val="141"/>
        </w:numPr>
        <w:spacing w:line="360" w:lineRule="auto"/>
        <w:contextualSpacing w:val="0"/>
        <w:rPr>
          <w:rFonts w:ascii="Arial" w:hAnsi="Arial" w:cs="Arial"/>
          <w:sz w:val="22"/>
          <w:szCs w:val="22"/>
        </w:rPr>
      </w:pPr>
      <w:r w:rsidRPr="000E3FF3">
        <w:rPr>
          <w:rFonts w:ascii="Arial" w:hAnsi="Arial" w:cs="Arial"/>
          <w:sz w:val="22"/>
          <w:szCs w:val="22"/>
        </w:rPr>
        <w:t>How long it took.</w:t>
      </w:r>
    </w:p>
    <w:p w:rsidR="00076E0F" w:rsidRPr="000E3FF3" w:rsidRDefault="00076E0F" w:rsidP="00AC030D">
      <w:pPr>
        <w:pStyle w:val="ListParagraph"/>
        <w:numPr>
          <w:ilvl w:val="0"/>
          <w:numId w:val="141"/>
        </w:numPr>
        <w:spacing w:line="360" w:lineRule="auto"/>
        <w:contextualSpacing w:val="0"/>
        <w:rPr>
          <w:rFonts w:ascii="Arial" w:hAnsi="Arial" w:cs="Arial"/>
          <w:sz w:val="22"/>
          <w:szCs w:val="22"/>
        </w:rPr>
      </w:pPr>
      <w:r w:rsidRPr="000E3FF3">
        <w:rPr>
          <w:rFonts w:ascii="Arial" w:hAnsi="Arial" w:cs="Arial"/>
          <w:sz w:val="22"/>
          <w:szCs w:val="22"/>
        </w:rPr>
        <w:t>Whether there were any problems that delayed evacuation.</w:t>
      </w:r>
    </w:p>
    <w:p w:rsidR="00076E0F" w:rsidRPr="000E3FF3" w:rsidRDefault="00076E0F" w:rsidP="00AC030D">
      <w:pPr>
        <w:pStyle w:val="ListParagraph"/>
        <w:numPr>
          <w:ilvl w:val="0"/>
          <w:numId w:val="141"/>
        </w:numPr>
        <w:spacing w:line="360" w:lineRule="auto"/>
        <w:contextualSpacing w:val="0"/>
        <w:rPr>
          <w:rFonts w:ascii="Arial" w:hAnsi="Arial" w:cs="Arial"/>
          <w:sz w:val="22"/>
          <w:szCs w:val="22"/>
        </w:rPr>
      </w:pPr>
      <w:r w:rsidRPr="000E3FF3">
        <w:rPr>
          <w:rFonts w:ascii="Arial" w:hAnsi="Arial" w:cs="Arial"/>
          <w:sz w:val="22"/>
          <w:szCs w:val="22"/>
        </w:rPr>
        <w:t>Any further action taken to improve the drill procedure.</w:t>
      </w:r>
    </w:p>
    <w:p w:rsidR="00076E0F" w:rsidRPr="000E3FF3" w:rsidRDefault="00076E0F" w:rsidP="00076E0F">
      <w:pPr>
        <w:spacing w:line="360" w:lineRule="auto"/>
        <w:rPr>
          <w:rFonts w:ascii="Arial" w:hAnsi="Arial" w:cs="Arial"/>
          <w:sz w:val="22"/>
          <w:szCs w:val="22"/>
        </w:rPr>
      </w:pPr>
    </w:p>
    <w:p w:rsidR="00076E0F" w:rsidRPr="000E3FF3" w:rsidRDefault="00076E0F" w:rsidP="00076E0F">
      <w:pPr>
        <w:spacing w:line="360" w:lineRule="auto"/>
        <w:rPr>
          <w:rFonts w:ascii="Arial" w:hAnsi="Arial" w:cs="Arial"/>
          <w:b/>
          <w:sz w:val="22"/>
          <w:szCs w:val="22"/>
        </w:rPr>
      </w:pPr>
      <w:r w:rsidRPr="000E3FF3">
        <w:rPr>
          <w:rFonts w:ascii="Arial" w:hAnsi="Arial" w:cs="Arial"/>
          <w:b/>
          <w:sz w:val="22"/>
          <w:szCs w:val="22"/>
        </w:rPr>
        <w:t>Legal framework</w:t>
      </w:r>
    </w:p>
    <w:p w:rsidR="00076E0F" w:rsidRPr="000E3FF3" w:rsidRDefault="00076E0F" w:rsidP="00076E0F">
      <w:pPr>
        <w:spacing w:line="360" w:lineRule="auto"/>
        <w:rPr>
          <w:rFonts w:ascii="Arial" w:hAnsi="Arial" w:cs="Arial"/>
          <w:b/>
          <w:sz w:val="22"/>
          <w:szCs w:val="22"/>
        </w:rPr>
      </w:pPr>
    </w:p>
    <w:p w:rsidR="00076E0F" w:rsidRPr="000E3FF3" w:rsidRDefault="00076E0F" w:rsidP="00AC030D">
      <w:pPr>
        <w:pStyle w:val="ListParagraph"/>
        <w:numPr>
          <w:ilvl w:val="0"/>
          <w:numId w:val="142"/>
        </w:numPr>
        <w:spacing w:line="360" w:lineRule="auto"/>
        <w:contextualSpacing w:val="0"/>
        <w:rPr>
          <w:rFonts w:ascii="Arial" w:hAnsi="Arial" w:cs="Arial"/>
          <w:b/>
          <w:sz w:val="22"/>
          <w:szCs w:val="22"/>
        </w:rPr>
      </w:pPr>
      <w:r w:rsidRPr="000E3FF3">
        <w:rPr>
          <w:rFonts w:ascii="Arial" w:hAnsi="Arial" w:cs="Arial"/>
          <w:sz w:val="22"/>
          <w:szCs w:val="22"/>
        </w:rPr>
        <w:t>Regulatory Reform (Fire Safety) Order 2005</w:t>
      </w:r>
    </w:p>
    <w:p w:rsidR="00076E0F" w:rsidRPr="000E3FF3" w:rsidRDefault="00076E0F" w:rsidP="00076E0F">
      <w:pPr>
        <w:pStyle w:val="ListParagraph"/>
        <w:spacing w:line="360" w:lineRule="auto"/>
        <w:ind w:left="0"/>
        <w:contextualSpacing w:val="0"/>
        <w:rPr>
          <w:rFonts w:ascii="Arial" w:hAnsi="Arial" w:cs="Arial"/>
          <w:b/>
          <w:sz w:val="22"/>
          <w:szCs w:val="22"/>
        </w:rPr>
      </w:pPr>
    </w:p>
    <w:p w:rsidR="00076E0F" w:rsidRPr="000E3FF3" w:rsidRDefault="00076E0F" w:rsidP="00076E0F">
      <w:pPr>
        <w:spacing w:line="360" w:lineRule="auto"/>
        <w:rPr>
          <w:rFonts w:ascii="Arial" w:hAnsi="Arial" w:cs="Arial"/>
          <w:b/>
          <w:sz w:val="22"/>
          <w:szCs w:val="22"/>
        </w:rPr>
      </w:pPr>
      <w:r w:rsidRPr="000E3FF3">
        <w:rPr>
          <w:rFonts w:ascii="Arial" w:hAnsi="Arial" w:cs="Arial"/>
          <w:b/>
          <w:sz w:val="22"/>
          <w:szCs w:val="22"/>
        </w:rPr>
        <w:t xml:space="preserve">Further guidance </w:t>
      </w:r>
    </w:p>
    <w:p w:rsidR="00076E0F" w:rsidRPr="000E3FF3" w:rsidRDefault="00076E0F" w:rsidP="00076E0F">
      <w:pPr>
        <w:spacing w:line="360" w:lineRule="auto"/>
        <w:rPr>
          <w:rFonts w:ascii="Arial" w:hAnsi="Arial" w:cs="Arial"/>
          <w:b/>
          <w:sz w:val="22"/>
          <w:szCs w:val="22"/>
        </w:rPr>
      </w:pPr>
    </w:p>
    <w:p w:rsidR="00076E0F" w:rsidRPr="000E3FF3" w:rsidRDefault="00076E0F" w:rsidP="00AC030D">
      <w:pPr>
        <w:pStyle w:val="ListParagraph"/>
        <w:numPr>
          <w:ilvl w:val="0"/>
          <w:numId w:val="138"/>
        </w:numPr>
        <w:spacing w:line="360" w:lineRule="auto"/>
        <w:contextualSpacing w:val="0"/>
        <w:rPr>
          <w:rFonts w:ascii="Arial" w:hAnsi="Arial" w:cs="Arial"/>
          <w:b/>
          <w:sz w:val="22"/>
          <w:szCs w:val="22"/>
        </w:rPr>
      </w:pPr>
      <w:r w:rsidRPr="000E3FF3">
        <w:rPr>
          <w:rFonts w:ascii="Arial" w:hAnsi="Arial" w:cs="Arial"/>
          <w:sz w:val="22"/>
          <w:szCs w:val="22"/>
        </w:rPr>
        <w:t>Fire Safety Risk Assessment - Educational Premises</w:t>
      </w:r>
      <w:r w:rsidRPr="000E3FF3">
        <w:rPr>
          <w:rStyle w:val="Strong"/>
          <w:rFonts w:ascii="Arial" w:hAnsi="Arial" w:cs="Arial"/>
          <w:b w:val="0"/>
          <w:sz w:val="22"/>
          <w:szCs w:val="22"/>
        </w:rPr>
        <w:t>(HMG 2006)</w:t>
      </w:r>
      <w:r w:rsidRPr="000E3FF3">
        <w:rPr>
          <w:rFonts w:ascii="Arial" w:hAnsi="Arial" w:cs="Arial"/>
          <w:b/>
          <w:sz w:val="22"/>
          <w:szCs w:val="22"/>
        </w:rPr>
        <w:br/>
      </w:r>
    </w:p>
    <w:tbl>
      <w:tblPr>
        <w:tblW w:w="5000" w:type="pct"/>
        <w:tblLook w:val="01E0"/>
      </w:tblPr>
      <w:tblGrid>
        <w:gridCol w:w="4495"/>
        <w:gridCol w:w="3404"/>
        <w:gridCol w:w="1870"/>
      </w:tblGrid>
      <w:tr w:rsidR="00076E0F" w:rsidRPr="000E3FF3" w:rsidTr="00076E0F">
        <w:tc>
          <w:tcPr>
            <w:tcW w:w="2301" w:type="pct"/>
          </w:tcPr>
          <w:p w:rsidR="00076E0F" w:rsidRPr="000E3FF3" w:rsidRDefault="00076E0F" w:rsidP="00076E0F">
            <w:pPr>
              <w:spacing w:line="360" w:lineRule="auto"/>
              <w:rPr>
                <w:rFonts w:ascii="Arial" w:hAnsi="Arial" w:cs="Arial"/>
              </w:rPr>
            </w:pPr>
            <w:r w:rsidRPr="000E3FF3">
              <w:rPr>
                <w:rFonts w:ascii="Arial" w:hAnsi="Arial" w:cs="Arial"/>
                <w:sz w:val="22"/>
                <w:szCs w:val="22"/>
              </w:rPr>
              <w:t>This policy was adopted at a meeting of</w:t>
            </w:r>
          </w:p>
        </w:tc>
        <w:tc>
          <w:tcPr>
            <w:tcW w:w="1742" w:type="pct"/>
            <w:tcBorders>
              <w:bottom w:val="single" w:sz="4" w:space="0" w:color="7030A0"/>
            </w:tcBorders>
          </w:tcPr>
          <w:p w:rsidR="00076E0F" w:rsidRPr="000E3FF3" w:rsidRDefault="00076E0F" w:rsidP="00076E0F">
            <w:pPr>
              <w:spacing w:line="360" w:lineRule="auto"/>
              <w:rPr>
                <w:rFonts w:ascii="Arial" w:hAnsi="Arial" w:cs="Arial"/>
              </w:rPr>
            </w:pPr>
          </w:p>
        </w:tc>
        <w:tc>
          <w:tcPr>
            <w:tcW w:w="957" w:type="pct"/>
          </w:tcPr>
          <w:p w:rsidR="00076E0F" w:rsidRPr="000E3FF3" w:rsidRDefault="00076E0F" w:rsidP="00076E0F">
            <w:pPr>
              <w:spacing w:line="360" w:lineRule="auto"/>
              <w:rPr>
                <w:rFonts w:ascii="Arial" w:hAnsi="Arial" w:cs="Arial"/>
                <w:i/>
              </w:rPr>
            </w:pPr>
            <w:r w:rsidRPr="000E3FF3">
              <w:rPr>
                <w:rFonts w:ascii="Arial" w:hAnsi="Arial" w:cs="Arial"/>
                <w:i/>
                <w:sz w:val="22"/>
                <w:szCs w:val="22"/>
              </w:rPr>
              <w:t>(name of provider)</w:t>
            </w:r>
          </w:p>
        </w:tc>
      </w:tr>
      <w:tr w:rsidR="00076E0F" w:rsidRPr="000E3FF3" w:rsidTr="00076E0F">
        <w:tc>
          <w:tcPr>
            <w:tcW w:w="2301" w:type="pct"/>
          </w:tcPr>
          <w:p w:rsidR="00076E0F" w:rsidRPr="000E3FF3" w:rsidRDefault="00076E0F" w:rsidP="00076E0F">
            <w:pPr>
              <w:spacing w:line="360" w:lineRule="auto"/>
              <w:rPr>
                <w:rFonts w:ascii="Arial" w:hAnsi="Arial" w:cs="Arial"/>
              </w:rPr>
            </w:pPr>
            <w:r w:rsidRPr="000E3FF3">
              <w:rPr>
                <w:rFonts w:ascii="Arial" w:hAnsi="Arial" w:cs="Arial"/>
                <w:sz w:val="22"/>
                <w:szCs w:val="22"/>
              </w:rPr>
              <w:t>Held on</w:t>
            </w:r>
          </w:p>
        </w:tc>
        <w:tc>
          <w:tcPr>
            <w:tcW w:w="1742" w:type="pct"/>
            <w:tcBorders>
              <w:top w:val="single" w:sz="4" w:space="0" w:color="7030A0"/>
              <w:bottom w:val="single" w:sz="4" w:space="0" w:color="7030A0"/>
            </w:tcBorders>
          </w:tcPr>
          <w:p w:rsidR="00076E0F" w:rsidRPr="000E3FF3" w:rsidRDefault="00076E0F" w:rsidP="00076E0F">
            <w:pPr>
              <w:spacing w:line="360" w:lineRule="auto"/>
              <w:rPr>
                <w:rFonts w:ascii="Arial" w:hAnsi="Arial" w:cs="Arial"/>
              </w:rPr>
            </w:pPr>
          </w:p>
        </w:tc>
        <w:tc>
          <w:tcPr>
            <w:tcW w:w="957" w:type="pct"/>
          </w:tcPr>
          <w:p w:rsidR="00076E0F" w:rsidRPr="000E3FF3" w:rsidRDefault="00076E0F" w:rsidP="00076E0F">
            <w:pPr>
              <w:spacing w:line="360" w:lineRule="auto"/>
              <w:rPr>
                <w:rFonts w:ascii="Arial" w:hAnsi="Arial" w:cs="Arial"/>
                <w:i/>
              </w:rPr>
            </w:pPr>
            <w:r w:rsidRPr="000E3FF3">
              <w:rPr>
                <w:rFonts w:ascii="Arial" w:hAnsi="Arial" w:cs="Arial"/>
                <w:i/>
                <w:sz w:val="22"/>
                <w:szCs w:val="22"/>
              </w:rPr>
              <w:t>(date)</w:t>
            </w:r>
          </w:p>
        </w:tc>
      </w:tr>
      <w:tr w:rsidR="00076E0F" w:rsidRPr="000E3FF3" w:rsidTr="00076E0F">
        <w:tc>
          <w:tcPr>
            <w:tcW w:w="2301" w:type="pct"/>
          </w:tcPr>
          <w:p w:rsidR="00076E0F" w:rsidRPr="000E3FF3" w:rsidRDefault="00076E0F" w:rsidP="00076E0F">
            <w:pPr>
              <w:spacing w:line="360" w:lineRule="auto"/>
              <w:rPr>
                <w:rFonts w:ascii="Arial" w:hAnsi="Arial" w:cs="Arial"/>
              </w:rPr>
            </w:pPr>
            <w:r w:rsidRPr="000E3FF3">
              <w:rPr>
                <w:rFonts w:ascii="Arial" w:hAnsi="Arial" w:cs="Arial"/>
                <w:sz w:val="22"/>
                <w:szCs w:val="22"/>
              </w:rPr>
              <w:t>Date to be reviewed</w:t>
            </w:r>
          </w:p>
        </w:tc>
        <w:tc>
          <w:tcPr>
            <w:tcW w:w="1742" w:type="pct"/>
            <w:tcBorders>
              <w:top w:val="single" w:sz="4" w:space="0" w:color="7030A0"/>
              <w:bottom w:val="single" w:sz="4" w:space="0" w:color="7030A0"/>
            </w:tcBorders>
          </w:tcPr>
          <w:p w:rsidR="00076E0F" w:rsidRPr="000E3FF3" w:rsidRDefault="00076E0F" w:rsidP="00076E0F">
            <w:pPr>
              <w:spacing w:line="360" w:lineRule="auto"/>
              <w:rPr>
                <w:rFonts w:ascii="Arial" w:hAnsi="Arial" w:cs="Arial"/>
              </w:rPr>
            </w:pPr>
          </w:p>
        </w:tc>
        <w:tc>
          <w:tcPr>
            <w:tcW w:w="957" w:type="pct"/>
          </w:tcPr>
          <w:p w:rsidR="00076E0F" w:rsidRPr="000E3FF3" w:rsidRDefault="00076E0F" w:rsidP="00076E0F">
            <w:pPr>
              <w:spacing w:line="360" w:lineRule="auto"/>
              <w:rPr>
                <w:rFonts w:ascii="Arial" w:hAnsi="Arial" w:cs="Arial"/>
                <w:i/>
              </w:rPr>
            </w:pPr>
            <w:r w:rsidRPr="000E3FF3">
              <w:rPr>
                <w:rFonts w:ascii="Arial" w:hAnsi="Arial" w:cs="Arial"/>
                <w:i/>
                <w:sz w:val="22"/>
                <w:szCs w:val="22"/>
              </w:rPr>
              <w:t>(date)</w:t>
            </w:r>
          </w:p>
        </w:tc>
      </w:tr>
      <w:tr w:rsidR="00076E0F" w:rsidRPr="000E3FF3" w:rsidTr="00076E0F">
        <w:tc>
          <w:tcPr>
            <w:tcW w:w="2301" w:type="pct"/>
          </w:tcPr>
          <w:p w:rsidR="00076E0F" w:rsidRPr="000E3FF3" w:rsidRDefault="00076E0F" w:rsidP="00076E0F">
            <w:pPr>
              <w:spacing w:line="360" w:lineRule="auto"/>
              <w:rPr>
                <w:rFonts w:ascii="Arial" w:hAnsi="Arial" w:cs="Arial"/>
              </w:rPr>
            </w:pPr>
            <w:r w:rsidRPr="000E3FF3">
              <w:rPr>
                <w:rFonts w:ascii="Arial" w:hAnsi="Arial" w:cs="Arial"/>
                <w:sz w:val="22"/>
                <w:szCs w:val="22"/>
              </w:rPr>
              <w:t>Signed on behalf of the provider</w:t>
            </w:r>
          </w:p>
        </w:tc>
        <w:tc>
          <w:tcPr>
            <w:tcW w:w="2699" w:type="pct"/>
            <w:gridSpan w:val="2"/>
            <w:tcBorders>
              <w:bottom w:val="single" w:sz="4" w:space="0" w:color="7030A0"/>
            </w:tcBorders>
          </w:tcPr>
          <w:p w:rsidR="00076E0F" w:rsidRPr="000E3FF3" w:rsidRDefault="00076E0F" w:rsidP="00076E0F">
            <w:pPr>
              <w:spacing w:line="360" w:lineRule="auto"/>
              <w:rPr>
                <w:rFonts w:ascii="Arial" w:hAnsi="Arial" w:cs="Arial"/>
              </w:rPr>
            </w:pPr>
          </w:p>
        </w:tc>
      </w:tr>
      <w:tr w:rsidR="00076E0F" w:rsidRPr="000E3FF3" w:rsidTr="00076E0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301" w:type="pct"/>
            <w:tcBorders>
              <w:top w:val="nil"/>
              <w:left w:val="nil"/>
              <w:bottom w:val="nil"/>
              <w:right w:val="nil"/>
            </w:tcBorders>
          </w:tcPr>
          <w:p w:rsidR="00076E0F" w:rsidRPr="000E3FF3" w:rsidRDefault="00076E0F" w:rsidP="00076E0F">
            <w:pPr>
              <w:spacing w:line="360" w:lineRule="auto"/>
              <w:rPr>
                <w:rFonts w:ascii="Arial" w:hAnsi="Arial" w:cs="Arial"/>
              </w:rPr>
            </w:pPr>
            <w:r w:rsidRPr="000E3FF3">
              <w:rPr>
                <w:rFonts w:ascii="Arial" w:hAnsi="Arial" w:cs="Arial"/>
                <w:sz w:val="22"/>
                <w:szCs w:val="22"/>
              </w:rPr>
              <w:t>Name of signatory</w:t>
            </w:r>
          </w:p>
        </w:tc>
        <w:tc>
          <w:tcPr>
            <w:tcW w:w="2699" w:type="pct"/>
            <w:gridSpan w:val="2"/>
            <w:tcBorders>
              <w:top w:val="single" w:sz="4" w:space="0" w:color="7030A0"/>
              <w:left w:val="nil"/>
              <w:bottom w:val="single" w:sz="4" w:space="0" w:color="7030A0"/>
              <w:right w:val="nil"/>
            </w:tcBorders>
          </w:tcPr>
          <w:p w:rsidR="00076E0F" w:rsidRPr="000E3FF3" w:rsidRDefault="00076E0F" w:rsidP="00076E0F">
            <w:pPr>
              <w:spacing w:line="360" w:lineRule="auto"/>
              <w:rPr>
                <w:rFonts w:ascii="Arial" w:hAnsi="Arial" w:cs="Arial"/>
              </w:rPr>
            </w:pPr>
          </w:p>
        </w:tc>
      </w:tr>
      <w:tr w:rsidR="00076E0F" w:rsidRPr="000E3FF3" w:rsidTr="00076E0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301" w:type="pct"/>
            <w:tcBorders>
              <w:top w:val="nil"/>
              <w:left w:val="nil"/>
              <w:bottom w:val="nil"/>
              <w:right w:val="nil"/>
            </w:tcBorders>
          </w:tcPr>
          <w:p w:rsidR="00076E0F" w:rsidRPr="000E3FF3" w:rsidRDefault="00076E0F" w:rsidP="00076E0F">
            <w:pPr>
              <w:spacing w:line="360" w:lineRule="auto"/>
              <w:rPr>
                <w:rFonts w:ascii="Arial" w:hAnsi="Arial" w:cs="Arial"/>
              </w:rPr>
            </w:pPr>
            <w:r w:rsidRPr="000E3FF3">
              <w:rPr>
                <w:rFonts w:ascii="Arial" w:hAnsi="Arial" w:cs="Arial"/>
                <w:sz w:val="22"/>
                <w:szCs w:val="22"/>
              </w:rPr>
              <w:t>Role of signatory (e.g. chair, director or owner)</w:t>
            </w:r>
          </w:p>
        </w:tc>
        <w:tc>
          <w:tcPr>
            <w:tcW w:w="2699" w:type="pct"/>
            <w:gridSpan w:val="2"/>
            <w:tcBorders>
              <w:top w:val="single" w:sz="4" w:space="0" w:color="7030A0"/>
              <w:left w:val="nil"/>
              <w:bottom w:val="single" w:sz="4" w:space="0" w:color="7030A0"/>
              <w:right w:val="nil"/>
            </w:tcBorders>
          </w:tcPr>
          <w:p w:rsidR="00076E0F" w:rsidRPr="000E3FF3" w:rsidRDefault="00076E0F" w:rsidP="00076E0F">
            <w:pPr>
              <w:spacing w:line="360" w:lineRule="auto"/>
              <w:rPr>
                <w:rFonts w:ascii="Arial" w:hAnsi="Arial" w:cs="Arial"/>
              </w:rPr>
            </w:pPr>
          </w:p>
        </w:tc>
      </w:tr>
    </w:tbl>
    <w:p w:rsidR="00076E0F" w:rsidRPr="000E3FF3" w:rsidRDefault="00076E0F" w:rsidP="00076E0F">
      <w:pPr>
        <w:pStyle w:val="ListParagraph"/>
        <w:spacing w:line="360" w:lineRule="auto"/>
        <w:ind w:left="360"/>
        <w:jc w:val="both"/>
        <w:rPr>
          <w:rFonts w:ascii="Arial" w:hAnsi="Arial" w:cs="Arial"/>
          <w:b/>
          <w:sz w:val="22"/>
          <w:szCs w:val="22"/>
        </w:rPr>
      </w:pPr>
    </w:p>
    <w:p w:rsidR="00076E0F" w:rsidRPr="000E3FF3" w:rsidRDefault="00076E0F" w:rsidP="00076E0F">
      <w:pPr>
        <w:pStyle w:val="ListParagraph"/>
        <w:spacing w:line="360" w:lineRule="auto"/>
        <w:ind w:left="360"/>
        <w:jc w:val="both"/>
        <w:rPr>
          <w:rFonts w:ascii="Arial" w:hAnsi="Arial" w:cs="Arial"/>
          <w:b/>
          <w:sz w:val="22"/>
          <w:szCs w:val="22"/>
        </w:rPr>
      </w:pPr>
    </w:p>
    <w:p w:rsidR="00076E0F" w:rsidRPr="000E3FF3" w:rsidRDefault="00076E0F" w:rsidP="00076E0F">
      <w:pPr>
        <w:spacing w:line="360" w:lineRule="auto"/>
        <w:rPr>
          <w:rFonts w:ascii="Arial" w:hAnsi="Arial" w:cs="Arial"/>
          <w:b/>
          <w:sz w:val="28"/>
          <w:szCs w:val="28"/>
        </w:rPr>
      </w:pPr>
    </w:p>
    <w:p w:rsidR="000D7DA0" w:rsidRPr="000E3FF3" w:rsidRDefault="000D7DA0" w:rsidP="00076E0F">
      <w:pPr>
        <w:spacing w:line="360" w:lineRule="auto"/>
        <w:rPr>
          <w:rFonts w:ascii="Arial" w:hAnsi="Arial" w:cs="Arial"/>
          <w:b/>
          <w:sz w:val="28"/>
          <w:szCs w:val="28"/>
        </w:rPr>
      </w:pPr>
    </w:p>
    <w:p w:rsidR="000D7DA0" w:rsidRPr="000E3FF3" w:rsidRDefault="000D7DA0" w:rsidP="00076E0F">
      <w:pPr>
        <w:spacing w:line="360" w:lineRule="auto"/>
        <w:rPr>
          <w:rFonts w:ascii="Arial" w:hAnsi="Arial" w:cs="Arial"/>
          <w:b/>
          <w:sz w:val="28"/>
          <w:szCs w:val="28"/>
        </w:rPr>
      </w:pPr>
    </w:p>
    <w:p w:rsidR="000D7DA0" w:rsidRPr="000E3FF3" w:rsidRDefault="000D7DA0" w:rsidP="00076E0F">
      <w:pPr>
        <w:spacing w:line="360" w:lineRule="auto"/>
        <w:rPr>
          <w:rFonts w:ascii="Arial" w:hAnsi="Arial" w:cs="Arial"/>
          <w:b/>
          <w:sz w:val="28"/>
          <w:szCs w:val="28"/>
        </w:rPr>
      </w:pPr>
    </w:p>
    <w:p w:rsidR="000D7DA0" w:rsidRPr="000E3FF3" w:rsidRDefault="000D7DA0" w:rsidP="00076E0F">
      <w:pPr>
        <w:spacing w:line="360" w:lineRule="auto"/>
        <w:rPr>
          <w:rFonts w:ascii="Arial" w:hAnsi="Arial" w:cs="Arial"/>
          <w:b/>
          <w:sz w:val="28"/>
          <w:szCs w:val="28"/>
        </w:rPr>
      </w:pPr>
    </w:p>
    <w:p w:rsidR="000D7DA0" w:rsidRPr="000E3FF3" w:rsidRDefault="000D7DA0" w:rsidP="00076E0F">
      <w:pPr>
        <w:spacing w:line="360" w:lineRule="auto"/>
        <w:rPr>
          <w:rFonts w:ascii="Arial" w:hAnsi="Arial" w:cs="Arial"/>
          <w:b/>
          <w:sz w:val="28"/>
          <w:szCs w:val="28"/>
        </w:rPr>
      </w:pPr>
    </w:p>
    <w:p w:rsidR="000D7DA0" w:rsidRPr="000E3FF3" w:rsidRDefault="000D7DA0" w:rsidP="00076E0F">
      <w:pPr>
        <w:spacing w:line="360" w:lineRule="auto"/>
        <w:rPr>
          <w:rFonts w:ascii="Arial" w:hAnsi="Arial" w:cs="Arial"/>
          <w:b/>
          <w:sz w:val="28"/>
          <w:szCs w:val="28"/>
        </w:rPr>
      </w:pPr>
    </w:p>
    <w:p w:rsidR="006E62D7" w:rsidRPr="000E3FF3" w:rsidRDefault="006E62D7" w:rsidP="00076E0F">
      <w:pPr>
        <w:spacing w:line="360" w:lineRule="auto"/>
        <w:rPr>
          <w:rFonts w:ascii="Arial" w:hAnsi="Arial" w:cs="Arial"/>
          <w:b/>
          <w:sz w:val="28"/>
          <w:szCs w:val="28"/>
        </w:rPr>
      </w:pPr>
    </w:p>
    <w:p w:rsidR="00E67432" w:rsidRPr="000E3FF3" w:rsidRDefault="00E67432" w:rsidP="00076E0F">
      <w:pPr>
        <w:spacing w:line="360" w:lineRule="auto"/>
        <w:rPr>
          <w:rFonts w:ascii="Arial" w:hAnsi="Arial" w:cs="Arial"/>
          <w:b/>
          <w:sz w:val="28"/>
          <w:szCs w:val="28"/>
        </w:rPr>
      </w:pPr>
    </w:p>
    <w:p w:rsidR="006E7353" w:rsidRPr="000E3FF3" w:rsidRDefault="006E7353" w:rsidP="00076E0F">
      <w:pPr>
        <w:spacing w:line="360" w:lineRule="auto"/>
        <w:rPr>
          <w:rFonts w:ascii="Arial" w:hAnsi="Arial" w:cs="Arial"/>
          <w:b/>
          <w:sz w:val="28"/>
          <w:szCs w:val="28"/>
        </w:rPr>
      </w:pPr>
    </w:p>
    <w:p w:rsidR="00076E0F" w:rsidRPr="000E3FF3" w:rsidRDefault="00076E0F" w:rsidP="00076E0F">
      <w:pPr>
        <w:spacing w:line="360" w:lineRule="auto"/>
        <w:rPr>
          <w:rFonts w:ascii="Arial" w:hAnsi="Arial" w:cs="Arial"/>
          <w:b/>
          <w:sz w:val="28"/>
          <w:szCs w:val="28"/>
        </w:rPr>
      </w:pPr>
      <w:r w:rsidRPr="000E3FF3">
        <w:rPr>
          <w:rFonts w:ascii="Arial" w:hAnsi="Arial" w:cs="Arial"/>
          <w:b/>
          <w:sz w:val="28"/>
          <w:szCs w:val="28"/>
        </w:rPr>
        <w:lastRenderedPageBreak/>
        <w:t>First aid</w:t>
      </w:r>
    </w:p>
    <w:p w:rsidR="00076E0F" w:rsidRPr="000E3FF3" w:rsidRDefault="00076E0F" w:rsidP="00076E0F">
      <w:pPr>
        <w:spacing w:line="360" w:lineRule="auto"/>
        <w:rPr>
          <w:rFonts w:ascii="Arial" w:hAnsi="Arial" w:cs="Arial"/>
          <w:b/>
          <w:sz w:val="22"/>
          <w:szCs w:val="22"/>
        </w:rPr>
      </w:pPr>
    </w:p>
    <w:p w:rsidR="00076E0F" w:rsidRPr="000E3FF3" w:rsidRDefault="00076E0F" w:rsidP="00076E0F">
      <w:pPr>
        <w:spacing w:line="360" w:lineRule="auto"/>
        <w:rPr>
          <w:rFonts w:ascii="Arial" w:hAnsi="Arial" w:cs="Arial"/>
          <w:b/>
          <w:sz w:val="22"/>
          <w:szCs w:val="22"/>
        </w:rPr>
      </w:pPr>
      <w:r w:rsidRPr="000E3FF3">
        <w:rPr>
          <w:rFonts w:ascii="Arial" w:hAnsi="Arial" w:cs="Arial"/>
          <w:b/>
          <w:sz w:val="22"/>
          <w:szCs w:val="22"/>
        </w:rPr>
        <w:t>Policy statement</w:t>
      </w:r>
    </w:p>
    <w:p w:rsidR="00076E0F" w:rsidRPr="000E3FF3" w:rsidRDefault="00076E0F" w:rsidP="00076E0F">
      <w:pPr>
        <w:spacing w:line="360" w:lineRule="auto"/>
        <w:rPr>
          <w:rFonts w:ascii="Arial" w:hAnsi="Arial" w:cs="Arial"/>
          <w:b/>
          <w:sz w:val="22"/>
          <w:szCs w:val="22"/>
        </w:rPr>
      </w:pPr>
    </w:p>
    <w:p w:rsidR="00076E0F" w:rsidRPr="000E3FF3" w:rsidRDefault="00076E0F" w:rsidP="00076E0F">
      <w:pPr>
        <w:spacing w:line="360" w:lineRule="auto"/>
        <w:rPr>
          <w:rFonts w:ascii="Arial" w:hAnsi="Arial" w:cs="Arial"/>
          <w:sz w:val="22"/>
          <w:szCs w:val="22"/>
        </w:rPr>
      </w:pPr>
      <w:r w:rsidRPr="000E3FF3">
        <w:rPr>
          <w:rFonts w:ascii="Arial" w:hAnsi="Arial" w:cs="Arial"/>
          <w:sz w:val="22"/>
          <w:szCs w:val="22"/>
        </w:rPr>
        <w:t xml:space="preserve">In our setting, </w:t>
      </w:r>
      <w:proofErr w:type="gramStart"/>
      <w:r w:rsidRPr="000E3FF3">
        <w:rPr>
          <w:rFonts w:ascii="Arial" w:hAnsi="Arial" w:cs="Arial"/>
          <w:sz w:val="22"/>
          <w:szCs w:val="22"/>
        </w:rPr>
        <w:t>staff are</w:t>
      </w:r>
      <w:proofErr w:type="gramEnd"/>
      <w:r w:rsidRPr="000E3FF3">
        <w:rPr>
          <w:rFonts w:ascii="Arial" w:hAnsi="Arial" w:cs="Arial"/>
          <w:sz w:val="22"/>
          <w:szCs w:val="22"/>
        </w:rPr>
        <w:t xml:space="preserve"> able to take action to apply first aid treatment in the event of an accident involving a</w:t>
      </w:r>
      <w:r w:rsidR="000D7DA0" w:rsidRPr="000E3FF3">
        <w:rPr>
          <w:rFonts w:ascii="Arial" w:hAnsi="Arial" w:cs="Arial"/>
          <w:sz w:val="22"/>
          <w:szCs w:val="22"/>
        </w:rPr>
        <w:t xml:space="preserve"> </w:t>
      </w:r>
      <w:r w:rsidR="00B9782B" w:rsidRPr="000E3FF3">
        <w:rPr>
          <w:rFonts w:ascii="Arial" w:hAnsi="Arial" w:cs="Arial"/>
          <w:sz w:val="22"/>
          <w:szCs w:val="22"/>
        </w:rPr>
        <w:t xml:space="preserve">child or adult. Effective from 3 April 2017, </w:t>
      </w:r>
      <w:r w:rsidR="0067230A" w:rsidRPr="000E3FF3">
        <w:rPr>
          <w:rFonts w:ascii="Arial" w:hAnsi="Arial" w:cs="Arial"/>
          <w:sz w:val="22"/>
          <w:szCs w:val="22"/>
        </w:rPr>
        <w:t xml:space="preserve">At least one person, who has a current Paediatric First Aid (PFA) </w:t>
      </w:r>
      <w:proofErr w:type="gramStart"/>
      <w:r w:rsidR="0067230A" w:rsidRPr="000E3FF3">
        <w:rPr>
          <w:rFonts w:ascii="Arial" w:hAnsi="Arial" w:cs="Arial"/>
          <w:sz w:val="22"/>
          <w:szCs w:val="22"/>
        </w:rPr>
        <w:t>certificate</w:t>
      </w:r>
      <w:proofErr w:type="gramEnd"/>
      <w:r w:rsidR="0067230A" w:rsidRPr="000E3FF3">
        <w:rPr>
          <w:rFonts w:ascii="Arial" w:hAnsi="Arial" w:cs="Arial"/>
          <w:sz w:val="22"/>
          <w:szCs w:val="22"/>
        </w:rPr>
        <w:t xml:space="preserve"> must be on premises and available at all times when children are present and must accompany children on outings. All newly qualified entrants to the early years who have completed level 2 and/or level 3 must also have a full PFA or an emergency PFA certificate within 3 months of starting work. </w:t>
      </w:r>
      <w:r w:rsidRPr="000E3FF3">
        <w:rPr>
          <w:rFonts w:ascii="Arial" w:hAnsi="Arial" w:cs="Arial"/>
          <w:sz w:val="22"/>
          <w:szCs w:val="22"/>
        </w:rPr>
        <w:t xml:space="preserve"> The paediatric first aid qualification includes first aid training for infants and young children</w:t>
      </w:r>
      <w:r w:rsidR="0067230A" w:rsidRPr="000E3FF3">
        <w:rPr>
          <w:rFonts w:ascii="Arial" w:hAnsi="Arial" w:cs="Arial"/>
          <w:sz w:val="22"/>
          <w:szCs w:val="22"/>
        </w:rPr>
        <w:t xml:space="preserve"> and in line with the new statutory framework Annex A. Our </w:t>
      </w:r>
      <w:r w:rsidRPr="000E3FF3">
        <w:rPr>
          <w:rFonts w:ascii="Arial" w:hAnsi="Arial" w:cs="Arial"/>
          <w:sz w:val="22"/>
          <w:szCs w:val="22"/>
        </w:rPr>
        <w:t>aim</w:t>
      </w:r>
      <w:r w:rsidR="0067230A" w:rsidRPr="000E3FF3">
        <w:rPr>
          <w:rFonts w:ascii="Arial" w:hAnsi="Arial" w:cs="Arial"/>
          <w:sz w:val="22"/>
          <w:szCs w:val="22"/>
        </w:rPr>
        <w:t xml:space="preserve"> is</w:t>
      </w:r>
      <w:r w:rsidRPr="000E3FF3">
        <w:rPr>
          <w:rFonts w:ascii="Arial" w:hAnsi="Arial" w:cs="Arial"/>
          <w:sz w:val="22"/>
          <w:szCs w:val="22"/>
        </w:rPr>
        <w:t xml:space="preserve"> to</w:t>
      </w:r>
      <w:r w:rsidR="000D7DA0" w:rsidRPr="000E3FF3">
        <w:rPr>
          <w:rFonts w:ascii="Arial" w:hAnsi="Arial" w:cs="Arial"/>
          <w:sz w:val="22"/>
          <w:szCs w:val="22"/>
        </w:rPr>
        <w:t xml:space="preserve"> </w:t>
      </w:r>
      <w:r w:rsidRPr="000E3FF3">
        <w:rPr>
          <w:rFonts w:ascii="Arial" w:hAnsi="Arial" w:cs="Arial"/>
          <w:sz w:val="22"/>
          <w:szCs w:val="22"/>
        </w:rPr>
        <w:t xml:space="preserve">ensure that </w:t>
      </w:r>
      <w:r w:rsidR="0067230A" w:rsidRPr="000E3FF3">
        <w:rPr>
          <w:rFonts w:ascii="Arial" w:hAnsi="Arial" w:cs="Arial"/>
          <w:sz w:val="22"/>
          <w:szCs w:val="22"/>
        </w:rPr>
        <w:t>all our staff access first aid training via L</w:t>
      </w:r>
      <w:r w:rsidRPr="000E3FF3">
        <w:rPr>
          <w:rFonts w:ascii="Arial" w:hAnsi="Arial" w:cs="Arial"/>
          <w:sz w:val="22"/>
          <w:szCs w:val="22"/>
        </w:rPr>
        <w:t xml:space="preserve">ocal authority </w:t>
      </w:r>
      <w:r w:rsidR="0067230A" w:rsidRPr="000E3FF3">
        <w:rPr>
          <w:rFonts w:ascii="Arial" w:hAnsi="Arial" w:cs="Arial"/>
          <w:sz w:val="22"/>
          <w:szCs w:val="22"/>
        </w:rPr>
        <w:t xml:space="preserve">or </w:t>
      </w:r>
      <w:proofErr w:type="spellStart"/>
      <w:r w:rsidR="0067230A" w:rsidRPr="000E3FF3">
        <w:rPr>
          <w:rFonts w:ascii="Arial" w:hAnsi="Arial" w:cs="Arial"/>
          <w:sz w:val="22"/>
          <w:szCs w:val="22"/>
        </w:rPr>
        <w:t>Ofsted</w:t>
      </w:r>
      <w:proofErr w:type="spellEnd"/>
      <w:r w:rsidR="0067230A" w:rsidRPr="000E3FF3">
        <w:rPr>
          <w:rFonts w:ascii="Arial" w:hAnsi="Arial" w:cs="Arial"/>
          <w:sz w:val="22"/>
          <w:szCs w:val="22"/>
        </w:rPr>
        <w:t xml:space="preserve"> approved provider as specified in Annex </w:t>
      </w:r>
      <w:proofErr w:type="gramStart"/>
      <w:r w:rsidR="0067230A" w:rsidRPr="000E3FF3">
        <w:rPr>
          <w:rFonts w:ascii="Arial" w:hAnsi="Arial" w:cs="Arial"/>
          <w:sz w:val="22"/>
          <w:szCs w:val="22"/>
        </w:rPr>
        <w:t>A</w:t>
      </w:r>
      <w:proofErr w:type="gramEnd"/>
      <w:r w:rsidRPr="000E3FF3">
        <w:rPr>
          <w:rFonts w:ascii="Arial" w:hAnsi="Arial" w:cs="Arial"/>
          <w:sz w:val="22"/>
          <w:szCs w:val="22"/>
        </w:rPr>
        <w:t xml:space="preserve"> relevant to staff caring for young children.</w:t>
      </w:r>
    </w:p>
    <w:p w:rsidR="00076E0F" w:rsidRPr="000E3FF3" w:rsidRDefault="00076E0F" w:rsidP="00076E0F">
      <w:pPr>
        <w:spacing w:line="360" w:lineRule="auto"/>
        <w:rPr>
          <w:rFonts w:ascii="Arial" w:hAnsi="Arial" w:cs="Arial"/>
          <w:sz w:val="22"/>
          <w:szCs w:val="22"/>
        </w:rPr>
      </w:pPr>
    </w:p>
    <w:p w:rsidR="00076E0F" w:rsidRPr="000E3FF3" w:rsidRDefault="00076E0F" w:rsidP="00076E0F">
      <w:pPr>
        <w:spacing w:line="360" w:lineRule="auto"/>
        <w:rPr>
          <w:rFonts w:ascii="Arial" w:hAnsi="Arial" w:cs="Arial"/>
          <w:b/>
          <w:sz w:val="22"/>
          <w:szCs w:val="22"/>
        </w:rPr>
      </w:pPr>
      <w:r w:rsidRPr="000E3FF3">
        <w:rPr>
          <w:rFonts w:ascii="Arial" w:hAnsi="Arial" w:cs="Arial"/>
          <w:b/>
          <w:sz w:val="22"/>
          <w:szCs w:val="22"/>
        </w:rPr>
        <w:t>Procedures</w:t>
      </w:r>
    </w:p>
    <w:p w:rsidR="00076E0F" w:rsidRPr="000E3FF3" w:rsidRDefault="00076E0F" w:rsidP="00076E0F">
      <w:pPr>
        <w:spacing w:line="360" w:lineRule="auto"/>
        <w:rPr>
          <w:rFonts w:ascii="Arial" w:hAnsi="Arial" w:cs="Arial"/>
          <w:b/>
          <w:sz w:val="22"/>
          <w:szCs w:val="22"/>
        </w:rPr>
      </w:pPr>
    </w:p>
    <w:p w:rsidR="00076E0F" w:rsidRPr="000E3FF3" w:rsidRDefault="00076E0F" w:rsidP="00076E0F">
      <w:pPr>
        <w:spacing w:line="360" w:lineRule="auto"/>
        <w:rPr>
          <w:rFonts w:ascii="Arial" w:hAnsi="Arial" w:cs="Arial"/>
          <w:b/>
          <w:sz w:val="22"/>
          <w:szCs w:val="22"/>
        </w:rPr>
      </w:pPr>
      <w:r w:rsidRPr="000E3FF3">
        <w:rPr>
          <w:rFonts w:ascii="Arial" w:hAnsi="Arial" w:cs="Arial"/>
          <w:i/>
          <w:sz w:val="22"/>
          <w:szCs w:val="22"/>
        </w:rPr>
        <w:t>The first aid kit</w:t>
      </w:r>
    </w:p>
    <w:p w:rsidR="00076E0F" w:rsidRPr="000E3FF3" w:rsidRDefault="00076E0F" w:rsidP="00076E0F">
      <w:pPr>
        <w:spacing w:line="360" w:lineRule="auto"/>
        <w:rPr>
          <w:rFonts w:ascii="Arial" w:hAnsi="Arial" w:cs="Arial"/>
          <w:sz w:val="22"/>
          <w:szCs w:val="22"/>
        </w:rPr>
      </w:pPr>
      <w:r w:rsidRPr="000E3FF3">
        <w:rPr>
          <w:rFonts w:ascii="Arial" w:hAnsi="Arial" w:cs="Arial"/>
          <w:sz w:val="22"/>
          <w:szCs w:val="22"/>
        </w:rPr>
        <w:t>Our first aid kit is accessible at all times, complies with the Health and Safety (First Aid) Regulations 1981 and contains the following items:</w:t>
      </w:r>
    </w:p>
    <w:p w:rsidR="00076E0F" w:rsidRPr="000E3FF3" w:rsidRDefault="00076E0F" w:rsidP="00AC030D">
      <w:pPr>
        <w:pStyle w:val="Blockquote"/>
        <w:numPr>
          <w:ilvl w:val="0"/>
          <w:numId w:val="100"/>
        </w:numPr>
        <w:spacing w:before="0" w:after="0" w:line="360" w:lineRule="auto"/>
        <w:ind w:right="720"/>
        <w:rPr>
          <w:rFonts w:ascii="Arial" w:hAnsi="Arial" w:cs="Arial"/>
          <w:sz w:val="22"/>
          <w:szCs w:val="22"/>
        </w:rPr>
      </w:pPr>
      <w:r w:rsidRPr="000E3FF3">
        <w:rPr>
          <w:rFonts w:ascii="Arial" w:hAnsi="Arial" w:cs="Arial"/>
          <w:sz w:val="22"/>
          <w:szCs w:val="22"/>
        </w:rPr>
        <w:t>Triangular bandages (ideally at least one should be sterile) x 4.</w:t>
      </w:r>
    </w:p>
    <w:p w:rsidR="00076E0F" w:rsidRPr="000E3FF3" w:rsidRDefault="00076E0F" w:rsidP="00AC030D">
      <w:pPr>
        <w:pStyle w:val="Blockquote"/>
        <w:numPr>
          <w:ilvl w:val="0"/>
          <w:numId w:val="100"/>
        </w:numPr>
        <w:spacing w:before="0" w:after="0" w:line="360" w:lineRule="auto"/>
        <w:ind w:right="720"/>
        <w:rPr>
          <w:rFonts w:ascii="Arial" w:hAnsi="Arial" w:cs="Arial"/>
          <w:sz w:val="22"/>
          <w:szCs w:val="22"/>
        </w:rPr>
      </w:pPr>
      <w:r w:rsidRPr="000E3FF3">
        <w:rPr>
          <w:rFonts w:ascii="Arial" w:hAnsi="Arial" w:cs="Arial"/>
          <w:sz w:val="22"/>
          <w:szCs w:val="22"/>
        </w:rPr>
        <w:t>Sterile dressings:</w:t>
      </w:r>
    </w:p>
    <w:p w:rsidR="00076E0F" w:rsidRPr="000E3FF3" w:rsidRDefault="00076E0F" w:rsidP="00AC030D">
      <w:pPr>
        <w:numPr>
          <w:ilvl w:val="0"/>
          <w:numId w:val="101"/>
        </w:numPr>
        <w:spacing w:line="360" w:lineRule="auto"/>
        <w:rPr>
          <w:rFonts w:ascii="Arial" w:hAnsi="Arial" w:cs="Arial"/>
          <w:sz w:val="22"/>
          <w:szCs w:val="22"/>
        </w:rPr>
      </w:pPr>
      <w:r w:rsidRPr="000E3FF3">
        <w:rPr>
          <w:rFonts w:ascii="Arial" w:hAnsi="Arial" w:cs="Arial"/>
          <w:sz w:val="22"/>
          <w:szCs w:val="22"/>
        </w:rPr>
        <w:t>Small x 3.</w:t>
      </w:r>
    </w:p>
    <w:p w:rsidR="00076E0F" w:rsidRPr="000E3FF3" w:rsidRDefault="00076E0F" w:rsidP="00AC030D">
      <w:pPr>
        <w:numPr>
          <w:ilvl w:val="0"/>
          <w:numId w:val="101"/>
        </w:numPr>
        <w:spacing w:line="360" w:lineRule="auto"/>
        <w:rPr>
          <w:rFonts w:ascii="Arial" w:hAnsi="Arial" w:cs="Arial"/>
          <w:sz w:val="22"/>
          <w:szCs w:val="22"/>
        </w:rPr>
      </w:pPr>
      <w:r w:rsidRPr="000E3FF3">
        <w:rPr>
          <w:rFonts w:ascii="Arial" w:hAnsi="Arial" w:cs="Arial"/>
          <w:sz w:val="22"/>
          <w:szCs w:val="22"/>
        </w:rPr>
        <w:t>Medium x 3.</w:t>
      </w:r>
    </w:p>
    <w:p w:rsidR="00076E0F" w:rsidRPr="000E3FF3" w:rsidRDefault="00076E0F" w:rsidP="00AC030D">
      <w:pPr>
        <w:numPr>
          <w:ilvl w:val="0"/>
          <w:numId w:val="101"/>
        </w:numPr>
        <w:spacing w:line="360" w:lineRule="auto"/>
        <w:rPr>
          <w:rFonts w:ascii="Arial" w:hAnsi="Arial" w:cs="Arial"/>
          <w:sz w:val="22"/>
          <w:szCs w:val="22"/>
        </w:rPr>
      </w:pPr>
      <w:r w:rsidRPr="000E3FF3">
        <w:rPr>
          <w:rFonts w:ascii="Arial" w:hAnsi="Arial" w:cs="Arial"/>
          <w:sz w:val="22"/>
          <w:szCs w:val="22"/>
        </w:rPr>
        <w:t>Large x 3.</w:t>
      </w:r>
    </w:p>
    <w:p w:rsidR="00076E0F" w:rsidRPr="000E3FF3" w:rsidRDefault="00076E0F" w:rsidP="00AC030D">
      <w:pPr>
        <w:pStyle w:val="Blockquote"/>
        <w:numPr>
          <w:ilvl w:val="0"/>
          <w:numId w:val="102"/>
        </w:numPr>
        <w:spacing w:before="0" w:after="0" w:line="360" w:lineRule="auto"/>
        <w:ind w:right="720"/>
        <w:rPr>
          <w:rFonts w:ascii="Arial" w:hAnsi="Arial" w:cs="Arial"/>
          <w:sz w:val="22"/>
          <w:szCs w:val="22"/>
        </w:rPr>
      </w:pPr>
      <w:r w:rsidRPr="000E3FF3">
        <w:rPr>
          <w:rFonts w:ascii="Arial" w:hAnsi="Arial" w:cs="Arial"/>
          <w:sz w:val="22"/>
          <w:szCs w:val="22"/>
        </w:rPr>
        <w:t>Composite pack containing 20 assorted (individually-wrapped) plasters x 1.</w:t>
      </w:r>
    </w:p>
    <w:p w:rsidR="00076E0F" w:rsidRPr="000E3FF3" w:rsidRDefault="00076E0F" w:rsidP="00AC030D">
      <w:pPr>
        <w:pStyle w:val="Blockquote"/>
        <w:numPr>
          <w:ilvl w:val="0"/>
          <w:numId w:val="102"/>
        </w:numPr>
        <w:spacing w:before="0" w:after="0" w:line="360" w:lineRule="auto"/>
        <w:ind w:right="542"/>
        <w:rPr>
          <w:rFonts w:ascii="Arial" w:hAnsi="Arial" w:cs="Arial"/>
          <w:sz w:val="22"/>
          <w:szCs w:val="22"/>
        </w:rPr>
      </w:pPr>
      <w:r w:rsidRPr="000E3FF3">
        <w:rPr>
          <w:rFonts w:ascii="Arial" w:hAnsi="Arial" w:cs="Arial"/>
          <w:sz w:val="22"/>
          <w:szCs w:val="22"/>
        </w:rPr>
        <w:t>Sterile eye pads (with bandage or attachment) e.g. No 16 dressing x 2.</w:t>
      </w:r>
    </w:p>
    <w:p w:rsidR="00076E0F" w:rsidRPr="000E3FF3" w:rsidRDefault="00076E0F" w:rsidP="00AC030D">
      <w:pPr>
        <w:pStyle w:val="Blockquote"/>
        <w:numPr>
          <w:ilvl w:val="0"/>
          <w:numId w:val="102"/>
        </w:numPr>
        <w:spacing w:before="0" w:after="0" w:line="360" w:lineRule="auto"/>
        <w:ind w:right="720"/>
        <w:rPr>
          <w:rFonts w:ascii="Arial" w:hAnsi="Arial" w:cs="Arial"/>
          <w:sz w:val="22"/>
          <w:szCs w:val="22"/>
        </w:rPr>
      </w:pPr>
      <w:r w:rsidRPr="000E3FF3">
        <w:rPr>
          <w:rFonts w:ascii="Arial" w:hAnsi="Arial" w:cs="Arial"/>
          <w:sz w:val="22"/>
          <w:szCs w:val="22"/>
        </w:rPr>
        <w:t>Container of 6 safety pins x 1.</w:t>
      </w:r>
    </w:p>
    <w:p w:rsidR="00076E0F" w:rsidRPr="000E3FF3" w:rsidRDefault="00076E0F" w:rsidP="00AC030D">
      <w:pPr>
        <w:pStyle w:val="Blockquote"/>
        <w:numPr>
          <w:ilvl w:val="0"/>
          <w:numId w:val="102"/>
        </w:numPr>
        <w:spacing w:before="0" w:after="0" w:line="360" w:lineRule="auto"/>
        <w:ind w:right="720"/>
        <w:rPr>
          <w:rFonts w:ascii="Arial" w:hAnsi="Arial" w:cs="Arial"/>
          <w:sz w:val="22"/>
          <w:szCs w:val="22"/>
        </w:rPr>
      </w:pPr>
      <w:r w:rsidRPr="000E3FF3">
        <w:rPr>
          <w:rFonts w:ascii="Arial" w:hAnsi="Arial" w:cs="Arial"/>
          <w:sz w:val="22"/>
          <w:szCs w:val="22"/>
        </w:rPr>
        <w:t>Guidance card as recommended by HSE x 1.</w:t>
      </w:r>
    </w:p>
    <w:p w:rsidR="00076E0F" w:rsidRPr="000E3FF3" w:rsidRDefault="00076E0F" w:rsidP="00076E0F">
      <w:pPr>
        <w:spacing w:line="360" w:lineRule="auto"/>
        <w:outlineLvl w:val="0"/>
        <w:rPr>
          <w:rFonts w:ascii="Arial" w:hAnsi="Arial" w:cs="Arial"/>
          <w:sz w:val="22"/>
          <w:szCs w:val="22"/>
        </w:rPr>
      </w:pPr>
    </w:p>
    <w:p w:rsidR="00076E0F" w:rsidRPr="000E3FF3" w:rsidRDefault="00076E0F" w:rsidP="00076E0F">
      <w:pPr>
        <w:spacing w:line="360" w:lineRule="auto"/>
        <w:outlineLvl w:val="0"/>
        <w:rPr>
          <w:rFonts w:ascii="Arial" w:hAnsi="Arial" w:cs="Arial"/>
          <w:sz w:val="22"/>
          <w:szCs w:val="22"/>
        </w:rPr>
      </w:pPr>
      <w:r w:rsidRPr="000E3FF3">
        <w:rPr>
          <w:rFonts w:ascii="Arial" w:hAnsi="Arial" w:cs="Arial"/>
          <w:sz w:val="22"/>
          <w:szCs w:val="22"/>
        </w:rPr>
        <w:t>In addition to the first aid equipment, each box should be supplied with:</w:t>
      </w:r>
    </w:p>
    <w:p w:rsidR="00076E0F" w:rsidRPr="000E3FF3" w:rsidRDefault="00076E0F" w:rsidP="00AC030D">
      <w:pPr>
        <w:pStyle w:val="Blockquote"/>
        <w:numPr>
          <w:ilvl w:val="0"/>
          <w:numId w:val="103"/>
        </w:numPr>
        <w:spacing w:before="0" w:after="0" w:line="360" w:lineRule="auto"/>
        <w:ind w:right="720"/>
        <w:rPr>
          <w:rFonts w:ascii="Arial" w:hAnsi="Arial" w:cs="Arial"/>
          <w:sz w:val="22"/>
          <w:szCs w:val="22"/>
        </w:rPr>
      </w:pPr>
      <w:r w:rsidRPr="000E3FF3">
        <w:rPr>
          <w:rFonts w:ascii="Arial" w:hAnsi="Arial" w:cs="Arial"/>
          <w:sz w:val="22"/>
          <w:szCs w:val="22"/>
        </w:rPr>
        <w:t>2 pairs of disposable plastic (PVC or vinyl) gloves.</w:t>
      </w:r>
    </w:p>
    <w:p w:rsidR="00076E0F" w:rsidRPr="000E3FF3" w:rsidRDefault="00076E0F" w:rsidP="00AC030D">
      <w:pPr>
        <w:pStyle w:val="Blockquote"/>
        <w:numPr>
          <w:ilvl w:val="0"/>
          <w:numId w:val="103"/>
        </w:numPr>
        <w:spacing w:before="0" w:after="0" w:line="360" w:lineRule="auto"/>
        <w:ind w:right="720"/>
        <w:rPr>
          <w:rFonts w:ascii="Arial" w:hAnsi="Arial" w:cs="Arial"/>
          <w:sz w:val="22"/>
          <w:szCs w:val="22"/>
        </w:rPr>
      </w:pPr>
      <w:r w:rsidRPr="000E3FF3">
        <w:rPr>
          <w:rFonts w:ascii="Arial" w:hAnsi="Arial" w:cs="Arial"/>
          <w:sz w:val="22"/>
          <w:szCs w:val="22"/>
        </w:rPr>
        <w:t>1 plastic disposable apron.</w:t>
      </w:r>
    </w:p>
    <w:p w:rsidR="00076E0F" w:rsidRPr="000E3FF3" w:rsidRDefault="00076E0F" w:rsidP="00AC030D">
      <w:pPr>
        <w:pStyle w:val="Blockquote"/>
        <w:numPr>
          <w:ilvl w:val="0"/>
          <w:numId w:val="103"/>
        </w:numPr>
        <w:spacing w:before="0" w:after="0" w:line="360" w:lineRule="auto"/>
        <w:ind w:right="720"/>
        <w:rPr>
          <w:rFonts w:ascii="Arial" w:hAnsi="Arial" w:cs="Arial"/>
          <w:sz w:val="22"/>
          <w:szCs w:val="22"/>
        </w:rPr>
      </w:pPr>
      <w:r w:rsidRPr="000E3FF3">
        <w:rPr>
          <w:rFonts w:ascii="Arial" w:hAnsi="Arial" w:cs="Arial"/>
          <w:sz w:val="22"/>
          <w:szCs w:val="22"/>
        </w:rPr>
        <w:t>A children’s forehead ‘strip’ thermometer.</w:t>
      </w:r>
    </w:p>
    <w:p w:rsidR="00076E0F" w:rsidRPr="000E3FF3" w:rsidRDefault="00076E0F" w:rsidP="00AC030D">
      <w:pPr>
        <w:numPr>
          <w:ilvl w:val="0"/>
          <w:numId w:val="104"/>
        </w:numPr>
        <w:spacing w:line="360" w:lineRule="auto"/>
        <w:rPr>
          <w:rFonts w:ascii="Arial" w:hAnsi="Arial" w:cs="Arial"/>
          <w:sz w:val="22"/>
          <w:szCs w:val="22"/>
        </w:rPr>
      </w:pPr>
      <w:r w:rsidRPr="000E3FF3">
        <w:rPr>
          <w:rFonts w:ascii="Arial" w:hAnsi="Arial" w:cs="Arial"/>
          <w:sz w:val="22"/>
          <w:szCs w:val="22"/>
        </w:rPr>
        <w:t>The first aid box is easily accessible to adults and is kept out of the reach of children.</w:t>
      </w:r>
    </w:p>
    <w:p w:rsidR="00076E0F" w:rsidRPr="000E3FF3" w:rsidRDefault="00076E0F" w:rsidP="00AC030D">
      <w:pPr>
        <w:numPr>
          <w:ilvl w:val="0"/>
          <w:numId w:val="104"/>
        </w:numPr>
        <w:spacing w:line="360" w:lineRule="auto"/>
        <w:rPr>
          <w:rFonts w:ascii="Arial" w:hAnsi="Arial" w:cs="Arial"/>
          <w:sz w:val="22"/>
          <w:szCs w:val="22"/>
        </w:rPr>
      </w:pPr>
      <w:r w:rsidRPr="000E3FF3">
        <w:rPr>
          <w:rFonts w:ascii="Arial" w:hAnsi="Arial" w:cs="Arial"/>
          <w:sz w:val="22"/>
          <w:szCs w:val="22"/>
        </w:rPr>
        <w:t>No un-prescribed medication is given to children, parents or staff.</w:t>
      </w:r>
    </w:p>
    <w:p w:rsidR="00076E0F" w:rsidRPr="000E3FF3" w:rsidRDefault="00076E0F" w:rsidP="00AC030D">
      <w:pPr>
        <w:pStyle w:val="ListParagraph"/>
        <w:numPr>
          <w:ilvl w:val="0"/>
          <w:numId w:val="104"/>
        </w:numPr>
        <w:spacing w:line="360" w:lineRule="auto"/>
        <w:rPr>
          <w:rFonts w:ascii="Arial" w:hAnsi="Arial" w:cs="Arial"/>
          <w:sz w:val="22"/>
          <w:szCs w:val="22"/>
        </w:rPr>
      </w:pPr>
      <w:r w:rsidRPr="000E3FF3">
        <w:rPr>
          <w:rFonts w:ascii="Arial" w:hAnsi="Arial" w:cs="Arial"/>
          <w:sz w:val="22"/>
          <w:szCs w:val="22"/>
        </w:rPr>
        <w:lastRenderedPageBreak/>
        <w:t>At the time of each child’s admission to the setting, parents' written permission for obtaining emergency medical advice or treatment is sought. Parents sign and date their written approval.</w:t>
      </w:r>
    </w:p>
    <w:p w:rsidR="00076E0F" w:rsidRPr="000E3FF3" w:rsidRDefault="00076E0F" w:rsidP="00AC030D">
      <w:pPr>
        <w:pStyle w:val="ListParagraph"/>
        <w:numPr>
          <w:ilvl w:val="0"/>
          <w:numId w:val="104"/>
        </w:numPr>
        <w:spacing w:line="360" w:lineRule="auto"/>
        <w:rPr>
          <w:rFonts w:ascii="Arial" w:hAnsi="Arial" w:cs="Arial"/>
          <w:sz w:val="22"/>
          <w:szCs w:val="22"/>
        </w:rPr>
      </w:pPr>
      <w:r w:rsidRPr="000E3FF3">
        <w:rPr>
          <w:rFonts w:ascii="Arial" w:hAnsi="Arial" w:cs="Arial"/>
          <w:sz w:val="22"/>
          <w:szCs w:val="22"/>
        </w:rPr>
        <w:t>Parents sign a consent form at registration allowing staff to take their child to the nearest Accident and Emergency unit to be examined, treated or admitted as necessary on the understanding that parents have been informed and are on their way to the hospital.</w:t>
      </w:r>
    </w:p>
    <w:p w:rsidR="00076E0F" w:rsidRPr="000E3FF3" w:rsidRDefault="00076E0F" w:rsidP="00076E0F">
      <w:pPr>
        <w:spacing w:line="360" w:lineRule="auto"/>
        <w:rPr>
          <w:rFonts w:ascii="Arial" w:hAnsi="Arial" w:cs="Arial"/>
          <w:b/>
          <w:sz w:val="22"/>
          <w:szCs w:val="22"/>
        </w:rPr>
      </w:pPr>
    </w:p>
    <w:p w:rsidR="00076E0F" w:rsidRPr="000E3FF3" w:rsidRDefault="00076E0F" w:rsidP="00076E0F">
      <w:pPr>
        <w:spacing w:line="360" w:lineRule="auto"/>
        <w:rPr>
          <w:rFonts w:ascii="Arial" w:hAnsi="Arial" w:cs="Arial"/>
          <w:b/>
          <w:sz w:val="22"/>
          <w:szCs w:val="22"/>
        </w:rPr>
      </w:pPr>
      <w:r w:rsidRPr="000E3FF3">
        <w:rPr>
          <w:rFonts w:ascii="Arial" w:hAnsi="Arial" w:cs="Arial"/>
          <w:b/>
          <w:sz w:val="22"/>
          <w:szCs w:val="22"/>
        </w:rPr>
        <w:t>Legal framework</w:t>
      </w:r>
    </w:p>
    <w:p w:rsidR="00076E0F" w:rsidRPr="000E3FF3" w:rsidRDefault="00076E0F" w:rsidP="00076E0F">
      <w:pPr>
        <w:spacing w:line="360" w:lineRule="auto"/>
        <w:rPr>
          <w:rFonts w:ascii="Arial" w:hAnsi="Arial" w:cs="Arial"/>
          <w:b/>
          <w:sz w:val="22"/>
          <w:szCs w:val="22"/>
        </w:rPr>
      </w:pPr>
    </w:p>
    <w:p w:rsidR="00076E0F" w:rsidRPr="000E3FF3" w:rsidRDefault="00076E0F" w:rsidP="00AC030D">
      <w:pPr>
        <w:pStyle w:val="ListParagraph"/>
        <w:numPr>
          <w:ilvl w:val="0"/>
          <w:numId w:val="99"/>
        </w:numPr>
        <w:spacing w:line="360" w:lineRule="auto"/>
        <w:rPr>
          <w:rFonts w:ascii="Arial" w:hAnsi="Arial" w:cs="Arial"/>
          <w:sz w:val="22"/>
          <w:szCs w:val="22"/>
        </w:rPr>
      </w:pPr>
      <w:r w:rsidRPr="000E3FF3">
        <w:rPr>
          <w:rFonts w:ascii="Arial" w:hAnsi="Arial" w:cs="Arial"/>
          <w:sz w:val="22"/>
          <w:szCs w:val="22"/>
        </w:rPr>
        <w:t>Health and Safety (First Aid) Regulations (1981)</w:t>
      </w:r>
    </w:p>
    <w:p w:rsidR="00076E0F" w:rsidRPr="000E3FF3" w:rsidRDefault="00076E0F" w:rsidP="00076E0F">
      <w:pPr>
        <w:spacing w:line="360" w:lineRule="auto"/>
        <w:rPr>
          <w:rFonts w:ascii="Arial" w:hAnsi="Arial" w:cs="Arial"/>
          <w:sz w:val="22"/>
          <w:szCs w:val="22"/>
        </w:rPr>
      </w:pPr>
    </w:p>
    <w:p w:rsidR="00076E0F" w:rsidRPr="000E3FF3" w:rsidRDefault="00076E0F" w:rsidP="00076E0F">
      <w:pPr>
        <w:spacing w:line="360" w:lineRule="auto"/>
        <w:rPr>
          <w:rFonts w:ascii="Arial" w:hAnsi="Arial" w:cs="Arial"/>
          <w:b/>
          <w:sz w:val="22"/>
          <w:szCs w:val="22"/>
        </w:rPr>
      </w:pPr>
      <w:r w:rsidRPr="000E3FF3">
        <w:rPr>
          <w:rFonts w:ascii="Arial" w:hAnsi="Arial" w:cs="Arial"/>
          <w:b/>
          <w:sz w:val="22"/>
          <w:szCs w:val="22"/>
        </w:rPr>
        <w:t>Further guidance</w:t>
      </w:r>
    </w:p>
    <w:p w:rsidR="00076E0F" w:rsidRPr="000E3FF3" w:rsidRDefault="00076E0F" w:rsidP="00076E0F">
      <w:pPr>
        <w:spacing w:line="360" w:lineRule="auto"/>
        <w:rPr>
          <w:rFonts w:ascii="Arial" w:hAnsi="Arial" w:cs="Arial"/>
          <w:b/>
          <w:sz w:val="22"/>
          <w:szCs w:val="22"/>
        </w:rPr>
      </w:pPr>
    </w:p>
    <w:p w:rsidR="00076E0F" w:rsidRPr="000E3FF3" w:rsidRDefault="00076E0F" w:rsidP="00AC030D">
      <w:pPr>
        <w:pStyle w:val="ListParagraph"/>
        <w:numPr>
          <w:ilvl w:val="0"/>
          <w:numId w:val="99"/>
        </w:numPr>
        <w:spacing w:line="360" w:lineRule="auto"/>
        <w:rPr>
          <w:rFonts w:ascii="Arial" w:hAnsi="Arial" w:cs="Arial"/>
          <w:sz w:val="22"/>
          <w:szCs w:val="22"/>
        </w:rPr>
      </w:pPr>
      <w:r w:rsidRPr="000E3FF3">
        <w:rPr>
          <w:rFonts w:ascii="Arial" w:hAnsi="Arial" w:cs="Arial"/>
          <w:sz w:val="22"/>
          <w:szCs w:val="22"/>
        </w:rPr>
        <w:t>First Aid at Work: Your questions answered (HSE Revised 2009)</w:t>
      </w:r>
    </w:p>
    <w:p w:rsidR="00076E0F" w:rsidRPr="000E3FF3" w:rsidRDefault="00076E0F" w:rsidP="00AC030D">
      <w:pPr>
        <w:pStyle w:val="ListParagraph"/>
        <w:numPr>
          <w:ilvl w:val="0"/>
          <w:numId w:val="99"/>
        </w:numPr>
        <w:tabs>
          <w:tab w:val="left" w:pos="357"/>
          <w:tab w:val="left" w:pos="426"/>
        </w:tabs>
        <w:spacing w:line="360" w:lineRule="auto"/>
        <w:rPr>
          <w:rFonts w:ascii="Arial" w:hAnsi="Arial" w:cs="Arial"/>
          <w:sz w:val="22"/>
          <w:szCs w:val="22"/>
        </w:rPr>
      </w:pPr>
      <w:r w:rsidRPr="000E3FF3">
        <w:rPr>
          <w:rFonts w:ascii="Arial" w:hAnsi="Arial" w:cs="Arial"/>
          <w:sz w:val="22"/>
          <w:szCs w:val="22"/>
        </w:rPr>
        <w:t>Basic Advice on First Aid at Work (HSE Revised 2008)</w:t>
      </w:r>
    </w:p>
    <w:p w:rsidR="00076E0F" w:rsidRPr="000E3FF3" w:rsidRDefault="00076E0F" w:rsidP="00AC030D">
      <w:pPr>
        <w:pStyle w:val="ListParagraph"/>
        <w:numPr>
          <w:ilvl w:val="0"/>
          <w:numId w:val="99"/>
        </w:numPr>
        <w:tabs>
          <w:tab w:val="left" w:pos="357"/>
          <w:tab w:val="left" w:pos="426"/>
        </w:tabs>
        <w:spacing w:line="360" w:lineRule="auto"/>
        <w:rPr>
          <w:rFonts w:ascii="Arial" w:hAnsi="Arial" w:cs="Arial"/>
          <w:sz w:val="22"/>
          <w:szCs w:val="22"/>
        </w:rPr>
      </w:pPr>
      <w:r w:rsidRPr="000E3FF3">
        <w:rPr>
          <w:rFonts w:ascii="Arial" w:hAnsi="Arial" w:cs="Arial"/>
          <w:sz w:val="22"/>
          <w:szCs w:val="22"/>
        </w:rPr>
        <w:t>Guidance on First Aid for Schools (</w:t>
      </w:r>
      <w:proofErr w:type="spellStart"/>
      <w:r w:rsidRPr="000E3FF3">
        <w:rPr>
          <w:rFonts w:ascii="Arial" w:hAnsi="Arial" w:cs="Arial"/>
          <w:sz w:val="22"/>
          <w:szCs w:val="22"/>
        </w:rPr>
        <w:t>DfEE</w:t>
      </w:r>
      <w:proofErr w:type="spellEnd"/>
      <w:r w:rsidRPr="000E3FF3">
        <w:rPr>
          <w:rFonts w:ascii="Arial" w:hAnsi="Arial" w:cs="Arial"/>
          <w:sz w:val="22"/>
          <w:szCs w:val="22"/>
        </w:rPr>
        <w:t>)</w:t>
      </w:r>
      <w:r w:rsidRPr="000E3FF3">
        <w:rPr>
          <w:rFonts w:ascii="Arial" w:hAnsi="Arial" w:cs="Arial"/>
          <w:sz w:val="22"/>
          <w:szCs w:val="22"/>
        </w:rPr>
        <w:br/>
      </w:r>
    </w:p>
    <w:tbl>
      <w:tblPr>
        <w:tblW w:w="5000" w:type="pct"/>
        <w:tblLook w:val="01E0"/>
      </w:tblPr>
      <w:tblGrid>
        <w:gridCol w:w="4495"/>
        <w:gridCol w:w="3404"/>
        <w:gridCol w:w="1870"/>
      </w:tblGrid>
      <w:tr w:rsidR="00076E0F" w:rsidRPr="000E3FF3" w:rsidTr="00076E0F">
        <w:tc>
          <w:tcPr>
            <w:tcW w:w="2301" w:type="pct"/>
          </w:tcPr>
          <w:p w:rsidR="00076E0F" w:rsidRPr="000E3FF3" w:rsidRDefault="00076E0F" w:rsidP="00076E0F">
            <w:pPr>
              <w:spacing w:line="360" w:lineRule="auto"/>
              <w:rPr>
                <w:rFonts w:ascii="Arial" w:hAnsi="Arial" w:cs="Arial"/>
                <w:sz w:val="22"/>
                <w:szCs w:val="22"/>
              </w:rPr>
            </w:pPr>
            <w:r w:rsidRPr="000E3FF3">
              <w:rPr>
                <w:rFonts w:ascii="Arial" w:hAnsi="Arial" w:cs="Arial"/>
                <w:sz w:val="22"/>
                <w:szCs w:val="22"/>
              </w:rPr>
              <w:t>This policy was adopted at a meeting of</w:t>
            </w:r>
          </w:p>
        </w:tc>
        <w:tc>
          <w:tcPr>
            <w:tcW w:w="1742" w:type="pct"/>
            <w:tcBorders>
              <w:bottom w:val="single" w:sz="4" w:space="0" w:color="7030A0"/>
            </w:tcBorders>
            <w:shd w:val="clear" w:color="auto" w:fill="auto"/>
          </w:tcPr>
          <w:p w:rsidR="00076E0F" w:rsidRPr="000E3FF3" w:rsidRDefault="00076E0F" w:rsidP="00076E0F">
            <w:pPr>
              <w:spacing w:line="360" w:lineRule="auto"/>
              <w:rPr>
                <w:rFonts w:ascii="Arial" w:hAnsi="Arial" w:cs="Arial"/>
                <w:sz w:val="22"/>
                <w:szCs w:val="22"/>
              </w:rPr>
            </w:pPr>
          </w:p>
        </w:tc>
        <w:tc>
          <w:tcPr>
            <w:tcW w:w="957" w:type="pct"/>
          </w:tcPr>
          <w:p w:rsidR="00076E0F" w:rsidRPr="000E3FF3" w:rsidRDefault="00076E0F" w:rsidP="00076E0F">
            <w:pPr>
              <w:spacing w:line="360" w:lineRule="auto"/>
              <w:rPr>
                <w:rFonts w:ascii="Arial" w:hAnsi="Arial" w:cs="Arial"/>
                <w:i/>
              </w:rPr>
            </w:pPr>
            <w:r w:rsidRPr="000E3FF3">
              <w:rPr>
                <w:rFonts w:ascii="Arial" w:hAnsi="Arial" w:cs="Arial"/>
                <w:i/>
                <w:sz w:val="22"/>
                <w:szCs w:val="22"/>
              </w:rPr>
              <w:t>(name of provider)</w:t>
            </w:r>
          </w:p>
        </w:tc>
      </w:tr>
      <w:tr w:rsidR="00076E0F" w:rsidRPr="000E3FF3" w:rsidTr="00076E0F">
        <w:tc>
          <w:tcPr>
            <w:tcW w:w="2301" w:type="pct"/>
          </w:tcPr>
          <w:p w:rsidR="00076E0F" w:rsidRPr="000E3FF3" w:rsidRDefault="00076E0F" w:rsidP="00076E0F">
            <w:pPr>
              <w:spacing w:line="360" w:lineRule="auto"/>
              <w:rPr>
                <w:rFonts w:ascii="Arial" w:hAnsi="Arial" w:cs="Arial"/>
              </w:rPr>
            </w:pPr>
            <w:r w:rsidRPr="000E3FF3">
              <w:rPr>
                <w:rFonts w:ascii="Arial" w:hAnsi="Arial" w:cs="Arial"/>
                <w:sz w:val="22"/>
                <w:szCs w:val="22"/>
              </w:rPr>
              <w:t>Held on</w:t>
            </w:r>
          </w:p>
        </w:tc>
        <w:tc>
          <w:tcPr>
            <w:tcW w:w="1742" w:type="pct"/>
            <w:tcBorders>
              <w:top w:val="single" w:sz="4" w:space="0" w:color="7030A0"/>
              <w:bottom w:val="single" w:sz="4" w:space="0" w:color="7030A0"/>
            </w:tcBorders>
          </w:tcPr>
          <w:p w:rsidR="00076E0F" w:rsidRPr="000E3FF3" w:rsidRDefault="00076E0F" w:rsidP="00076E0F">
            <w:pPr>
              <w:spacing w:line="360" w:lineRule="auto"/>
              <w:rPr>
                <w:rFonts w:ascii="Arial" w:hAnsi="Arial" w:cs="Arial"/>
              </w:rPr>
            </w:pPr>
          </w:p>
        </w:tc>
        <w:tc>
          <w:tcPr>
            <w:tcW w:w="957" w:type="pct"/>
          </w:tcPr>
          <w:p w:rsidR="00076E0F" w:rsidRPr="000E3FF3" w:rsidRDefault="00076E0F" w:rsidP="00076E0F">
            <w:pPr>
              <w:spacing w:line="360" w:lineRule="auto"/>
              <w:rPr>
                <w:rFonts w:ascii="Arial" w:hAnsi="Arial" w:cs="Arial"/>
                <w:i/>
              </w:rPr>
            </w:pPr>
            <w:r w:rsidRPr="000E3FF3">
              <w:rPr>
                <w:rFonts w:ascii="Arial" w:hAnsi="Arial" w:cs="Arial"/>
                <w:i/>
                <w:sz w:val="22"/>
                <w:szCs w:val="22"/>
              </w:rPr>
              <w:t>(date)</w:t>
            </w:r>
          </w:p>
        </w:tc>
      </w:tr>
      <w:tr w:rsidR="00076E0F" w:rsidRPr="000E3FF3" w:rsidTr="00076E0F">
        <w:tc>
          <w:tcPr>
            <w:tcW w:w="2301" w:type="pct"/>
          </w:tcPr>
          <w:p w:rsidR="00076E0F" w:rsidRPr="000E3FF3" w:rsidRDefault="00076E0F" w:rsidP="00076E0F">
            <w:pPr>
              <w:spacing w:line="360" w:lineRule="auto"/>
              <w:rPr>
                <w:rFonts w:ascii="Arial" w:hAnsi="Arial" w:cs="Arial"/>
              </w:rPr>
            </w:pPr>
            <w:r w:rsidRPr="000E3FF3">
              <w:rPr>
                <w:rFonts w:ascii="Arial" w:hAnsi="Arial" w:cs="Arial"/>
                <w:sz w:val="22"/>
                <w:szCs w:val="22"/>
              </w:rPr>
              <w:t>Date to be reviewed</w:t>
            </w:r>
          </w:p>
        </w:tc>
        <w:tc>
          <w:tcPr>
            <w:tcW w:w="1742" w:type="pct"/>
            <w:tcBorders>
              <w:top w:val="single" w:sz="4" w:space="0" w:color="7030A0"/>
              <w:bottom w:val="single" w:sz="4" w:space="0" w:color="7030A0"/>
            </w:tcBorders>
          </w:tcPr>
          <w:p w:rsidR="00076E0F" w:rsidRPr="000E3FF3" w:rsidRDefault="00076E0F" w:rsidP="00076E0F">
            <w:pPr>
              <w:spacing w:line="360" w:lineRule="auto"/>
              <w:rPr>
                <w:rFonts w:ascii="Arial" w:hAnsi="Arial" w:cs="Arial"/>
              </w:rPr>
            </w:pPr>
          </w:p>
        </w:tc>
        <w:tc>
          <w:tcPr>
            <w:tcW w:w="957" w:type="pct"/>
          </w:tcPr>
          <w:p w:rsidR="00076E0F" w:rsidRPr="000E3FF3" w:rsidRDefault="00076E0F" w:rsidP="00076E0F">
            <w:pPr>
              <w:spacing w:line="360" w:lineRule="auto"/>
              <w:rPr>
                <w:rFonts w:ascii="Arial" w:hAnsi="Arial" w:cs="Arial"/>
                <w:i/>
              </w:rPr>
            </w:pPr>
            <w:r w:rsidRPr="000E3FF3">
              <w:rPr>
                <w:rFonts w:ascii="Arial" w:hAnsi="Arial" w:cs="Arial"/>
                <w:i/>
                <w:sz w:val="22"/>
                <w:szCs w:val="22"/>
              </w:rPr>
              <w:t>(date)</w:t>
            </w:r>
          </w:p>
        </w:tc>
      </w:tr>
      <w:tr w:rsidR="00076E0F" w:rsidRPr="000E3FF3" w:rsidTr="00076E0F">
        <w:tc>
          <w:tcPr>
            <w:tcW w:w="2301" w:type="pct"/>
          </w:tcPr>
          <w:p w:rsidR="00076E0F" w:rsidRPr="000E3FF3" w:rsidRDefault="00076E0F" w:rsidP="00076E0F">
            <w:pPr>
              <w:spacing w:line="360" w:lineRule="auto"/>
              <w:rPr>
                <w:rFonts w:ascii="Arial" w:hAnsi="Arial" w:cs="Arial"/>
              </w:rPr>
            </w:pPr>
            <w:r w:rsidRPr="000E3FF3">
              <w:rPr>
                <w:rFonts w:ascii="Arial" w:hAnsi="Arial" w:cs="Arial"/>
                <w:sz w:val="22"/>
                <w:szCs w:val="22"/>
              </w:rPr>
              <w:t>Signed on behalf of the provider</w:t>
            </w:r>
          </w:p>
        </w:tc>
        <w:tc>
          <w:tcPr>
            <w:tcW w:w="2699" w:type="pct"/>
            <w:gridSpan w:val="2"/>
            <w:tcBorders>
              <w:bottom w:val="single" w:sz="4" w:space="0" w:color="7030A0"/>
            </w:tcBorders>
          </w:tcPr>
          <w:p w:rsidR="00076E0F" w:rsidRPr="000E3FF3" w:rsidRDefault="00076E0F" w:rsidP="00076E0F">
            <w:pPr>
              <w:spacing w:line="360" w:lineRule="auto"/>
              <w:rPr>
                <w:rFonts w:ascii="Arial" w:hAnsi="Arial" w:cs="Arial"/>
              </w:rPr>
            </w:pPr>
          </w:p>
        </w:tc>
      </w:tr>
      <w:tr w:rsidR="00076E0F" w:rsidRPr="000E3FF3" w:rsidTr="00076E0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301" w:type="pct"/>
            <w:tcBorders>
              <w:top w:val="nil"/>
              <w:left w:val="nil"/>
              <w:bottom w:val="nil"/>
              <w:right w:val="nil"/>
            </w:tcBorders>
          </w:tcPr>
          <w:p w:rsidR="00076E0F" w:rsidRPr="000E3FF3" w:rsidRDefault="00076E0F" w:rsidP="00076E0F">
            <w:pPr>
              <w:spacing w:line="360" w:lineRule="auto"/>
              <w:rPr>
                <w:rFonts w:ascii="Arial" w:hAnsi="Arial" w:cs="Arial"/>
              </w:rPr>
            </w:pPr>
            <w:r w:rsidRPr="000E3FF3">
              <w:rPr>
                <w:rFonts w:ascii="Arial" w:hAnsi="Arial" w:cs="Arial"/>
                <w:sz w:val="22"/>
                <w:szCs w:val="22"/>
              </w:rPr>
              <w:t>Name of signatory</w:t>
            </w:r>
          </w:p>
        </w:tc>
        <w:tc>
          <w:tcPr>
            <w:tcW w:w="2699" w:type="pct"/>
            <w:gridSpan w:val="2"/>
            <w:tcBorders>
              <w:top w:val="single" w:sz="4" w:space="0" w:color="7030A0"/>
              <w:left w:val="nil"/>
              <w:bottom w:val="single" w:sz="4" w:space="0" w:color="7030A0"/>
              <w:right w:val="nil"/>
            </w:tcBorders>
          </w:tcPr>
          <w:p w:rsidR="00076E0F" w:rsidRPr="000E3FF3" w:rsidRDefault="00076E0F" w:rsidP="00076E0F">
            <w:pPr>
              <w:spacing w:line="360" w:lineRule="auto"/>
              <w:rPr>
                <w:rFonts w:ascii="Arial" w:hAnsi="Arial" w:cs="Arial"/>
              </w:rPr>
            </w:pPr>
          </w:p>
        </w:tc>
      </w:tr>
      <w:tr w:rsidR="00076E0F" w:rsidRPr="000E3FF3" w:rsidTr="00076E0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301" w:type="pct"/>
            <w:tcBorders>
              <w:top w:val="nil"/>
              <w:left w:val="nil"/>
              <w:bottom w:val="nil"/>
              <w:right w:val="nil"/>
            </w:tcBorders>
          </w:tcPr>
          <w:p w:rsidR="00076E0F" w:rsidRPr="000E3FF3" w:rsidRDefault="00076E0F" w:rsidP="00076E0F">
            <w:pPr>
              <w:spacing w:line="360" w:lineRule="auto"/>
              <w:rPr>
                <w:rFonts w:ascii="Arial" w:hAnsi="Arial" w:cs="Arial"/>
              </w:rPr>
            </w:pPr>
            <w:r w:rsidRPr="000E3FF3">
              <w:rPr>
                <w:rFonts w:ascii="Arial" w:hAnsi="Arial" w:cs="Arial"/>
                <w:sz w:val="22"/>
                <w:szCs w:val="22"/>
              </w:rPr>
              <w:t>Role of signatory (e.g. chair, director or owner)</w:t>
            </w:r>
          </w:p>
        </w:tc>
        <w:tc>
          <w:tcPr>
            <w:tcW w:w="2699" w:type="pct"/>
            <w:gridSpan w:val="2"/>
            <w:tcBorders>
              <w:top w:val="single" w:sz="4" w:space="0" w:color="7030A0"/>
              <w:left w:val="nil"/>
              <w:bottom w:val="single" w:sz="4" w:space="0" w:color="7030A0"/>
              <w:right w:val="nil"/>
            </w:tcBorders>
          </w:tcPr>
          <w:p w:rsidR="00076E0F" w:rsidRPr="000E3FF3" w:rsidRDefault="00076E0F" w:rsidP="00076E0F">
            <w:pPr>
              <w:spacing w:line="360" w:lineRule="auto"/>
              <w:rPr>
                <w:rFonts w:ascii="Arial" w:hAnsi="Arial" w:cs="Arial"/>
              </w:rPr>
            </w:pPr>
          </w:p>
        </w:tc>
      </w:tr>
    </w:tbl>
    <w:p w:rsidR="00076E0F" w:rsidRPr="000E3FF3" w:rsidRDefault="00076E0F" w:rsidP="00076E0F">
      <w:pPr>
        <w:spacing w:line="360" w:lineRule="auto"/>
        <w:rPr>
          <w:rFonts w:ascii="Arial" w:hAnsi="Arial" w:cs="Arial"/>
          <w:sz w:val="22"/>
          <w:szCs w:val="22"/>
        </w:rPr>
      </w:pPr>
    </w:p>
    <w:p w:rsidR="00076E0F" w:rsidRPr="000E3FF3" w:rsidRDefault="00076E0F" w:rsidP="00076E0F">
      <w:pPr>
        <w:tabs>
          <w:tab w:val="left" w:pos="1605"/>
        </w:tabs>
        <w:spacing w:line="360" w:lineRule="auto"/>
        <w:rPr>
          <w:rFonts w:ascii="Arial" w:hAnsi="Arial" w:cs="Arial"/>
          <w:b/>
          <w:sz w:val="22"/>
          <w:szCs w:val="22"/>
        </w:rPr>
      </w:pPr>
      <w:r w:rsidRPr="000E3FF3">
        <w:rPr>
          <w:rFonts w:ascii="Arial" w:hAnsi="Arial" w:cs="Arial"/>
          <w:b/>
          <w:sz w:val="22"/>
          <w:szCs w:val="22"/>
        </w:rPr>
        <w:t>Other useful Pre-school Learning Alliance publications</w:t>
      </w:r>
    </w:p>
    <w:p w:rsidR="00076E0F" w:rsidRPr="000E3FF3" w:rsidRDefault="00076E0F" w:rsidP="00076E0F">
      <w:pPr>
        <w:spacing w:line="360" w:lineRule="auto"/>
        <w:rPr>
          <w:rFonts w:ascii="Arial" w:hAnsi="Arial" w:cs="Arial"/>
          <w:sz w:val="22"/>
          <w:szCs w:val="22"/>
        </w:rPr>
      </w:pPr>
    </w:p>
    <w:p w:rsidR="00076E0F" w:rsidRPr="000E3FF3" w:rsidRDefault="00076E0F" w:rsidP="00AC030D">
      <w:pPr>
        <w:pStyle w:val="ListParagraph"/>
        <w:numPr>
          <w:ilvl w:val="0"/>
          <w:numId w:val="99"/>
        </w:numPr>
        <w:tabs>
          <w:tab w:val="left" w:pos="426"/>
        </w:tabs>
        <w:spacing w:line="360" w:lineRule="auto"/>
        <w:rPr>
          <w:rFonts w:ascii="Arial" w:hAnsi="Arial" w:cs="Arial"/>
        </w:rPr>
      </w:pPr>
      <w:r w:rsidRPr="000E3FF3">
        <w:rPr>
          <w:rFonts w:ascii="Arial" w:hAnsi="Arial" w:cs="Arial"/>
          <w:sz w:val="22"/>
          <w:szCs w:val="22"/>
        </w:rPr>
        <w:t>Medication Record (2010)</w:t>
      </w:r>
    </w:p>
    <w:p w:rsidR="00F46720" w:rsidRPr="000E3FF3" w:rsidRDefault="00F46720" w:rsidP="00F46720">
      <w:pPr>
        <w:spacing w:line="360" w:lineRule="auto"/>
        <w:rPr>
          <w:rFonts w:ascii="Arial" w:hAnsi="Arial" w:cs="Arial"/>
          <w:b/>
          <w:sz w:val="28"/>
          <w:szCs w:val="28"/>
        </w:rPr>
      </w:pPr>
    </w:p>
    <w:p w:rsidR="00E303BF" w:rsidRPr="000E3FF3" w:rsidRDefault="00E303BF" w:rsidP="00F46720">
      <w:pPr>
        <w:spacing w:line="360" w:lineRule="auto"/>
        <w:rPr>
          <w:rFonts w:ascii="Arial" w:hAnsi="Arial" w:cs="Arial"/>
          <w:b/>
          <w:sz w:val="28"/>
          <w:szCs w:val="28"/>
        </w:rPr>
      </w:pPr>
    </w:p>
    <w:p w:rsidR="00E303BF" w:rsidRPr="000E3FF3" w:rsidRDefault="00E303BF" w:rsidP="00F46720">
      <w:pPr>
        <w:spacing w:line="360" w:lineRule="auto"/>
        <w:rPr>
          <w:rFonts w:ascii="Arial" w:hAnsi="Arial" w:cs="Arial"/>
          <w:b/>
          <w:sz w:val="28"/>
          <w:szCs w:val="28"/>
        </w:rPr>
      </w:pPr>
    </w:p>
    <w:p w:rsidR="00E303BF" w:rsidRPr="000E3FF3" w:rsidRDefault="00E303BF" w:rsidP="00F46720">
      <w:pPr>
        <w:spacing w:line="360" w:lineRule="auto"/>
        <w:rPr>
          <w:rFonts w:ascii="Arial" w:hAnsi="Arial" w:cs="Arial"/>
          <w:b/>
          <w:sz w:val="28"/>
          <w:szCs w:val="28"/>
        </w:rPr>
      </w:pPr>
    </w:p>
    <w:p w:rsidR="00E303BF" w:rsidRPr="000E3FF3" w:rsidRDefault="00E303BF" w:rsidP="00F46720">
      <w:pPr>
        <w:spacing w:line="360" w:lineRule="auto"/>
        <w:rPr>
          <w:rFonts w:ascii="Arial" w:hAnsi="Arial" w:cs="Arial"/>
          <w:b/>
          <w:sz w:val="28"/>
          <w:szCs w:val="28"/>
        </w:rPr>
      </w:pPr>
    </w:p>
    <w:p w:rsidR="00E303BF" w:rsidRPr="000E3FF3" w:rsidRDefault="00E303BF" w:rsidP="00F46720">
      <w:pPr>
        <w:spacing w:line="360" w:lineRule="auto"/>
        <w:rPr>
          <w:rFonts w:ascii="Arial" w:hAnsi="Arial" w:cs="Arial"/>
          <w:b/>
          <w:sz w:val="28"/>
          <w:szCs w:val="28"/>
        </w:rPr>
      </w:pPr>
    </w:p>
    <w:p w:rsidR="00F46720" w:rsidRPr="000E3FF3" w:rsidRDefault="00F46720" w:rsidP="00F46720">
      <w:pPr>
        <w:pBdr>
          <w:top w:val="single" w:sz="4" w:space="1" w:color="7030A0"/>
          <w:left w:val="single" w:sz="4" w:space="4" w:color="7030A0"/>
          <w:bottom w:val="single" w:sz="4" w:space="1" w:color="7030A0"/>
          <w:right w:val="single" w:sz="4" w:space="4" w:color="7030A0"/>
        </w:pBdr>
        <w:spacing w:before="120" w:after="120"/>
        <w:rPr>
          <w:rFonts w:ascii="Arial" w:hAnsi="Arial" w:cs="Arial"/>
          <w:b/>
          <w:sz w:val="22"/>
          <w:szCs w:val="22"/>
        </w:rPr>
      </w:pPr>
      <w:r w:rsidRPr="000E3FF3">
        <w:rPr>
          <w:rFonts w:ascii="Arial" w:hAnsi="Arial" w:cs="Arial"/>
          <w:b/>
          <w:sz w:val="22"/>
          <w:szCs w:val="22"/>
        </w:rPr>
        <w:lastRenderedPageBreak/>
        <w:t>Safeguarding and Welfare Requirement: Health</w:t>
      </w:r>
    </w:p>
    <w:p w:rsidR="00F46720" w:rsidRPr="000E3FF3" w:rsidRDefault="00F46720" w:rsidP="00F46720">
      <w:pPr>
        <w:pBdr>
          <w:top w:val="single" w:sz="4" w:space="1" w:color="7030A0"/>
          <w:left w:val="single" w:sz="4" w:space="4" w:color="7030A0"/>
          <w:bottom w:val="single" w:sz="4" w:space="1" w:color="7030A0"/>
          <w:right w:val="single" w:sz="4" w:space="4" w:color="7030A0"/>
        </w:pBdr>
        <w:spacing w:before="120" w:after="120"/>
        <w:rPr>
          <w:rFonts w:ascii="Arial" w:hAnsi="Arial" w:cs="Arial"/>
          <w:sz w:val="22"/>
          <w:szCs w:val="22"/>
        </w:rPr>
      </w:pPr>
      <w:r w:rsidRPr="000E3FF3">
        <w:rPr>
          <w:rFonts w:ascii="Arial" w:hAnsi="Arial" w:cs="Arial"/>
          <w:sz w:val="22"/>
          <w:szCs w:val="22"/>
        </w:rPr>
        <w:t>Where children are provided with meals, snacks and drinks, they must be healthy, balanced and nutritious</w:t>
      </w:r>
    </w:p>
    <w:p w:rsidR="00076E0F" w:rsidRPr="000E3FF3" w:rsidRDefault="00F46720" w:rsidP="00076E0F">
      <w:pPr>
        <w:spacing w:line="360" w:lineRule="auto"/>
        <w:rPr>
          <w:rFonts w:ascii="Arial" w:hAnsi="Arial" w:cs="Arial"/>
          <w:b/>
          <w:sz w:val="28"/>
          <w:szCs w:val="28"/>
        </w:rPr>
      </w:pPr>
      <w:r w:rsidRPr="000E3FF3">
        <w:rPr>
          <w:rFonts w:ascii="Arial" w:hAnsi="Arial" w:cs="Arial"/>
          <w:b/>
          <w:sz w:val="28"/>
          <w:szCs w:val="28"/>
        </w:rPr>
        <w:t>Food and drink</w:t>
      </w:r>
    </w:p>
    <w:p w:rsidR="00076E0F" w:rsidRPr="000E3FF3" w:rsidRDefault="00076E0F" w:rsidP="00076E0F">
      <w:pPr>
        <w:spacing w:line="360" w:lineRule="auto"/>
        <w:rPr>
          <w:rFonts w:ascii="Arial" w:hAnsi="Arial" w:cs="Arial"/>
          <w:b/>
          <w:sz w:val="22"/>
          <w:szCs w:val="22"/>
        </w:rPr>
      </w:pPr>
      <w:r w:rsidRPr="000E3FF3">
        <w:rPr>
          <w:rFonts w:ascii="Arial" w:hAnsi="Arial" w:cs="Arial"/>
          <w:b/>
          <w:sz w:val="22"/>
          <w:szCs w:val="22"/>
        </w:rPr>
        <w:t>Policy statement</w:t>
      </w:r>
    </w:p>
    <w:p w:rsidR="00076E0F" w:rsidRPr="000E3FF3" w:rsidRDefault="00076E0F" w:rsidP="00076E0F">
      <w:pPr>
        <w:spacing w:line="360" w:lineRule="auto"/>
        <w:rPr>
          <w:rFonts w:ascii="Arial" w:hAnsi="Arial" w:cs="Arial"/>
          <w:b/>
          <w:sz w:val="22"/>
          <w:szCs w:val="22"/>
        </w:rPr>
      </w:pPr>
    </w:p>
    <w:p w:rsidR="00076E0F" w:rsidRPr="000E3FF3" w:rsidRDefault="00076E0F" w:rsidP="00076E0F">
      <w:pPr>
        <w:spacing w:line="360" w:lineRule="auto"/>
        <w:rPr>
          <w:rFonts w:ascii="Arial" w:hAnsi="Arial" w:cs="Arial"/>
          <w:sz w:val="22"/>
          <w:szCs w:val="22"/>
        </w:rPr>
      </w:pPr>
      <w:r w:rsidRPr="000E3FF3">
        <w:rPr>
          <w:rFonts w:ascii="Arial" w:hAnsi="Arial" w:cs="Arial"/>
          <w:sz w:val="22"/>
          <w:szCs w:val="22"/>
        </w:rPr>
        <w:t>We regard snack and meal times as an important part of our day. Eating represents a social time</w:t>
      </w:r>
      <w:r w:rsidR="0009605B" w:rsidRPr="000E3FF3">
        <w:rPr>
          <w:rFonts w:ascii="Arial" w:hAnsi="Arial" w:cs="Arial"/>
          <w:sz w:val="22"/>
          <w:szCs w:val="22"/>
        </w:rPr>
        <w:t xml:space="preserve"> </w:t>
      </w:r>
      <w:r w:rsidRPr="000E3FF3">
        <w:rPr>
          <w:rFonts w:ascii="Arial" w:hAnsi="Arial" w:cs="Arial"/>
          <w:sz w:val="22"/>
          <w:szCs w:val="22"/>
        </w:rPr>
        <w:t>for children and adults, and helps children to learn about healthy eating. We promote healthy eating using</w:t>
      </w:r>
      <w:r w:rsidR="0009605B" w:rsidRPr="000E3FF3">
        <w:rPr>
          <w:rFonts w:ascii="Arial" w:hAnsi="Arial" w:cs="Arial"/>
          <w:sz w:val="22"/>
          <w:szCs w:val="22"/>
        </w:rPr>
        <w:t xml:space="preserve"> </w:t>
      </w:r>
      <w:r w:rsidRPr="000E3FF3">
        <w:rPr>
          <w:rFonts w:ascii="Arial" w:hAnsi="Arial" w:cs="Arial"/>
          <w:sz w:val="22"/>
          <w:szCs w:val="22"/>
        </w:rPr>
        <w:t xml:space="preserve">resources and materials from the Pre-school Learning Alliance. At snack and meal times, we aim to provide nutritious snack or </w:t>
      </w:r>
      <w:proofErr w:type="gramStart"/>
      <w:r w:rsidRPr="000E3FF3">
        <w:rPr>
          <w:rFonts w:ascii="Arial" w:hAnsi="Arial" w:cs="Arial"/>
          <w:sz w:val="22"/>
          <w:szCs w:val="22"/>
        </w:rPr>
        <w:t>meals, which meets</w:t>
      </w:r>
      <w:proofErr w:type="gramEnd"/>
      <w:r w:rsidRPr="000E3FF3">
        <w:rPr>
          <w:rFonts w:ascii="Arial" w:hAnsi="Arial" w:cs="Arial"/>
          <w:sz w:val="22"/>
          <w:szCs w:val="22"/>
        </w:rPr>
        <w:t xml:space="preserve"> the children's individual dietary needs.</w:t>
      </w:r>
    </w:p>
    <w:p w:rsidR="00076E0F" w:rsidRPr="000E3FF3" w:rsidRDefault="00076E0F" w:rsidP="00076E0F">
      <w:pPr>
        <w:spacing w:line="360" w:lineRule="auto"/>
        <w:rPr>
          <w:rFonts w:ascii="Arial" w:hAnsi="Arial" w:cs="Arial"/>
          <w:sz w:val="22"/>
          <w:szCs w:val="22"/>
        </w:rPr>
      </w:pPr>
    </w:p>
    <w:p w:rsidR="00076E0F" w:rsidRPr="000E3FF3" w:rsidRDefault="00076E0F" w:rsidP="00076E0F">
      <w:pPr>
        <w:spacing w:line="360" w:lineRule="auto"/>
        <w:rPr>
          <w:rFonts w:ascii="Arial" w:hAnsi="Arial" w:cs="Arial"/>
          <w:b/>
          <w:sz w:val="22"/>
          <w:szCs w:val="22"/>
        </w:rPr>
      </w:pPr>
      <w:r w:rsidRPr="000E3FF3">
        <w:rPr>
          <w:rFonts w:ascii="Arial" w:hAnsi="Arial" w:cs="Arial"/>
          <w:b/>
          <w:sz w:val="22"/>
          <w:szCs w:val="22"/>
        </w:rPr>
        <w:t>Procedures</w:t>
      </w:r>
    </w:p>
    <w:p w:rsidR="00076E0F" w:rsidRPr="000E3FF3" w:rsidRDefault="00076E0F" w:rsidP="00076E0F">
      <w:pPr>
        <w:spacing w:line="360" w:lineRule="auto"/>
        <w:rPr>
          <w:rFonts w:ascii="Arial" w:hAnsi="Arial" w:cs="Arial"/>
          <w:b/>
          <w:sz w:val="22"/>
          <w:szCs w:val="22"/>
        </w:rPr>
      </w:pPr>
    </w:p>
    <w:p w:rsidR="00076E0F" w:rsidRPr="000E3FF3" w:rsidRDefault="00076E0F" w:rsidP="00076E0F">
      <w:pPr>
        <w:spacing w:line="360" w:lineRule="auto"/>
        <w:rPr>
          <w:rFonts w:ascii="Arial" w:hAnsi="Arial" w:cs="Arial"/>
          <w:sz w:val="22"/>
          <w:szCs w:val="22"/>
        </w:rPr>
      </w:pPr>
      <w:r w:rsidRPr="000E3FF3">
        <w:rPr>
          <w:rFonts w:ascii="Arial" w:hAnsi="Arial" w:cs="Arial"/>
          <w:sz w:val="22"/>
          <w:szCs w:val="22"/>
        </w:rPr>
        <w:t>We follow these procedures to promote healthy eating in our setting.</w:t>
      </w:r>
    </w:p>
    <w:p w:rsidR="00076E0F" w:rsidRPr="000E3FF3" w:rsidRDefault="00076E0F" w:rsidP="00AC030D">
      <w:pPr>
        <w:numPr>
          <w:ilvl w:val="0"/>
          <w:numId w:val="78"/>
        </w:numPr>
        <w:spacing w:line="360" w:lineRule="auto"/>
        <w:rPr>
          <w:rFonts w:ascii="Arial" w:hAnsi="Arial" w:cs="Arial"/>
          <w:sz w:val="22"/>
          <w:szCs w:val="22"/>
        </w:rPr>
      </w:pPr>
      <w:r w:rsidRPr="000E3FF3">
        <w:rPr>
          <w:rFonts w:ascii="Arial" w:hAnsi="Arial" w:cs="Arial"/>
          <w:sz w:val="22"/>
          <w:szCs w:val="22"/>
        </w:rPr>
        <w:t xml:space="preserve">Before a child starts to attend the setting, we ask their parents to complete a registration form for their child </w:t>
      </w:r>
      <w:proofErr w:type="gramStart"/>
      <w:r w:rsidRPr="000E3FF3">
        <w:rPr>
          <w:rFonts w:ascii="Arial" w:hAnsi="Arial" w:cs="Arial"/>
          <w:sz w:val="22"/>
          <w:szCs w:val="22"/>
        </w:rPr>
        <w:t>which</w:t>
      </w:r>
      <w:proofErr w:type="gramEnd"/>
      <w:r w:rsidRPr="000E3FF3">
        <w:rPr>
          <w:rFonts w:ascii="Arial" w:hAnsi="Arial" w:cs="Arial"/>
          <w:sz w:val="22"/>
          <w:szCs w:val="22"/>
        </w:rPr>
        <w:t xml:space="preserve"> includes information about their child's dietary needs and preferences,</w:t>
      </w:r>
      <w:r w:rsidR="0009605B" w:rsidRPr="000E3FF3">
        <w:rPr>
          <w:rFonts w:ascii="Arial" w:hAnsi="Arial" w:cs="Arial"/>
          <w:sz w:val="22"/>
          <w:szCs w:val="22"/>
        </w:rPr>
        <w:t xml:space="preserve"> </w:t>
      </w:r>
      <w:r w:rsidRPr="000E3FF3">
        <w:rPr>
          <w:rFonts w:ascii="Arial" w:hAnsi="Arial" w:cs="Arial"/>
          <w:sz w:val="22"/>
          <w:szCs w:val="22"/>
        </w:rPr>
        <w:t>including any allergies. (See the Managing Children who are Sick, Infectious or with Allergies Policy.)</w:t>
      </w:r>
    </w:p>
    <w:p w:rsidR="00076E0F" w:rsidRPr="000E3FF3" w:rsidRDefault="00076E0F" w:rsidP="00AC030D">
      <w:pPr>
        <w:numPr>
          <w:ilvl w:val="0"/>
          <w:numId w:val="78"/>
        </w:numPr>
        <w:spacing w:line="360" w:lineRule="auto"/>
        <w:rPr>
          <w:rFonts w:ascii="Arial" w:hAnsi="Arial" w:cs="Arial"/>
          <w:sz w:val="22"/>
          <w:szCs w:val="22"/>
        </w:rPr>
      </w:pPr>
      <w:r w:rsidRPr="000E3FF3">
        <w:rPr>
          <w:rFonts w:ascii="Arial" w:hAnsi="Arial" w:cs="Arial"/>
          <w:sz w:val="22"/>
          <w:szCs w:val="22"/>
        </w:rPr>
        <w:t xml:space="preserve">We record information about each child's dietary needs on separate </w:t>
      </w:r>
      <w:proofErr w:type="gramStart"/>
      <w:r w:rsidRPr="000E3FF3">
        <w:rPr>
          <w:rFonts w:ascii="Arial" w:hAnsi="Arial" w:cs="Arial"/>
          <w:sz w:val="22"/>
          <w:szCs w:val="22"/>
        </w:rPr>
        <w:t>form  which</w:t>
      </w:r>
      <w:proofErr w:type="gramEnd"/>
      <w:r w:rsidRPr="000E3FF3">
        <w:rPr>
          <w:rFonts w:ascii="Arial" w:hAnsi="Arial" w:cs="Arial"/>
          <w:sz w:val="22"/>
          <w:szCs w:val="22"/>
        </w:rPr>
        <w:t xml:space="preserve"> is shared with the staffs. </w:t>
      </w:r>
      <w:proofErr w:type="gramStart"/>
      <w:r w:rsidRPr="000E3FF3">
        <w:rPr>
          <w:rFonts w:ascii="Arial" w:hAnsi="Arial" w:cs="Arial"/>
          <w:sz w:val="22"/>
          <w:szCs w:val="22"/>
        </w:rPr>
        <w:t>and</w:t>
      </w:r>
      <w:proofErr w:type="gramEnd"/>
      <w:r w:rsidRPr="000E3FF3">
        <w:rPr>
          <w:rFonts w:ascii="Arial" w:hAnsi="Arial" w:cs="Arial"/>
          <w:sz w:val="22"/>
          <w:szCs w:val="22"/>
        </w:rPr>
        <w:t xml:space="preserve"> display current information about individual children's dietary needs in the kitchen so that all our staff and volunteers are fully informed about them.</w:t>
      </w:r>
    </w:p>
    <w:p w:rsidR="00076E0F" w:rsidRPr="000E3FF3" w:rsidRDefault="00076E0F" w:rsidP="00AC030D">
      <w:pPr>
        <w:numPr>
          <w:ilvl w:val="0"/>
          <w:numId w:val="78"/>
        </w:numPr>
        <w:spacing w:line="360" w:lineRule="auto"/>
        <w:rPr>
          <w:rFonts w:ascii="Arial" w:hAnsi="Arial" w:cs="Arial"/>
          <w:sz w:val="22"/>
          <w:szCs w:val="22"/>
        </w:rPr>
      </w:pPr>
      <w:r w:rsidRPr="000E3FF3">
        <w:rPr>
          <w:rFonts w:ascii="Arial" w:hAnsi="Arial" w:cs="Arial"/>
          <w:sz w:val="22"/>
          <w:szCs w:val="22"/>
        </w:rPr>
        <w:t>We regularly remind parents via newsletter to ensure that our records of their children's dietary needs – including</w:t>
      </w:r>
      <w:r w:rsidR="0009605B" w:rsidRPr="000E3FF3">
        <w:rPr>
          <w:rFonts w:ascii="Arial" w:hAnsi="Arial" w:cs="Arial"/>
          <w:sz w:val="22"/>
          <w:szCs w:val="22"/>
        </w:rPr>
        <w:t xml:space="preserve"> </w:t>
      </w:r>
      <w:r w:rsidRPr="000E3FF3">
        <w:rPr>
          <w:rFonts w:ascii="Arial" w:hAnsi="Arial" w:cs="Arial"/>
          <w:sz w:val="22"/>
          <w:szCs w:val="22"/>
        </w:rPr>
        <w:t xml:space="preserve">any allergies - are up-to-date. </w:t>
      </w:r>
    </w:p>
    <w:p w:rsidR="00076E0F" w:rsidRPr="000E3FF3" w:rsidRDefault="00076E0F" w:rsidP="00AC030D">
      <w:pPr>
        <w:numPr>
          <w:ilvl w:val="0"/>
          <w:numId w:val="78"/>
        </w:numPr>
        <w:spacing w:line="360" w:lineRule="auto"/>
        <w:rPr>
          <w:rFonts w:ascii="Arial" w:hAnsi="Arial" w:cs="Arial"/>
          <w:sz w:val="22"/>
          <w:szCs w:val="22"/>
        </w:rPr>
      </w:pPr>
      <w:r w:rsidRPr="000E3FF3">
        <w:rPr>
          <w:rFonts w:ascii="Arial" w:hAnsi="Arial" w:cs="Arial"/>
          <w:sz w:val="22"/>
          <w:szCs w:val="22"/>
        </w:rPr>
        <w:t>We</w:t>
      </w:r>
      <w:r w:rsidR="0009605B" w:rsidRPr="000E3FF3">
        <w:rPr>
          <w:rFonts w:ascii="Arial" w:hAnsi="Arial" w:cs="Arial"/>
          <w:sz w:val="22"/>
          <w:szCs w:val="22"/>
        </w:rPr>
        <w:t xml:space="preserve"> </w:t>
      </w:r>
      <w:r w:rsidRPr="000E3FF3">
        <w:rPr>
          <w:rFonts w:ascii="Arial" w:hAnsi="Arial" w:cs="Arial"/>
          <w:sz w:val="22"/>
          <w:szCs w:val="22"/>
        </w:rPr>
        <w:t>implement systems to ensure that children receive only food and drink that is consistent with their</w:t>
      </w:r>
      <w:r w:rsidR="0009605B" w:rsidRPr="000E3FF3">
        <w:rPr>
          <w:rFonts w:ascii="Arial" w:hAnsi="Arial" w:cs="Arial"/>
          <w:sz w:val="22"/>
          <w:szCs w:val="22"/>
        </w:rPr>
        <w:t xml:space="preserve"> </w:t>
      </w:r>
      <w:r w:rsidRPr="000E3FF3">
        <w:rPr>
          <w:rFonts w:ascii="Arial" w:hAnsi="Arial" w:cs="Arial"/>
          <w:sz w:val="22"/>
          <w:szCs w:val="22"/>
        </w:rPr>
        <w:t>dietary needs and preferences, as well as their parents' wishes.</w:t>
      </w:r>
    </w:p>
    <w:p w:rsidR="00076E0F" w:rsidRPr="000E3FF3" w:rsidRDefault="00076E0F" w:rsidP="00AC030D">
      <w:pPr>
        <w:numPr>
          <w:ilvl w:val="0"/>
          <w:numId w:val="78"/>
        </w:numPr>
        <w:spacing w:line="360" w:lineRule="auto"/>
        <w:rPr>
          <w:rFonts w:ascii="Arial" w:hAnsi="Arial" w:cs="Arial"/>
          <w:sz w:val="22"/>
          <w:szCs w:val="22"/>
        </w:rPr>
      </w:pPr>
      <w:r w:rsidRPr="000E3FF3">
        <w:rPr>
          <w:rFonts w:ascii="Arial" w:hAnsi="Arial" w:cs="Arial"/>
          <w:sz w:val="22"/>
          <w:szCs w:val="22"/>
        </w:rPr>
        <w:t>We</w:t>
      </w:r>
      <w:r w:rsidR="0009605B" w:rsidRPr="000E3FF3">
        <w:rPr>
          <w:rFonts w:ascii="Arial" w:hAnsi="Arial" w:cs="Arial"/>
          <w:sz w:val="22"/>
          <w:szCs w:val="22"/>
        </w:rPr>
        <w:t xml:space="preserve"> </w:t>
      </w:r>
      <w:r w:rsidRPr="000E3FF3">
        <w:rPr>
          <w:rFonts w:ascii="Arial" w:hAnsi="Arial" w:cs="Arial"/>
          <w:sz w:val="22"/>
          <w:szCs w:val="22"/>
        </w:rPr>
        <w:t>plan our snack menus in advance, involving children and parents in the planning.</w:t>
      </w:r>
    </w:p>
    <w:p w:rsidR="00076E0F" w:rsidRPr="000E3FF3" w:rsidRDefault="00076E0F" w:rsidP="00AC030D">
      <w:pPr>
        <w:numPr>
          <w:ilvl w:val="0"/>
          <w:numId w:val="78"/>
        </w:numPr>
        <w:spacing w:line="360" w:lineRule="auto"/>
        <w:rPr>
          <w:rFonts w:ascii="Arial" w:hAnsi="Arial" w:cs="Arial"/>
          <w:sz w:val="22"/>
          <w:szCs w:val="22"/>
        </w:rPr>
      </w:pPr>
      <w:r w:rsidRPr="000E3FF3">
        <w:rPr>
          <w:rFonts w:ascii="Arial" w:hAnsi="Arial" w:cs="Arial"/>
          <w:sz w:val="22"/>
          <w:szCs w:val="22"/>
        </w:rPr>
        <w:t>We display the menus of meals/snacks for parents to view.</w:t>
      </w:r>
    </w:p>
    <w:p w:rsidR="00076E0F" w:rsidRPr="000E3FF3" w:rsidRDefault="00076E0F" w:rsidP="00AC030D">
      <w:pPr>
        <w:numPr>
          <w:ilvl w:val="0"/>
          <w:numId w:val="78"/>
        </w:numPr>
        <w:spacing w:line="360" w:lineRule="auto"/>
        <w:rPr>
          <w:rFonts w:ascii="Arial" w:hAnsi="Arial" w:cs="Arial"/>
          <w:sz w:val="22"/>
          <w:szCs w:val="22"/>
        </w:rPr>
      </w:pPr>
      <w:r w:rsidRPr="000E3FF3">
        <w:rPr>
          <w:rFonts w:ascii="Arial" w:hAnsi="Arial" w:cs="Arial"/>
          <w:sz w:val="22"/>
          <w:szCs w:val="22"/>
        </w:rPr>
        <w:t>We provide nutritious food for all meals and snacks, avoiding large quantities of saturated fat, sugar and</w:t>
      </w:r>
      <w:r w:rsidR="0009605B" w:rsidRPr="000E3FF3">
        <w:rPr>
          <w:rFonts w:ascii="Arial" w:hAnsi="Arial" w:cs="Arial"/>
          <w:sz w:val="22"/>
          <w:szCs w:val="22"/>
        </w:rPr>
        <w:t xml:space="preserve"> </w:t>
      </w:r>
      <w:r w:rsidRPr="000E3FF3">
        <w:rPr>
          <w:rFonts w:ascii="Arial" w:hAnsi="Arial" w:cs="Arial"/>
          <w:sz w:val="22"/>
          <w:szCs w:val="22"/>
        </w:rPr>
        <w:t>salt and artificial additives, preservatives and colourings.</w:t>
      </w:r>
    </w:p>
    <w:p w:rsidR="00076E0F" w:rsidRPr="000E3FF3" w:rsidRDefault="00076E0F" w:rsidP="00AC030D">
      <w:pPr>
        <w:numPr>
          <w:ilvl w:val="0"/>
          <w:numId w:val="78"/>
        </w:numPr>
        <w:spacing w:line="360" w:lineRule="auto"/>
        <w:rPr>
          <w:rFonts w:ascii="Arial" w:hAnsi="Arial" w:cs="Arial"/>
          <w:sz w:val="22"/>
          <w:szCs w:val="22"/>
        </w:rPr>
      </w:pPr>
      <w:r w:rsidRPr="000E3FF3">
        <w:rPr>
          <w:rFonts w:ascii="Arial" w:hAnsi="Arial" w:cs="Arial"/>
          <w:sz w:val="22"/>
          <w:szCs w:val="22"/>
        </w:rPr>
        <w:t>We include a variety of foods from the four main food groups:</w:t>
      </w:r>
    </w:p>
    <w:p w:rsidR="00076E0F" w:rsidRPr="000E3FF3" w:rsidRDefault="00076E0F" w:rsidP="00AC030D">
      <w:pPr>
        <w:numPr>
          <w:ilvl w:val="1"/>
          <w:numId w:val="81"/>
        </w:numPr>
        <w:tabs>
          <w:tab w:val="clear" w:pos="1440"/>
          <w:tab w:val="num" w:pos="720"/>
        </w:tabs>
        <w:spacing w:line="360" w:lineRule="auto"/>
        <w:ind w:left="714" w:hanging="357"/>
        <w:rPr>
          <w:rFonts w:ascii="Arial" w:hAnsi="Arial" w:cs="Arial"/>
          <w:sz w:val="22"/>
          <w:szCs w:val="22"/>
        </w:rPr>
      </w:pPr>
      <w:r w:rsidRPr="000E3FF3">
        <w:rPr>
          <w:rFonts w:ascii="Arial" w:hAnsi="Arial" w:cs="Arial"/>
          <w:sz w:val="22"/>
          <w:szCs w:val="22"/>
        </w:rPr>
        <w:t>meat, fish and protein alternatives;</w:t>
      </w:r>
    </w:p>
    <w:p w:rsidR="00076E0F" w:rsidRPr="000E3FF3" w:rsidRDefault="00076E0F" w:rsidP="00AC030D">
      <w:pPr>
        <w:numPr>
          <w:ilvl w:val="1"/>
          <w:numId w:val="81"/>
        </w:numPr>
        <w:tabs>
          <w:tab w:val="clear" w:pos="1440"/>
          <w:tab w:val="num" w:pos="720"/>
        </w:tabs>
        <w:spacing w:line="360" w:lineRule="auto"/>
        <w:ind w:left="714" w:hanging="357"/>
        <w:rPr>
          <w:rFonts w:ascii="Arial" w:hAnsi="Arial" w:cs="Arial"/>
          <w:sz w:val="22"/>
          <w:szCs w:val="22"/>
        </w:rPr>
      </w:pPr>
      <w:r w:rsidRPr="000E3FF3">
        <w:rPr>
          <w:rFonts w:ascii="Arial" w:hAnsi="Arial" w:cs="Arial"/>
          <w:sz w:val="22"/>
          <w:szCs w:val="22"/>
        </w:rPr>
        <w:t>dairy foods;</w:t>
      </w:r>
    </w:p>
    <w:p w:rsidR="00076E0F" w:rsidRPr="000E3FF3" w:rsidRDefault="00076E0F" w:rsidP="00AC030D">
      <w:pPr>
        <w:numPr>
          <w:ilvl w:val="1"/>
          <w:numId w:val="81"/>
        </w:numPr>
        <w:tabs>
          <w:tab w:val="clear" w:pos="1440"/>
          <w:tab w:val="num" w:pos="720"/>
        </w:tabs>
        <w:spacing w:line="360" w:lineRule="auto"/>
        <w:ind w:left="714" w:hanging="357"/>
        <w:rPr>
          <w:rFonts w:ascii="Arial" w:hAnsi="Arial" w:cs="Arial"/>
          <w:sz w:val="22"/>
          <w:szCs w:val="22"/>
        </w:rPr>
      </w:pPr>
      <w:r w:rsidRPr="000E3FF3">
        <w:rPr>
          <w:rFonts w:ascii="Arial" w:hAnsi="Arial" w:cs="Arial"/>
          <w:sz w:val="22"/>
          <w:szCs w:val="22"/>
        </w:rPr>
        <w:t>grains, cereals and starch vegetables; and</w:t>
      </w:r>
    </w:p>
    <w:p w:rsidR="00076E0F" w:rsidRPr="000E3FF3" w:rsidRDefault="00076E0F" w:rsidP="00AC030D">
      <w:pPr>
        <w:numPr>
          <w:ilvl w:val="1"/>
          <w:numId w:val="81"/>
        </w:numPr>
        <w:tabs>
          <w:tab w:val="clear" w:pos="1440"/>
          <w:tab w:val="num" w:pos="720"/>
        </w:tabs>
        <w:spacing w:line="360" w:lineRule="auto"/>
        <w:ind w:left="714" w:hanging="357"/>
        <w:rPr>
          <w:rFonts w:ascii="Arial" w:hAnsi="Arial" w:cs="Arial"/>
          <w:sz w:val="22"/>
          <w:szCs w:val="22"/>
        </w:rPr>
      </w:pPr>
      <w:proofErr w:type="gramStart"/>
      <w:r w:rsidRPr="000E3FF3">
        <w:rPr>
          <w:rFonts w:ascii="Arial" w:hAnsi="Arial" w:cs="Arial"/>
          <w:sz w:val="22"/>
          <w:szCs w:val="22"/>
        </w:rPr>
        <w:t>fruit</w:t>
      </w:r>
      <w:proofErr w:type="gramEnd"/>
      <w:r w:rsidRPr="000E3FF3">
        <w:rPr>
          <w:rFonts w:ascii="Arial" w:hAnsi="Arial" w:cs="Arial"/>
          <w:sz w:val="22"/>
          <w:szCs w:val="22"/>
        </w:rPr>
        <w:t xml:space="preserve"> and vegetables.</w:t>
      </w:r>
    </w:p>
    <w:p w:rsidR="00076E0F" w:rsidRPr="000E3FF3" w:rsidRDefault="00076E0F" w:rsidP="00AC030D">
      <w:pPr>
        <w:numPr>
          <w:ilvl w:val="0"/>
          <w:numId w:val="78"/>
        </w:numPr>
        <w:spacing w:line="360" w:lineRule="auto"/>
        <w:rPr>
          <w:rFonts w:ascii="Arial" w:hAnsi="Arial" w:cs="Arial"/>
          <w:sz w:val="22"/>
          <w:szCs w:val="22"/>
        </w:rPr>
      </w:pPr>
      <w:r w:rsidRPr="000E3FF3">
        <w:rPr>
          <w:rFonts w:ascii="Arial" w:hAnsi="Arial" w:cs="Arial"/>
          <w:sz w:val="22"/>
          <w:szCs w:val="22"/>
        </w:rPr>
        <w:t>We include foods from the diet of each of the children's cultural backgrounds, providing children with</w:t>
      </w:r>
      <w:r w:rsidR="0009605B" w:rsidRPr="000E3FF3">
        <w:rPr>
          <w:rFonts w:ascii="Arial" w:hAnsi="Arial" w:cs="Arial"/>
          <w:sz w:val="22"/>
          <w:szCs w:val="22"/>
        </w:rPr>
        <w:t xml:space="preserve"> </w:t>
      </w:r>
      <w:r w:rsidRPr="000E3FF3">
        <w:rPr>
          <w:rFonts w:ascii="Arial" w:hAnsi="Arial" w:cs="Arial"/>
          <w:sz w:val="22"/>
          <w:szCs w:val="22"/>
        </w:rPr>
        <w:t>familiar foods and introducing them to new ones.</w:t>
      </w:r>
    </w:p>
    <w:p w:rsidR="00076E0F" w:rsidRPr="000E3FF3" w:rsidRDefault="00076E0F" w:rsidP="00AC030D">
      <w:pPr>
        <w:numPr>
          <w:ilvl w:val="0"/>
          <w:numId w:val="78"/>
        </w:numPr>
        <w:spacing w:line="360" w:lineRule="auto"/>
        <w:rPr>
          <w:rFonts w:ascii="Arial" w:hAnsi="Arial" w:cs="Arial"/>
          <w:sz w:val="22"/>
          <w:szCs w:val="22"/>
        </w:rPr>
      </w:pPr>
      <w:r w:rsidRPr="000E3FF3">
        <w:rPr>
          <w:rFonts w:ascii="Arial" w:hAnsi="Arial" w:cs="Arial"/>
          <w:sz w:val="22"/>
          <w:szCs w:val="22"/>
        </w:rPr>
        <w:lastRenderedPageBreak/>
        <w:t>We</w:t>
      </w:r>
      <w:r w:rsidR="0009605B" w:rsidRPr="000E3FF3">
        <w:rPr>
          <w:rFonts w:ascii="Arial" w:hAnsi="Arial" w:cs="Arial"/>
          <w:sz w:val="22"/>
          <w:szCs w:val="22"/>
        </w:rPr>
        <w:t xml:space="preserve"> </w:t>
      </w:r>
      <w:r w:rsidRPr="000E3FF3">
        <w:rPr>
          <w:rFonts w:ascii="Arial" w:hAnsi="Arial" w:cs="Arial"/>
          <w:sz w:val="22"/>
          <w:szCs w:val="22"/>
        </w:rPr>
        <w:t>take care not to provide food containing nuts or nut products and we are especially vigilant where we</w:t>
      </w:r>
      <w:r w:rsidR="0009605B" w:rsidRPr="000E3FF3">
        <w:rPr>
          <w:rFonts w:ascii="Arial" w:hAnsi="Arial" w:cs="Arial"/>
          <w:sz w:val="22"/>
          <w:szCs w:val="22"/>
        </w:rPr>
        <w:t xml:space="preserve"> </w:t>
      </w:r>
      <w:r w:rsidRPr="000E3FF3">
        <w:rPr>
          <w:rFonts w:ascii="Arial" w:hAnsi="Arial" w:cs="Arial"/>
          <w:sz w:val="22"/>
          <w:szCs w:val="22"/>
        </w:rPr>
        <w:t>have a child who has a known allergy to nuts.</w:t>
      </w:r>
    </w:p>
    <w:p w:rsidR="00076E0F" w:rsidRPr="000E3FF3" w:rsidRDefault="00076E0F" w:rsidP="00AC030D">
      <w:pPr>
        <w:numPr>
          <w:ilvl w:val="0"/>
          <w:numId w:val="79"/>
        </w:numPr>
        <w:spacing w:line="360" w:lineRule="auto"/>
        <w:rPr>
          <w:rFonts w:ascii="Arial" w:hAnsi="Arial" w:cs="Arial"/>
          <w:sz w:val="22"/>
          <w:szCs w:val="22"/>
        </w:rPr>
      </w:pPr>
      <w:r w:rsidRPr="000E3FF3">
        <w:rPr>
          <w:rFonts w:ascii="Arial" w:hAnsi="Arial" w:cs="Arial"/>
          <w:sz w:val="22"/>
          <w:szCs w:val="22"/>
        </w:rPr>
        <w:t xml:space="preserve">Through discussion with parents and research reading, we obtain information about the dietary rules of the religious </w:t>
      </w:r>
      <w:proofErr w:type="gramStart"/>
      <w:r w:rsidRPr="000E3FF3">
        <w:rPr>
          <w:rFonts w:ascii="Arial" w:hAnsi="Arial" w:cs="Arial"/>
          <w:sz w:val="22"/>
          <w:szCs w:val="22"/>
        </w:rPr>
        <w:t>groups</w:t>
      </w:r>
      <w:proofErr w:type="gramEnd"/>
      <w:r w:rsidRPr="000E3FF3">
        <w:rPr>
          <w:rFonts w:ascii="Arial" w:hAnsi="Arial" w:cs="Arial"/>
          <w:sz w:val="22"/>
          <w:szCs w:val="22"/>
        </w:rPr>
        <w:t xml:space="preserve"> to which children and their parents belong, and of vegetarians and vegans,</w:t>
      </w:r>
      <w:r w:rsidR="0009605B" w:rsidRPr="000E3FF3">
        <w:rPr>
          <w:rFonts w:ascii="Arial" w:hAnsi="Arial" w:cs="Arial"/>
          <w:sz w:val="22"/>
          <w:szCs w:val="22"/>
        </w:rPr>
        <w:t xml:space="preserve"> </w:t>
      </w:r>
      <w:r w:rsidRPr="000E3FF3">
        <w:rPr>
          <w:rFonts w:ascii="Arial" w:hAnsi="Arial" w:cs="Arial"/>
          <w:sz w:val="22"/>
          <w:szCs w:val="22"/>
        </w:rPr>
        <w:t>as well as about food allergies. We take account of this information in the provision of food and drinks.</w:t>
      </w:r>
    </w:p>
    <w:p w:rsidR="00076E0F" w:rsidRPr="000E3FF3" w:rsidRDefault="00076E0F" w:rsidP="00AC030D">
      <w:pPr>
        <w:numPr>
          <w:ilvl w:val="0"/>
          <w:numId w:val="79"/>
        </w:numPr>
        <w:spacing w:line="360" w:lineRule="auto"/>
        <w:rPr>
          <w:rFonts w:ascii="Arial" w:hAnsi="Arial" w:cs="Arial"/>
          <w:sz w:val="22"/>
          <w:szCs w:val="22"/>
        </w:rPr>
      </w:pPr>
      <w:r w:rsidRPr="000E3FF3">
        <w:rPr>
          <w:rFonts w:ascii="Arial" w:hAnsi="Arial" w:cs="Arial"/>
          <w:sz w:val="22"/>
          <w:szCs w:val="22"/>
        </w:rPr>
        <w:t>We</w:t>
      </w:r>
      <w:r w:rsidR="0009605B" w:rsidRPr="000E3FF3">
        <w:rPr>
          <w:rFonts w:ascii="Arial" w:hAnsi="Arial" w:cs="Arial"/>
          <w:sz w:val="22"/>
          <w:szCs w:val="22"/>
        </w:rPr>
        <w:t xml:space="preserve"> </w:t>
      </w:r>
      <w:r w:rsidRPr="000E3FF3">
        <w:rPr>
          <w:rFonts w:ascii="Arial" w:hAnsi="Arial" w:cs="Arial"/>
          <w:sz w:val="22"/>
          <w:szCs w:val="22"/>
        </w:rPr>
        <w:t>provide a vegetarian alternative on days when meat or fish are offered and make every effort to</w:t>
      </w:r>
      <w:r w:rsidR="0009605B" w:rsidRPr="000E3FF3">
        <w:rPr>
          <w:rFonts w:ascii="Arial" w:hAnsi="Arial" w:cs="Arial"/>
          <w:sz w:val="22"/>
          <w:szCs w:val="22"/>
        </w:rPr>
        <w:t xml:space="preserve"> </w:t>
      </w:r>
      <w:r w:rsidRPr="000E3FF3">
        <w:rPr>
          <w:rFonts w:ascii="Arial" w:hAnsi="Arial" w:cs="Arial"/>
          <w:sz w:val="22"/>
          <w:szCs w:val="22"/>
        </w:rPr>
        <w:t xml:space="preserve">ensure </w:t>
      </w:r>
      <w:proofErr w:type="spellStart"/>
      <w:r w:rsidRPr="000E3FF3">
        <w:rPr>
          <w:rFonts w:ascii="Arial" w:hAnsi="Arial" w:cs="Arial"/>
          <w:sz w:val="22"/>
          <w:szCs w:val="22"/>
        </w:rPr>
        <w:t>Halal</w:t>
      </w:r>
      <w:proofErr w:type="spellEnd"/>
      <w:r w:rsidRPr="000E3FF3">
        <w:rPr>
          <w:rFonts w:ascii="Arial" w:hAnsi="Arial" w:cs="Arial"/>
          <w:sz w:val="22"/>
          <w:szCs w:val="22"/>
        </w:rPr>
        <w:t xml:space="preserve"> meat or </w:t>
      </w:r>
      <w:proofErr w:type="gramStart"/>
      <w:r w:rsidRPr="000E3FF3">
        <w:rPr>
          <w:rFonts w:ascii="Arial" w:hAnsi="Arial" w:cs="Arial"/>
          <w:sz w:val="22"/>
          <w:szCs w:val="22"/>
        </w:rPr>
        <w:t>Kosher</w:t>
      </w:r>
      <w:proofErr w:type="gramEnd"/>
      <w:r w:rsidRPr="000E3FF3">
        <w:rPr>
          <w:rFonts w:ascii="Arial" w:hAnsi="Arial" w:cs="Arial"/>
          <w:sz w:val="22"/>
          <w:szCs w:val="22"/>
        </w:rPr>
        <w:t xml:space="preserve"> food is available for children who require it.</w:t>
      </w:r>
    </w:p>
    <w:p w:rsidR="00076E0F" w:rsidRPr="000E3FF3" w:rsidRDefault="00076E0F" w:rsidP="00AC030D">
      <w:pPr>
        <w:numPr>
          <w:ilvl w:val="0"/>
          <w:numId w:val="79"/>
        </w:numPr>
        <w:spacing w:line="360" w:lineRule="auto"/>
        <w:rPr>
          <w:rFonts w:ascii="Arial" w:hAnsi="Arial" w:cs="Arial"/>
          <w:sz w:val="22"/>
          <w:szCs w:val="22"/>
        </w:rPr>
      </w:pPr>
      <w:r w:rsidRPr="000E3FF3">
        <w:rPr>
          <w:rFonts w:ascii="Arial" w:hAnsi="Arial" w:cs="Arial"/>
          <w:sz w:val="22"/>
          <w:szCs w:val="22"/>
        </w:rPr>
        <w:t>We show sensitivity in providing for children's diets and allergies. We do not use a child's diet or allergy as a label for the child, or make a child feel singled out because of her/his diet</w:t>
      </w:r>
      <w:r w:rsidR="0009605B" w:rsidRPr="000E3FF3">
        <w:rPr>
          <w:rFonts w:ascii="Arial" w:hAnsi="Arial" w:cs="Arial"/>
          <w:sz w:val="22"/>
          <w:szCs w:val="22"/>
        </w:rPr>
        <w:t xml:space="preserve"> </w:t>
      </w:r>
      <w:r w:rsidRPr="000E3FF3">
        <w:rPr>
          <w:rFonts w:ascii="Arial" w:hAnsi="Arial" w:cs="Arial"/>
          <w:sz w:val="22"/>
          <w:szCs w:val="22"/>
        </w:rPr>
        <w:t>or allergy.</w:t>
      </w:r>
    </w:p>
    <w:p w:rsidR="00076E0F" w:rsidRPr="000E3FF3" w:rsidRDefault="00076E0F" w:rsidP="00AC030D">
      <w:pPr>
        <w:numPr>
          <w:ilvl w:val="0"/>
          <w:numId w:val="79"/>
        </w:numPr>
        <w:spacing w:line="360" w:lineRule="auto"/>
        <w:rPr>
          <w:rFonts w:ascii="Arial" w:hAnsi="Arial" w:cs="Arial"/>
          <w:sz w:val="22"/>
          <w:szCs w:val="22"/>
        </w:rPr>
      </w:pPr>
      <w:r w:rsidRPr="000E3FF3">
        <w:rPr>
          <w:rFonts w:ascii="Arial" w:hAnsi="Arial" w:cs="Arial"/>
          <w:sz w:val="22"/>
          <w:szCs w:val="22"/>
        </w:rPr>
        <w:t>We organise meal and snack times so that they are social occasions in which children and adults participate.</w:t>
      </w:r>
    </w:p>
    <w:p w:rsidR="00076E0F" w:rsidRPr="000E3FF3" w:rsidRDefault="00076E0F" w:rsidP="00AC030D">
      <w:pPr>
        <w:numPr>
          <w:ilvl w:val="0"/>
          <w:numId w:val="79"/>
        </w:numPr>
        <w:spacing w:line="360" w:lineRule="auto"/>
        <w:rPr>
          <w:rFonts w:ascii="Arial" w:hAnsi="Arial" w:cs="Arial"/>
          <w:sz w:val="22"/>
          <w:szCs w:val="22"/>
        </w:rPr>
      </w:pPr>
      <w:r w:rsidRPr="000E3FF3">
        <w:rPr>
          <w:rFonts w:ascii="Arial" w:hAnsi="Arial" w:cs="Arial"/>
          <w:sz w:val="22"/>
          <w:szCs w:val="22"/>
        </w:rPr>
        <w:t>We use meal and snack times to help children to develop independence through making choices,</w:t>
      </w:r>
      <w:r w:rsidR="0009605B" w:rsidRPr="000E3FF3">
        <w:rPr>
          <w:rFonts w:ascii="Arial" w:hAnsi="Arial" w:cs="Arial"/>
          <w:sz w:val="22"/>
          <w:szCs w:val="22"/>
        </w:rPr>
        <w:t xml:space="preserve"> </w:t>
      </w:r>
      <w:r w:rsidRPr="000E3FF3">
        <w:rPr>
          <w:rFonts w:ascii="Arial" w:hAnsi="Arial" w:cs="Arial"/>
          <w:sz w:val="22"/>
          <w:szCs w:val="22"/>
        </w:rPr>
        <w:t>serving food and drink and feeding themselves.</w:t>
      </w:r>
    </w:p>
    <w:p w:rsidR="00076E0F" w:rsidRPr="000E3FF3" w:rsidRDefault="00076E0F" w:rsidP="00AC030D">
      <w:pPr>
        <w:numPr>
          <w:ilvl w:val="0"/>
          <w:numId w:val="79"/>
        </w:numPr>
        <w:spacing w:line="360" w:lineRule="auto"/>
        <w:rPr>
          <w:rFonts w:ascii="Arial" w:hAnsi="Arial" w:cs="Arial"/>
          <w:sz w:val="22"/>
          <w:szCs w:val="22"/>
        </w:rPr>
      </w:pPr>
      <w:r w:rsidRPr="000E3FF3">
        <w:rPr>
          <w:rFonts w:ascii="Arial" w:hAnsi="Arial" w:cs="Arial"/>
          <w:sz w:val="22"/>
          <w:szCs w:val="22"/>
        </w:rPr>
        <w:t>We provide children with utensils that are appropriate for their ages and stages of development and that</w:t>
      </w:r>
      <w:r w:rsidR="0009605B" w:rsidRPr="000E3FF3">
        <w:rPr>
          <w:rFonts w:ascii="Arial" w:hAnsi="Arial" w:cs="Arial"/>
          <w:sz w:val="22"/>
          <w:szCs w:val="22"/>
        </w:rPr>
        <w:t xml:space="preserve"> </w:t>
      </w:r>
      <w:r w:rsidRPr="000E3FF3">
        <w:rPr>
          <w:rFonts w:ascii="Arial" w:hAnsi="Arial" w:cs="Arial"/>
          <w:sz w:val="22"/>
          <w:szCs w:val="22"/>
        </w:rPr>
        <w:t>take account of the eating practices in their cultures.</w:t>
      </w:r>
    </w:p>
    <w:p w:rsidR="00076E0F" w:rsidRPr="000E3FF3" w:rsidRDefault="00076E0F" w:rsidP="00AC030D">
      <w:pPr>
        <w:numPr>
          <w:ilvl w:val="0"/>
          <w:numId w:val="79"/>
        </w:numPr>
        <w:spacing w:line="360" w:lineRule="auto"/>
        <w:rPr>
          <w:rFonts w:ascii="Arial" w:hAnsi="Arial" w:cs="Arial"/>
          <w:sz w:val="22"/>
          <w:szCs w:val="22"/>
        </w:rPr>
      </w:pPr>
      <w:r w:rsidRPr="000E3FF3">
        <w:rPr>
          <w:rFonts w:ascii="Arial" w:hAnsi="Arial" w:cs="Arial"/>
          <w:sz w:val="22"/>
          <w:szCs w:val="22"/>
        </w:rPr>
        <w:t>We have fresh drinking water constantly available for the children. We inform the children about how to</w:t>
      </w:r>
      <w:r w:rsidR="0009605B" w:rsidRPr="000E3FF3">
        <w:rPr>
          <w:rFonts w:ascii="Arial" w:hAnsi="Arial" w:cs="Arial"/>
          <w:sz w:val="22"/>
          <w:szCs w:val="22"/>
        </w:rPr>
        <w:t xml:space="preserve"> </w:t>
      </w:r>
      <w:r w:rsidRPr="000E3FF3">
        <w:rPr>
          <w:rFonts w:ascii="Arial" w:hAnsi="Arial" w:cs="Arial"/>
          <w:sz w:val="22"/>
          <w:szCs w:val="22"/>
        </w:rPr>
        <w:t>obtain the water and that they can ask for water at any time during the day.</w:t>
      </w:r>
    </w:p>
    <w:p w:rsidR="00076E0F" w:rsidRPr="000E3FF3" w:rsidRDefault="00076E0F" w:rsidP="00AC030D">
      <w:pPr>
        <w:numPr>
          <w:ilvl w:val="0"/>
          <w:numId w:val="79"/>
        </w:numPr>
        <w:spacing w:line="360" w:lineRule="auto"/>
        <w:rPr>
          <w:rFonts w:ascii="Arial" w:hAnsi="Arial" w:cs="Arial"/>
          <w:sz w:val="22"/>
          <w:szCs w:val="22"/>
        </w:rPr>
      </w:pPr>
      <w:r w:rsidRPr="000E3FF3">
        <w:rPr>
          <w:rFonts w:ascii="Arial" w:hAnsi="Arial" w:cs="Arial"/>
          <w:sz w:val="22"/>
          <w:szCs w:val="22"/>
        </w:rPr>
        <w:t>In accordance with parents' wishes, where applicable, we</w:t>
      </w:r>
      <w:r w:rsidR="0009605B" w:rsidRPr="000E3FF3">
        <w:rPr>
          <w:rFonts w:ascii="Arial" w:hAnsi="Arial" w:cs="Arial"/>
          <w:sz w:val="22"/>
          <w:szCs w:val="22"/>
        </w:rPr>
        <w:t xml:space="preserve"> </w:t>
      </w:r>
      <w:r w:rsidRPr="000E3FF3">
        <w:rPr>
          <w:rFonts w:ascii="Arial" w:hAnsi="Arial" w:cs="Arial"/>
          <w:sz w:val="22"/>
          <w:szCs w:val="22"/>
        </w:rPr>
        <w:t>offer children arriving early in the morning, and/or staying late,</w:t>
      </w:r>
      <w:r w:rsidR="0009605B" w:rsidRPr="000E3FF3">
        <w:rPr>
          <w:rFonts w:ascii="Arial" w:hAnsi="Arial" w:cs="Arial"/>
          <w:sz w:val="22"/>
          <w:szCs w:val="22"/>
        </w:rPr>
        <w:t xml:space="preserve"> </w:t>
      </w:r>
      <w:r w:rsidRPr="000E3FF3">
        <w:rPr>
          <w:rFonts w:ascii="Arial" w:hAnsi="Arial" w:cs="Arial"/>
          <w:sz w:val="22"/>
          <w:szCs w:val="22"/>
        </w:rPr>
        <w:t>an appropriate meal or snack.</w:t>
      </w:r>
    </w:p>
    <w:p w:rsidR="00076E0F" w:rsidRPr="000E3FF3" w:rsidRDefault="00076E0F" w:rsidP="00AC030D">
      <w:pPr>
        <w:numPr>
          <w:ilvl w:val="0"/>
          <w:numId w:val="79"/>
        </w:numPr>
        <w:spacing w:line="360" w:lineRule="auto"/>
        <w:rPr>
          <w:rFonts w:ascii="Arial" w:hAnsi="Arial" w:cs="Arial"/>
          <w:sz w:val="22"/>
          <w:szCs w:val="22"/>
        </w:rPr>
      </w:pPr>
      <w:r w:rsidRPr="000E3FF3">
        <w:rPr>
          <w:rFonts w:ascii="Arial" w:hAnsi="Arial" w:cs="Arial"/>
          <w:sz w:val="22"/>
          <w:szCs w:val="22"/>
        </w:rPr>
        <w:t>We inform parents who provide food for their children about the storage facilities available in our setting.</w:t>
      </w:r>
    </w:p>
    <w:p w:rsidR="00076E0F" w:rsidRPr="000E3FF3" w:rsidRDefault="00076E0F" w:rsidP="00AC030D">
      <w:pPr>
        <w:numPr>
          <w:ilvl w:val="0"/>
          <w:numId w:val="79"/>
        </w:numPr>
        <w:spacing w:line="360" w:lineRule="auto"/>
        <w:rPr>
          <w:rFonts w:ascii="Arial" w:hAnsi="Arial" w:cs="Arial"/>
          <w:sz w:val="22"/>
          <w:szCs w:val="22"/>
        </w:rPr>
      </w:pPr>
      <w:r w:rsidRPr="000E3FF3">
        <w:rPr>
          <w:rFonts w:ascii="Arial" w:hAnsi="Arial" w:cs="Arial"/>
          <w:sz w:val="22"/>
          <w:szCs w:val="22"/>
        </w:rPr>
        <w:t>We</w:t>
      </w:r>
      <w:r w:rsidR="0009605B" w:rsidRPr="000E3FF3">
        <w:rPr>
          <w:rFonts w:ascii="Arial" w:hAnsi="Arial" w:cs="Arial"/>
          <w:sz w:val="22"/>
          <w:szCs w:val="22"/>
        </w:rPr>
        <w:t xml:space="preserve"> </w:t>
      </w:r>
      <w:r w:rsidRPr="000E3FF3">
        <w:rPr>
          <w:rFonts w:ascii="Arial" w:hAnsi="Arial" w:cs="Arial"/>
          <w:sz w:val="22"/>
          <w:szCs w:val="22"/>
        </w:rPr>
        <w:t>give parents who provide food for their children information about suitable containers for food.</w:t>
      </w:r>
    </w:p>
    <w:p w:rsidR="00076E0F" w:rsidRPr="000E3FF3" w:rsidRDefault="00076E0F" w:rsidP="00AC030D">
      <w:pPr>
        <w:numPr>
          <w:ilvl w:val="0"/>
          <w:numId w:val="79"/>
        </w:numPr>
        <w:spacing w:line="360" w:lineRule="auto"/>
        <w:rPr>
          <w:rFonts w:ascii="Arial" w:hAnsi="Arial" w:cs="Arial"/>
          <w:sz w:val="22"/>
          <w:szCs w:val="22"/>
        </w:rPr>
      </w:pPr>
      <w:r w:rsidRPr="000E3FF3">
        <w:rPr>
          <w:rFonts w:ascii="Arial" w:hAnsi="Arial" w:cs="Arial"/>
          <w:sz w:val="22"/>
          <w:szCs w:val="22"/>
        </w:rPr>
        <w:t>In order to protect children with food allergies, we</w:t>
      </w:r>
      <w:r w:rsidR="0009605B" w:rsidRPr="000E3FF3">
        <w:rPr>
          <w:rFonts w:ascii="Arial" w:hAnsi="Arial" w:cs="Arial"/>
          <w:sz w:val="22"/>
          <w:szCs w:val="22"/>
        </w:rPr>
        <w:t xml:space="preserve"> </w:t>
      </w:r>
      <w:r w:rsidRPr="000E3FF3">
        <w:rPr>
          <w:rFonts w:ascii="Arial" w:hAnsi="Arial" w:cs="Arial"/>
          <w:sz w:val="22"/>
          <w:szCs w:val="22"/>
        </w:rPr>
        <w:t>discourage children from sharing and swapping their</w:t>
      </w:r>
      <w:r w:rsidR="0009605B" w:rsidRPr="000E3FF3">
        <w:rPr>
          <w:rFonts w:ascii="Arial" w:hAnsi="Arial" w:cs="Arial"/>
          <w:sz w:val="22"/>
          <w:szCs w:val="22"/>
        </w:rPr>
        <w:t xml:space="preserve"> </w:t>
      </w:r>
      <w:r w:rsidRPr="000E3FF3">
        <w:rPr>
          <w:rFonts w:ascii="Arial" w:hAnsi="Arial" w:cs="Arial"/>
          <w:sz w:val="22"/>
          <w:szCs w:val="22"/>
        </w:rPr>
        <w:t>food with one another.</w:t>
      </w:r>
    </w:p>
    <w:p w:rsidR="00076E0F" w:rsidRPr="000E3FF3" w:rsidRDefault="00076E0F" w:rsidP="00AC030D">
      <w:pPr>
        <w:numPr>
          <w:ilvl w:val="0"/>
          <w:numId w:val="79"/>
        </w:numPr>
        <w:spacing w:line="360" w:lineRule="auto"/>
        <w:rPr>
          <w:rFonts w:ascii="Arial" w:hAnsi="Arial" w:cs="Arial"/>
          <w:sz w:val="22"/>
          <w:szCs w:val="22"/>
        </w:rPr>
      </w:pPr>
      <w:r w:rsidRPr="000E3FF3">
        <w:rPr>
          <w:rFonts w:ascii="Arial" w:hAnsi="Arial" w:cs="Arial"/>
          <w:sz w:val="22"/>
          <w:szCs w:val="22"/>
        </w:rPr>
        <w:t xml:space="preserve">We provide semi-skimmed </w:t>
      </w:r>
      <w:proofErr w:type="gramStart"/>
      <w:r w:rsidRPr="000E3FF3">
        <w:rPr>
          <w:rFonts w:ascii="Arial" w:hAnsi="Arial" w:cs="Arial"/>
          <w:sz w:val="22"/>
          <w:szCs w:val="22"/>
        </w:rPr>
        <w:t>milk  for</w:t>
      </w:r>
      <w:proofErr w:type="gramEnd"/>
      <w:r w:rsidRPr="000E3FF3">
        <w:rPr>
          <w:rFonts w:ascii="Arial" w:hAnsi="Arial" w:cs="Arial"/>
          <w:sz w:val="22"/>
          <w:szCs w:val="22"/>
        </w:rPr>
        <w:t xml:space="preserve"> children from the age of two years; firstly into meals and dishes, such as on cereal or in</w:t>
      </w:r>
      <w:r w:rsidR="0009605B" w:rsidRPr="000E3FF3">
        <w:rPr>
          <w:rFonts w:ascii="Arial" w:hAnsi="Arial" w:cs="Arial"/>
          <w:sz w:val="22"/>
          <w:szCs w:val="22"/>
        </w:rPr>
        <w:t xml:space="preserve"> </w:t>
      </w:r>
      <w:r w:rsidRPr="000E3FF3">
        <w:rPr>
          <w:rFonts w:ascii="Arial" w:hAnsi="Arial" w:cs="Arial"/>
          <w:sz w:val="22"/>
          <w:szCs w:val="22"/>
        </w:rPr>
        <w:t>white sauces, before offering it as a drink, so that the transition is gradual.</w:t>
      </w:r>
    </w:p>
    <w:p w:rsidR="00076E0F" w:rsidRPr="000E3FF3" w:rsidRDefault="00076E0F" w:rsidP="00076E0F">
      <w:pPr>
        <w:spacing w:line="360" w:lineRule="auto"/>
        <w:rPr>
          <w:rFonts w:ascii="Arial" w:hAnsi="Arial" w:cs="Arial"/>
          <w:sz w:val="22"/>
          <w:szCs w:val="22"/>
        </w:rPr>
      </w:pPr>
    </w:p>
    <w:p w:rsidR="00076E0F" w:rsidRPr="000E3FF3" w:rsidRDefault="00076E0F" w:rsidP="00076E0F">
      <w:pPr>
        <w:spacing w:line="360" w:lineRule="auto"/>
        <w:rPr>
          <w:rFonts w:ascii="Arial" w:hAnsi="Arial" w:cs="Arial"/>
          <w:i/>
          <w:sz w:val="22"/>
          <w:szCs w:val="22"/>
        </w:rPr>
      </w:pPr>
      <w:r w:rsidRPr="000E3FF3">
        <w:rPr>
          <w:rFonts w:ascii="Arial" w:hAnsi="Arial" w:cs="Arial"/>
          <w:i/>
          <w:sz w:val="22"/>
          <w:szCs w:val="22"/>
        </w:rPr>
        <w:t>Packed lunches (where applicable)</w:t>
      </w:r>
    </w:p>
    <w:p w:rsidR="00076E0F" w:rsidRPr="000E3FF3" w:rsidRDefault="00076E0F" w:rsidP="00076E0F">
      <w:pPr>
        <w:spacing w:line="360" w:lineRule="auto"/>
        <w:rPr>
          <w:rFonts w:ascii="Arial" w:hAnsi="Arial" w:cs="Arial"/>
          <w:sz w:val="22"/>
          <w:szCs w:val="22"/>
        </w:rPr>
      </w:pPr>
      <w:r w:rsidRPr="000E3FF3">
        <w:rPr>
          <w:rFonts w:ascii="Arial" w:hAnsi="Arial" w:cs="Arial"/>
          <w:sz w:val="22"/>
          <w:szCs w:val="22"/>
        </w:rPr>
        <w:t>Where we cannot provide cooked meals and children are required to bring packed lunches, we:</w:t>
      </w:r>
    </w:p>
    <w:p w:rsidR="00076E0F" w:rsidRPr="000E3FF3" w:rsidRDefault="00076E0F" w:rsidP="00AC030D">
      <w:pPr>
        <w:numPr>
          <w:ilvl w:val="0"/>
          <w:numId w:val="79"/>
        </w:numPr>
        <w:spacing w:line="360" w:lineRule="auto"/>
        <w:rPr>
          <w:rFonts w:ascii="Arial" w:hAnsi="Arial" w:cs="Arial"/>
          <w:sz w:val="22"/>
          <w:szCs w:val="22"/>
        </w:rPr>
      </w:pPr>
      <w:r w:rsidRPr="000E3FF3">
        <w:rPr>
          <w:rFonts w:ascii="Arial" w:hAnsi="Arial" w:cs="Arial"/>
          <w:sz w:val="22"/>
          <w:szCs w:val="22"/>
        </w:rPr>
        <w:t>ensure perishable contents of packed lunches are refrigerated or contain an ice pack to keep food cool;</w:t>
      </w:r>
    </w:p>
    <w:p w:rsidR="00076E0F" w:rsidRPr="000E3FF3" w:rsidRDefault="00076E0F" w:rsidP="00AC030D">
      <w:pPr>
        <w:numPr>
          <w:ilvl w:val="0"/>
          <w:numId w:val="79"/>
        </w:numPr>
        <w:spacing w:line="360" w:lineRule="auto"/>
        <w:rPr>
          <w:rFonts w:ascii="Arial" w:hAnsi="Arial" w:cs="Arial"/>
          <w:sz w:val="22"/>
          <w:szCs w:val="22"/>
        </w:rPr>
      </w:pPr>
      <w:r w:rsidRPr="000E3FF3">
        <w:rPr>
          <w:rFonts w:ascii="Arial" w:hAnsi="Arial" w:cs="Arial"/>
          <w:sz w:val="22"/>
          <w:szCs w:val="22"/>
        </w:rPr>
        <w:t>inform parents of our</w:t>
      </w:r>
      <w:r w:rsidR="0009605B" w:rsidRPr="000E3FF3">
        <w:rPr>
          <w:rFonts w:ascii="Arial" w:hAnsi="Arial" w:cs="Arial"/>
          <w:sz w:val="22"/>
          <w:szCs w:val="22"/>
        </w:rPr>
        <w:t xml:space="preserve"> </w:t>
      </w:r>
      <w:r w:rsidRPr="000E3FF3">
        <w:rPr>
          <w:rFonts w:ascii="Arial" w:hAnsi="Arial" w:cs="Arial"/>
          <w:sz w:val="22"/>
          <w:szCs w:val="22"/>
        </w:rPr>
        <w:t>policy on healthy eating;</w:t>
      </w:r>
    </w:p>
    <w:p w:rsidR="00076E0F" w:rsidRPr="000E3FF3" w:rsidRDefault="00076E0F" w:rsidP="00AC030D">
      <w:pPr>
        <w:numPr>
          <w:ilvl w:val="0"/>
          <w:numId w:val="79"/>
        </w:numPr>
        <w:spacing w:line="360" w:lineRule="auto"/>
        <w:rPr>
          <w:rFonts w:ascii="Arial" w:hAnsi="Arial" w:cs="Arial"/>
          <w:sz w:val="22"/>
          <w:szCs w:val="22"/>
        </w:rPr>
      </w:pPr>
      <w:r w:rsidRPr="000E3FF3">
        <w:rPr>
          <w:rFonts w:ascii="Arial" w:hAnsi="Arial" w:cs="Arial"/>
          <w:sz w:val="22"/>
          <w:szCs w:val="22"/>
        </w:rPr>
        <w:t>inform parents of whether we have facilities to microwave cooked food brought from home;</w:t>
      </w:r>
    </w:p>
    <w:p w:rsidR="00076E0F" w:rsidRPr="000E3FF3" w:rsidRDefault="00076E0F" w:rsidP="00AC030D">
      <w:pPr>
        <w:numPr>
          <w:ilvl w:val="0"/>
          <w:numId w:val="79"/>
        </w:numPr>
        <w:spacing w:line="360" w:lineRule="auto"/>
        <w:rPr>
          <w:rFonts w:ascii="Arial" w:hAnsi="Arial" w:cs="Arial"/>
          <w:sz w:val="22"/>
          <w:szCs w:val="22"/>
        </w:rPr>
      </w:pPr>
      <w:proofErr w:type="gramStart"/>
      <w:r w:rsidRPr="000E3FF3">
        <w:rPr>
          <w:rFonts w:ascii="Arial" w:hAnsi="Arial" w:cs="Arial"/>
          <w:sz w:val="22"/>
          <w:szCs w:val="22"/>
        </w:rPr>
        <w:lastRenderedPageBreak/>
        <w:t>encourage</w:t>
      </w:r>
      <w:proofErr w:type="gramEnd"/>
      <w:r w:rsidRPr="000E3FF3">
        <w:rPr>
          <w:rFonts w:ascii="Arial" w:hAnsi="Arial" w:cs="Arial"/>
          <w:sz w:val="22"/>
          <w:szCs w:val="22"/>
        </w:rPr>
        <w:t xml:space="preserve"> parents to provide sandwiches with a healthy filling, fruit, and milk based deserts, such as yoghurt or crème </w:t>
      </w:r>
      <w:proofErr w:type="spellStart"/>
      <w:r w:rsidRPr="000E3FF3">
        <w:rPr>
          <w:rFonts w:ascii="Arial" w:hAnsi="Arial" w:cs="Arial"/>
          <w:sz w:val="22"/>
          <w:szCs w:val="22"/>
        </w:rPr>
        <w:t>fraîche</w:t>
      </w:r>
      <w:proofErr w:type="spellEnd"/>
      <w:r w:rsidRPr="000E3FF3">
        <w:rPr>
          <w:rFonts w:ascii="Arial" w:hAnsi="Arial" w:cs="Arial"/>
          <w:sz w:val="22"/>
          <w:szCs w:val="22"/>
        </w:rPr>
        <w:t>, where we</w:t>
      </w:r>
      <w:r w:rsidR="0009605B" w:rsidRPr="000E3FF3">
        <w:rPr>
          <w:rFonts w:ascii="Arial" w:hAnsi="Arial" w:cs="Arial"/>
          <w:sz w:val="22"/>
          <w:szCs w:val="22"/>
        </w:rPr>
        <w:t xml:space="preserve"> </w:t>
      </w:r>
      <w:r w:rsidRPr="000E3FF3">
        <w:rPr>
          <w:rFonts w:ascii="Arial" w:hAnsi="Arial" w:cs="Arial"/>
          <w:sz w:val="22"/>
          <w:szCs w:val="22"/>
        </w:rPr>
        <w:t>can only provide cold food from home. We discourage sweet drinks</w:t>
      </w:r>
      <w:r w:rsidR="0009605B" w:rsidRPr="000E3FF3">
        <w:rPr>
          <w:rFonts w:ascii="Arial" w:hAnsi="Arial" w:cs="Arial"/>
          <w:sz w:val="22"/>
          <w:szCs w:val="22"/>
        </w:rPr>
        <w:t xml:space="preserve"> </w:t>
      </w:r>
      <w:r w:rsidRPr="000E3FF3">
        <w:rPr>
          <w:rFonts w:ascii="Arial" w:hAnsi="Arial" w:cs="Arial"/>
          <w:sz w:val="22"/>
          <w:szCs w:val="22"/>
        </w:rPr>
        <w:t>and can provide children with water or diluted fresh fruit juice;</w:t>
      </w:r>
    </w:p>
    <w:p w:rsidR="00076E0F" w:rsidRPr="000E3FF3" w:rsidRDefault="00076E0F" w:rsidP="00AC030D">
      <w:pPr>
        <w:numPr>
          <w:ilvl w:val="0"/>
          <w:numId w:val="79"/>
        </w:numPr>
        <w:spacing w:line="360" w:lineRule="auto"/>
        <w:rPr>
          <w:rFonts w:ascii="Arial" w:hAnsi="Arial" w:cs="Arial"/>
          <w:sz w:val="22"/>
          <w:szCs w:val="22"/>
        </w:rPr>
      </w:pPr>
      <w:proofErr w:type="gramStart"/>
      <w:r w:rsidRPr="000E3FF3">
        <w:rPr>
          <w:rFonts w:ascii="Arial" w:hAnsi="Arial" w:cs="Arial"/>
          <w:sz w:val="22"/>
          <w:szCs w:val="22"/>
        </w:rPr>
        <w:t>discourage</w:t>
      </w:r>
      <w:proofErr w:type="gramEnd"/>
      <w:r w:rsidRPr="000E3FF3">
        <w:rPr>
          <w:rFonts w:ascii="Arial" w:hAnsi="Arial" w:cs="Arial"/>
          <w:sz w:val="22"/>
          <w:szCs w:val="22"/>
        </w:rPr>
        <w:t xml:space="preserve"> packed lunch contents that consist largely of crisps, processed foods, sweet drinks and sweet</w:t>
      </w:r>
      <w:r w:rsidR="0009605B" w:rsidRPr="000E3FF3">
        <w:rPr>
          <w:rFonts w:ascii="Arial" w:hAnsi="Arial" w:cs="Arial"/>
          <w:sz w:val="22"/>
          <w:szCs w:val="22"/>
        </w:rPr>
        <w:t xml:space="preserve"> </w:t>
      </w:r>
      <w:r w:rsidRPr="000E3FF3">
        <w:rPr>
          <w:rFonts w:ascii="Arial" w:hAnsi="Arial" w:cs="Arial"/>
          <w:sz w:val="22"/>
          <w:szCs w:val="22"/>
        </w:rPr>
        <w:t>products such as cakes or biscuits. We</w:t>
      </w:r>
      <w:r w:rsidR="0009605B" w:rsidRPr="000E3FF3">
        <w:rPr>
          <w:rFonts w:ascii="Arial" w:hAnsi="Arial" w:cs="Arial"/>
          <w:sz w:val="22"/>
          <w:szCs w:val="22"/>
        </w:rPr>
        <w:t xml:space="preserve"> </w:t>
      </w:r>
      <w:r w:rsidRPr="000E3FF3">
        <w:rPr>
          <w:rFonts w:ascii="Arial" w:hAnsi="Arial" w:cs="Arial"/>
          <w:sz w:val="22"/>
          <w:szCs w:val="22"/>
        </w:rPr>
        <w:t>reserve the right to return this food to the parent as a last resort;</w:t>
      </w:r>
    </w:p>
    <w:p w:rsidR="00076E0F" w:rsidRPr="000E3FF3" w:rsidRDefault="00076E0F" w:rsidP="00AC030D">
      <w:pPr>
        <w:numPr>
          <w:ilvl w:val="0"/>
          <w:numId w:val="79"/>
        </w:numPr>
        <w:spacing w:line="360" w:lineRule="auto"/>
        <w:rPr>
          <w:rFonts w:ascii="Arial" w:hAnsi="Arial" w:cs="Arial"/>
          <w:sz w:val="22"/>
          <w:szCs w:val="22"/>
        </w:rPr>
      </w:pPr>
      <w:r w:rsidRPr="000E3FF3">
        <w:rPr>
          <w:rFonts w:ascii="Arial" w:hAnsi="Arial" w:cs="Arial"/>
          <w:sz w:val="22"/>
          <w:szCs w:val="22"/>
        </w:rPr>
        <w:t>provide children bringing packed lunches with plates, cups and cutlery; and</w:t>
      </w:r>
    </w:p>
    <w:p w:rsidR="00076E0F" w:rsidRPr="000E3FF3" w:rsidRDefault="00076E0F" w:rsidP="00AC030D">
      <w:pPr>
        <w:numPr>
          <w:ilvl w:val="0"/>
          <w:numId w:val="79"/>
        </w:numPr>
        <w:spacing w:line="360" w:lineRule="auto"/>
        <w:rPr>
          <w:rFonts w:ascii="Arial" w:hAnsi="Arial" w:cs="Arial"/>
          <w:sz w:val="22"/>
          <w:szCs w:val="22"/>
        </w:rPr>
      </w:pPr>
      <w:proofErr w:type="gramStart"/>
      <w:r w:rsidRPr="000E3FF3">
        <w:rPr>
          <w:rFonts w:ascii="Arial" w:hAnsi="Arial" w:cs="Arial"/>
          <w:sz w:val="22"/>
          <w:szCs w:val="22"/>
        </w:rPr>
        <w:t>ensure</w:t>
      </w:r>
      <w:proofErr w:type="gramEnd"/>
      <w:r w:rsidRPr="000E3FF3">
        <w:rPr>
          <w:rFonts w:ascii="Arial" w:hAnsi="Arial" w:cs="Arial"/>
          <w:sz w:val="22"/>
          <w:szCs w:val="22"/>
        </w:rPr>
        <w:t xml:space="preserve"> that</w:t>
      </w:r>
      <w:r w:rsidR="0009605B" w:rsidRPr="000E3FF3">
        <w:rPr>
          <w:rFonts w:ascii="Arial" w:hAnsi="Arial" w:cs="Arial"/>
          <w:sz w:val="22"/>
          <w:szCs w:val="22"/>
        </w:rPr>
        <w:t xml:space="preserve"> </w:t>
      </w:r>
      <w:r w:rsidRPr="000E3FF3">
        <w:rPr>
          <w:rFonts w:ascii="Arial" w:hAnsi="Arial" w:cs="Arial"/>
          <w:sz w:val="22"/>
          <w:szCs w:val="22"/>
        </w:rPr>
        <w:t>adults sit with children to eat their lunch so that the mealtime is a social occasion.</w:t>
      </w:r>
    </w:p>
    <w:p w:rsidR="00076E0F" w:rsidRPr="000E3FF3" w:rsidRDefault="00076E0F" w:rsidP="00076E0F">
      <w:pPr>
        <w:spacing w:line="360" w:lineRule="auto"/>
        <w:rPr>
          <w:rFonts w:ascii="Arial" w:hAnsi="Arial" w:cs="Arial"/>
          <w:sz w:val="22"/>
          <w:szCs w:val="22"/>
        </w:rPr>
      </w:pPr>
    </w:p>
    <w:p w:rsidR="00076E0F" w:rsidRPr="000E3FF3" w:rsidRDefault="00076E0F" w:rsidP="00076E0F">
      <w:pPr>
        <w:spacing w:line="360" w:lineRule="auto"/>
        <w:rPr>
          <w:rFonts w:ascii="Arial" w:hAnsi="Arial" w:cs="Arial"/>
          <w:sz w:val="22"/>
          <w:szCs w:val="22"/>
        </w:rPr>
      </w:pPr>
    </w:p>
    <w:p w:rsidR="00076E0F" w:rsidRPr="000E3FF3" w:rsidRDefault="00076E0F" w:rsidP="00076E0F">
      <w:pPr>
        <w:spacing w:line="360" w:lineRule="auto"/>
        <w:rPr>
          <w:rFonts w:ascii="Arial" w:hAnsi="Arial" w:cs="Arial"/>
          <w:b/>
          <w:sz w:val="22"/>
          <w:szCs w:val="22"/>
        </w:rPr>
      </w:pPr>
      <w:r w:rsidRPr="000E3FF3">
        <w:rPr>
          <w:rFonts w:ascii="Arial" w:hAnsi="Arial" w:cs="Arial"/>
          <w:b/>
          <w:sz w:val="22"/>
          <w:szCs w:val="22"/>
        </w:rPr>
        <w:t>Legal framework</w:t>
      </w:r>
    </w:p>
    <w:p w:rsidR="00076E0F" w:rsidRPr="000E3FF3" w:rsidRDefault="00076E0F" w:rsidP="00076E0F">
      <w:pPr>
        <w:spacing w:line="360" w:lineRule="auto"/>
        <w:rPr>
          <w:rFonts w:ascii="Arial" w:hAnsi="Arial" w:cs="Arial"/>
          <w:b/>
          <w:sz w:val="22"/>
          <w:szCs w:val="22"/>
        </w:rPr>
      </w:pPr>
    </w:p>
    <w:p w:rsidR="00076E0F" w:rsidRPr="000E3FF3" w:rsidRDefault="00076E0F" w:rsidP="00AC030D">
      <w:pPr>
        <w:numPr>
          <w:ilvl w:val="0"/>
          <w:numId w:val="82"/>
        </w:numPr>
        <w:spacing w:line="360" w:lineRule="auto"/>
        <w:rPr>
          <w:rFonts w:ascii="Arial" w:hAnsi="Arial" w:cs="Arial"/>
          <w:sz w:val="22"/>
          <w:szCs w:val="22"/>
        </w:rPr>
      </w:pPr>
      <w:r w:rsidRPr="000E3FF3">
        <w:rPr>
          <w:rFonts w:ascii="Arial" w:hAnsi="Arial" w:cs="Arial"/>
          <w:sz w:val="22"/>
          <w:szCs w:val="22"/>
        </w:rPr>
        <w:t>Regulation (EC) 852/2004 of the European Parliament and of the Council on the Hygiene of Foodstuffs.</w:t>
      </w:r>
    </w:p>
    <w:p w:rsidR="00076E0F" w:rsidRPr="000E3FF3" w:rsidRDefault="00076E0F" w:rsidP="00076E0F">
      <w:pPr>
        <w:spacing w:line="360" w:lineRule="auto"/>
        <w:rPr>
          <w:rFonts w:ascii="Arial" w:hAnsi="Arial" w:cs="Arial"/>
          <w:sz w:val="22"/>
          <w:szCs w:val="22"/>
        </w:rPr>
      </w:pPr>
    </w:p>
    <w:p w:rsidR="00076E0F" w:rsidRPr="000E3FF3" w:rsidRDefault="00076E0F" w:rsidP="00076E0F">
      <w:pPr>
        <w:spacing w:line="360" w:lineRule="auto"/>
        <w:rPr>
          <w:rFonts w:ascii="Arial" w:hAnsi="Arial" w:cs="Arial"/>
          <w:b/>
          <w:sz w:val="22"/>
          <w:szCs w:val="22"/>
        </w:rPr>
      </w:pPr>
      <w:r w:rsidRPr="000E3FF3">
        <w:rPr>
          <w:rFonts w:ascii="Arial" w:hAnsi="Arial" w:cs="Arial"/>
          <w:b/>
          <w:sz w:val="22"/>
          <w:szCs w:val="22"/>
        </w:rPr>
        <w:t>Further guidance</w:t>
      </w:r>
    </w:p>
    <w:p w:rsidR="00076E0F" w:rsidRPr="000E3FF3" w:rsidRDefault="00076E0F" w:rsidP="00076E0F">
      <w:pPr>
        <w:spacing w:line="360" w:lineRule="auto"/>
        <w:rPr>
          <w:rFonts w:ascii="Arial" w:hAnsi="Arial" w:cs="Arial"/>
          <w:sz w:val="22"/>
          <w:szCs w:val="22"/>
        </w:rPr>
      </w:pPr>
    </w:p>
    <w:p w:rsidR="00076E0F" w:rsidRPr="000E3FF3" w:rsidRDefault="00076E0F" w:rsidP="00AC030D">
      <w:pPr>
        <w:numPr>
          <w:ilvl w:val="0"/>
          <w:numId w:val="82"/>
        </w:numPr>
        <w:spacing w:line="360" w:lineRule="auto"/>
        <w:rPr>
          <w:rFonts w:ascii="Arial" w:hAnsi="Arial" w:cs="Arial"/>
          <w:sz w:val="22"/>
          <w:szCs w:val="22"/>
        </w:rPr>
      </w:pPr>
      <w:r w:rsidRPr="000E3FF3">
        <w:rPr>
          <w:rFonts w:ascii="Arial" w:hAnsi="Arial" w:cs="Arial"/>
          <w:sz w:val="22"/>
          <w:szCs w:val="22"/>
        </w:rPr>
        <w:t>Safer Food, Better Business (Food Standards Agency 2011)</w:t>
      </w:r>
    </w:p>
    <w:p w:rsidR="00076E0F" w:rsidRPr="000E3FF3" w:rsidRDefault="00076E0F" w:rsidP="00076E0F">
      <w:pPr>
        <w:pStyle w:val="ListParagraph"/>
        <w:spacing w:line="360" w:lineRule="auto"/>
        <w:ind w:left="0"/>
        <w:contextualSpacing w:val="0"/>
        <w:rPr>
          <w:rFonts w:ascii="Arial" w:hAnsi="Arial" w:cs="Arial"/>
          <w:sz w:val="22"/>
          <w:szCs w:val="22"/>
        </w:rPr>
      </w:pPr>
    </w:p>
    <w:tbl>
      <w:tblPr>
        <w:tblW w:w="5000" w:type="pct"/>
        <w:tblLook w:val="01E0"/>
      </w:tblPr>
      <w:tblGrid>
        <w:gridCol w:w="4495"/>
        <w:gridCol w:w="3404"/>
        <w:gridCol w:w="1870"/>
      </w:tblGrid>
      <w:tr w:rsidR="00076E0F" w:rsidRPr="000E3FF3" w:rsidTr="00076E0F">
        <w:tc>
          <w:tcPr>
            <w:tcW w:w="2301" w:type="pct"/>
          </w:tcPr>
          <w:p w:rsidR="00076E0F" w:rsidRPr="000E3FF3" w:rsidRDefault="00076E0F" w:rsidP="00076E0F">
            <w:pPr>
              <w:spacing w:line="360" w:lineRule="auto"/>
              <w:rPr>
                <w:rFonts w:ascii="Arial" w:hAnsi="Arial" w:cs="Arial"/>
                <w:sz w:val="22"/>
                <w:szCs w:val="22"/>
              </w:rPr>
            </w:pPr>
            <w:r w:rsidRPr="000E3FF3">
              <w:rPr>
                <w:rFonts w:ascii="Arial" w:hAnsi="Arial" w:cs="Arial"/>
                <w:sz w:val="22"/>
                <w:szCs w:val="22"/>
              </w:rPr>
              <w:t>This policy was adopted by</w:t>
            </w:r>
          </w:p>
        </w:tc>
        <w:tc>
          <w:tcPr>
            <w:tcW w:w="1742" w:type="pct"/>
            <w:tcBorders>
              <w:bottom w:val="single" w:sz="4" w:space="0" w:color="7030A0"/>
            </w:tcBorders>
            <w:shd w:val="clear" w:color="auto" w:fill="auto"/>
          </w:tcPr>
          <w:p w:rsidR="00076E0F" w:rsidRPr="000E3FF3" w:rsidRDefault="00076E0F" w:rsidP="00076E0F">
            <w:pPr>
              <w:spacing w:line="360" w:lineRule="auto"/>
              <w:rPr>
                <w:rFonts w:ascii="Arial" w:hAnsi="Arial" w:cs="Arial"/>
                <w:sz w:val="22"/>
                <w:szCs w:val="22"/>
              </w:rPr>
            </w:pPr>
          </w:p>
        </w:tc>
        <w:tc>
          <w:tcPr>
            <w:tcW w:w="957" w:type="pct"/>
          </w:tcPr>
          <w:p w:rsidR="00076E0F" w:rsidRPr="000E3FF3" w:rsidRDefault="00076E0F" w:rsidP="00076E0F">
            <w:pPr>
              <w:spacing w:line="360" w:lineRule="auto"/>
              <w:rPr>
                <w:rFonts w:ascii="Arial" w:hAnsi="Arial" w:cs="Arial"/>
                <w:i/>
                <w:sz w:val="22"/>
                <w:szCs w:val="22"/>
              </w:rPr>
            </w:pPr>
            <w:r w:rsidRPr="000E3FF3">
              <w:rPr>
                <w:rFonts w:ascii="Arial" w:hAnsi="Arial" w:cs="Arial"/>
                <w:i/>
                <w:sz w:val="22"/>
                <w:szCs w:val="22"/>
              </w:rPr>
              <w:t>(name of provider)</w:t>
            </w:r>
          </w:p>
        </w:tc>
      </w:tr>
      <w:tr w:rsidR="00076E0F" w:rsidRPr="000E3FF3" w:rsidTr="00076E0F">
        <w:tc>
          <w:tcPr>
            <w:tcW w:w="2301" w:type="pct"/>
          </w:tcPr>
          <w:p w:rsidR="00076E0F" w:rsidRPr="000E3FF3" w:rsidRDefault="00076E0F" w:rsidP="00076E0F">
            <w:pPr>
              <w:spacing w:line="360" w:lineRule="auto"/>
              <w:rPr>
                <w:rFonts w:ascii="Arial" w:hAnsi="Arial" w:cs="Arial"/>
                <w:sz w:val="22"/>
                <w:szCs w:val="22"/>
              </w:rPr>
            </w:pPr>
            <w:r w:rsidRPr="000E3FF3">
              <w:rPr>
                <w:rFonts w:ascii="Arial" w:hAnsi="Arial" w:cs="Arial"/>
                <w:sz w:val="22"/>
                <w:szCs w:val="22"/>
              </w:rPr>
              <w:t>On</w:t>
            </w:r>
          </w:p>
        </w:tc>
        <w:tc>
          <w:tcPr>
            <w:tcW w:w="1742" w:type="pct"/>
            <w:tcBorders>
              <w:top w:val="single" w:sz="4" w:space="0" w:color="7030A0"/>
              <w:bottom w:val="single" w:sz="4" w:space="0" w:color="7030A0"/>
            </w:tcBorders>
          </w:tcPr>
          <w:p w:rsidR="00076E0F" w:rsidRPr="000E3FF3" w:rsidRDefault="00076E0F" w:rsidP="00076E0F">
            <w:pPr>
              <w:spacing w:line="360" w:lineRule="auto"/>
              <w:rPr>
                <w:rFonts w:ascii="Arial" w:hAnsi="Arial" w:cs="Arial"/>
                <w:sz w:val="22"/>
                <w:szCs w:val="22"/>
              </w:rPr>
            </w:pPr>
          </w:p>
        </w:tc>
        <w:tc>
          <w:tcPr>
            <w:tcW w:w="957" w:type="pct"/>
          </w:tcPr>
          <w:p w:rsidR="00076E0F" w:rsidRPr="000E3FF3" w:rsidRDefault="00076E0F" w:rsidP="00076E0F">
            <w:pPr>
              <w:spacing w:line="360" w:lineRule="auto"/>
              <w:rPr>
                <w:rFonts w:ascii="Arial" w:hAnsi="Arial" w:cs="Arial"/>
                <w:i/>
                <w:sz w:val="22"/>
                <w:szCs w:val="22"/>
              </w:rPr>
            </w:pPr>
            <w:r w:rsidRPr="000E3FF3">
              <w:rPr>
                <w:rFonts w:ascii="Arial" w:hAnsi="Arial" w:cs="Arial"/>
                <w:i/>
                <w:sz w:val="22"/>
                <w:szCs w:val="22"/>
              </w:rPr>
              <w:t>(date)</w:t>
            </w:r>
          </w:p>
        </w:tc>
      </w:tr>
      <w:tr w:rsidR="00076E0F" w:rsidRPr="000E3FF3" w:rsidTr="00076E0F">
        <w:tc>
          <w:tcPr>
            <w:tcW w:w="2301" w:type="pct"/>
          </w:tcPr>
          <w:p w:rsidR="00076E0F" w:rsidRPr="000E3FF3" w:rsidRDefault="00076E0F" w:rsidP="00076E0F">
            <w:pPr>
              <w:spacing w:line="360" w:lineRule="auto"/>
              <w:rPr>
                <w:rFonts w:ascii="Arial" w:hAnsi="Arial" w:cs="Arial"/>
                <w:sz w:val="22"/>
                <w:szCs w:val="22"/>
              </w:rPr>
            </w:pPr>
            <w:r w:rsidRPr="000E3FF3">
              <w:rPr>
                <w:rFonts w:ascii="Arial" w:hAnsi="Arial" w:cs="Arial"/>
                <w:sz w:val="22"/>
                <w:szCs w:val="22"/>
              </w:rPr>
              <w:t>Date to be reviewed</w:t>
            </w:r>
          </w:p>
        </w:tc>
        <w:tc>
          <w:tcPr>
            <w:tcW w:w="1742" w:type="pct"/>
            <w:tcBorders>
              <w:top w:val="single" w:sz="4" w:space="0" w:color="7030A0"/>
              <w:bottom w:val="single" w:sz="4" w:space="0" w:color="7030A0"/>
            </w:tcBorders>
          </w:tcPr>
          <w:p w:rsidR="00076E0F" w:rsidRPr="000E3FF3" w:rsidRDefault="00076E0F" w:rsidP="00076E0F">
            <w:pPr>
              <w:spacing w:line="360" w:lineRule="auto"/>
              <w:rPr>
                <w:rFonts w:ascii="Arial" w:hAnsi="Arial" w:cs="Arial"/>
                <w:sz w:val="22"/>
                <w:szCs w:val="22"/>
              </w:rPr>
            </w:pPr>
          </w:p>
        </w:tc>
        <w:tc>
          <w:tcPr>
            <w:tcW w:w="957" w:type="pct"/>
          </w:tcPr>
          <w:p w:rsidR="00076E0F" w:rsidRPr="000E3FF3" w:rsidRDefault="00076E0F" w:rsidP="00076E0F">
            <w:pPr>
              <w:spacing w:line="360" w:lineRule="auto"/>
              <w:rPr>
                <w:rFonts w:ascii="Arial" w:hAnsi="Arial" w:cs="Arial"/>
                <w:i/>
                <w:sz w:val="22"/>
                <w:szCs w:val="22"/>
              </w:rPr>
            </w:pPr>
            <w:r w:rsidRPr="000E3FF3">
              <w:rPr>
                <w:rFonts w:ascii="Arial" w:hAnsi="Arial" w:cs="Arial"/>
                <w:i/>
                <w:sz w:val="22"/>
                <w:szCs w:val="22"/>
              </w:rPr>
              <w:t>(date)</w:t>
            </w:r>
          </w:p>
        </w:tc>
      </w:tr>
      <w:tr w:rsidR="00076E0F" w:rsidRPr="000E3FF3" w:rsidTr="00076E0F">
        <w:tc>
          <w:tcPr>
            <w:tcW w:w="2301" w:type="pct"/>
          </w:tcPr>
          <w:p w:rsidR="00076E0F" w:rsidRPr="000E3FF3" w:rsidRDefault="00076E0F" w:rsidP="00076E0F">
            <w:pPr>
              <w:spacing w:line="360" w:lineRule="auto"/>
              <w:rPr>
                <w:rFonts w:ascii="Arial" w:hAnsi="Arial" w:cs="Arial"/>
                <w:sz w:val="22"/>
                <w:szCs w:val="22"/>
              </w:rPr>
            </w:pPr>
            <w:r w:rsidRPr="000E3FF3">
              <w:rPr>
                <w:rFonts w:ascii="Arial" w:hAnsi="Arial" w:cs="Arial"/>
                <w:sz w:val="22"/>
                <w:szCs w:val="22"/>
              </w:rPr>
              <w:t>Signed on behalf of the provider</w:t>
            </w:r>
          </w:p>
        </w:tc>
        <w:tc>
          <w:tcPr>
            <w:tcW w:w="2699" w:type="pct"/>
            <w:gridSpan w:val="2"/>
            <w:tcBorders>
              <w:bottom w:val="single" w:sz="4" w:space="0" w:color="7030A0"/>
            </w:tcBorders>
          </w:tcPr>
          <w:p w:rsidR="00076E0F" w:rsidRPr="000E3FF3" w:rsidRDefault="00076E0F" w:rsidP="00076E0F">
            <w:pPr>
              <w:spacing w:line="360" w:lineRule="auto"/>
              <w:rPr>
                <w:rFonts w:ascii="Arial" w:hAnsi="Arial" w:cs="Arial"/>
                <w:sz w:val="22"/>
                <w:szCs w:val="22"/>
              </w:rPr>
            </w:pPr>
          </w:p>
        </w:tc>
      </w:tr>
      <w:tr w:rsidR="00076E0F" w:rsidRPr="000E3FF3" w:rsidTr="00076E0F">
        <w:tblPrEx>
          <w:tblLook w:val="04A0"/>
        </w:tblPrEx>
        <w:tc>
          <w:tcPr>
            <w:tcW w:w="2301" w:type="pct"/>
          </w:tcPr>
          <w:p w:rsidR="00076E0F" w:rsidRPr="000E3FF3" w:rsidRDefault="00076E0F" w:rsidP="00076E0F">
            <w:pPr>
              <w:spacing w:line="360" w:lineRule="auto"/>
              <w:rPr>
                <w:rFonts w:ascii="Arial" w:hAnsi="Arial" w:cs="Arial"/>
                <w:sz w:val="22"/>
                <w:szCs w:val="22"/>
              </w:rPr>
            </w:pPr>
            <w:r w:rsidRPr="000E3FF3">
              <w:rPr>
                <w:rFonts w:ascii="Arial" w:hAnsi="Arial" w:cs="Arial"/>
                <w:sz w:val="22"/>
                <w:szCs w:val="22"/>
              </w:rPr>
              <w:t>Name of signatory</w:t>
            </w:r>
          </w:p>
        </w:tc>
        <w:tc>
          <w:tcPr>
            <w:tcW w:w="2699" w:type="pct"/>
            <w:gridSpan w:val="2"/>
            <w:tcBorders>
              <w:top w:val="single" w:sz="4" w:space="0" w:color="7030A0"/>
              <w:bottom w:val="single" w:sz="4" w:space="0" w:color="7030A0"/>
            </w:tcBorders>
          </w:tcPr>
          <w:p w:rsidR="00076E0F" w:rsidRPr="000E3FF3" w:rsidRDefault="00076E0F" w:rsidP="00076E0F">
            <w:pPr>
              <w:spacing w:line="360" w:lineRule="auto"/>
              <w:rPr>
                <w:rFonts w:ascii="Arial" w:hAnsi="Arial" w:cs="Arial"/>
                <w:sz w:val="22"/>
                <w:szCs w:val="22"/>
              </w:rPr>
            </w:pPr>
          </w:p>
        </w:tc>
      </w:tr>
      <w:tr w:rsidR="00076E0F" w:rsidRPr="000E3FF3" w:rsidTr="00076E0F">
        <w:tblPrEx>
          <w:tblLook w:val="04A0"/>
        </w:tblPrEx>
        <w:tc>
          <w:tcPr>
            <w:tcW w:w="2301" w:type="pct"/>
          </w:tcPr>
          <w:p w:rsidR="00076E0F" w:rsidRPr="000E3FF3" w:rsidRDefault="00076E0F" w:rsidP="00076E0F">
            <w:pPr>
              <w:spacing w:line="360" w:lineRule="auto"/>
              <w:rPr>
                <w:rFonts w:ascii="Arial" w:hAnsi="Arial" w:cs="Arial"/>
                <w:sz w:val="22"/>
                <w:szCs w:val="22"/>
              </w:rPr>
            </w:pPr>
            <w:r w:rsidRPr="000E3FF3">
              <w:rPr>
                <w:rFonts w:ascii="Arial" w:hAnsi="Arial" w:cs="Arial"/>
                <w:sz w:val="22"/>
                <w:szCs w:val="22"/>
              </w:rPr>
              <w:t>Role of signatory (e.g. chair, director or owner)</w:t>
            </w:r>
          </w:p>
        </w:tc>
        <w:tc>
          <w:tcPr>
            <w:tcW w:w="2699" w:type="pct"/>
            <w:gridSpan w:val="2"/>
            <w:tcBorders>
              <w:top w:val="single" w:sz="4" w:space="0" w:color="7030A0"/>
              <w:bottom w:val="single" w:sz="4" w:space="0" w:color="7030A0"/>
            </w:tcBorders>
          </w:tcPr>
          <w:p w:rsidR="00076E0F" w:rsidRPr="000E3FF3" w:rsidRDefault="00076E0F" w:rsidP="00076E0F">
            <w:pPr>
              <w:spacing w:line="360" w:lineRule="auto"/>
              <w:rPr>
                <w:rFonts w:ascii="Arial" w:hAnsi="Arial" w:cs="Arial"/>
                <w:sz w:val="22"/>
                <w:szCs w:val="22"/>
              </w:rPr>
            </w:pPr>
          </w:p>
        </w:tc>
      </w:tr>
    </w:tbl>
    <w:p w:rsidR="00076E0F" w:rsidRPr="000E3FF3" w:rsidRDefault="00076E0F" w:rsidP="00076E0F">
      <w:pPr>
        <w:spacing w:line="360" w:lineRule="auto"/>
        <w:rPr>
          <w:rFonts w:ascii="Arial" w:hAnsi="Arial" w:cs="Arial"/>
          <w:sz w:val="22"/>
          <w:szCs w:val="22"/>
        </w:rPr>
      </w:pPr>
    </w:p>
    <w:p w:rsidR="00076E0F" w:rsidRPr="000E3FF3" w:rsidRDefault="00076E0F" w:rsidP="00076E0F">
      <w:pPr>
        <w:spacing w:line="360" w:lineRule="auto"/>
        <w:rPr>
          <w:rFonts w:ascii="Arial" w:hAnsi="Arial" w:cs="Arial"/>
          <w:b/>
          <w:sz w:val="22"/>
          <w:szCs w:val="22"/>
        </w:rPr>
      </w:pPr>
      <w:r w:rsidRPr="000E3FF3">
        <w:rPr>
          <w:rFonts w:ascii="Arial" w:hAnsi="Arial" w:cs="Arial"/>
          <w:b/>
          <w:sz w:val="22"/>
          <w:szCs w:val="22"/>
        </w:rPr>
        <w:t>Other useful Pre-school Learning Alliance publications</w:t>
      </w:r>
    </w:p>
    <w:p w:rsidR="00076E0F" w:rsidRPr="000E3FF3" w:rsidRDefault="00076E0F" w:rsidP="00076E0F">
      <w:pPr>
        <w:spacing w:line="360" w:lineRule="auto"/>
        <w:rPr>
          <w:rFonts w:ascii="Arial" w:hAnsi="Arial" w:cs="Arial"/>
          <w:sz w:val="22"/>
          <w:szCs w:val="22"/>
        </w:rPr>
      </w:pPr>
    </w:p>
    <w:p w:rsidR="00076E0F" w:rsidRPr="000E3FF3" w:rsidRDefault="00076E0F" w:rsidP="00AC030D">
      <w:pPr>
        <w:numPr>
          <w:ilvl w:val="0"/>
          <w:numId w:val="80"/>
        </w:numPr>
        <w:spacing w:line="360" w:lineRule="auto"/>
        <w:rPr>
          <w:rFonts w:ascii="Arial" w:hAnsi="Arial" w:cs="Arial"/>
          <w:sz w:val="22"/>
          <w:szCs w:val="22"/>
        </w:rPr>
      </w:pPr>
      <w:r w:rsidRPr="000E3FF3">
        <w:rPr>
          <w:rFonts w:ascii="Arial" w:hAnsi="Arial" w:cs="Arial"/>
          <w:sz w:val="22"/>
          <w:szCs w:val="22"/>
        </w:rPr>
        <w:t xml:space="preserve">Nutritional Guidance for the Under Fives (Ed. 2010) </w:t>
      </w:r>
    </w:p>
    <w:p w:rsidR="00076E0F" w:rsidRPr="000E3FF3" w:rsidRDefault="00076E0F" w:rsidP="00AC030D">
      <w:pPr>
        <w:pStyle w:val="ListParagraph"/>
        <w:numPr>
          <w:ilvl w:val="0"/>
          <w:numId w:val="80"/>
        </w:numPr>
        <w:spacing w:line="360" w:lineRule="auto"/>
        <w:rPr>
          <w:rFonts w:ascii="Arial" w:hAnsi="Arial" w:cs="Arial"/>
          <w:sz w:val="22"/>
          <w:szCs w:val="22"/>
        </w:rPr>
      </w:pPr>
      <w:r w:rsidRPr="000E3FF3">
        <w:rPr>
          <w:rFonts w:ascii="Arial" w:hAnsi="Arial" w:cs="Arial"/>
          <w:sz w:val="22"/>
          <w:szCs w:val="22"/>
        </w:rPr>
        <w:t>The Early Years Essential Cookbook (2009)</w:t>
      </w:r>
    </w:p>
    <w:p w:rsidR="0088574E" w:rsidRPr="000E3FF3" w:rsidRDefault="00076E0F" w:rsidP="00076E0F">
      <w:pPr>
        <w:spacing w:line="360" w:lineRule="auto"/>
        <w:rPr>
          <w:rFonts w:ascii="Arial" w:hAnsi="Arial" w:cs="Arial"/>
          <w:sz w:val="22"/>
          <w:szCs w:val="22"/>
        </w:rPr>
      </w:pPr>
      <w:r w:rsidRPr="000E3FF3">
        <w:rPr>
          <w:rFonts w:ascii="Arial" w:hAnsi="Arial" w:cs="Arial"/>
          <w:sz w:val="22"/>
          <w:szCs w:val="22"/>
        </w:rPr>
        <w:t>Healthy and Active Lifestyles for the Early Years (2012)</w:t>
      </w:r>
    </w:p>
    <w:p w:rsidR="00076E0F" w:rsidRPr="000E3FF3" w:rsidRDefault="00076E0F" w:rsidP="00076E0F">
      <w:pPr>
        <w:pBdr>
          <w:top w:val="single" w:sz="4" w:space="1" w:color="7030A0"/>
          <w:left w:val="single" w:sz="4" w:space="4" w:color="7030A0"/>
          <w:bottom w:val="single" w:sz="4" w:space="1" w:color="7030A0"/>
          <w:right w:val="single" w:sz="4" w:space="4" w:color="7030A0"/>
        </w:pBdr>
        <w:spacing w:before="120" w:after="120"/>
        <w:rPr>
          <w:rFonts w:ascii="Arial" w:hAnsi="Arial" w:cs="Arial"/>
          <w:b/>
          <w:sz w:val="22"/>
          <w:szCs w:val="22"/>
        </w:rPr>
      </w:pPr>
      <w:r w:rsidRPr="000E3FF3">
        <w:rPr>
          <w:rFonts w:ascii="Arial" w:hAnsi="Arial" w:cs="Arial"/>
          <w:b/>
          <w:sz w:val="28"/>
          <w:szCs w:val="28"/>
        </w:rPr>
        <w:br w:type="page"/>
      </w:r>
      <w:r w:rsidRPr="000E3FF3">
        <w:rPr>
          <w:rFonts w:ascii="Arial" w:hAnsi="Arial" w:cs="Arial"/>
          <w:b/>
          <w:sz w:val="22"/>
          <w:szCs w:val="22"/>
        </w:rPr>
        <w:lastRenderedPageBreak/>
        <w:t>Safeguarding and Welfare Requirement: Safety and Suitability of Premises, Environment and Equipment</w:t>
      </w:r>
    </w:p>
    <w:p w:rsidR="00076E0F" w:rsidRPr="000E3FF3" w:rsidRDefault="00076E0F" w:rsidP="00076E0F">
      <w:pPr>
        <w:pBdr>
          <w:top w:val="single" w:sz="4" w:space="1" w:color="7030A0"/>
          <w:left w:val="single" w:sz="4" w:space="4" w:color="7030A0"/>
          <w:bottom w:val="single" w:sz="4" w:space="1" w:color="7030A0"/>
          <w:right w:val="single" w:sz="4" w:space="4" w:color="7030A0"/>
        </w:pBdr>
        <w:spacing w:before="120" w:after="120"/>
        <w:rPr>
          <w:rFonts w:ascii="Arial" w:hAnsi="Arial" w:cs="Arial"/>
          <w:sz w:val="22"/>
          <w:szCs w:val="22"/>
        </w:rPr>
      </w:pPr>
      <w:r w:rsidRPr="000E3FF3">
        <w:rPr>
          <w:rFonts w:ascii="Arial" w:hAnsi="Arial" w:cs="Arial"/>
          <w:sz w:val="22"/>
          <w:szCs w:val="22"/>
        </w:rPr>
        <w:t>Providers must take reasonable steps to ensure the safety of children, staff and others on the premises.</w:t>
      </w:r>
    </w:p>
    <w:p w:rsidR="00076E0F" w:rsidRPr="000E3FF3" w:rsidRDefault="00076E0F" w:rsidP="00076E0F">
      <w:pPr>
        <w:pBdr>
          <w:top w:val="single" w:sz="4" w:space="1" w:color="7030A0"/>
          <w:left w:val="single" w:sz="4" w:space="4" w:color="7030A0"/>
          <w:bottom w:val="single" w:sz="4" w:space="1" w:color="7030A0"/>
          <w:right w:val="single" w:sz="4" w:space="4" w:color="7030A0"/>
        </w:pBdr>
        <w:spacing w:before="120" w:after="120"/>
        <w:rPr>
          <w:rFonts w:ascii="Arial" w:hAnsi="Arial" w:cs="Arial"/>
          <w:b/>
          <w:sz w:val="22"/>
          <w:szCs w:val="22"/>
        </w:rPr>
      </w:pPr>
      <w:proofErr w:type="gramStart"/>
      <w:r w:rsidRPr="000E3FF3">
        <w:rPr>
          <w:rFonts w:ascii="Arial" w:hAnsi="Arial" w:cs="Arial"/>
          <w:b/>
          <w:sz w:val="22"/>
          <w:szCs w:val="22"/>
        </w:rPr>
        <w:t>Health :</w:t>
      </w:r>
      <w:r w:rsidRPr="000E3FF3">
        <w:rPr>
          <w:rFonts w:ascii="Arial" w:hAnsi="Arial" w:cs="Arial"/>
          <w:sz w:val="22"/>
          <w:szCs w:val="22"/>
        </w:rPr>
        <w:t>The</w:t>
      </w:r>
      <w:proofErr w:type="gramEnd"/>
      <w:r w:rsidRPr="000E3FF3">
        <w:rPr>
          <w:rFonts w:ascii="Arial" w:hAnsi="Arial" w:cs="Arial"/>
          <w:sz w:val="22"/>
          <w:szCs w:val="22"/>
        </w:rPr>
        <w:t xml:space="preserve"> provider must promote the good health of children attending the setting</w:t>
      </w:r>
    </w:p>
    <w:p w:rsidR="00076E0F" w:rsidRPr="000E3FF3" w:rsidRDefault="00076E0F" w:rsidP="00076E0F">
      <w:pPr>
        <w:spacing w:line="360" w:lineRule="auto"/>
        <w:rPr>
          <w:rFonts w:ascii="Arial" w:hAnsi="Arial" w:cs="Arial"/>
          <w:b/>
          <w:sz w:val="28"/>
          <w:szCs w:val="28"/>
        </w:rPr>
      </w:pPr>
      <w:r w:rsidRPr="000E3FF3">
        <w:rPr>
          <w:rFonts w:ascii="Arial" w:hAnsi="Arial" w:cs="Arial"/>
          <w:b/>
          <w:sz w:val="28"/>
          <w:szCs w:val="28"/>
        </w:rPr>
        <w:t>Health and safety general standards</w:t>
      </w:r>
    </w:p>
    <w:p w:rsidR="00076E0F" w:rsidRPr="000E3FF3" w:rsidRDefault="00076E0F" w:rsidP="00076E0F">
      <w:pPr>
        <w:spacing w:line="360" w:lineRule="auto"/>
        <w:rPr>
          <w:rFonts w:ascii="Arial" w:hAnsi="Arial" w:cs="Arial"/>
          <w:b/>
          <w:sz w:val="22"/>
          <w:szCs w:val="22"/>
        </w:rPr>
      </w:pPr>
    </w:p>
    <w:p w:rsidR="00076E0F" w:rsidRPr="000E3FF3" w:rsidRDefault="00076E0F" w:rsidP="00076E0F">
      <w:pPr>
        <w:spacing w:line="360" w:lineRule="auto"/>
        <w:rPr>
          <w:rFonts w:ascii="Arial" w:hAnsi="Arial" w:cs="Arial"/>
          <w:b/>
          <w:sz w:val="22"/>
          <w:szCs w:val="22"/>
        </w:rPr>
      </w:pPr>
      <w:r w:rsidRPr="000E3FF3">
        <w:rPr>
          <w:rFonts w:ascii="Arial" w:hAnsi="Arial" w:cs="Arial"/>
          <w:b/>
          <w:sz w:val="22"/>
          <w:szCs w:val="22"/>
        </w:rPr>
        <w:t>Policy statement</w:t>
      </w:r>
    </w:p>
    <w:p w:rsidR="00076E0F" w:rsidRPr="000E3FF3" w:rsidRDefault="00076E0F" w:rsidP="00076E0F">
      <w:pPr>
        <w:spacing w:line="360" w:lineRule="auto"/>
        <w:rPr>
          <w:rFonts w:ascii="Arial" w:hAnsi="Arial" w:cs="Arial"/>
          <w:b/>
          <w:sz w:val="22"/>
          <w:szCs w:val="22"/>
        </w:rPr>
      </w:pPr>
    </w:p>
    <w:p w:rsidR="00076E0F" w:rsidRPr="000E3FF3" w:rsidRDefault="00076E0F" w:rsidP="00076E0F">
      <w:pPr>
        <w:spacing w:line="360" w:lineRule="auto"/>
        <w:rPr>
          <w:rFonts w:ascii="Arial" w:hAnsi="Arial" w:cs="Arial"/>
          <w:sz w:val="22"/>
          <w:szCs w:val="22"/>
        </w:rPr>
      </w:pPr>
      <w:r w:rsidRPr="000E3FF3">
        <w:rPr>
          <w:rFonts w:ascii="Arial" w:hAnsi="Arial" w:cs="Arial"/>
          <w:sz w:val="22"/>
          <w:szCs w:val="22"/>
        </w:rPr>
        <w:t xml:space="preserve">We believe that the health and safety of children is of paramount importance. We make our setting a safe and healthy place for children, parents, staff and volunteers.  All employees have </w:t>
      </w:r>
      <w:proofErr w:type="gramStart"/>
      <w:r w:rsidRPr="000E3FF3">
        <w:rPr>
          <w:rFonts w:ascii="Arial" w:hAnsi="Arial" w:cs="Arial"/>
          <w:sz w:val="22"/>
          <w:szCs w:val="22"/>
        </w:rPr>
        <w:t>the to</w:t>
      </w:r>
      <w:proofErr w:type="gramEnd"/>
      <w:r w:rsidRPr="000E3FF3">
        <w:rPr>
          <w:rFonts w:ascii="Arial" w:hAnsi="Arial" w:cs="Arial"/>
          <w:sz w:val="22"/>
          <w:szCs w:val="22"/>
        </w:rPr>
        <w:t xml:space="preserve"> co-operate with senior staff and manager to achieve a healthy and safe setting and to take reasonable care of themselves and others. The manager and all staff are responsible for identifying daily potential risks and acting upon </w:t>
      </w:r>
      <w:proofErr w:type="gramStart"/>
      <w:r w:rsidRPr="000E3FF3">
        <w:rPr>
          <w:rFonts w:ascii="Arial" w:hAnsi="Arial" w:cs="Arial"/>
          <w:sz w:val="22"/>
          <w:szCs w:val="22"/>
        </w:rPr>
        <w:t>those risk</w:t>
      </w:r>
      <w:proofErr w:type="gramEnd"/>
      <w:r w:rsidRPr="000E3FF3">
        <w:rPr>
          <w:rFonts w:ascii="Arial" w:hAnsi="Arial" w:cs="Arial"/>
          <w:sz w:val="22"/>
          <w:szCs w:val="22"/>
        </w:rPr>
        <w:t xml:space="preserve"> with immediate effect. </w:t>
      </w:r>
      <w:proofErr w:type="gramStart"/>
      <w:r w:rsidRPr="000E3FF3">
        <w:rPr>
          <w:rFonts w:ascii="Arial" w:hAnsi="Arial" w:cs="Arial"/>
          <w:sz w:val="22"/>
          <w:szCs w:val="22"/>
        </w:rPr>
        <w:t>Staff are</w:t>
      </w:r>
      <w:proofErr w:type="gramEnd"/>
      <w:r w:rsidRPr="000E3FF3">
        <w:rPr>
          <w:rFonts w:ascii="Arial" w:hAnsi="Arial" w:cs="Arial"/>
          <w:sz w:val="22"/>
          <w:szCs w:val="22"/>
        </w:rPr>
        <w:t xml:space="preserve"> to report potential risk immediately to the manager on duty. Neglect of health and safety regulations will be regarded as a disciplinary matter.</w:t>
      </w:r>
    </w:p>
    <w:p w:rsidR="00076E0F" w:rsidRPr="000E3FF3" w:rsidRDefault="00076E0F" w:rsidP="00076E0F">
      <w:pPr>
        <w:spacing w:line="360" w:lineRule="auto"/>
        <w:rPr>
          <w:rFonts w:ascii="Arial" w:hAnsi="Arial" w:cs="Arial"/>
          <w:b/>
          <w:sz w:val="22"/>
          <w:szCs w:val="22"/>
        </w:rPr>
      </w:pPr>
    </w:p>
    <w:p w:rsidR="00076E0F" w:rsidRPr="000E3FF3" w:rsidRDefault="00076E0F" w:rsidP="00AC030D">
      <w:pPr>
        <w:numPr>
          <w:ilvl w:val="0"/>
          <w:numId w:val="69"/>
        </w:numPr>
        <w:spacing w:line="360" w:lineRule="auto"/>
        <w:rPr>
          <w:rFonts w:ascii="Arial" w:hAnsi="Arial" w:cs="Arial"/>
          <w:sz w:val="22"/>
          <w:szCs w:val="22"/>
        </w:rPr>
      </w:pPr>
      <w:r w:rsidRPr="000E3FF3">
        <w:rPr>
          <w:rFonts w:ascii="Arial" w:hAnsi="Arial" w:cs="Arial"/>
          <w:sz w:val="22"/>
          <w:szCs w:val="22"/>
        </w:rPr>
        <w:t>We aim to make children, parents, [staff] and volunteers aware of health and safety issues and to minimise the hazards and risks to enable the children to thrive in a healthy and safe environment.</w:t>
      </w:r>
    </w:p>
    <w:p w:rsidR="00076E0F" w:rsidRPr="000E3FF3" w:rsidRDefault="00076E0F" w:rsidP="00AC030D">
      <w:pPr>
        <w:numPr>
          <w:ilvl w:val="0"/>
          <w:numId w:val="69"/>
        </w:numPr>
        <w:spacing w:line="360" w:lineRule="auto"/>
        <w:rPr>
          <w:rFonts w:ascii="Arial" w:hAnsi="Arial" w:cs="Arial"/>
          <w:sz w:val="22"/>
          <w:szCs w:val="22"/>
        </w:rPr>
      </w:pPr>
      <w:r w:rsidRPr="000E3FF3">
        <w:rPr>
          <w:rFonts w:ascii="Arial" w:hAnsi="Arial" w:cs="Arial"/>
          <w:sz w:val="22"/>
          <w:szCs w:val="22"/>
        </w:rPr>
        <w:t>Our member of staff responsible for health and safety is:</w:t>
      </w:r>
    </w:p>
    <w:p w:rsidR="00076E0F" w:rsidRPr="000E3FF3" w:rsidRDefault="00076E0F" w:rsidP="00076E0F">
      <w:pPr>
        <w:pBdr>
          <w:bottom w:val="single" w:sz="4" w:space="1" w:color="7030A0"/>
        </w:pBdr>
        <w:spacing w:line="360" w:lineRule="auto"/>
        <w:ind w:left="360"/>
        <w:rPr>
          <w:rFonts w:ascii="Arial" w:hAnsi="Arial" w:cs="Arial"/>
          <w:sz w:val="22"/>
          <w:szCs w:val="22"/>
        </w:rPr>
      </w:pPr>
    </w:p>
    <w:p w:rsidR="00076E0F" w:rsidRPr="000E3FF3" w:rsidRDefault="00076E0F" w:rsidP="00076E0F">
      <w:pPr>
        <w:pStyle w:val="ListParagraph"/>
        <w:spacing w:line="360" w:lineRule="auto"/>
        <w:ind w:left="360"/>
        <w:contextualSpacing w:val="0"/>
        <w:rPr>
          <w:rFonts w:ascii="Arial" w:hAnsi="Arial" w:cs="Arial"/>
          <w:sz w:val="22"/>
          <w:szCs w:val="22"/>
        </w:rPr>
      </w:pPr>
    </w:p>
    <w:p w:rsidR="00076E0F" w:rsidRPr="000E3FF3" w:rsidRDefault="00076E0F" w:rsidP="00AC030D">
      <w:pPr>
        <w:pStyle w:val="ListParagraph"/>
        <w:numPr>
          <w:ilvl w:val="0"/>
          <w:numId w:val="70"/>
        </w:numPr>
        <w:spacing w:line="360" w:lineRule="auto"/>
        <w:contextualSpacing w:val="0"/>
        <w:rPr>
          <w:rFonts w:ascii="Arial" w:hAnsi="Arial" w:cs="Arial"/>
          <w:sz w:val="22"/>
          <w:szCs w:val="22"/>
        </w:rPr>
      </w:pPr>
      <w:r w:rsidRPr="000E3FF3">
        <w:rPr>
          <w:rFonts w:ascii="Arial" w:hAnsi="Arial" w:cs="Arial"/>
          <w:sz w:val="22"/>
          <w:szCs w:val="22"/>
        </w:rPr>
        <w:t>He/she is competent to carry out these responsibilities.</w:t>
      </w:r>
    </w:p>
    <w:p w:rsidR="00076E0F" w:rsidRPr="000E3FF3" w:rsidRDefault="00076E0F" w:rsidP="00AC030D">
      <w:pPr>
        <w:pStyle w:val="ListParagraph"/>
        <w:numPr>
          <w:ilvl w:val="0"/>
          <w:numId w:val="70"/>
        </w:numPr>
        <w:spacing w:line="360" w:lineRule="auto"/>
        <w:contextualSpacing w:val="0"/>
        <w:rPr>
          <w:rFonts w:ascii="Arial" w:hAnsi="Arial" w:cs="Arial"/>
          <w:sz w:val="22"/>
          <w:szCs w:val="22"/>
        </w:rPr>
      </w:pPr>
      <w:r w:rsidRPr="000E3FF3">
        <w:rPr>
          <w:rFonts w:ascii="Arial" w:hAnsi="Arial" w:cs="Arial"/>
          <w:sz w:val="22"/>
          <w:szCs w:val="22"/>
        </w:rPr>
        <w:t>He/she has</w:t>
      </w:r>
      <w:r w:rsidR="0009605B" w:rsidRPr="000E3FF3">
        <w:rPr>
          <w:rFonts w:ascii="Arial" w:hAnsi="Arial" w:cs="Arial"/>
          <w:sz w:val="22"/>
          <w:szCs w:val="22"/>
        </w:rPr>
        <w:t xml:space="preserve"> </w:t>
      </w:r>
      <w:r w:rsidRPr="000E3FF3">
        <w:rPr>
          <w:rFonts w:ascii="Arial" w:hAnsi="Arial" w:cs="Arial"/>
          <w:sz w:val="22"/>
          <w:szCs w:val="22"/>
        </w:rPr>
        <w:t>undertaken health and safety training and regularly updates his/her/ knowledge and understanding.</w:t>
      </w:r>
    </w:p>
    <w:p w:rsidR="00076E0F" w:rsidRPr="000E3FF3" w:rsidRDefault="00076E0F" w:rsidP="00AC030D">
      <w:pPr>
        <w:pStyle w:val="ListParagraph"/>
        <w:numPr>
          <w:ilvl w:val="0"/>
          <w:numId w:val="70"/>
        </w:numPr>
        <w:spacing w:line="360" w:lineRule="auto"/>
        <w:contextualSpacing w:val="0"/>
        <w:rPr>
          <w:rFonts w:ascii="Arial" w:hAnsi="Arial" w:cs="Arial"/>
          <w:b/>
          <w:sz w:val="22"/>
          <w:szCs w:val="22"/>
        </w:rPr>
      </w:pPr>
      <w:r w:rsidRPr="000E3FF3">
        <w:rPr>
          <w:rFonts w:ascii="Arial" w:hAnsi="Arial" w:cs="Arial"/>
          <w:sz w:val="22"/>
          <w:szCs w:val="22"/>
        </w:rPr>
        <w:t>We display the necessary health and safety poster in:</w:t>
      </w:r>
    </w:p>
    <w:p w:rsidR="00076E0F" w:rsidRPr="000E3FF3" w:rsidRDefault="00076E0F" w:rsidP="00076E0F">
      <w:pPr>
        <w:pStyle w:val="ListParagraph"/>
        <w:pBdr>
          <w:bottom w:val="single" w:sz="4" w:space="1" w:color="7030A0"/>
        </w:pBdr>
        <w:spacing w:line="360" w:lineRule="auto"/>
        <w:ind w:left="360"/>
        <w:contextualSpacing w:val="0"/>
        <w:rPr>
          <w:rFonts w:ascii="Arial" w:hAnsi="Arial" w:cs="Arial"/>
          <w:b/>
          <w:sz w:val="22"/>
          <w:szCs w:val="22"/>
        </w:rPr>
      </w:pPr>
    </w:p>
    <w:p w:rsidR="00076E0F" w:rsidRPr="000E3FF3" w:rsidRDefault="00076E0F" w:rsidP="00076E0F">
      <w:pPr>
        <w:spacing w:line="360" w:lineRule="auto"/>
        <w:rPr>
          <w:rFonts w:ascii="Arial" w:hAnsi="Arial" w:cs="Arial"/>
          <w:sz w:val="22"/>
          <w:szCs w:val="22"/>
        </w:rPr>
      </w:pPr>
    </w:p>
    <w:p w:rsidR="00076E0F" w:rsidRPr="000E3FF3" w:rsidRDefault="00076E0F" w:rsidP="00076E0F">
      <w:pPr>
        <w:spacing w:line="360" w:lineRule="auto"/>
        <w:rPr>
          <w:rFonts w:ascii="Arial" w:hAnsi="Arial" w:cs="Arial"/>
          <w:i/>
          <w:sz w:val="22"/>
          <w:szCs w:val="22"/>
        </w:rPr>
      </w:pPr>
      <w:r w:rsidRPr="000E3FF3">
        <w:rPr>
          <w:rFonts w:ascii="Arial" w:hAnsi="Arial" w:cs="Arial"/>
          <w:i/>
          <w:sz w:val="22"/>
          <w:szCs w:val="22"/>
        </w:rPr>
        <w:t>Insurance cover</w:t>
      </w:r>
    </w:p>
    <w:p w:rsidR="00076E0F" w:rsidRPr="000E3FF3" w:rsidRDefault="00076E0F" w:rsidP="00076E0F">
      <w:pPr>
        <w:spacing w:line="360" w:lineRule="auto"/>
        <w:rPr>
          <w:rFonts w:ascii="Arial" w:hAnsi="Arial" w:cs="Arial"/>
          <w:sz w:val="22"/>
          <w:szCs w:val="22"/>
        </w:rPr>
      </w:pPr>
      <w:r w:rsidRPr="000E3FF3">
        <w:rPr>
          <w:rFonts w:ascii="Arial" w:hAnsi="Arial" w:cs="Arial"/>
          <w:sz w:val="22"/>
          <w:szCs w:val="22"/>
        </w:rPr>
        <w:t xml:space="preserve">We have public liability insurance and employers' liability insurance. The certificate for public liability insurance is displayed on the </w:t>
      </w:r>
      <w:proofErr w:type="gramStart"/>
      <w:r w:rsidRPr="000E3FF3">
        <w:rPr>
          <w:rFonts w:ascii="Arial" w:hAnsi="Arial" w:cs="Arial"/>
          <w:sz w:val="22"/>
          <w:szCs w:val="22"/>
        </w:rPr>
        <w:t>parents</w:t>
      </w:r>
      <w:proofErr w:type="gramEnd"/>
      <w:r w:rsidRPr="000E3FF3">
        <w:rPr>
          <w:rFonts w:ascii="Arial" w:hAnsi="Arial" w:cs="Arial"/>
          <w:sz w:val="22"/>
          <w:szCs w:val="22"/>
        </w:rPr>
        <w:t xml:space="preserve"> notice board.</w:t>
      </w:r>
    </w:p>
    <w:p w:rsidR="00076E0F" w:rsidRPr="000E3FF3" w:rsidRDefault="00076E0F" w:rsidP="00076E0F">
      <w:pPr>
        <w:pStyle w:val="ListParagraph"/>
        <w:pBdr>
          <w:bottom w:val="single" w:sz="4" w:space="1" w:color="7030A0"/>
        </w:pBdr>
        <w:spacing w:line="360" w:lineRule="auto"/>
        <w:ind w:left="0"/>
        <w:contextualSpacing w:val="0"/>
        <w:rPr>
          <w:rFonts w:ascii="Arial" w:hAnsi="Arial" w:cs="Arial"/>
          <w:b/>
          <w:sz w:val="22"/>
          <w:szCs w:val="22"/>
        </w:rPr>
      </w:pPr>
    </w:p>
    <w:p w:rsidR="00076E0F" w:rsidRPr="000E3FF3" w:rsidRDefault="00076E0F" w:rsidP="00076E0F">
      <w:pPr>
        <w:spacing w:line="360" w:lineRule="auto"/>
        <w:rPr>
          <w:rFonts w:ascii="Arial" w:hAnsi="Arial" w:cs="Arial"/>
          <w:b/>
          <w:sz w:val="22"/>
          <w:szCs w:val="22"/>
        </w:rPr>
      </w:pPr>
    </w:p>
    <w:p w:rsidR="0009605B" w:rsidRPr="000E3FF3" w:rsidRDefault="0009605B" w:rsidP="00076E0F">
      <w:pPr>
        <w:spacing w:line="360" w:lineRule="auto"/>
        <w:rPr>
          <w:rFonts w:ascii="Arial" w:hAnsi="Arial" w:cs="Arial"/>
          <w:b/>
          <w:sz w:val="22"/>
          <w:szCs w:val="22"/>
        </w:rPr>
      </w:pPr>
    </w:p>
    <w:p w:rsidR="0009605B" w:rsidRPr="000E3FF3" w:rsidRDefault="0009605B" w:rsidP="00076E0F">
      <w:pPr>
        <w:spacing w:line="360" w:lineRule="auto"/>
        <w:rPr>
          <w:rFonts w:ascii="Arial" w:hAnsi="Arial" w:cs="Arial"/>
          <w:b/>
          <w:sz w:val="22"/>
          <w:szCs w:val="22"/>
        </w:rPr>
      </w:pPr>
    </w:p>
    <w:p w:rsidR="0009605B" w:rsidRPr="000E3FF3" w:rsidRDefault="0009605B" w:rsidP="00076E0F">
      <w:pPr>
        <w:spacing w:line="360" w:lineRule="auto"/>
        <w:rPr>
          <w:rFonts w:ascii="Arial" w:hAnsi="Arial" w:cs="Arial"/>
          <w:b/>
          <w:sz w:val="22"/>
          <w:szCs w:val="22"/>
        </w:rPr>
      </w:pPr>
    </w:p>
    <w:p w:rsidR="00076E0F" w:rsidRPr="000E3FF3" w:rsidRDefault="00076E0F" w:rsidP="00076E0F">
      <w:pPr>
        <w:spacing w:line="360" w:lineRule="auto"/>
        <w:rPr>
          <w:rFonts w:ascii="Arial" w:hAnsi="Arial" w:cs="Arial"/>
          <w:b/>
          <w:sz w:val="22"/>
          <w:szCs w:val="22"/>
        </w:rPr>
      </w:pPr>
      <w:r w:rsidRPr="000E3FF3">
        <w:rPr>
          <w:rFonts w:ascii="Arial" w:hAnsi="Arial" w:cs="Arial"/>
          <w:b/>
          <w:sz w:val="22"/>
          <w:szCs w:val="22"/>
        </w:rPr>
        <w:lastRenderedPageBreak/>
        <w:t>Procedures</w:t>
      </w:r>
    </w:p>
    <w:p w:rsidR="00076E0F" w:rsidRPr="000E3FF3" w:rsidRDefault="00076E0F" w:rsidP="00076E0F">
      <w:pPr>
        <w:spacing w:line="360" w:lineRule="auto"/>
        <w:rPr>
          <w:rFonts w:ascii="Arial" w:hAnsi="Arial" w:cs="Arial"/>
          <w:b/>
          <w:sz w:val="22"/>
          <w:szCs w:val="22"/>
        </w:rPr>
      </w:pPr>
    </w:p>
    <w:p w:rsidR="00076E0F" w:rsidRPr="000E3FF3" w:rsidRDefault="00076E0F" w:rsidP="00076E0F">
      <w:pPr>
        <w:spacing w:line="360" w:lineRule="auto"/>
        <w:rPr>
          <w:rFonts w:ascii="Arial" w:hAnsi="Arial" w:cs="Arial"/>
          <w:i/>
          <w:sz w:val="22"/>
          <w:szCs w:val="22"/>
        </w:rPr>
      </w:pPr>
      <w:r w:rsidRPr="000E3FF3">
        <w:rPr>
          <w:rFonts w:ascii="Arial" w:hAnsi="Arial" w:cs="Arial"/>
          <w:i/>
          <w:sz w:val="22"/>
          <w:szCs w:val="22"/>
        </w:rPr>
        <w:t xml:space="preserve">Awareness </w:t>
      </w:r>
      <w:proofErr w:type="gramStart"/>
      <w:r w:rsidRPr="000E3FF3">
        <w:rPr>
          <w:rFonts w:ascii="Arial" w:hAnsi="Arial" w:cs="Arial"/>
          <w:i/>
          <w:sz w:val="22"/>
          <w:szCs w:val="22"/>
        </w:rPr>
        <w:t>raising</w:t>
      </w:r>
      <w:proofErr w:type="gramEnd"/>
    </w:p>
    <w:p w:rsidR="00076E0F" w:rsidRPr="000E3FF3" w:rsidRDefault="00076E0F" w:rsidP="00AC030D">
      <w:pPr>
        <w:numPr>
          <w:ilvl w:val="0"/>
          <w:numId w:val="71"/>
        </w:numPr>
        <w:spacing w:line="360" w:lineRule="auto"/>
        <w:rPr>
          <w:rFonts w:ascii="Arial" w:hAnsi="Arial" w:cs="Arial"/>
          <w:sz w:val="22"/>
          <w:szCs w:val="22"/>
        </w:rPr>
      </w:pPr>
      <w:r w:rsidRPr="000E3FF3">
        <w:rPr>
          <w:rFonts w:ascii="Arial" w:hAnsi="Arial" w:cs="Arial"/>
          <w:sz w:val="22"/>
          <w:szCs w:val="22"/>
        </w:rPr>
        <w:t>Our induction training for staff and volunteers includes a clear explanation of health and safety issues, so that all adults are able to adhere to our policy and procedures as they understand their shared responsibility for health and safety. The induction training covers matters of employee well-being, including safe lifting and the storage of potentially dangerous substances.</w:t>
      </w:r>
    </w:p>
    <w:p w:rsidR="00076E0F" w:rsidRPr="000E3FF3" w:rsidRDefault="00076E0F" w:rsidP="00AC030D">
      <w:pPr>
        <w:numPr>
          <w:ilvl w:val="0"/>
          <w:numId w:val="71"/>
        </w:numPr>
        <w:spacing w:line="360" w:lineRule="auto"/>
        <w:rPr>
          <w:rFonts w:ascii="Arial" w:hAnsi="Arial" w:cs="Arial"/>
          <w:sz w:val="22"/>
          <w:szCs w:val="22"/>
        </w:rPr>
      </w:pPr>
      <w:r w:rsidRPr="000E3FF3">
        <w:rPr>
          <w:rFonts w:ascii="Arial" w:hAnsi="Arial" w:cs="Arial"/>
          <w:sz w:val="22"/>
          <w:szCs w:val="22"/>
        </w:rPr>
        <w:t>We keep records of these induction training sessions and new [staff and] volunteers are asked to sign the records to confirm that they have taken part.</w:t>
      </w:r>
    </w:p>
    <w:p w:rsidR="00076E0F" w:rsidRPr="000E3FF3" w:rsidRDefault="00076E0F" w:rsidP="00AC030D">
      <w:pPr>
        <w:numPr>
          <w:ilvl w:val="0"/>
          <w:numId w:val="71"/>
        </w:numPr>
        <w:spacing w:line="360" w:lineRule="auto"/>
        <w:rPr>
          <w:rFonts w:ascii="Arial" w:hAnsi="Arial" w:cs="Arial"/>
          <w:sz w:val="22"/>
          <w:szCs w:val="22"/>
        </w:rPr>
      </w:pPr>
      <w:r w:rsidRPr="000E3FF3">
        <w:rPr>
          <w:rFonts w:ascii="Arial" w:hAnsi="Arial" w:cs="Arial"/>
          <w:sz w:val="22"/>
          <w:szCs w:val="22"/>
        </w:rPr>
        <w:t>We explain health and safety issues to the parents of new children, so that they understand the part played by these issues in the daily life of the setting.</w:t>
      </w:r>
    </w:p>
    <w:p w:rsidR="00076E0F" w:rsidRPr="000E3FF3" w:rsidRDefault="00076E0F" w:rsidP="00AC030D">
      <w:pPr>
        <w:numPr>
          <w:ilvl w:val="0"/>
          <w:numId w:val="71"/>
        </w:numPr>
        <w:spacing w:line="360" w:lineRule="auto"/>
        <w:rPr>
          <w:rFonts w:ascii="Arial" w:hAnsi="Arial" w:cs="Arial"/>
          <w:sz w:val="22"/>
          <w:szCs w:val="22"/>
        </w:rPr>
      </w:pPr>
      <w:r w:rsidRPr="000E3FF3">
        <w:rPr>
          <w:rFonts w:ascii="Arial" w:hAnsi="Arial" w:cs="Arial"/>
          <w:sz w:val="22"/>
          <w:szCs w:val="22"/>
        </w:rPr>
        <w:t>[As necessary, health and safety training is included in the annual training plans of staff, and health and safety is discussed regularly at our staff meetings.]</w:t>
      </w:r>
    </w:p>
    <w:p w:rsidR="00076E0F" w:rsidRPr="000E3FF3" w:rsidRDefault="00076E0F" w:rsidP="00AC030D">
      <w:pPr>
        <w:numPr>
          <w:ilvl w:val="0"/>
          <w:numId w:val="71"/>
        </w:numPr>
        <w:spacing w:line="360" w:lineRule="auto"/>
        <w:rPr>
          <w:rFonts w:ascii="Arial" w:hAnsi="Arial" w:cs="Arial"/>
          <w:sz w:val="22"/>
          <w:szCs w:val="22"/>
        </w:rPr>
      </w:pPr>
      <w:r w:rsidRPr="000E3FF3">
        <w:rPr>
          <w:rFonts w:ascii="Arial" w:hAnsi="Arial" w:cs="Arial"/>
          <w:sz w:val="22"/>
          <w:szCs w:val="22"/>
        </w:rPr>
        <w:t>We operate a no-smoking policy.</w:t>
      </w:r>
    </w:p>
    <w:p w:rsidR="00076E0F" w:rsidRPr="000E3FF3" w:rsidRDefault="00076E0F" w:rsidP="00AC030D">
      <w:pPr>
        <w:numPr>
          <w:ilvl w:val="0"/>
          <w:numId w:val="71"/>
        </w:numPr>
        <w:spacing w:line="360" w:lineRule="auto"/>
        <w:rPr>
          <w:rFonts w:ascii="Arial" w:hAnsi="Arial" w:cs="Arial"/>
          <w:sz w:val="22"/>
          <w:szCs w:val="22"/>
        </w:rPr>
      </w:pPr>
      <w:r w:rsidRPr="000E3FF3">
        <w:rPr>
          <w:rFonts w:ascii="Arial" w:hAnsi="Arial" w:cs="Arial"/>
          <w:sz w:val="22"/>
          <w:szCs w:val="22"/>
        </w:rPr>
        <w:t>We make children aware of health and safety issues through discussions, planned activities and routines.</w:t>
      </w:r>
    </w:p>
    <w:p w:rsidR="00076E0F" w:rsidRPr="000E3FF3" w:rsidRDefault="00076E0F" w:rsidP="00076E0F">
      <w:pPr>
        <w:spacing w:line="360" w:lineRule="auto"/>
        <w:rPr>
          <w:rFonts w:ascii="Arial" w:hAnsi="Arial" w:cs="Arial"/>
          <w:sz w:val="22"/>
          <w:szCs w:val="22"/>
        </w:rPr>
      </w:pPr>
    </w:p>
    <w:p w:rsidR="00076E0F" w:rsidRPr="000E3FF3" w:rsidRDefault="00076E0F" w:rsidP="00076E0F">
      <w:pPr>
        <w:spacing w:line="360" w:lineRule="auto"/>
        <w:rPr>
          <w:rFonts w:ascii="Arial" w:hAnsi="Arial" w:cs="Arial"/>
          <w:i/>
          <w:sz w:val="22"/>
          <w:szCs w:val="22"/>
        </w:rPr>
      </w:pPr>
      <w:r w:rsidRPr="000E3FF3">
        <w:rPr>
          <w:rFonts w:ascii="Arial" w:hAnsi="Arial" w:cs="Arial"/>
          <w:i/>
          <w:sz w:val="22"/>
          <w:szCs w:val="22"/>
        </w:rPr>
        <w:t>Windows</w:t>
      </w:r>
    </w:p>
    <w:p w:rsidR="00076E0F" w:rsidRPr="000E3FF3" w:rsidRDefault="00076E0F" w:rsidP="00AC030D">
      <w:pPr>
        <w:numPr>
          <w:ilvl w:val="0"/>
          <w:numId w:val="68"/>
        </w:numPr>
        <w:spacing w:line="360" w:lineRule="auto"/>
        <w:rPr>
          <w:rFonts w:ascii="Arial" w:hAnsi="Arial" w:cs="Arial"/>
          <w:sz w:val="22"/>
          <w:szCs w:val="22"/>
        </w:rPr>
      </w:pPr>
      <w:r w:rsidRPr="000E3FF3">
        <w:rPr>
          <w:rFonts w:ascii="Arial" w:hAnsi="Arial" w:cs="Arial"/>
          <w:sz w:val="22"/>
          <w:szCs w:val="22"/>
        </w:rPr>
        <w:t>Low level windows where applicable are covered with materials that prevent shatter in the event of accidental breakage or we ensure that they are made safe.</w:t>
      </w:r>
    </w:p>
    <w:p w:rsidR="00076E0F" w:rsidRPr="000E3FF3" w:rsidRDefault="00076E0F" w:rsidP="00AC030D">
      <w:pPr>
        <w:numPr>
          <w:ilvl w:val="0"/>
          <w:numId w:val="68"/>
        </w:numPr>
        <w:spacing w:line="360" w:lineRule="auto"/>
        <w:rPr>
          <w:rFonts w:ascii="Arial" w:hAnsi="Arial" w:cs="Arial"/>
          <w:sz w:val="22"/>
          <w:szCs w:val="22"/>
        </w:rPr>
      </w:pPr>
      <w:r w:rsidRPr="000E3FF3">
        <w:rPr>
          <w:rFonts w:ascii="Arial" w:hAnsi="Arial" w:cs="Arial"/>
          <w:sz w:val="22"/>
          <w:szCs w:val="22"/>
        </w:rPr>
        <w:t>We ensure that are accidental breakage or vandalism from people outside the building are reported immediately to the caretaker.</w:t>
      </w:r>
    </w:p>
    <w:p w:rsidR="00076E0F" w:rsidRPr="000E3FF3" w:rsidRDefault="00076E0F" w:rsidP="00AC030D">
      <w:pPr>
        <w:numPr>
          <w:ilvl w:val="0"/>
          <w:numId w:val="68"/>
        </w:numPr>
        <w:spacing w:line="360" w:lineRule="auto"/>
        <w:rPr>
          <w:rFonts w:ascii="Arial" w:hAnsi="Arial" w:cs="Arial"/>
          <w:sz w:val="22"/>
          <w:szCs w:val="22"/>
        </w:rPr>
      </w:pPr>
      <w:r w:rsidRPr="000E3FF3">
        <w:rPr>
          <w:rFonts w:ascii="Arial" w:hAnsi="Arial" w:cs="Arial"/>
          <w:sz w:val="22"/>
          <w:szCs w:val="22"/>
        </w:rPr>
        <w:t>Our windows above the ground floor are secured so that children cannot climb through them.</w:t>
      </w:r>
    </w:p>
    <w:p w:rsidR="00076E0F" w:rsidRPr="000E3FF3" w:rsidRDefault="00076E0F" w:rsidP="00AC030D">
      <w:pPr>
        <w:numPr>
          <w:ilvl w:val="0"/>
          <w:numId w:val="68"/>
        </w:numPr>
        <w:spacing w:line="360" w:lineRule="auto"/>
        <w:rPr>
          <w:rFonts w:ascii="Arial" w:hAnsi="Arial" w:cs="Arial"/>
          <w:sz w:val="22"/>
          <w:szCs w:val="22"/>
        </w:rPr>
      </w:pPr>
      <w:r w:rsidRPr="000E3FF3">
        <w:rPr>
          <w:rFonts w:ascii="Arial" w:hAnsi="Arial" w:cs="Arial"/>
          <w:sz w:val="22"/>
          <w:szCs w:val="22"/>
        </w:rPr>
        <w:t xml:space="preserve">We ensure that any blind cords are secured safely and do not pose </w:t>
      </w:r>
      <w:proofErr w:type="gramStart"/>
      <w:r w:rsidRPr="000E3FF3">
        <w:rPr>
          <w:rFonts w:ascii="Arial" w:hAnsi="Arial" w:cs="Arial"/>
          <w:sz w:val="22"/>
          <w:szCs w:val="22"/>
        </w:rPr>
        <w:t>a strangulation</w:t>
      </w:r>
      <w:proofErr w:type="gramEnd"/>
      <w:r w:rsidRPr="000E3FF3">
        <w:rPr>
          <w:rFonts w:ascii="Arial" w:hAnsi="Arial" w:cs="Arial"/>
          <w:sz w:val="22"/>
          <w:szCs w:val="22"/>
        </w:rPr>
        <w:t xml:space="preserve"> risk for young children.</w:t>
      </w:r>
    </w:p>
    <w:p w:rsidR="00076E0F" w:rsidRPr="000E3FF3" w:rsidRDefault="00076E0F" w:rsidP="00076E0F">
      <w:pPr>
        <w:spacing w:line="360" w:lineRule="auto"/>
        <w:rPr>
          <w:rFonts w:ascii="Arial" w:hAnsi="Arial" w:cs="Arial"/>
          <w:sz w:val="22"/>
          <w:szCs w:val="22"/>
        </w:rPr>
      </w:pPr>
    </w:p>
    <w:p w:rsidR="00076E0F" w:rsidRPr="000E3FF3" w:rsidRDefault="00076E0F" w:rsidP="00076E0F">
      <w:pPr>
        <w:spacing w:line="360" w:lineRule="auto"/>
        <w:rPr>
          <w:rFonts w:ascii="Arial" w:hAnsi="Arial" w:cs="Arial"/>
          <w:i/>
          <w:sz w:val="22"/>
          <w:szCs w:val="22"/>
        </w:rPr>
      </w:pPr>
      <w:r w:rsidRPr="000E3FF3">
        <w:rPr>
          <w:rFonts w:ascii="Arial" w:hAnsi="Arial" w:cs="Arial"/>
          <w:i/>
          <w:sz w:val="22"/>
          <w:szCs w:val="22"/>
        </w:rPr>
        <w:t>Doors</w:t>
      </w:r>
    </w:p>
    <w:p w:rsidR="00076E0F" w:rsidRPr="000E3FF3" w:rsidRDefault="00076E0F" w:rsidP="00AC030D">
      <w:pPr>
        <w:numPr>
          <w:ilvl w:val="0"/>
          <w:numId w:val="68"/>
        </w:numPr>
        <w:spacing w:line="360" w:lineRule="auto"/>
        <w:rPr>
          <w:rFonts w:ascii="Arial" w:hAnsi="Arial" w:cs="Arial"/>
          <w:sz w:val="22"/>
          <w:szCs w:val="22"/>
        </w:rPr>
      </w:pPr>
      <w:r w:rsidRPr="000E3FF3">
        <w:rPr>
          <w:rFonts w:ascii="Arial" w:hAnsi="Arial" w:cs="Arial"/>
          <w:sz w:val="22"/>
          <w:szCs w:val="22"/>
        </w:rPr>
        <w:t>We take precautions to prevent children's fingers from being trapped in doors as required.</w:t>
      </w:r>
    </w:p>
    <w:p w:rsidR="00076E0F" w:rsidRPr="000E3FF3" w:rsidRDefault="00076E0F" w:rsidP="00076E0F">
      <w:pPr>
        <w:spacing w:line="360" w:lineRule="auto"/>
        <w:rPr>
          <w:rFonts w:ascii="Arial" w:hAnsi="Arial" w:cs="Arial"/>
          <w:sz w:val="22"/>
          <w:szCs w:val="22"/>
        </w:rPr>
      </w:pPr>
    </w:p>
    <w:p w:rsidR="00076E0F" w:rsidRPr="000E3FF3" w:rsidRDefault="00076E0F" w:rsidP="00076E0F">
      <w:pPr>
        <w:spacing w:line="360" w:lineRule="auto"/>
        <w:rPr>
          <w:rFonts w:ascii="Arial" w:hAnsi="Arial" w:cs="Arial"/>
          <w:i/>
          <w:sz w:val="22"/>
          <w:szCs w:val="22"/>
        </w:rPr>
      </w:pPr>
      <w:r w:rsidRPr="000E3FF3">
        <w:rPr>
          <w:rFonts w:ascii="Arial" w:hAnsi="Arial" w:cs="Arial"/>
          <w:i/>
          <w:sz w:val="22"/>
          <w:szCs w:val="22"/>
        </w:rPr>
        <w:t>Floors and walkways</w:t>
      </w:r>
    </w:p>
    <w:p w:rsidR="00076E0F" w:rsidRPr="000E3FF3" w:rsidRDefault="00076E0F" w:rsidP="00AC030D">
      <w:pPr>
        <w:numPr>
          <w:ilvl w:val="0"/>
          <w:numId w:val="68"/>
        </w:numPr>
        <w:spacing w:line="360" w:lineRule="auto"/>
        <w:rPr>
          <w:rFonts w:ascii="Arial" w:hAnsi="Arial" w:cs="Arial"/>
          <w:sz w:val="22"/>
          <w:szCs w:val="22"/>
        </w:rPr>
      </w:pPr>
      <w:r w:rsidRPr="000E3FF3">
        <w:rPr>
          <w:rFonts w:ascii="Arial" w:hAnsi="Arial" w:cs="Arial"/>
          <w:sz w:val="22"/>
          <w:szCs w:val="22"/>
        </w:rPr>
        <w:t xml:space="preserve">All our floor surfaces are checked daily to ensure they are clean and not uneven, wet or damaged. Any wet spills are mopped up immediately. </w:t>
      </w:r>
    </w:p>
    <w:p w:rsidR="00076E0F" w:rsidRPr="000E3FF3" w:rsidRDefault="00076E0F" w:rsidP="00AC030D">
      <w:pPr>
        <w:numPr>
          <w:ilvl w:val="0"/>
          <w:numId w:val="68"/>
        </w:numPr>
        <w:spacing w:line="360" w:lineRule="auto"/>
        <w:rPr>
          <w:rFonts w:ascii="Arial" w:hAnsi="Arial" w:cs="Arial"/>
          <w:sz w:val="22"/>
          <w:szCs w:val="22"/>
        </w:rPr>
      </w:pPr>
      <w:r w:rsidRPr="000E3FF3">
        <w:rPr>
          <w:rFonts w:ascii="Arial" w:hAnsi="Arial" w:cs="Arial"/>
          <w:sz w:val="22"/>
          <w:szCs w:val="22"/>
        </w:rPr>
        <w:t>Walkways and stairs where applicable will be left clear and uncluttered.</w:t>
      </w:r>
    </w:p>
    <w:p w:rsidR="00076E0F" w:rsidRPr="000E3FF3" w:rsidRDefault="00076E0F" w:rsidP="00AC030D">
      <w:pPr>
        <w:numPr>
          <w:ilvl w:val="0"/>
          <w:numId w:val="68"/>
        </w:numPr>
        <w:spacing w:line="360" w:lineRule="auto"/>
        <w:rPr>
          <w:rFonts w:ascii="Arial" w:hAnsi="Arial" w:cs="Arial"/>
          <w:sz w:val="22"/>
          <w:szCs w:val="22"/>
        </w:rPr>
      </w:pPr>
      <w:r w:rsidRPr="000E3FF3">
        <w:rPr>
          <w:rFonts w:ascii="Arial" w:hAnsi="Arial" w:cs="Arial"/>
          <w:sz w:val="22"/>
          <w:szCs w:val="22"/>
        </w:rPr>
        <w:t>Stair gates are in place at kitchen doors and the foot and top of the stairs where applicable.</w:t>
      </w:r>
    </w:p>
    <w:p w:rsidR="00076E0F" w:rsidRPr="000E3FF3" w:rsidRDefault="00076E0F" w:rsidP="00076E0F">
      <w:pPr>
        <w:spacing w:line="360" w:lineRule="auto"/>
        <w:rPr>
          <w:rFonts w:ascii="Arial" w:hAnsi="Arial" w:cs="Arial"/>
          <w:sz w:val="22"/>
          <w:szCs w:val="22"/>
        </w:rPr>
      </w:pPr>
    </w:p>
    <w:p w:rsidR="0009605B" w:rsidRPr="000E3FF3" w:rsidRDefault="0009605B" w:rsidP="00076E0F">
      <w:pPr>
        <w:spacing w:line="360" w:lineRule="auto"/>
        <w:rPr>
          <w:rFonts w:ascii="Arial" w:hAnsi="Arial" w:cs="Arial"/>
          <w:sz w:val="22"/>
          <w:szCs w:val="22"/>
        </w:rPr>
      </w:pPr>
    </w:p>
    <w:p w:rsidR="0009605B" w:rsidRPr="000E3FF3" w:rsidRDefault="0009605B" w:rsidP="00076E0F">
      <w:pPr>
        <w:spacing w:line="360" w:lineRule="auto"/>
        <w:rPr>
          <w:rFonts w:ascii="Arial" w:hAnsi="Arial" w:cs="Arial"/>
          <w:sz w:val="22"/>
          <w:szCs w:val="22"/>
        </w:rPr>
      </w:pPr>
    </w:p>
    <w:p w:rsidR="00076E0F" w:rsidRPr="000E3FF3" w:rsidRDefault="00076E0F" w:rsidP="00076E0F">
      <w:pPr>
        <w:spacing w:line="360" w:lineRule="auto"/>
        <w:rPr>
          <w:rFonts w:ascii="Arial" w:hAnsi="Arial" w:cs="Arial"/>
          <w:i/>
          <w:sz w:val="22"/>
          <w:szCs w:val="22"/>
        </w:rPr>
      </w:pPr>
      <w:r w:rsidRPr="000E3FF3">
        <w:rPr>
          <w:rFonts w:ascii="Arial" w:hAnsi="Arial" w:cs="Arial"/>
          <w:i/>
          <w:sz w:val="22"/>
          <w:szCs w:val="22"/>
        </w:rPr>
        <w:lastRenderedPageBreak/>
        <w:t>Electrical/gas equipment</w:t>
      </w:r>
    </w:p>
    <w:p w:rsidR="00076E0F" w:rsidRPr="000E3FF3" w:rsidRDefault="00076E0F" w:rsidP="00AC030D">
      <w:pPr>
        <w:numPr>
          <w:ilvl w:val="0"/>
          <w:numId w:val="68"/>
        </w:numPr>
        <w:spacing w:line="360" w:lineRule="auto"/>
        <w:rPr>
          <w:rFonts w:ascii="Arial" w:hAnsi="Arial" w:cs="Arial"/>
          <w:sz w:val="22"/>
          <w:szCs w:val="22"/>
        </w:rPr>
      </w:pPr>
      <w:r w:rsidRPr="000E3FF3">
        <w:rPr>
          <w:rFonts w:ascii="Arial" w:hAnsi="Arial" w:cs="Arial"/>
          <w:sz w:val="22"/>
          <w:szCs w:val="22"/>
        </w:rPr>
        <w:t>We ensure that all electrical/gas equipment conforms to safety requirements and is checked regularly.</w:t>
      </w:r>
    </w:p>
    <w:p w:rsidR="00076E0F" w:rsidRPr="000E3FF3" w:rsidRDefault="00076E0F" w:rsidP="00AC030D">
      <w:pPr>
        <w:numPr>
          <w:ilvl w:val="0"/>
          <w:numId w:val="68"/>
        </w:numPr>
        <w:spacing w:line="360" w:lineRule="auto"/>
        <w:rPr>
          <w:rFonts w:ascii="Arial" w:hAnsi="Arial" w:cs="Arial"/>
          <w:sz w:val="22"/>
          <w:szCs w:val="22"/>
        </w:rPr>
      </w:pPr>
      <w:r w:rsidRPr="000E3FF3">
        <w:rPr>
          <w:rFonts w:ascii="Arial" w:hAnsi="Arial" w:cs="Arial"/>
          <w:sz w:val="22"/>
          <w:szCs w:val="22"/>
        </w:rPr>
        <w:t>Our boiler/electrical switch gear/meter cupboard is not accessible to the children where applicable.</w:t>
      </w:r>
    </w:p>
    <w:p w:rsidR="00076E0F" w:rsidRPr="000E3FF3" w:rsidRDefault="00076E0F" w:rsidP="00AC030D">
      <w:pPr>
        <w:numPr>
          <w:ilvl w:val="0"/>
          <w:numId w:val="68"/>
        </w:numPr>
        <w:spacing w:line="360" w:lineRule="auto"/>
        <w:rPr>
          <w:rFonts w:ascii="Arial" w:hAnsi="Arial" w:cs="Arial"/>
          <w:sz w:val="22"/>
          <w:szCs w:val="22"/>
        </w:rPr>
      </w:pPr>
      <w:r w:rsidRPr="000E3FF3">
        <w:rPr>
          <w:rFonts w:ascii="Arial" w:hAnsi="Arial" w:cs="Arial"/>
          <w:sz w:val="22"/>
          <w:szCs w:val="22"/>
        </w:rPr>
        <w:t>Fires, heaters, electric sockets, wires and leads are properly guarded and we teach the children not to touch them.</w:t>
      </w:r>
    </w:p>
    <w:p w:rsidR="00076E0F" w:rsidRPr="000E3FF3" w:rsidRDefault="00076E0F" w:rsidP="00AC030D">
      <w:pPr>
        <w:numPr>
          <w:ilvl w:val="0"/>
          <w:numId w:val="68"/>
        </w:numPr>
        <w:spacing w:line="360" w:lineRule="auto"/>
        <w:rPr>
          <w:rFonts w:ascii="Arial" w:hAnsi="Arial" w:cs="Arial"/>
          <w:sz w:val="22"/>
          <w:szCs w:val="22"/>
        </w:rPr>
      </w:pPr>
      <w:r w:rsidRPr="000E3FF3">
        <w:rPr>
          <w:rFonts w:ascii="Arial" w:hAnsi="Arial" w:cs="Arial"/>
          <w:sz w:val="22"/>
          <w:szCs w:val="22"/>
        </w:rPr>
        <w:t>We check storage heaters daily to make sure they are not covered where applicable.</w:t>
      </w:r>
    </w:p>
    <w:p w:rsidR="00076E0F" w:rsidRPr="000E3FF3" w:rsidRDefault="00076E0F" w:rsidP="00AC030D">
      <w:pPr>
        <w:numPr>
          <w:ilvl w:val="0"/>
          <w:numId w:val="68"/>
        </w:numPr>
        <w:spacing w:line="360" w:lineRule="auto"/>
        <w:rPr>
          <w:rFonts w:ascii="Arial" w:hAnsi="Arial" w:cs="Arial"/>
          <w:sz w:val="22"/>
          <w:szCs w:val="22"/>
        </w:rPr>
      </w:pPr>
      <w:r w:rsidRPr="000E3FF3">
        <w:rPr>
          <w:rFonts w:ascii="Arial" w:hAnsi="Arial" w:cs="Arial"/>
          <w:sz w:val="22"/>
          <w:szCs w:val="22"/>
        </w:rPr>
        <w:t>There are sufficient sockets in our setting to prevent overloading and ensure that all sockets are covered.</w:t>
      </w:r>
    </w:p>
    <w:p w:rsidR="00076E0F" w:rsidRPr="000E3FF3" w:rsidRDefault="00076E0F" w:rsidP="00AC030D">
      <w:pPr>
        <w:numPr>
          <w:ilvl w:val="0"/>
          <w:numId w:val="68"/>
        </w:numPr>
        <w:spacing w:line="360" w:lineRule="auto"/>
        <w:rPr>
          <w:rFonts w:ascii="Arial" w:hAnsi="Arial" w:cs="Arial"/>
          <w:sz w:val="22"/>
          <w:szCs w:val="22"/>
        </w:rPr>
      </w:pPr>
      <w:r w:rsidRPr="000E3FF3">
        <w:rPr>
          <w:rFonts w:ascii="Arial" w:hAnsi="Arial" w:cs="Arial"/>
          <w:sz w:val="22"/>
          <w:szCs w:val="22"/>
        </w:rPr>
        <w:t>We switch electrical devices off from the plug after use.</w:t>
      </w:r>
    </w:p>
    <w:p w:rsidR="00076E0F" w:rsidRPr="000E3FF3" w:rsidRDefault="00076E0F" w:rsidP="00AC030D">
      <w:pPr>
        <w:numPr>
          <w:ilvl w:val="0"/>
          <w:numId w:val="68"/>
        </w:numPr>
        <w:spacing w:line="360" w:lineRule="auto"/>
        <w:rPr>
          <w:rFonts w:ascii="Arial" w:hAnsi="Arial" w:cs="Arial"/>
          <w:sz w:val="22"/>
          <w:szCs w:val="22"/>
        </w:rPr>
      </w:pPr>
      <w:r w:rsidRPr="000E3FF3">
        <w:rPr>
          <w:rFonts w:ascii="Arial" w:hAnsi="Arial" w:cs="Arial"/>
          <w:sz w:val="22"/>
          <w:szCs w:val="22"/>
        </w:rPr>
        <w:t>We ensure that the temperature of hot water is controlled to prevent scalds.</w:t>
      </w:r>
    </w:p>
    <w:p w:rsidR="00076E0F" w:rsidRPr="000E3FF3" w:rsidRDefault="00076E0F" w:rsidP="00AC030D">
      <w:pPr>
        <w:numPr>
          <w:ilvl w:val="0"/>
          <w:numId w:val="68"/>
        </w:numPr>
        <w:spacing w:line="360" w:lineRule="auto"/>
        <w:rPr>
          <w:rFonts w:ascii="Arial" w:hAnsi="Arial" w:cs="Arial"/>
          <w:sz w:val="22"/>
          <w:szCs w:val="22"/>
        </w:rPr>
      </w:pPr>
      <w:r w:rsidRPr="000E3FF3">
        <w:rPr>
          <w:rFonts w:ascii="Arial" w:hAnsi="Arial" w:cs="Arial"/>
          <w:sz w:val="22"/>
          <w:szCs w:val="22"/>
        </w:rPr>
        <w:t>Lighting and ventilation is adequate in all areas of our setting, including storage areas.</w:t>
      </w:r>
    </w:p>
    <w:p w:rsidR="00076E0F" w:rsidRPr="000E3FF3" w:rsidRDefault="00076E0F" w:rsidP="00076E0F">
      <w:pPr>
        <w:spacing w:line="360" w:lineRule="auto"/>
        <w:rPr>
          <w:rFonts w:ascii="Arial" w:hAnsi="Arial" w:cs="Arial"/>
          <w:i/>
          <w:sz w:val="22"/>
          <w:szCs w:val="22"/>
        </w:rPr>
      </w:pPr>
      <w:r w:rsidRPr="000E3FF3">
        <w:rPr>
          <w:rFonts w:ascii="Arial" w:hAnsi="Arial" w:cs="Arial"/>
          <w:i/>
          <w:sz w:val="22"/>
          <w:szCs w:val="22"/>
        </w:rPr>
        <w:t>Storage</w:t>
      </w:r>
    </w:p>
    <w:p w:rsidR="00076E0F" w:rsidRPr="000E3FF3" w:rsidRDefault="00076E0F" w:rsidP="00AC030D">
      <w:pPr>
        <w:numPr>
          <w:ilvl w:val="0"/>
          <w:numId w:val="72"/>
        </w:numPr>
        <w:spacing w:line="360" w:lineRule="auto"/>
        <w:rPr>
          <w:rFonts w:ascii="Arial" w:hAnsi="Arial" w:cs="Arial"/>
          <w:sz w:val="22"/>
          <w:szCs w:val="22"/>
        </w:rPr>
      </w:pPr>
      <w:r w:rsidRPr="000E3FF3">
        <w:rPr>
          <w:rFonts w:ascii="Arial" w:hAnsi="Arial" w:cs="Arial"/>
          <w:sz w:val="22"/>
          <w:szCs w:val="22"/>
        </w:rPr>
        <w:t>All our resources and materials, which are used by the children, are stored safely.</w:t>
      </w:r>
    </w:p>
    <w:p w:rsidR="00076E0F" w:rsidRPr="000E3FF3" w:rsidRDefault="00076E0F" w:rsidP="00AC030D">
      <w:pPr>
        <w:numPr>
          <w:ilvl w:val="0"/>
          <w:numId w:val="72"/>
        </w:numPr>
        <w:spacing w:line="360" w:lineRule="auto"/>
        <w:rPr>
          <w:rFonts w:ascii="Arial" w:hAnsi="Arial" w:cs="Arial"/>
          <w:sz w:val="22"/>
          <w:szCs w:val="22"/>
        </w:rPr>
      </w:pPr>
      <w:r w:rsidRPr="000E3FF3">
        <w:rPr>
          <w:rFonts w:ascii="Arial" w:hAnsi="Arial" w:cs="Arial"/>
          <w:sz w:val="22"/>
          <w:szCs w:val="22"/>
        </w:rPr>
        <w:t>All our equipment and resources are stored or stacked safely to prevent them accidentally falling or collapsing.</w:t>
      </w:r>
    </w:p>
    <w:p w:rsidR="00076E0F" w:rsidRPr="000E3FF3" w:rsidRDefault="00076E0F" w:rsidP="00076E0F">
      <w:pPr>
        <w:spacing w:line="360" w:lineRule="auto"/>
        <w:rPr>
          <w:rFonts w:ascii="Arial" w:hAnsi="Arial" w:cs="Arial"/>
          <w:sz w:val="22"/>
          <w:szCs w:val="22"/>
        </w:rPr>
      </w:pPr>
    </w:p>
    <w:p w:rsidR="00076E0F" w:rsidRPr="000E3FF3" w:rsidRDefault="00076E0F" w:rsidP="00076E0F">
      <w:pPr>
        <w:spacing w:line="360" w:lineRule="auto"/>
        <w:rPr>
          <w:rFonts w:ascii="Arial" w:hAnsi="Arial" w:cs="Arial"/>
          <w:i/>
          <w:sz w:val="22"/>
          <w:szCs w:val="22"/>
        </w:rPr>
      </w:pPr>
      <w:r w:rsidRPr="000E3FF3">
        <w:rPr>
          <w:rFonts w:ascii="Arial" w:hAnsi="Arial" w:cs="Arial"/>
          <w:i/>
          <w:sz w:val="22"/>
          <w:szCs w:val="22"/>
        </w:rPr>
        <w:t>Outdoor area</w:t>
      </w:r>
    </w:p>
    <w:p w:rsidR="00076E0F" w:rsidRPr="000E3FF3" w:rsidRDefault="00076E0F" w:rsidP="00AC030D">
      <w:pPr>
        <w:numPr>
          <w:ilvl w:val="0"/>
          <w:numId w:val="72"/>
        </w:numPr>
        <w:spacing w:line="360" w:lineRule="auto"/>
        <w:rPr>
          <w:rFonts w:ascii="Arial" w:hAnsi="Arial" w:cs="Arial"/>
          <w:sz w:val="22"/>
          <w:szCs w:val="22"/>
        </w:rPr>
      </w:pPr>
      <w:r w:rsidRPr="000E3FF3">
        <w:rPr>
          <w:rFonts w:ascii="Arial" w:hAnsi="Arial" w:cs="Arial"/>
          <w:sz w:val="22"/>
          <w:szCs w:val="22"/>
        </w:rPr>
        <w:t>Our outdoor area is securely fenced. All gates are closed or locked.</w:t>
      </w:r>
    </w:p>
    <w:p w:rsidR="00076E0F" w:rsidRPr="000E3FF3" w:rsidRDefault="00076E0F" w:rsidP="00AC030D">
      <w:pPr>
        <w:numPr>
          <w:ilvl w:val="0"/>
          <w:numId w:val="72"/>
        </w:numPr>
        <w:spacing w:line="360" w:lineRule="auto"/>
        <w:rPr>
          <w:rFonts w:ascii="Arial" w:hAnsi="Arial" w:cs="Arial"/>
          <w:sz w:val="22"/>
          <w:szCs w:val="22"/>
        </w:rPr>
      </w:pPr>
      <w:r w:rsidRPr="000E3FF3">
        <w:rPr>
          <w:rFonts w:ascii="Arial" w:hAnsi="Arial" w:cs="Arial"/>
          <w:sz w:val="22"/>
          <w:szCs w:val="22"/>
        </w:rPr>
        <w:t>Our</w:t>
      </w:r>
      <w:r w:rsidR="008D2CB1" w:rsidRPr="000E3FF3">
        <w:rPr>
          <w:rFonts w:ascii="Arial" w:hAnsi="Arial" w:cs="Arial"/>
          <w:sz w:val="22"/>
          <w:szCs w:val="22"/>
        </w:rPr>
        <w:t xml:space="preserve"> </w:t>
      </w:r>
      <w:r w:rsidRPr="000E3FF3">
        <w:rPr>
          <w:rFonts w:ascii="Arial" w:hAnsi="Arial" w:cs="Arial"/>
          <w:sz w:val="22"/>
          <w:szCs w:val="22"/>
        </w:rPr>
        <w:t>outdoor area is checked for safety and cleared of rubbish, animal droppings and any other unsafe items before it is used.</w:t>
      </w:r>
    </w:p>
    <w:p w:rsidR="00076E0F" w:rsidRPr="000E3FF3" w:rsidRDefault="00076E0F" w:rsidP="00AC030D">
      <w:pPr>
        <w:numPr>
          <w:ilvl w:val="0"/>
          <w:numId w:val="72"/>
        </w:numPr>
        <w:spacing w:line="360" w:lineRule="auto"/>
        <w:rPr>
          <w:rFonts w:ascii="Arial" w:hAnsi="Arial" w:cs="Arial"/>
          <w:sz w:val="22"/>
          <w:szCs w:val="22"/>
        </w:rPr>
      </w:pPr>
      <w:r w:rsidRPr="000E3FF3">
        <w:rPr>
          <w:rFonts w:ascii="Arial" w:hAnsi="Arial" w:cs="Arial"/>
          <w:sz w:val="22"/>
          <w:szCs w:val="22"/>
        </w:rPr>
        <w:t>Adults and children are alerted to the dangers of poisonous plants, herbicides and pesticides.</w:t>
      </w:r>
    </w:p>
    <w:p w:rsidR="00076E0F" w:rsidRPr="000E3FF3" w:rsidRDefault="00076E0F" w:rsidP="00AC030D">
      <w:pPr>
        <w:numPr>
          <w:ilvl w:val="0"/>
          <w:numId w:val="72"/>
        </w:numPr>
        <w:spacing w:line="360" w:lineRule="auto"/>
        <w:rPr>
          <w:rFonts w:ascii="Arial" w:hAnsi="Arial" w:cs="Arial"/>
          <w:sz w:val="22"/>
          <w:szCs w:val="22"/>
        </w:rPr>
      </w:pPr>
      <w:proofErr w:type="gramStart"/>
      <w:r w:rsidRPr="000E3FF3">
        <w:rPr>
          <w:rFonts w:ascii="Arial" w:hAnsi="Arial" w:cs="Arial"/>
          <w:sz w:val="22"/>
          <w:szCs w:val="22"/>
        </w:rPr>
        <w:t>We  leave</w:t>
      </w:r>
      <w:proofErr w:type="gramEnd"/>
      <w:r w:rsidRPr="000E3FF3">
        <w:rPr>
          <w:rFonts w:ascii="Arial" w:hAnsi="Arial" w:cs="Arial"/>
          <w:sz w:val="22"/>
          <w:szCs w:val="22"/>
        </w:rPr>
        <w:t xml:space="preserve"> receptacles upturned to prevent collection of rainwater. Where water can form a pool on equipment, it is emptied and cleaned before children start playing outside.</w:t>
      </w:r>
    </w:p>
    <w:p w:rsidR="00076E0F" w:rsidRPr="000E3FF3" w:rsidRDefault="00076E0F" w:rsidP="00AC030D">
      <w:pPr>
        <w:numPr>
          <w:ilvl w:val="0"/>
          <w:numId w:val="72"/>
        </w:numPr>
        <w:spacing w:line="360" w:lineRule="auto"/>
        <w:rPr>
          <w:rFonts w:ascii="Arial" w:hAnsi="Arial" w:cs="Arial"/>
          <w:sz w:val="22"/>
          <w:szCs w:val="22"/>
        </w:rPr>
      </w:pPr>
      <w:r w:rsidRPr="000E3FF3">
        <w:rPr>
          <w:rFonts w:ascii="Arial" w:hAnsi="Arial" w:cs="Arial"/>
          <w:sz w:val="22"/>
          <w:szCs w:val="22"/>
        </w:rPr>
        <w:t>Our outdoor sand pit is covered when not in use and is cleaned regularly.</w:t>
      </w:r>
    </w:p>
    <w:p w:rsidR="00076E0F" w:rsidRPr="000E3FF3" w:rsidRDefault="00076E0F" w:rsidP="00AC030D">
      <w:pPr>
        <w:numPr>
          <w:ilvl w:val="0"/>
          <w:numId w:val="72"/>
        </w:numPr>
        <w:spacing w:line="360" w:lineRule="auto"/>
        <w:rPr>
          <w:rFonts w:ascii="Arial" w:hAnsi="Arial" w:cs="Arial"/>
          <w:sz w:val="22"/>
          <w:szCs w:val="22"/>
        </w:rPr>
      </w:pPr>
      <w:r w:rsidRPr="000E3FF3">
        <w:rPr>
          <w:rFonts w:ascii="Arial" w:hAnsi="Arial" w:cs="Arial"/>
          <w:sz w:val="22"/>
          <w:szCs w:val="22"/>
        </w:rPr>
        <w:t>We check that children are suitably attired for the weather conditions and type of outdoor activities; ensuring that sun cream is applied and hats provided by parents are worn during the summer months.</w:t>
      </w:r>
    </w:p>
    <w:p w:rsidR="00076E0F" w:rsidRPr="000E3FF3" w:rsidRDefault="00076E0F" w:rsidP="00AC030D">
      <w:pPr>
        <w:numPr>
          <w:ilvl w:val="0"/>
          <w:numId w:val="72"/>
        </w:numPr>
        <w:spacing w:line="360" w:lineRule="auto"/>
        <w:rPr>
          <w:rFonts w:ascii="Arial" w:hAnsi="Arial" w:cs="Arial"/>
          <w:sz w:val="22"/>
          <w:szCs w:val="22"/>
        </w:rPr>
      </w:pPr>
      <w:r w:rsidRPr="000E3FF3">
        <w:rPr>
          <w:rFonts w:ascii="Arial" w:hAnsi="Arial" w:cs="Arial"/>
          <w:sz w:val="22"/>
          <w:szCs w:val="22"/>
        </w:rPr>
        <w:t>We supervise outdoor activities at all times; and particular children on climbing equipment.</w:t>
      </w:r>
    </w:p>
    <w:p w:rsidR="00076E0F" w:rsidRPr="000E3FF3" w:rsidRDefault="00076E0F" w:rsidP="00076E0F">
      <w:pPr>
        <w:spacing w:line="360" w:lineRule="auto"/>
        <w:rPr>
          <w:rFonts w:ascii="Arial" w:hAnsi="Arial" w:cs="Arial"/>
          <w:sz w:val="22"/>
          <w:szCs w:val="22"/>
        </w:rPr>
      </w:pPr>
    </w:p>
    <w:p w:rsidR="00076E0F" w:rsidRPr="000E3FF3" w:rsidRDefault="00076E0F" w:rsidP="00076E0F">
      <w:pPr>
        <w:spacing w:line="360" w:lineRule="auto"/>
        <w:rPr>
          <w:rFonts w:ascii="Arial" w:hAnsi="Arial" w:cs="Arial"/>
          <w:i/>
          <w:sz w:val="22"/>
          <w:szCs w:val="22"/>
        </w:rPr>
      </w:pPr>
      <w:r w:rsidRPr="000E3FF3">
        <w:rPr>
          <w:rFonts w:ascii="Arial" w:hAnsi="Arial" w:cs="Arial"/>
          <w:i/>
          <w:sz w:val="22"/>
          <w:szCs w:val="22"/>
        </w:rPr>
        <w:t>Hygiene</w:t>
      </w:r>
    </w:p>
    <w:p w:rsidR="00076E0F" w:rsidRPr="000E3FF3" w:rsidRDefault="00076E0F" w:rsidP="00AC030D">
      <w:pPr>
        <w:numPr>
          <w:ilvl w:val="0"/>
          <w:numId w:val="72"/>
        </w:numPr>
        <w:spacing w:line="360" w:lineRule="auto"/>
        <w:rPr>
          <w:rFonts w:ascii="Arial" w:hAnsi="Arial" w:cs="Arial"/>
          <w:sz w:val="22"/>
          <w:szCs w:val="22"/>
        </w:rPr>
      </w:pPr>
      <w:r w:rsidRPr="000E3FF3">
        <w:rPr>
          <w:rFonts w:ascii="Arial" w:hAnsi="Arial" w:cs="Arial"/>
          <w:sz w:val="22"/>
          <w:szCs w:val="22"/>
        </w:rPr>
        <w:t>We seek information from the Public Health England to ensure that we</w:t>
      </w:r>
      <w:r w:rsidR="008D2CB1" w:rsidRPr="000E3FF3">
        <w:rPr>
          <w:rFonts w:ascii="Arial" w:hAnsi="Arial" w:cs="Arial"/>
          <w:sz w:val="22"/>
          <w:szCs w:val="22"/>
        </w:rPr>
        <w:t xml:space="preserve"> </w:t>
      </w:r>
      <w:r w:rsidRPr="000E3FF3">
        <w:rPr>
          <w:rFonts w:ascii="Arial" w:hAnsi="Arial" w:cs="Arial"/>
          <w:sz w:val="22"/>
          <w:szCs w:val="22"/>
        </w:rPr>
        <w:t>keep up-to-date with the latest recommendations.</w:t>
      </w:r>
    </w:p>
    <w:p w:rsidR="00076E0F" w:rsidRPr="000E3FF3" w:rsidRDefault="00076E0F" w:rsidP="00AC030D">
      <w:pPr>
        <w:numPr>
          <w:ilvl w:val="0"/>
          <w:numId w:val="72"/>
        </w:numPr>
        <w:spacing w:line="360" w:lineRule="auto"/>
        <w:rPr>
          <w:rFonts w:ascii="Arial" w:hAnsi="Arial" w:cs="Arial"/>
          <w:sz w:val="22"/>
          <w:szCs w:val="22"/>
        </w:rPr>
      </w:pPr>
      <w:r w:rsidRPr="000E3FF3">
        <w:rPr>
          <w:rFonts w:ascii="Arial" w:hAnsi="Arial" w:cs="Arial"/>
          <w:sz w:val="22"/>
          <w:szCs w:val="22"/>
        </w:rPr>
        <w:t>Our</w:t>
      </w:r>
      <w:r w:rsidR="008D2CB1" w:rsidRPr="000E3FF3">
        <w:rPr>
          <w:rFonts w:ascii="Arial" w:hAnsi="Arial" w:cs="Arial"/>
          <w:sz w:val="22"/>
          <w:szCs w:val="22"/>
        </w:rPr>
        <w:t xml:space="preserve"> </w:t>
      </w:r>
      <w:r w:rsidRPr="000E3FF3">
        <w:rPr>
          <w:rFonts w:ascii="Arial" w:hAnsi="Arial" w:cs="Arial"/>
          <w:sz w:val="22"/>
          <w:szCs w:val="22"/>
        </w:rPr>
        <w:t>daily routines encourage the children to learn about personal hygiene.</w:t>
      </w:r>
    </w:p>
    <w:p w:rsidR="00076E0F" w:rsidRPr="000E3FF3" w:rsidRDefault="00076E0F" w:rsidP="00AC030D">
      <w:pPr>
        <w:numPr>
          <w:ilvl w:val="0"/>
          <w:numId w:val="72"/>
        </w:numPr>
        <w:spacing w:line="360" w:lineRule="auto"/>
        <w:rPr>
          <w:rFonts w:ascii="Arial" w:hAnsi="Arial" w:cs="Arial"/>
          <w:sz w:val="22"/>
          <w:szCs w:val="22"/>
        </w:rPr>
      </w:pPr>
      <w:r w:rsidRPr="000E3FF3">
        <w:rPr>
          <w:rFonts w:ascii="Arial" w:hAnsi="Arial" w:cs="Arial"/>
          <w:sz w:val="22"/>
          <w:szCs w:val="22"/>
        </w:rPr>
        <w:t>We have a daily cleaning routine for the setting, which includes the play room(s), kitchen, rest area, toilets and nappy changing areas. Children do not have unsupervised access to the kitchen.</w:t>
      </w:r>
    </w:p>
    <w:p w:rsidR="00076E0F" w:rsidRPr="000E3FF3" w:rsidRDefault="00076E0F" w:rsidP="00AC030D">
      <w:pPr>
        <w:numPr>
          <w:ilvl w:val="0"/>
          <w:numId w:val="72"/>
        </w:numPr>
        <w:spacing w:line="360" w:lineRule="auto"/>
        <w:rPr>
          <w:rFonts w:ascii="Arial" w:hAnsi="Arial" w:cs="Arial"/>
          <w:sz w:val="22"/>
          <w:szCs w:val="22"/>
        </w:rPr>
      </w:pPr>
      <w:r w:rsidRPr="000E3FF3">
        <w:rPr>
          <w:rFonts w:ascii="Arial" w:hAnsi="Arial" w:cs="Arial"/>
          <w:sz w:val="22"/>
          <w:szCs w:val="22"/>
        </w:rPr>
        <w:lastRenderedPageBreak/>
        <w:t>We</w:t>
      </w:r>
      <w:r w:rsidR="008D2CB1" w:rsidRPr="000E3FF3">
        <w:rPr>
          <w:rFonts w:ascii="Arial" w:hAnsi="Arial" w:cs="Arial"/>
          <w:sz w:val="22"/>
          <w:szCs w:val="22"/>
        </w:rPr>
        <w:t xml:space="preserve"> </w:t>
      </w:r>
      <w:r w:rsidRPr="000E3FF3">
        <w:rPr>
          <w:rFonts w:ascii="Arial" w:hAnsi="Arial" w:cs="Arial"/>
          <w:sz w:val="22"/>
          <w:szCs w:val="22"/>
        </w:rPr>
        <w:t>have a schedule for cleaning resources and equipment, dressing-up clothes and furnishings.</w:t>
      </w:r>
    </w:p>
    <w:p w:rsidR="00076E0F" w:rsidRPr="000E3FF3" w:rsidRDefault="00076E0F" w:rsidP="00AC030D">
      <w:pPr>
        <w:numPr>
          <w:ilvl w:val="0"/>
          <w:numId w:val="72"/>
        </w:numPr>
        <w:spacing w:line="360" w:lineRule="auto"/>
        <w:rPr>
          <w:rFonts w:ascii="Arial" w:hAnsi="Arial" w:cs="Arial"/>
          <w:sz w:val="22"/>
          <w:szCs w:val="22"/>
        </w:rPr>
      </w:pPr>
      <w:r w:rsidRPr="000E3FF3">
        <w:rPr>
          <w:rFonts w:ascii="Arial" w:hAnsi="Arial" w:cs="Arial"/>
          <w:sz w:val="22"/>
          <w:szCs w:val="22"/>
        </w:rPr>
        <w:t>The toilet area has a high standard of hygiene, including hand washing and drying facilities and disposal facilities for nappies.</w:t>
      </w:r>
    </w:p>
    <w:p w:rsidR="00076E0F" w:rsidRPr="000E3FF3" w:rsidRDefault="00076E0F" w:rsidP="00AC030D">
      <w:pPr>
        <w:numPr>
          <w:ilvl w:val="0"/>
          <w:numId w:val="72"/>
        </w:numPr>
        <w:spacing w:line="360" w:lineRule="auto"/>
        <w:rPr>
          <w:rFonts w:ascii="Arial" w:hAnsi="Arial" w:cs="Arial"/>
          <w:sz w:val="22"/>
          <w:szCs w:val="22"/>
        </w:rPr>
      </w:pPr>
      <w:r w:rsidRPr="000E3FF3">
        <w:rPr>
          <w:rFonts w:ascii="Arial" w:hAnsi="Arial" w:cs="Arial"/>
          <w:sz w:val="22"/>
          <w:szCs w:val="22"/>
        </w:rPr>
        <w:t>We implement good hygiene practices by:</w:t>
      </w:r>
    </w:p>
    <w:p w:rsidR="00076E0F" w:rsidRPr="000E3FF3" w:rsidRDefault="00076E0F" w:rsidP="00AC030D">
      <w:pPr>
        <w:numPr>
          <w:ilvl w:val="0"/>
          <w:numId w:val="74"/>
        </w:numPr>
        <w:spacing w:line="360" w:lineRule="auto"/>
        <w:rPr>
          <w:rFonts w:ascii="Arial" w:hAnsi="Arial" w:cs="Arial"/>
          <w:sz w:val="22"/>
          <w:szCs w:val="22"/>
        </w:rPr>
      </w:pPr>
      <w:r w:rsidRPr="000E3FF3">
        <w:rPr>
          <w:rFonts w:ascii="Arial" w:hAnsi="Arial" w:cs="Arial"/>
          <w:sz w:val="22"/>
          <w:szCs w:val="22"/>
        </w:rPr>
        <w:t>cleaning tables between activities;</w:t>
      </w:r>
    </w:p>
    <w:p w:rsidR="00076E0F" w:rsidRPr="000E3FF3" w:rsidRDefault="00076E0F" w:rsidP="00AC030D">
      <w:pPr>
        <w:numPr>
          <w:ilvl w:val="0"/>
          <w:numId w:val="74"/>
        </w:numPr>
        <w:spacing w:line="360" w:lineRule="auto"/>
        <w:rPr>
          <w:rFonts w:ascii="Arial" w:hAnsi="Arial" w:cs="Arial"/>
          <w:sz w:val="22"/>
          <w:szCs w:val="22"/>
        </w:rPr>
      </w:pPr>
      <w:r w:rsidRPr="000E3FF3">
        <w:rPr>
          <w:rFonts w:ascii="Arial" w:hAnsi="Arial" w:cs="Arial"/>
          <w:sz w:val="22"/>
          <w:szCs w:val="22"/>
        </w:rPr>
        <w:t>cleaning and checking toilets regularly;</w:t>
      </w:r>
    </w:p>
    <w:p w:rsidR="00076E0F" w:rsidRPr="000E3FF3" w:rsidRDefault="00076E0F" w:rsidP="00AC030D">
      <w:pPr>
        <w:numPr>
          <w:ilvl w:val="0"/>
          <w:numId w:val="74"/>
        </w:numPr>
        <w:spacing w:line="360" w:lineRule="auto"/>
        <w:rPr>
          <w:rFonts w:ascii="Arial" w:hAnsi="Arial" w:cs="Arial"/>
          <w:sz w:val="22"/>
          <w:szCs w:val="22"/>
        </w:rPr>
      </w:pPr>
      <w:r w:rsidRPr="000E3FF3">
        <w:rPr>
          <w:rFonts w:ascii="Arial" w:hAnsi="Arial" w:cs="Arial"/>
          <w:sz w:val="22"/>
          <w:szCs w:val="22"/>
        </w:rPr>
        <w:t>wearing protective clothing - such as aprons and disposable gloves - as appropriate;</w:t>
      </w:r>
    </w:p>
    <w:p w:rsidR="00076E0F" w:rsidRPr="000E3FF3" w:rsidRDefault="00076E0F" w:rsidP="00AC030D">
      <w:pPr>
        <w:numPr>
          <w:ilvl w:val="0"/>
          <w:numId w:val="74"/>
        </w:numPr>
        <w:spacing w:line="360" w:lineRule="auto"/>
        <w:rPr>
          <w:rFonts w:ascii="Arial" w:hAnsi="Arial" w:cs="Arial"/>
          <w:sz w:val="22"/>
          <w:szCs w:val="22"/>
        </w:rPr>
      </w:pPr>
      <w:r w:rsidRPr="000E3FF3">
        <w:rPr>
          <w:rFonts w:ascii="Arial" w:hAnsi="Arial" w:cs="Arial"/>
          <w:sz w:val="22"/>
          <w:szCs w:val="22"/>
        </w:rPr>
        <w:t>providing sets of clean clothes;</w:t>
      </w:r>
    </w:p>
    <w:p w:rsidR="00076E0F" w:rsidRPr="000E3FF3" w:rsidRDefault="00076E0F" w:rsidP="00AC030D">
      <w:pPr>
        <w:numPr>
          <w:ilvl w:val="0"/>
          <w:numId w:val="74"/>
        </w:numPr>
        <w:spacing w:line="360" w:lineRule="auto"/>
        <w:rPr>
          <w:rFonts w:ascii="Arial" w:hAnsi="Arial" w:cs="Arial"/>
          <w:sz w:val="22"/>
          <w:szCs w:val="22"/>
        </w:rPr>
      </w:pPr>
      <w:r w:rsidRPr="000E3FF3">
        <w:rPr>
          <w:rFonts w:ascii="Arial" w:hAnsi="Arial" w:cs="Arial"/>
          <w:sz w:val="22"/>
          <w:szCs w:val="22"/>
        </w:rPr>
        <w:t>providing tissues and wipes; and</w:t>
      </w:r>
    </w:p>
    <w:p w:rsidR="00076E0F" w:rsidRPr="000E3FF3" w:rsidRDefault="00076E0F" w:rsidP="00AC030D">
      <w:pPr>
        <w:numPr>
          <w:ilvl w:val="0"/>
          <w:numId w:val="74"/>
        </w:numPr>
        <w:spacing w:line="360" w:lineRule="auto"/>
        <w:rPr>
          <w:rFonts w:ascii="Arial" w:hAnsi="Arial" w:cs="Arial"/>
          <w:sz w:val="22"/>
          <w:szCs w:val="22"/>
        </w:rPr>
      </w:pPr>
      <w:proofErr w:type="gramStart"/>
      <w:r w:rsidRPr="000E3FF3">
        <w:rPr>
          <w:rFonts w:ascii="Arial" w:hAnsi="Arial" w:cs="Arial"/>
          <w:sz w:val="22"/>
          <w:szCs w:val="22"/>
        </w:rPr>
        <w:t>ensuring</w:t>
      </w:r>
      <w:proofErr w:type="gramEnd"/>
      <w:r w:rsidRPr="000E3FF3">
        <w:rPr>
          <w:rFonts w:ascii="Arial" w:hAnsi="Arial" w:cs="Arial"/>
          <w:sz w:val="22"/>
          <w:szCs w:val="22"/>
        </w:rPr>
        <w:t xml:space="preserve"> individual use of flannels, towels and toothbrushes where applicable.</w:t>
      </w:r>
    </w:p>
    <w:p w:rsidR="00076E0F" w:rsidRPr="000E3FF3" w:rsidRDefault="00076E0F" w:rsidP="00076E0F">
      <w:pPr>
        <w:spacing w:line="360" w:lineRule="auto"/>
        <w:rPr>
          <w:rFonts w:ascii="Arial" w:hAnsi="Arial" w:cs="Arial"/>
          <w:sz w:val="22"/>
          <w:szCs w:val="22"/>
        </w:rPr>
      </w:pPr>
    </w:p>
    <w:p w:rsidR="00076E0F" w:rsidRPr="000E3FF3" w:rsidRDefault="00076E0F" w:rsidP="00076E0F">
      <w:pPr>
        <w:spacing w:line="360" w:lineRule="auto"/>
        <w:rPr>
          <w:rFonts w:ascii="Arial" w:hAnsi="Arial" w:cs="Arial"/>
          <w:i/>
          <w:sz w:val="22"/>
          <w:szCs w:val="22"/>
        </w:rPr>
      </w:pPr>
      <w:r w:rsidRPr="000E3FF3">
        <w:rPr>
          <w:rFonts w:ascii="Arial" w:hAnsi="Arial" w:cs="Arial"/>
          <w:i/>
          <w:sz w:val="22"/>
          <w:szCs w:val="22"/>
        </w:rPr>
        <w:t>Activities, resources and repairs</w:t>
      </w:r>
    </w:p>
    <w:p w:rsidR="00076E0F" w:rsidRPr="000E3FF3" w:rsidRDefault="00076E0F" w:rsidP="00AC030D">
      <w:pPr>
        <w:numPr>
          <w:ilvl w:val="0"/>
          <w:numId w:val="72"/>
        </w:numPr>
        <w:spacing w:line="360" w:lineRule="auto"/>
        <w:rPr>
          <w:rFonts w:ascii="Arial" w:hAnsi="Arial" w:cs="Arial"/>
          <w:sz w:val="22"/>
          <w:szCs w:val="22"/>
        </w:rPr>
      </w:pPr>
      <w:r w:rsidRPr="000E3FF3">
        <w:rPr>
          <w:rFonts w:ascii="Arial" w:hAnsi="Arial" w:cs="Arial"/>
          <w:sz w:val="22"/>
          <w:szCs w:val="22"/>
        </w:rPr>
        <w:t>Before purchase or loan, we check equipment and resources to ensure that they are safe for the ages and stages of the children currently attending the setting.</w:t>
      </w:r>
    </w:p>
    <w:p w:rsidR="00076E0F" w:rsidRPr="000E3FF3" w:rsidRDefault="00076E0F" w:rsidP="00AC030D">
      <w:pPr>
        <w:numPr>
          <w:ilvl w:val="0"/>
          <w:numId w:val="72"/>
        </w:numPr>
        <w:spacing w:line="360" w:lineRule="auto"/>
        <w:rPr>
          <w:rFonts w:ascii="Arial" w:hAnsi="Arial" w:cs="Arial"/>
          <w:sz w:val="22"/>
          <w:szCs w:val="22"/>
        </w:rPr>
      </w:pPr>
      <w:r w:rsidRPr="000E3FF3">
        <w:rPr>
          <w:rFonts w:ascii="Arial" w:hAnsi="Arial" w:cs="Arial"/>
          <w:sz w:val="22"/>
          <w:szCs w:val="22"/>
        </w:rPr>
        <w:t>We keep a full inventory of all items in the setting for audit and insurance purposes.</w:t>
      </w:r>
    </w:p>
    <w:p w:rsidR="00076E0F" w:rsidRPr="000E3FF3" w:rsidRDefault="00076E0F" w:rsidP="00AC030D">
      <w:pPr>
        <w:numPr>
          <w:ilvl w:val="0"/>
          <w:numId w:val="72"/>
        </w:numPr>
        <w:spacing w:line="360" w:lineRule="auto"/>
        <w:rPr>
          <w:rFonts w:ascii="Arial" w:hAnsi="Arial" w:cs="Arial"/>
          <w:sz w:val="22"/>
          <w:szCs w:val="22"/>
        </w:rPr>
      </w:pPr>
      <w:r w:rsidRPr="000E3FF3">
        <w:rPr>
          <w:rFonts w:ascii="Arial" w:hAnsi="Arial" w:cs="Arial"/>
          <w:sz w:val="22"/>
          <w:szCs w:val="22"/>
        </w:rPr>
        <w:t>The layout of our play equipment allows adults and children to move safely and freely between activities.</w:t>
      </w:r>
    </w:p>
    <w:p w:rsidR="00076E0F" w:rsidRPr="000E3FF3" w:rsidRDefault="00076E0F" w:rsidP="00AC030D">
      <w:pPr>
        <w:numPr>
          <w:ilvl w:val="0"/>
          <w:numId w:val="72"/>
        </w:numPr>
        <w:spacing w:line="360" w:lineRule="auto"/>
        <w:rPr>
          <w:rFonts w:ascii="Arial" w:hAnsi="Arial" w:cs="Arial"/>
          <w:sz w:val="22"/>
          <w:szCs w:val="22"/>
        </w:rPr>
      </w:pPr>
      <w:r w:rsidRPr="000E3FF3">
        <w:rPr>
          <w:rFonts w:ascii="Arial" w:hAnsi="Arial" w:cs="Arial"/>
          <w:sz w:val="22"/>
          <w:szCs w:val="22"/>
        </w:rPr>
        <w:t>All our equipment is regularly checked for cleanliness and safety, and any dangerous items are repaired or discarded.</w:t>
      </w:r>
    </w:p>
    <w:p w:rsidR="00076E0F" w:rsidRPr="000E3FF3" w:rsidRDefault="00076E0F" w:rsidP="00AC030D">
      <w:pPr>
        <w:numPr>
          <w:ilvl w:val="0"/>
          <w:numId w:val="72"/>
        </w:numPr>
        <w:spacing w:line="360" w:lineRule="auto"/>
        <w:rPr>
          <w:rFonts w:ascii="Arial" w:hAnsi="Arial" w:cs="Arial"/>
          <w:sz w:val="22"/>
          <w:szCs w:val="22"/>
        </w:rPr>
      </w:pPr>
      <w:r w:rsidRPr="000E3FF3">
        <w:rPr>
          <w:rFonts w:ascii="Arial" w:hAnsi="Arial" w:cs="Arial"/>
          <w:sz w:val="22"/>
          <w:szCs w:val="22"/>
        </w:rPr>
        <w:t>We make safe and separate from general use any areas that are unsafe because repair is needed.</w:t>
      </w:r>
    </w:p>
    <w:p w:rsidR="00076E0F" w:rsidRPr="000E3FF3" w:rsidRDefault="00076E0F" w:rsidP="00AC030D">
      <w:pPr>
        <w:pStyle w:val="ListParagraph"/>
        <w:numPr>
          <w:ilvl w:val="0"/>
          <w:numId w:val="73"/>
        </w:numPr>
        <w:spacing w:line="360" w:lineRule="auto"/>
        <w:contextualSpacing w:val="0"/>
        <w:rPr>
          <w:rFonts w:ascii="Arial" w:hAnsi="Arial" w:cs="Arial"/>
          <w:sz w:val="22"/>
          <w:szCs w:val="22"/>
        </w:rPr>
      </w:pPr>
      <w:r w:rsidRPr="000E3FF3">
        <w:rPr>
          <w:rFonts w:ascii="Arial" w:hAnsi="Arial" w:cs="Arial"/>
          <w:sz w:val="22"/>
          <w:szCs w:val="22"/>
        </w:rPr>
        <w:t>All our materials, including paint and glue, are non-toxic.</w:t>
      </w:r>
    </w:p>
    <w:p w:rsidR="00076E0F" w:rsidRPr="000E3FF3" w:rsidRDefault="00076E0F" w:rsidP="00AC030D">
      <w:pPr>
        <w:pStyle w:val="ListParagraph"/>
        <w:numPr>
          <w:ilvl w:val="0"/>
          <w:numId w:val="73"/>
        </w:numPr>
        <w:spacing w:line="360" w:lineRule="auto"/>
        <w:contextualSpacing w:val="0"/>
        <w:rPr>
          <w:rFonts w:ascii="Arial" w:hAnsi="Arial" w:cs="Arial"/>
          <w:sz w:val="22"/>
          <w:szCs w:val="22"/>
        </w:rPr>
      </w:pPr>
      <w:r w:rsidRPr="000E3FF3">
        <w:rPr>
          <w:rFonts w:ascii="Arial" w:hAnsi="Arial" w:cs="Arial"/>
          <w:sz w:val="22"/>
          <w:szCs w:val="22"/>
        </w:rPr>
        <w:t>We ensure that sand is clean and suitable for children's play and children are encouraged to play safely with sand to avoid going into their eyes.</w:t>
      </w:r>
    </w:p>
    <w:p w:rsidR="00076E0F" w:rsidRPr="000E3FF3" w:rsidRDefault="00076E0F" w:rsidP="00AC030D">
      <w:pPr>
        <w:pStyle w:val="ListParagraph"/>
        <w:numPr>
          <w:ilvl w:val="0"/>
          <w:numId w:val="73"/>
        </w:numPr>
        <w:spacing w:line="360" w:lineRule="auto"/>
        <w:contextualSpacing w:val="0"/>
        <w:rPr>
          <w:rFonts w:ascii="Arial" w:hAnsi="Arial" w:cs="Arial"/>
          <w:sz w:val="22"/>
          <w:szCs w:val="22"/>
        </w:rPr>
      </w:pPr>
      <w:r w:rsidRPr="000E3FF3">
        <w:rPr>
          <w:rFonts w:ascii="Arial" w:hAnsi="Arial" w:cs="Arial"/>
          <w:sz w:val="22"/>
          <w:szCs w:val="22"/>
        </w:rPr>
        <w:t>We ensure that children are supervised during are supervised at all times when using water play and any spillage must be mopped immediately.</w:t>
      </w:r>
    </w:p>
    <w:p w:rsidR="00076E0F" w:rsidRPr="000E3FF3" w:rsidRDefault="00076E0F" w:rsidP="00AC030D">
      <w:pPr>
        <w:pStyle w:val="ListParagraph"/>
        <w:numPr>
          <w:ilvl w:val="0"/>
          <w:numId w:val="73"/>
        </w:numPr>
        <w:spacing w:line="360" w:lineRule="auto"/>
        <w:contextualSpacing w:val="0"/>
        <w:rPr>
          <w:rFonts w:ascii="Arial" w:hAnsi="Arial" w:cs="Arial"/>
          <w:sz w:val="22"/>
          <w:szCs w:val="22"/>
        </w:rPr>
      </w:pPr>
      <w:r w:rsidRPr="000E3FF3">
        <w:rPr>
          <w:rFonts w:ascii="Arial" w:hAnsi="Arial" w:cs="Arial"/>
          <w:sz w:val="22"/>
          <w:szCs w:val="22"/>
        </w:rPr>
        <w:t>Physical play is constantly supervised.</w:t>
      </w:r>
    </w:p>
    <w:p w:rsidR="00076E0F" w:rsidRPr="000E3FF3" w:rsidRDefault="00076E0F" w:rsidP="00AC030D">
      <w:pPr>
        <w:pStyle w:val="ListParagraph"/>
        <w:numPr>
          <w:ilvl w:val="0"/>
          <w:numId w:val="73"/>
        </w:numPr>
        <w:spacing w:line="360" w:lineRule="auto"/>
        <w:contextualSpacing w:val="0"/>
        <w:rPr>
          <w:rFonts w:ascii="Arial" w:hAnsi="Arial" w:cs="Arial"/>
          <w:sz w:val="22"/>
          <w:szCs w:val="22"/>
        </w:rPr>
      </w:pPr>
      <w:r w:rsidRPr="000E3FF3">
        <w:rPr>
          <w:rFonts w:ascii="Arial" w:hAnsi="Arial" w:cs="Arial"/>
          <w:sz w:val="22"/>
          <w:szCs w:val="22"/>
        </w:rPr>
        <w:t>We teach children to handle and store tools safely.</w:t>
      </w:r>
    </w:p>
    <w:p w:rsidR="00076E0F" w:rsidRPr="000E3FF3" w:rsidRDefault="00076E0F" w:rsidP="00AC030D">
      <w:pPr>
        <w:pStyle w:val="ListParagraph"/>
        <w:numPr>
          <w:ilvl w:val="0"/>
          <w:numId w:val="73"/>
        </w:numPr>
        <w:spacing w:line="360" w:lineRule="auto"/>
        <w:contextualSpacing w:val="0"/>
        <w:rPr>
          <w:rFonts w:ascii="Arial" w:hAnsi="Arial" w:cs="Arial"/>
          <w:sz w:val="22"/>
          <w:szCs w:val="22"/>
        </w:rPr>
      </w:pPr>
      <w:r w:rsidRPr="000E3FF3">
        <w:rPr>
          <w:rFonts w:ascii="Arial" w:hAnsi="Arial" w:cs="Arial"/>
          <w:sz w:val="22"/>
          <w:szCs w:val="22"/>
        </w:rPr>
        <w:t>We check on children who are sleeping regularly.</w:t>
      </w:r>
    </w:p>
    <w:p w:rsidR="00076E0F" w:rsidRPr="000E3FF3" w:rsidRDefault="00076E0F" w:rsidP="00AC030D">
      <w:pPr>
        <w:pStyle w:val="ListParagraph"/>
        <w:numPr>
          <w:ilvl w:val="0"/>
          <w:numId w:val="73"/>
        </w:numPr>
        <w:spacing w:line="360" w:lineRule="auto"/>
        <w:contextualSpacing w:val="0"/>
        <w:rPr>
          <w:rFonts w:ascii="Arial" w:hAnsi="Arial" w:cs="Arial"/>
          <w:sz w:val="22"/>
          <w:szCs w:val="22"/>
        </w:rPr>
      </w:pPr>
      <w:r w:rsidRPr="000E3FF3">
        <w:rPr>
          <w:rFonts w:ascii="Arial" w:hAnsi="Arial" w:cs="Arial"/>
          <w:sz w:val="22"/>
          <w:szCs w:val="22"/>
        </w:rPr>
        <w:t>Children learn about health, safety and personal hygiene through the activities we</w:t>
      </w:r>
      <w:r w:rsidR="008D2CB1" w:rsidRPr="000E3FF3">
        <w:rPr>
          <w:rFonts w:ascii="Arial" w:hAnsi="Arial" w:cs="Arial"/>
          <w:sz w:val="22"/>
          <w:szCs w:val="22"/>
        </w:rPr>
        <w:t xml:space="preserve"> </w:t>
      </w:r>
      <w:r w:rsidRPr="000E3FF3">
        <w:rPr>
          <w:rFonts w:ascii="Arial" w:hAnsi="Arial" w:cs="Arial"/>
          <w:sz w:val="22"/>
          <w:szCs w:val="22"/>
        </w:rPr>
        <w:t>provide and the routines we follow.</w:t>
      </w:r>
    </w:p>
    <w:p w:rsidR="00076E0F" w:rsidRPr="000E3FF3" w:rsidRDefault="00076E0F" w:rsidP="00AC030D">
      <w:pPr>
        <w:pStyle w:val="ListParagraph"/>
        <w:numPr>
          <w:ilvl w:val="0"/>
          <w:numId w:val="73"/>
        </w:numPr>
        <w:spacing w:line="360" w:lineRule="auto"/>
        <w:contextualSpacing w:val="0"/>
        <w:rPr>
          <w:rFonts w:ascii="Arial" w:hAnsi="Arial" w:cs="Arial"/>
          <w:sz w:val="22"/>
          <w:szCs w:val="22"/>
        </w:rPr>
      </w:pPr>
      <w:r w:rsidRPr="000E3FF3">
        <w:rPr>
          <w:rFonts w:ascii="Arial" w:hAnsi="Arial" w:cs="Arial"/>
          <w:sz w:val="22"/>
          <w:szCs w:val="22"/>
        </w:rPr>
        <w:t>Any faulty equipment is removed from use and is repaired. If it cannot be repaired it is discarded.</w:t>
      </w:r>
      <w:r w:rsidR="008D2CB1" w:rsidRPr="000E3FF3">
        <w:rPr>
          <w:rFonts w:ascii="Arial" w:hAnsi="Arial" w:cs="Arial"/>
          <w:sz w:val="22"/>
          <w:szCs w:val="22"/>
        </w:rPr>
        <w:t xml:space="preserve"> </w:t>
      </w:r>
      <w:r w:rsidRPr="000E3FF3">
        <w:rPr>
          <w:rFonts w:ascii="Arial" w:hAnsi="Arial" w:cs="Arial"/>
          <w:sz w:val="22"/>
          <w:szCs w:val="22"/>
        </w:rPr>
        <w:t>Large pieces of equipment are discarded only with the consent of the manager and the management team consent.</w:t>
      </w:r>
    </w:p>
    <w:p w:rsidR="0009605B" w:rsidRPr="000E3FF3" w:rsidRDefault="0009605B" w:rsidP="00076E0F">
      <w:pPr>
        <w:spacing w:line="360" w:lineRule="auto"/>
        <w:ind w:left="360"/>
        <w:rPr>
          <w:rFonts w:ascii="Arial" w:hAnsi="Arial" w:cs="Arial"/>
          <w:sz w:val="22"/>
          <w:szCs w:val="22"/>
        </w:rPr>
      </w:pPr>
    </w:p>
    <w:p w:rsidR="006E62D7" w:rsidRPr="000E3FF3" w:rsidRDefault="006E62D7" w:rsidP="00076E0F">
      <w:pPr>
        <w:spacing w:line="360" w:lineRule="auto"/>
        <w:rPr>
          <w:rFonts w:ascii="Arial" w:hAnsi="Arial" w:cs="Arial"/>
          <w:i/>
          <w:sz w:val="22"/>
          <w:szCs w:val="22"/>
        </w:rPr>
      </w:pPr>
    </w:p>
    <w:p w:rsidR="006E62D7" w:rsidRPr="000E3FF3" w:rsidRDefault="006E62D7" w:rsidP="00076E0F">
      <w:pPr>
        <w:spacing w:line="360" w:lineRule="auto"/>
        <w:rPr>
          <w:rFonts w:ascii="Arial" w:hAnsi="Arial" w:cs="Arial"/>
          <w:i/>
          <w:sz w:val="22"/>
          <w:szCs w:val="22"/>
        </w:rPr>
      </w:pPr>
    </w:p>
    <w:p w:rsidR="00076E0F" w:rsidRPr="000E3FF3" w:rsidRDefault="00076E0F" w:rsidP="00076E0F">
      <w:pPr>
        <w:spacing w:line="360" w:lineRule="auto"/>
        <w:rPr>
          <w:rFonts w:ascii="Arial" w:hAnsi="Arial" w:cs="Arial"/>
          <w:i/>
          <w:sz w:val="22"/>
          <w:szCs w:val="22"/>
        </w:rPr>
      </w:pPr>
      <w:r w:rsidRPr="000E3FF3">
        <w:rPr>
          <w:rFonts w:ascii="Arial" w:hAnsi="Arial" w:cs="Arial"/>
          <w:i/>
          <w:sz w:val="22"/>
          <w:szCs w:val="22"/>
        </w:rPr>
        <w:lastRenderedPageBreak/>
        <w:t>Jewellery and accessories</w:t>
      </w:r>
    </w:p>
    <w:p w:rsidR="00076E0F" w:rsidRPr="000E3FF3" w:rsidRDefault="00076E0F" w:rsidP="00AC030D">
      <w:pPr>
        <w:numPr>
          <w:ilvl w:val="0"/>
          <w:numId w:val="75"/>
        </w:numPr>
        <w:spacing w:line="360" w:lineRule="auto"/>
        <w:rPr>
          <w:rFonts w:ascii="Arial" w:hAnsi="Arial" w:cs="Arial"/>
          <w:sz w:val="22"/>
          <w:szCs w:val="22"/>
        </w:rPr>
      </w:pPr>
      <w:r w:rsidRPr="000E3FF3">
        <w:rPr>
          <w:rFonts w:ascii="Arial" w:hAnsi="Arial" w:cs="Arial"/>
          <w:sz w:val="22"/>
          <w:szCs w:val="22"/>
        </w:rPr>
        <w:t xml:space="preserve">Our </w:t>
      </w:r>
      <w:proofErr w:type="gramStart"/>
      <w:r w:rsidRPr="000E3FF3">
        <w:rPr>
          <w:rFonts w:ascii="Arial" w:hAnsi="Arial" w:cs="Arial"/>
          <w:sz w:val="22"/>
          <w:szCs w:val="22"/>
        </w:rPr>
        <w:t>staff do</w:t>
      </w:r>
      <w:proofErr w:type="gramEnd"/>
      <w:r w:rsidRPr="000E3FF3">
        <w:rPr>
          <w:rFonts w:ascii="Arial" w:hAnsi="Arial" w:cs="Arial"/>
          <w:sz w:val="22"/>
          <w:szCs w:val="22"/>
        </w:rPr>
        <w:t xml:space="preserve"> not wear jewellery or fashion accessories, such as belts or high heels, that may pose a danger to themselves or children.</w:t>
      </w:r>
    </w:p>
    <w:p w:rsidR="00076E0F" w:rsidRPr="000E3FF3" w:rsidRDefault="00076E0F" w:rsidP="00AC030D">
      <w:pPr>
        <w:numPr>
          <w:ilvl w:val="0"/>
          <w:numId w:val="75"/>
        </w:numPr>
        <w:spacing w:line="360" w:lineRule="auto"/>
        <w:rPr>
          <w:rFonts w:ascii="Arial" w:hAnsi="Arial" w:cs="Arial"/>
          <w:sz w:val="22"/>
          <w:szCs w:val="22"/>
        </w:rPr>
      </w:pPr>
      <w:r w:rsidRPr="000E3FF3">
        <w:rPr>
          <w:rFonts w:ascii="Arial" w:hAnsi="Arial" w:cs="Arial"/>
          <w:sz w:val="22"/>
          <w:szCs w:val="22"/>
        </w:rPr>
        <w:t>Parents must ensure that any jewellery worn by children poses no danger; particularly earrings which may get pulled, bracelets which can get caught when climbing or necklaces that may pose a risk of strangulation.</w:t>
      </w:r>
    </w:p>
    <w:p w:rsidR="00076E0F" w:rsidRPr="000E3FF3" w:rsidRDefault="00076E0F" w:rsidP="00AC030D">
      <w:pPr>
        <w:numPr>
          <w:ilvl w:val="0"/>
          <w:numId w:val="75"/>
        </w:numPr>
        <w:spacing w:line="360" w:lineRule="auto"/>
        <w:rPr>
          <w:rFonts w:ascii="Arial" w:hAnsi="Arial" w:cs="Arial"/>
          <w:sz w:val="22"/>
          <w:szCs w:val="22"/>
        </w:rPr>
      </w:pPr>
      <w:r w:rsidRPr="000E3FF3">
        <w:rPr>
          <w:rFonts w:ascii="Arial" w:hAnsi="Arial" w:cs="Arial"/>
          <w:sz w:val="22"/>
          <w:szCs w:val="22"/>
        </w:rPr>
        <w:t>We ensure that hair accessories are removed before children sleep or rest.</w:t>
      </w:r>
    </w:p>
    <w:p w:rsidR="00076E0F" w:rsidRPr="000E3FF3" w:rsidRDefault="00076E0F" w:rsidP="00076E0F">
      <w:pPr>
        <w:pStyle w:val="Heading1"/>
        <w:spacing w:before="0" w:after="0" w:line="360" w:lineRule="auto"/>
        <w:rPr>
          <w:rFonts w:cs="Arial"/>
          <w:b w:val="0"/>
          <w:i/>
          <w:sz w:val="22"/>
          <w:szCs w:val="22"/>
        </w:rPr>
      </w:pPr>
    </w:p>
    <w:p w:rsidR="00076E0F" w:rsidRPr="000E3FF3" w:rsidRDefault="00076E0F" w:rsidP="00076E0F">
      <w:pPr>
        <w:pStyle w:val="Heading1"/>
        <w:spacing w:before="0" w:after="0" w:line="360" w:lineRule="auto"/>
        <w:rPr>
          <w:rFonts w:cs="Arial"/>
          <w:b w:val="0"/>
          <w:i/>
          <w:sz w:val="22"/>
          <w:szCs w:val="22"/>
        </w:rPr>
      </w:pPr>
      <w:r w:rsidRPr="000E3FF3">
        <w:rPr>
          <w:rFonts w:cs="Arial"/>
          <w:b w:val="0"/>
          <w:i/>
          <w:sz w:val="22"/>
          <w:szCs w:val="22"/>
        </w:rPr>
        <w:t>Safety of adults</w:t>
      </w:r>
    </w:p>
    <w:p w:rsidR="00076E0F" w:rsidRPr="000E3FF3" w:rsidRDefault="00076E0F" w:rsidP="00AC030D">
      <w:pPr>
        <w:numPr>
          <w:ilvl w:val="0"/>
          <w:numId w:val="68"/>
        </w:numPr>
        <w:spacing w:line="360" w:lineRule="auto"/>
        <w:rPr>
          <w:rFonts w:ascii="Arial" w:hAnsi="Arial" w:cs="Arial"/>
          <w:sz w:val="22"/>
          <w:szCs w:val="22"/>
        </w:rPr>
      </w:pPr>
      <w:r w:rsidRPr="000E3FF3">
        <w:rPr>
          <w:rFonts w:ascii="Arial" w:hAnsi="Arial" w:cs="Arial"/>
          <w:sz w:val="22"/>
          <w:szCs w:val="22"/>
        </w:rPr>
        <w:t>We ensure that adults are provided with guidance about the safe storage, movement, lifting and erection of large pieces of equipment.</w:t>
      </w:r>
    </w:p>
    <w:p w:rsidR="00076E0F" w:rsidRPr="000E3FF3" w:rsidRDefault="00076E0F" w:rsidP="00AC030D">
      <w:pPr>
        <w:numPr>
          <w:ilvl w:val="0"/>
          <w:numId w:val="68"/>
        </w:numPr>
        <w:spacing w:line="360" w:lineRule="auto"/>
        <w:rPr>
          <w:rFonts w:ascii="Arial" w:hAnsi="Arial" w:cs="Arial"/>
          <w:sz w:val="22"/>
          <w:szCs w:val="22"/>
        </w:rPr>
      </w:pPr>
      <w:r w:rsidRPr="000E3FF3">
        <w:rPr>
          <w:rFonts w:ascii="Arial" w:hAnsi="Arial" w:cs="Arial"/>
          <w:sz w:val="22"/>
          <w:szCs w:val="22"/>
        </w:rPr>
        <w:t>We provide safe equipment for adults to use when they need to reach up to store equipment or to change light bulbs.</w:t>
      </w:r>
    </w:p>
    <w:p w:rsidR="00076E0F" w:rsidRPr="000E3FF3" w:rsidRDefault="00076E0F" w:rsidP="00AC030D">
      <w:pPr>
        <w:numPr>
          <w:ilvl w:val="0"/>
          <w:numId w:val="68"/>
        </w:numPr>
        <w:spacing w:line="360" w:lineRule="auto"/>
        <w:rPr>
          <w:rFonts w:ascii="Arial" w:hAnsi="Arial" w:cs="Arial"/>
          <w:sz w:val="22"/>
          <w:szCs w:val="22"/>
        </w:rPr>
      </w:pPr>
      <w:r w:rsidRPr="000E3FF3">
        <w:rPr>
          <w:rFonts w:ascii="Arial" w:hAnsi="Arial" w:cs="Arial"/>
          <w:sz w:val="22"/>
          <w:szCs w:val="22"/>
        </w:rPr>
        <w:t>We ensure that all warning signs are clear and in appropriate languages.</w:t>
      </w:r>
    </w:p>
    <w:p w:rsidR="00076E0F" w:rsidRPr="000E3FF3" w:rsidRDefault="00076E0F" w:rsidP="00AC030D">
      <w:pPr>
        <w:numPr>
          <w:ilvl w:val="0"/>
          <w:numId w:val="68"/>
        </w:numPr>
        <w:spacing w:line="360" w:lineRule="auto"/>
        <w:rPr>
          <w:rFonts w:ascii="Arial" w:hAnsi="Arial" w:cs="Arial"/>
          <w:sz w:val="22"/>
          <w:szCs w:val="22"/>
        </w:rPr>
      </w:pPr>
      <w:r w:rsidRPr="000E3FF3">
        <w:rPr>
          <w:rFonts w:ascii="Arial" w:hAnsi="Arial" w:cs="Arial"/>
          <w:sz w:val="22"/>
          <w:szCs w:val="22"/>
        </w:rPr>
        <w:t>For group provision: We ensure that adults do not remain in the building on their own.</w:t>
      </w:r>
    </w:p>
    <w:p w:rsidR="00076E0F" w:rsidRPr="000E3FF3" w:rsidRDefault="00076E0F" w:rsidP="00AC030D">
      <w:pPr>
        <w:numPr>
          <w:ilvl w:val="0"/>
          <w:numId w:val="68"/>
        </w:numPr>
        <w:spacing w:line="360" w:lineRule="auto"/>
        <w:rPr>
          <w:rFonts w:ascii="Arial" w:hAnsi="Arial" w:cs="Arial"/>
          <w:sz w:val="22"/>
          <w:szCs w:val="22"/>
        </w:rPr>
      </w:pPr>
      <w:r w:rsidRPr="000E3FF3">
        <w:rPr>
          <w:rFonts w:ascii="Arial" w:hAnsi="Arial" w:cs="Arial"/>
          <w:sz w:val="22"/>
          <w:szCs w:val="22"/>
        </w:rPr>
        <w:t xml:space="preserve">We record the sickness of staff and their involvement in accidents. The records are reviewed </w:t>
      </w:r>
      <w:proofErr w:type="spellStart"/>
      <w:r w:rsidRPr="000E3FF3">
        <w:rPr>
          <w:rFonts w:ascii="Arial" w:hAnsi="Arial" w:cs="Arial"/>
          <w:sz w:val="22"/>
          <w:szCs w:val="22"/>
        </w:rPr>
        <w:t>termly</w:t>
      </w:r>
      <w:proofErr w:type="spellEnd"/>
      <w:r w:rsidRPr="000E3FF3">
        <w:rPr>
          <w:rFonts w:ascii="Arial" w:hAnsi="Arial" w:cs="Arial"/>
          <w:sz w:val="22"/>
          <w:szCs w:val="22"/>
        </w:rPr>
        <w:t xml:space="preserve"> to identify any issues that need to be addressed.</w:t>
      </w:r>
    </w:p>
    <w:p w:rsidR="00076E0F" w:rsidRPr="000E3FF3" w:rsidRDefault="00076E0F" w:rsidP="00076E0F">
      <w:pPr>
        <w:spacing w:line="360" w:lineRule="auto"/>
        <w:rPr>
          <w:rFonts w:ascii="Arial" w:hAnsi="Arial" w:cs="Arial"/>
          <w:sz w:val="22"/>
          <w:szCs w:val="22"/>
        </w:rPr>
      </w:pPr>
    </w:p>
    <w:p w:rsidR="00076E0F" w:rsidRPr="000E3FF3" w:rsidRDefault="00076E0F" w:rsidP="00076E0F">
      <w:pPr>
        <w:spacing w:line="360" w:lineRule="auto"/>
        <w:rPr>
          <w:rFonts w:ascii="Arial" w:hAnsi="Arial" w:cs="Arial"/>
          <w:i/>
          <w:sz w:val="22"/>
          <w:szCs w:val="22"/>
        </w:rPr>
      </w:pPr>
      <w:r w:rsidRPr="000E3FF3">
        <w:rPr>
          <w:rFonts w:ascii="Arial" w:hAnsi="Arial" w:cs="Arial"/>
          <w:i/>
          <w:sz w:val="22"/>
          <w:szCs w:val="22"/>
        </w:rPr>
        <w:t>Control of substances hazardous to health</w:t>
      </w:r>
    </w:p>
    <w:p w:rsidR="00076E0F" w:rsidRPr="000E3FF3" w:rsidRDefault="00076E0F" w:rsidP="00AC030D">
      <w:pPr>
        <w:numPr>
          <w:ilvl w:val="0"/>
          <w:numId w:val="68"/>
        </w:numPr>
        <w:spacing w:line="360" w:lineRule="auto"/>
        <w:rPr>
          <w:rFonts w:ascii="Arial" w:hAnsi="Arial" w:cs="Arial"/>
          <w:sz w:val="22"/>
          <w:szCs w:val="22"/>
        </w:rPr>
      </w:pPr>
      <w:r w:rsidRPr="000E3FF3">
        <w:rPr>
          <w:rFonts w:ascii="Arial" w:hAnsi="Arial" w:cs="Arial"/>
          <w:sz w:val="22"/>
          <w:szCs w:val="22"/>
        </w:rPr>
        <w:t xml:space="preserve">Our staff implement the current guidelines of the </w:t>
      </w:r>
      <w:r w:rsidRPr="000E3FF3">
        <w:rPr>
          <w:rFonts w:ascii="Arial" w:hAnsi="Arial" w:cs="Arial"/>
          <w:i/>
          <w:sz w:val="22"/>
          <w:szCs w:val="22"/>
        </w:rPr>
        <w:t xml:space="preserve">Control of Substances Hazardous to Health </w:t>
      </w:r>
      <w:proofErr w:type="gramStart"/>
      <w:r w:rsidRPr="000E3FF3">
        <w:rPr>
          <w:rFonts w:ascii="Arial" w:hAnsi="Arial" w:cs="Arial"/>
          <w:i/>
          <w:sz w:val="22"/>
          <w:szCs w:val="22"/>
        </w:rPr>
        <w:t>Regulations(</w:t>
      </w:r>
      <w:proofErr w:type="gramEnd"/>
      <w:r w:rsidRPr="000E3FF3">
        <w:rPr>
          <w:rFonts w:ascii="Arial" w:hAnsi="Arial" w:cs="Arial"/>
          <w:i/>
          <w:sz w:val="22"/>
          <w:szCs w:val="22"/>
        </w:rPr>
        <w:t>COSHH)</w:t>
      </w:r>
      <w:r w:rsidRPr="000E3FF3">
        <w:rPr>
          <w:rFonts w:ascii="Arial" w:hAnsi="Arial" w:cs="Arial"/>
          <w:sz w:val="22"/>
          <w:szCs w:val="22"/>
        </w:rPr>
        <w:t>.</w:t>
      </w:r>
    </w:p>
    <w:p w:rsidR="00076E0F" w:rsidRPr="000E3FF3" w:rsidRDefault="00076E0F" w:rsidP="00AC030D">
      <w:pPr>
        <w:numPr>
          <w:ilvl w:val="0"/>
          <w:numId w:val="68"/>
        </w:numPr>
        <w:spacing w:line="360" w:lineRule="auto"/>
        <w:rPr>
          <w:rFonts w:ascii="Arial" w:hAnsi="Arial" w:cs="Arial"/>
          <w:sz w:val="22"/>
          <w:szCs w:val="22"/>
        </w:rPr>
      </w:pPr>
      <w:r w:rsidRPr="000E3FF3">
        <w:rPr>
          <w:rFonts w:ascii="Arial" w:hAnsi="Arial" w:cs="Arial"/>
          <w:sz w:val="22"/>
          <w:szCs w:val="22"/>
        </w:rPr>
        <w:t xml:space="preserve">We keep a record of all substances that may be hazardous to health - such as cleaning chemicals, or gardening chemicals if used and where they are stored. </w:t>
      </w:r>
    </w:p>
    <w:p w:rsidR="00076E0F" w:rsidRPr="000E3FF3" w:rsidRDefault="00076E0F" w:rsidP="00AC030D">
      <w:pPr>
        <w:numPr>
          <w:ilvl w:val="0"/>
          <w:numId w:val="68"/>
        </w:numPr>
        <w:spacing w:line="360" w:lineRule="auto"/>
        <w:rPr>
          <w:rFonts w:ascii="Arial" w:hAnsi="Arial" w:cs="Arial"/>
          <w:sz w:val="22"/>
          <w:szCs w:val="22"/>
        </w:rPr>
      </w:pPr>
      <w:r w:rsidRPr="000E3FF3">
        <w:rPr>
          <w:rFonts w:ascii="Arial" w:hAnsi="Arial" w:cs="Arial"/>
          <w:sz w:val="22"/>
          <w:szCs w:val="22"/>
        </w:rPr>
        <w:t>Hazardous substances are stored safely away from the children.</w:t>
      </w:r>
    </w:p>
    <w:p w:rsidR="00076E0F" w:rsidRPr="000E3FF3" w:rsidRDefault="00076E0F" w:rsidP="00AC030D">
      <w:pPr>
        <w:numPr>
          <w:ilvl w:val="0"/>
          <w:numId w:val="68"/>
        </w:numPr>
        <w:spacing w:line="360" w:lineRule="auto"/>
        <w:rPr>
          <w:rFonts w:ascii="Arial" w:hAnsi="Arial" w:cs="Arial"/>
          <w:sz w:val="22"/>
          <w:szCs w:val="22"/>
        </w:rPr>
      </w:pPr>
      <w:r w:rsidRPr="000E3FF3">
        <w:rPr>
          <w:rFonts w:ascii="Arial" w:hAnsi="Arial" w:cs="Arial"/>
          <w:sz w:val="22"/>
          <w:szCs w:val="22"/>
        </w:rPr>
        <w:t xml:space="preserve">We carry out a risk assessment for all chemicals used in the setting. This </w:t>
      </w:r>
      <w:proofErr w:type="spellStart"/>
      <w:r w:rsidRPr="000E3FF3">
        <w:rPr>
          <w:rFonts w:ascii="Arial" w:hAnsi="Arial" w:cs="Arial"/>
          <w:sz w:val="22"/>
          <w:szCs w:val="22"/>
        </w:rPr>
        <w:t>states</w:t>
      </w:r>
      <w:proofErr w:type="spellEnd"/>
      <w:r w:rsidRPr="000E3FF3">
        <w:rPr>
          <w:rFonts w:ascii="Arial" w:hAnsi="Arial" w:cs="Arial"/>
          <w:sz w:val="22"/>
          <w:szCs w:val="22"/>
        </w:rPr>
        <w:t xml:space="preserve"> what the risks are and what to do if they have contact with eyes or skin or are ingested. </w:t>
      </w:r>
    </w:p>
    <w:p w:rsidR="00076E0F" w:rsidRPr="000E3FF3" w:rsidRDefault="00076E0F" w:rsidP="00AC030D">
      <w:pPr>
        <w:numPr>
          <w:ilvl w:val="0"/>
          <w:numId w:val="68"/>
        </w:numPr>
        <w:spacing w:line="360" w:lineRule="auto"/>
        <w:rPr>
          <w:rFonts w:ascii="Arial" w:hAnsi="Arial" w:cs="Arial"/>
          <w:sz w:val="22"/>
          <w:szCs w:val="22"/>
        </w:rPr>
      </w:pPr>
      <w:r w:rsidRPr="000E3FF3">
        <w:rPr>
          <w:rFonts w:ascii="Arial" w:hAnsi="Arial" w:cs="Arial"/>
          <w:sz w:val="22"/>
          <w:szCs w:val="22"/>
        </w:rPr>
        <w:t>We keep all cleaning chemicals in their original containers.</w:t>
      </w:r>
    </w:p>
    <w:p w:rsidR="00076E0F" w:rsidRPr="000E3FF3" w:rsidRDefault="00076E0F" w:rsidP="00AC030D">
      <w:pPr>
        <w:numPr>
          <w:ilvl w:val="0"/>
          <w:numId w:val="68"/>
        </w:numPr>
        <w:spacing w:line="360" w:lineRule="auto"/>
        <w:rPr>
          <w:rFonts w:ascii="Arial" w:hAnsi="Arial" w:cs="Arial"/>
          <w:sz w:val="22"/>
          <w:szCs w:val="22"/>
        </w:rPr>
      </w:pPr>
      <w:r w:rsidRPr="000E3FF3">
        <w:rPr>
          <w:rFonts w:ascii="Arial" w:hAnsi="Arial" w:cs="Arial"/>
          <w:sz w:val="22"/>
          <w:szCs w:val="22"/>
        </w:rPr>
        <w:t>We keep the chemicals used in the setting to the minimum in order to ensure health and hygiene is maintained. We do not use:</w:t>
      </w:r>
    </w:p>
    <w:p w:rsidR="00076E0F" w:rsidRPr="000E3FF3" w:rsidRDefault="00076E0F" w:rsidP="00AC030D">
      <w:pPr>
        <w:numPr>
          <w:ilvl w:val="0"/>
          <w:numId w:val="76"/>
        </w:numPr>
        <w:spacing w:line="360" w:lineRule="auto"/>
        <w:rPr>
          <w:rFonts w:ascii="Arial" w:hAnsi="Arial" w:cs="Arial"/>
          <w:sz w:val="22"/>
          <w:szCs w:val="22"/>
        </w:rPr>
      </w:pPr>
      <w:r w:rsidRPr="000E3FF3">
        <w:rPr>
          <w:rFonts w:ascii="Arial" w:hAnsi="Arial" w:cs="Arial"/>
          <w:sz w:val="22"/>
          <w:szCs w:val="22"/>
        </w:rPr>
        <w:t>bleach;</w:t>
      </w:r>
    </w:p>
    <w:p w:rsidR="00076E0F" w:rsidRPr="000E3FF3" w:rsidRDefault="00076E0F" w:rsidP="00AC030D">
      <w:pPr>
        <w:numPr>
          <w:ilvl w:val="0"/>
          <w:numId w:val="76"/>
        </w:numPr>
        <w:spacing w:line="360" w:lineRule="auto"/>
        <w:rPr>
          <w:rFonts w:ascii="Arial" w:hAnsi="Arial" w:cs="Arial"/>
          <w:sz w:val="22"/>
          <w:szCs w:val="22"/>
        </w:rPr>
      </w:pPr>
      <w:r w:rsidRPr="000E3FF3">
        <w:rPr>
          <w:rFonts w:ascii="Arial" w:hAnsi="Arial" w:cs="Arial"/>
          <w:sz w:val="22"/>
          <w:szCs w:val="22"/>
        </w:rPr>
        <w:t>anti-bacterial soap/hand wash, unless specifically advised during an infection outbreak such as Pandemic flu;</w:t>
      </w:r>
      <w:r w:rsidR="008D2CB1" w:rsidRPr="000E3FF3">
        <w:rPr>
          <w:rFonts w:ascii="Arial" w:hAnsi="Arial" w:cs="Arial"/>
          <w:sz w:val="22"/>
          <w:szCs w:val="22"/>
        </w:rPr>
        <w:t xml:space="preserve"> </w:t>
      </w:r>
      <w:r w:rsidRPr="000E3FF3">
        <w:rPr>
          <w:rFonts w:ascii="Arial" w:hAnsi="Arial" w:cs="Arial"/>
          <w:sz w:val="22"/>
          <w:szCs w:val="22"/>
        </w:rPr>
        <w:t>or</w:t>
      </w:r>
    </w:p>
    <w:p w:rsidR="00076E0F" w:rsidRPr="000E3FF3" w:rsidRDefault="00076E0F" w:rsidP="00AC030D">
      <w:pPr>
        <w:numPr>
          <w:ilvl w:val="0"/>
          <w:numId w:val="76"/>
        </w:numPr>
        <w:spacing w:line="360" w:lineRule="auto"/>
        <w:rPr>
          <w:rFonts w:ascii="Arial" w:hAnsi="Arial" w:cs="Arial"/>
          <w:sz w:val="22"/>
          <w:szCs w:val="22"/>
        </w:rPr>
      </w:pPr>
      <w:proofErr w:type="gramStart"/>
      <w:r w:rsidRPr="000E3FF3">
        <w:rPr>
          <w:rFonts w:ascii="Arial" w:hAnsi="Arial" w:cs="Arial"/>
          <w:sz w:val="22"/>
          <w:szCs w:val="22"/>
        </w:rPr>
        <w:t>anti-bacterial</w:t>
      </w:r>
      <w:proofErr w:type="gramEnd"/>
      <w:r w:rsidRPr="000E3FF3">
        <w:rPr>
          <w:rFonts w:ascii="Arial" w:hAnsi="Arial" w:cs="Arial"/>
          <w:sz w:val="22"/>
          <w:szCs w:val="22"/>
        </w:rPr>
        <w:t xml:space="preserve"> cleaning agents, except in the toilets, nappy changing area and food preparation areas. Anti-bacterial spays are not used when children are nearby.</w:t>
      </w:r>
    </w:p>
    <w:p w:rsidR="00076E0F" w:rsidRPr="000E3FF3" w:rsidRDefault="00076E0F" w:rsidP="00AC030D">
      <w:pPr>
        <w:numPr>
          <w:ilvl w:val="0"/>
          <w:numId w:val="68"/>
        </w:numPr>
        <w:spacing w:line="360" w:lineRule="auto"/>
        <w:rPr>
          <w:rFonts w:ascii="Arial" w:hAnsi="Arial" w:cs="Arial"/>
          <w:sz w:val="22"/>
          <w:szCs w:val="22"/>
        </w:rPr>
      </w:pPr>
      <w:r w:rsidRPr="000E3FF3">
        <w:rPr>
          <w:rFonts w:ascii="Arial" w:hAnsi="Arial" w:cs="Arial"/>
          <w:sz w:val="22"/>
          <w:szCs w:val="22"/>
        </w:rPr>
        <w:t>Environmental factors are taken into account when purchasing, using and disposing of chemicals.</w:t>
      </w:r>
    </w:p>
    <w:p w:rsidR="00076E0F" w:rsidRPr="000E3FF3" w:rsidRDefault="00076E0F" w:rsidP="00AC030D">
      <w:pPr>
        <w:numPr>
          <w:ilvl w:val="0"/>
          <w:numId w:val="68"/>
        </w:numPr>
        <w:spacing w:line="360" w:lineRule="auto"/>
        <w:rPr>
          <w:rFonts w:ascii="Arial" w:hAnsi="Arial" w:cs="Arial"/>
          <w:sz w:val="22"/>
          <w:szCs w:val="22"/>
        </w:rPr>
      </w:pPr>
      <w:r w:rsidRPr="000E3FF3">
        <w:rPr>
          <w:rFonts w:ascii="Arial" w:hAnsi="Arial" w:cs="Arial"/>
          <w:sz w:val="22"/>
          <w:szCs w:val="22"/>
        </w:rPr>
        <w:t>All members of staff are vigilant and use chemicals safely.</w:t>
      </w:r>
    </w:p>
    <w:p w:rsidR="00076E0F" w:rsidRPr="000E3FF3" w:rsidRDefault="00076E0F" w:rsidP="00AC030D">
      <w:pPr>
        <w:numPr>
          <w:ilvl w:val="0"/>
          <w:numId w:val="68"/>
        </w:numPr>
        <w:spacing w:line="360" w:lineRule="auto"/>
        <w:rPr>
          <w:rFonts w:ascii="Arial" w:hAnsi="Arial" w:cs="Arial"/>
          <w:sz w:val="22"/>
          <w:szCs w:val="22"/>
        </w:rPr>
      </w:pPr>
      <w:r w:rsidRPr="000E3FF3">
        <w:rPr>
          <w:rFonts w:ascii="Arial" w:hAnsi="Arial" w:cs="Arial"/>
          <w:sz w:val="22"/>
          <w:szCs w:val="22"/>
        </w:rPr>
        <w:t xml:space="preserve">Members of staff wear protective gloves when using cleaning chemicals. </w:t>
      </w:r>
    </w:p>
    <w:p w:rsidR="00076E0F" w:rsidRPr="000E3FF3" w:rsidRDefault="00076E0F" w:rsidP="00076E0F">
      <w:pPr>
        <w:pStyle w:val="ListParagraph"/>
        <w:spacing w:line="360" w:lineRule="auto"/>
        <w:ind w:left="0"/>
        <w:contextualSpacing w:val="0"/>
        <w:rPr>
          <w:rFonts w:ascii="Arial" w:hAnsi="Arial" w:cs="Arial"/>
          <w:sz w:val="22"/>
          <w:szCs w:val="22"/>
        </w:rPr>
      </w:pPr>
    </w:p>
    <w:p w:rsidR="00076E0F" w:rsidRPr="000E3FF3" w:rsidRDefault="00076E0F" w:rsidP="00076E0F">
      <w:pPr>
        <w:pStyle w:val="ListParagraph"/>
        <w:spacing w:line="360" w:lineRule="auto"/>
        <w:ind w:left="0"/>
        <w:contextualSpacing w:val="0"/>
        <w:rPr>
          <w:rFonts w:ascii="Arial" w:hAnsi="Arial" w:cs="Arial"/>
          <w:b/>
          <w:sz w:val="22"/>
          <w:szCs w:val="22"/>
        </w:rPr>
      </w:pPr>
      <w:r w:rsidRPr="000E3FF3">
        <w:rPr>
          <w:rFonts w:ascii="Arial" w:hAnsi="Arial" w:cs="Arial"/>
          <w:b/>
          <w:sz w:val="22"/>
          <w:szCs w:val="22"/>
        </w:rPr>
        <w:t>Legal framework</w:t>
      </w:r>
    </w:p>
    <w:p w:rsidR="00076E0F" w:rsidRPr="000E3FF3" w:rsidRDefault="00076E0F" w:rsidP="00076E0F">
      <w:pPr>
        <w:pStyle w:val="ListParagraph"/>
        <w:spacing w:line="360" w:lineRule="auto"/>
        <w:ind w:left="0"/>
        <w:contextualSpacing w:val="0"/>
        <w:rPr>
          <w:rFonts w:ascii="Arial" w:hAnsi="Arial" w:cs="Arial"/>
          <w:b/>
          <w:sz w:val="22"/>
          <w:szCs w:val="22"/>
        </w:rPr>
      </w:pPr>
    </w:p>
    <w:p w:rsidR="00076E0F" w:rsidRPr="000E3FF3" w:rsidRDefault="00076E0F" w:rsidP="00AC030D">
      <w:pPr>
        <w:pStyle w:val="ListParagraph"/>
        <w:numPr>
          <w:ilvl w:val="0"/>
          <w:numId w:val="73"/>
        </w:numPr>
        <w:spacing w:line="360" w:lineRule="auto"/>
        <w:contextualSpacing w:val="0"/>
        <w:rPr>
          <w:rFonts w:ascii="Arial" w:hAnsi="Arial" w:cs="Arial"/>
          <w:sz w:val="22"/>
          <w:szCs w:val="22"/>
        </w:rPr>
      </w:pPr>
      <w:r w:rsidRPr="000E3FF3">
        <w:rPr>
          <w:rFonts w:ascii="Arial" w:hAnsi="Arial" w:cs="Arial"/>
          <w:sz w:val="22"/>
          <w:szCs w:val="22"/>
        </w:rPr>
        <w:t>Health and Safety at Work Act (1974)</w:t>
      </w:r>
    </w:p>
    <w:p w:rsidR="00076E0F" w:rsidRPr="000E3FF3" w:rsidRDefault="00076E0F" w:rsidP="00AC030D">
      <w:pPr>
        <w:pStyle w:val="ListParagraph"/>
        <w:numPr>
          <w:ilvl w:val="0"/>
          <w:numId w:val="73"/>
        </w:numPr>
        <w:spacing w:line="360" w:lineRule="auto"/>
        <w:contextualSpacing w:val="0"/>
        <w:rPr>
          <w:rFonts w:ascii="Arial" w:hAnsi="Arial" w:cs="Arial"/>
          <w:sz w:val="22"/>
          <w:szCs w:val="22"/>
        </w:rPr>
      </w:pPr>
      <w:r w:rsidRPr="000E3FF3">
        <w:rPr>
          <w:rFonts w:ascii="Arial" w:hAnsi="Arial" w:cs="Arial"/>
          <w:sz w:val="22"/>
          <w:szCs w:val="22"/>
        </w:rPr>
        <w:t>Management of Health and Safety at Work Regulations (1999)</w:t>
      </w:r>
    </w:p>
    <w:p w:rsidR="00076E0F" w:rsidRPr="000E3FF3" w:rsidRDefault="00076E0F" w:rsidP="00AC030D">
      <w:pPr>
        <w:pStyle w:val="ListParagraph"/>
        <w:numPr>
          <w:ilvl w:val="0"/>
          <w:numId w:val="73"/>
        </w:numPr>
        <w:spacing w:line="360" w:lineRule="auto"/>
        <w:contextualSpacing w:val="0"/>
        <w:rPr>
          <w:rFonts w:ascii="Arial" w:hAnsi="Arial" w:cs="Arial"/>
          <w:sz w:val="22"/>
          <w:szCs w:val="22"/>
        </w:rPr>
      </w:pPr>
      <w:r w:rsidRPr="000E3FF3">
        <w:rPr>
          <w:rFonts w:ascii="Arial" w:hAnsi="Arial" w:cs="Arial"/>
          <w:sz w:val="22"/>
          <w:szCs w:val="22"/>
        </w:rPr>
        <w:t>Electricity at Work Regulations (1989)</w:t>
      </w:r>
    </w:p>
    <w:p w:rsidR="00076E0F" w:rsidRPr="000E3FF3" w:rsidRDefault="00076E0F" w:rsidP="00AC030D">
      <w:pPr>
        <w:pStyle w:val="ListParagraph"/>
        <w:numPr>
          <w:ilvl w:val="0"/>
          <w:numId w:val="73"/>
        </w:numPr>
        <w:spacing w:line="360" w:lineRule="auto"/>
        <w:contextualSpacing w:val="0"/>
        <w:rPr>
          <w:rFonts w:ascii="Arial" w:hAnsi="Arial" w:cs="Arial"/>
          <w:sz w:val="22"/>
          <w:szCs w:val="22"/>
        </w:rPr>
      </w:pPr>
      <w:r w:rsidRPr="000E3FF3">
        <w:rPr>
          <w:rFonts w:ascii="Arial" w:hAnsi="Arial" w:cs="Arial"/>
          <w:sz w:val="22"/>
          <w:szCs w:val="22"/>
        </w:rPr>
        <w:t>Control of Substances Hazardous to Health Regulations (COSHH) (2002)</w:t>
      </w:r>
    </w:p>
    <w:p w:rsidR="00076E0F" w:rsidRPr="000E3FF3" w:rsidRDefault="00076E0F" w:rsidP="00AC030D">
      <w:pPr>
        <w:pStyle w:val="ListParagraph"/>
        <w:numPr>
          <w:ilvl w:val="0"/>
          <w:numId w:val="73"/>
        </w:numPr>
        <w:spacing w:line="360" w:lineRule="auto"/>
        <w:contextualSpacing w:val="0"/>
        <w:rPr>
          <w:rFonts w:ascii="Arial" w:hAnsi="Arial" w:cs="Arial"/>
          <w:sz w:val="22"/>
          <w:szCs w:val="22"/>
        </w:rPr>
      </w:pPr>
      <w:r w:rsidRPr="000E3FF3">
        <w:rPr>
          <w:rFonts w:ascii="Arial" w:hAnsi="Arial" w:cs="Arial"/>
          <w:sz w:val="22"/>
          <w:szCs w:val="22"/>
        </w:rPr>
        <w:t>Manual Handling Operations Regulations (1992 (As Amended 2004))</w:t>
      </w:r>
    </w:p>
    <w:p w:rsidR="00076E0F" w:rsidRPr="000E3FF3" w:rsidRDefault="00076E0F" w:rsidP="00AC030D">
      <w:pPr>
        <w:pStyle w:val="ListParagraph"/>
        <w:numPr>
          <w:ilvl w:val="0"/>
          <w:numId w:val="73"/>
        </w:numPr>
        <w:spacing w:line="360" w:lineRule="auto"/>
        <w:contextualSpacing w:val="0"/>
        <w:rPr>
          <w:rFonts w:ascii="Arial" w:hAnsi="Arial" w:cs="Arial"/>
          <w:sz w:val="22"/>
          <w:szCs w:val="22"/>
        </w:rPr>
      </w:pPr>
      <w:r w:rsidRPr="000E3FF3">
        <w:rPr>
          <w:rFonts w:ascii="Arial" w:hAnsi="Arial" w:cs="Arial"/>
          <w:sz w:val="22"/>
          <w:szCs w:val="22"/>
        </w:rPr>
        <w:t>Health and Safety (Display Screen Equipment) Regulations (1992)</w:t>
      </w:r>
    </w:p>
    <w:p w:rsidR="00076E0F" w:rsidRPr="000E3FF3" w:rsidRDefault="00076E0F" w:rsidP="00076E0F">
      <w:pPr>
        <w:pStyle w:val="ListParagraph"/>
        <w:spacing w:line="360" w:lineRule="auto"/>
        <w:ind w:left="0"/>
        <w:contextualSpacing w:val="0"/>
        <w:rPr>
          <w:rFonts w:ascii="Arial" w:hAnsi="Arial" w:cs="Arial"/>
          <w:sz w:val="22"/>
          <w:szCs w:val="22"/>
        </w:rPr>
      </w:pPr>
    </w:p>
    <w:p w:rsidR="00076E0F" w:rsidRPr="000E3FF3" w:rsidRDefault="00076E0F" w:rsidP="00076E0F">
      <w:pPr>
        <w:pStyle w:val="ListParagraph"/>
        <w:spacing w:line="360" w:lineRule="auto"/>
        <w:ind w:left="0"/>
        <w:contextualSpacing w:val="0"/>
        <w:rPr>
          <w:rFonts w:ascii="Arial" w:hAnsi="Arial" w:cs="Arial"/>
          <w:b/>
          <w:sz w:val="22"/>
          <w:szCs w:val="22"/>
        </w:rPr>
      </w:pPr>
      <w:r w:rsidRPr="000E3FF3">
        <w:rPr>
          <w:rFonts w:ascii="Arial" w:hAnsi="Arial" w:cs="Arial"/>
          <w:b/>
          <w:sz w:val="22"/>
          <w:szCs w:val="22"/>
        </w:rPr>
        <w:t>Further guidance</w:t>
      </w:r>
    </w:p>
    <w:p w:rsidR="00076E0F" w:rsidRPr="000E3FF3" w:rsidRDefault="00076E0F" w:rsidP="00AC030D">
      <w:pPr>
        <w:pStyle w:val="ListParagraph"/>
        <w:numPr>
          <w:ilvl w:val="0"/>
          <w:numId w:val="73"/>
        </w:numPr>
        <w:spacing w:line="360" w:lineRule="auto"/>
        <w:contextualSpacing w:val="0"/>
        <w:rPr>
          <w:rFonts w:ascii="Arial" w:hAnsi="Arial" w:cs="Arial"/>
          <w:sz w:val="22"/>
          <w:szCs w:val="22"/>
        </w:rPr>
      </w:pPr>
      <w:r w:rsidRPr="000E3FF3">
        <w:rPr>
          <w:rFonts w:ascii="Arial" w:hAnsi="Arial" w:cs="Arial"/>
          <w:sz w:val="22"/>
          <w:szCs w:val="22"/>
        </w:rPr>
        <w:t>Health and Safety Law: What You Need to Know (HSE Revised 2009)</w:t>
      </w:r>
    </w:p>
    <w:p w:rsidR="00076E0F" w:rsidRPr="000E3FF3" w:rsidRDefault="00076E0F" w:rsidP="00AC030D">
      <w:pPr>
        <w:pStyle w:val="ListParagraph"/>
        <w:numPr>
          <w:ilvl w:val="0"/>
          <w:numId w:val="73"/>
        </w:numPr>
        <w:spacing w:line="360" w:lineRule="auto"/>
        <w:contextualSpacing w:val="0"/>
        <w:rPr>
          <w:rFonts w:ascii="Arial" w:hAnsi="Arial" w:cs="Arial"/>
          <w:sz w:val="22"/>
          <w:szCs w:val="22"/>
        </w:rPr>
      </w:pPr>
      <w:r w:rsidRPr="000E3FF3">
        <w:rPr>
          <w:rFonts w:ascii="Arial" w:hAnsi="Arial" w:cs="Arial"/>
          <w:sz w:val="22"/>
          <w:szCs w:val="22"/>
        </w:rPr>
        <w:t>Health and Safety Regulation…A Short Guide (HSE 2003)</w:t>
      </w:r>
    </w:p>
    <w:p w:rsidR="00076E0F" w:rsidRPr="000E3FF3" w:rsidRDefault="00076E0F" w:rsidP="00AC030D">
      <w:pPr>
        <w:pStyle w:val="ListParagraph"/>
        <w:numPr>
          <w:ilvl w:val="0"/>
          <w:numId w:val="73"/>
        </w:numPr>
        <w:spacing w:line="360" w:lineRule="auto"/>
        <w:contextualSpacing w:val="0"/>
        <w:rPr>
          <w:rFonts w:ascii="Arial" w:hAnsi="Arial" w:cs="Arial"/>
          <w:sz w:val="22"/>
          <w:szCs w:val="22"/>
        </w:rPr>
      </w:pPr>
      <w:r w:rsidRPr="000E3FF3">
        <w:rPr>
          <w:rFonts w:ascii="Arial" w:hAnsi="Arial" w:cs="Arial"/>
          <w:sz w:val="22"/>
          <w:szCs w:val="22"/>
        </w:rPr>
        <w:t>Electrical Safety and You: A Brief Guide (HSE 2012)</w:t>
      </w:r>
    </w:p>
    <w:p w:rsidR="00076E0F" w:rsidRPr="000E3FF3" w:rsidRDefault="00076E0F" w:rsidP="00AC030D">
      <w:pPr>
        <w:pStyle w:val="ListParagraph"/>
        <w:numPr>
          <w:ilvl w:val="0"/>
          <w:numId w:val="73"/>
        </w:numPr>
        <w:spacing w:line="360" w:lineRule="auto"/>
        <w:contextualSpacing w:val="0"/>
        <w:rPr>
          <w:rFonts w:ascii="Arial" w:hAnsi="Arial" w:cs="Arial"/>
          <w:sz w:val="22"/>
          <w:szCs w:val="22"/>
        </w:rPr>
      </w:pPr>
      <w:r w:rsidRPr="000E3FF3">
        <w:rPr>
          <w:rFonts w:ascii="Arial" w:hAnsi="Arial" w:cs="Arial"/>
          <w:sz w:val="22"/>
          <w:szCs w:val="22"/>
        </w:rPr>
        <w:t>Working with Substances Hazardous to Health: What You Need to Know About COSHH (HSE Revised 2009)</w:t>
      </w:r>
    </w:p>
    <w:p w:rsidR="00076E0F" w:rsidRPr="000E3FF3" w:rsidRDefault="00076E0F" w:rsidP="00AC030D">
      <w:pPr>
        <w:pStyle w:val="ListParagraph"/>
        <w:numPr>
          <w:ilvl w:val="0"/>
          <w:numId w:val="73"/>
        </w:numPr>
        <w:spacing w:line="360" w:lineRule="auto"/>
        <w:contextualSpacing w:val="0"/>
        <w:rPr>
          <w:rFonts w:ascii="Arial" w:hAnsi="Arial" w:cs="Arial"/>
          <w:sz w:val="22"/>
          <w:szCs w:val="22"/>
        </w:rPr>
      </w:pPr>
      <w:r w:rsidRPr="000E3FF3">
        <w:rPr>
          <w:rFonts w:ascii="Arial" w:hAnsi="Arial" w:cs="Arial"/>
          <w:sz w:val="22"/>
          <w:szCs w:val="22"/>
        </w:rPr>
        <w:t>Getting to Grips with Manual Handling - Frequently Asked Questions: A Short Guide (HSE 2011)</w:t>
      </w:r>
      <w:r w:rsidRPr="000E3FF3">
        <w:rPr>
          <w:rFonts w:ascii="Arial" w:hAnsi="Arial" w:cs="Arial"/>
          <w:sz w:val="22"/>
          <w:szCs w:val="22"/>
        </w:rPr>
        <w:br/>
      </w:r>
    </w:p>
    <w:p w:rsidR="00076E0F" w:rsidRPr="000E3FF3" w:rsidRDefault="00076E0F" w:rsidP="00076E0F">
      <w:pPr>
        <w:pStyle w:val="ListParagraph"/>
        <w:spacing w:line="360" w:lineRule="auto"/>
        <w:contextualSpacing w:val="0"/>
        <w:rPr>
          <w:rFonts w:ascii="Arial" w:hAnsi="Arial" w:cs="Arial"/>
          <w:sz w:val="22"/>
          <w:szCs w:val="22"/>
        </w:rPr>
      </w:pPr>
    </w:p>
    <w:p w:rsidR="00076E0F" w:rsidRPr="000E3FF3" w:rsidRDefault="00076E0F" w:rsidP="00076E0F">
      <w:pPr>
        <w:pStyle w:val="ListParagraph"/>
        <w:spacing w:line="360" w:lineRule="auto"/>
        <w:contextualSpacing w:val="0"/>
        <w:rPr>
          <w:rFonts w:ascii="Arial" w:hAnsi="Arial" w:cs="Arial"/>
          <w:sz w:val="22"/>
          <w:szCs w:val="22"/>
        </w:rPr>
      </w:pPr>
    </w:p>
    <w:tbl>
      <w:tblPr>
        <w:tblW w:w="5000" w:type="pct"/>
        <w:tblLook w:val="01E0"/>
      </w:tblPr>
      <w:tblGrid>
        <w:gridCol w:w="4495"/>
        <w:gridCol w:w="3404"/>
        <w:gridCol w:w="1870"/>
      </w:tblGrid>
      <w:tr w:rsidR="00076E0F" w:rsidRPr="000E3FF3" w:rsidTr="00076E0F">
        <w:tc>
          <w:tcPr>
            <w:tcW w:w="2301" w:type="pct"/>
          </w:tcPr>
          <w:p w:rsidR="00076E0F" w:rsidRPr="000E3FF3" w:rsidRDefault="00076E0F" w:rsidP="00076E0F">
            <w:pPr>
              <w:spacing w:line="360" w:lineRule="auto"/>
              <w:rPr>
                <w:rFonts w:ascii="Arial" w:hAnsi="Arial" w:cs="Arial"/>
                <w:sz w:val="22"/>
                <w:szCs w:val="22"/>
              </w:rPr>
            </w:pPr>
            <w:r w:rsidRPr="000E3FF3">
              <w:rPr>
                <w:rFonts w:ascii="Arial" w:hAnsi="Arial" w:cs="Arial"/>
                <w:sz w:val="22"/>
                <w:szCs w:val="22"/>
              </w:rPr>
              <w:t>This policy was adopted by</w:t>
            </w:r>
          </w:p>
        </w:tc>
        <w:tc>
          <w:tcPr>
            <w:tcW w:w="1742" w:type="pct"/>
            <w:tcBorders>
              <w:bottom w:val="single" w:sz="4" w:space="0" w:color="7030A0"/>
            </w:tcBorders>
          </w:tcPr>
          <w:p w:rsidR="00076E0F" w:rsidRPr="000E3FF3" w:rsidRDefault="00076E0F" w:rsidP="00076E0F">
            <w:pPr>
              <w:spacing w:line="360" w:lineRule="auto"/>
              <w:rPr>
                <w:rFonts w:ascii="Arial" w:hAnsi="Arial" w:cs="Arial"/>
                <w:sz w:val="22"/>
                <w:szCs w:val="22"/>
              </w:rPr>
            </w:pPr>
          </w:p>
        </w:tc>
        <w:tc>
          <w:tcPr>
            <w:tcW w:w="957" w:type="pct"/>
          </w:tcPr>
          <w:p w:rsidR="00076E0F" w:rsidRPr="000E3FF3" w:rsidRDefault="00076E0F" w:rsidP="00076E0F">
            <w:pPr>
              <w:spacing w:line="360" w:lineRule="auto"/>
              <w:rPr>
                <w:rFonts w:ascii="Arial" w:hAnsi="Arial" w:cs="Arial"/>
                <w:i/>
                <w:sz w:val="22"/>
                <w:szCs w:val="22"/>
              </w:rPr>
            </w:pPr>
            <w:r w:rsidRPr="000E3FF3">
              <w:rPr>
                <w:rFonts w:ascii="Arial" w:hAnsi="Arial" w:cs="Arial"/>
                <w:i/>
                <w:sz w:val="22"/>
                <w:szCs w:val="22"/>
              </w:rPr>
              <w:t>(name of provider)</w:t>
            </w:r>
          </w:p>
        </w:tc>
      </w:tr>
      <w:tr w:rsidR="00076E0F" w:rsidRPr="000E3FF3" w:rsidTr="00076E0F">
        <w:tc>
          <w:tcPr>
            <w:tcW w:w="2301" w:type="pct"/>
          </w:tcPr>
          <w:p w:rsidR="00076E0F" w:rsidRPr="000E3FF3" w:rsidRDefault="00076E0F" w:rsidP="00076E0F">
            <w:pPr>
              <w:spacing w:line="360" w:lineRule="auto"/>
              <w:rPr>
                <w:rFonts w:ascii="Arial" w:hAnsi="Arial" w:cs="Arial"/>
                <w:sz w:val="22"/>
                <w:szCs w:val="22"/>
              </w:rPr>
            </w:pPr>
            <w:r w:rsidRPr="000E3FF3">
              <w:rPr>
                <w:rFonts w:ascii="Arial" w:hAnsi="Arial" w:cs="Arial"/>
                <w:sz w:val="22"/>
                <w:szCs w:val="22"/>
              </w:rPr>
              <w:t>On</w:t>
            </w:r>
          </w:p>
        </w:tc>
        <w:tc>
          <w:tcPr>
            <w:tcW w:w="1742" w:type="pct"/>
            <w:tcBorders>
              <w:top w:val="single" w:sz="4" w:space="0" w:color="7030A0"/>
              <w:bottom w:val="single" w:sz="4" w:space="0" w:color="7030A0"/>
            </w:tcBorders>
          </w:tcPr>
          <w:p w:rsidR="00076E0F" w:rsidRPr="000E3FF3" w:rsidRDefault="00076E0F" w:rsidP="00076E0F">
            <w:pPr>
              <w:spacing w:line="360" w:lineRule="auto"/>
              <w:rPr>
                <w:rFonts w:ascii="Arial" w:hAnsi="Arial" w:cs="Arial"/>
                <w:sz w:val="22"/>
                <w:szCs w:val="22"/>
              </w:rPr>
            </w:pPr>
          </w:p>
        </w:tc>
        <w:tc>
          <w:tcPr>
            <w:tcW w:w="957" w:type="pct"/>
          </w:tcPr>
          <w:p w:rsidR="00076E0F" w:rsidRPr="000E3FF3" w:rsidRDefault="00076E0F" w:rsidP="00076E0F">
            <w:pPr>
              <w:spacing w:line="360" w:lineRule="auto"/>
              <w:rPr>
                <w:rFonts w:ascii="Arial" w:hAnsi="Arial" w:cs="Arial"/>
                <w:i/>
                <w:sz w:val="22"/>
                <w:szCs w:val="22"/>
              </w:rPr>
            </w:pPr>
            <w:r w:rsidRPr="000E3FF3">
              <w:rPr>
                <w:rFonts w:ascii="Arial" w:hAnsi="Arial" w:cs="Arial"/>
                <w:i/>
                <w:sz w:val="22"/>
                <w:szCs w:val="22"/>
              </w:rPr>
              <w:t>(date)</w:t>
            </w:r>
          </w:p>
        </w:tc>
      </w:tr>
      <w:tr w:rsidR="00076E0F" w:rsidRPr="000E3FF3" w:rsidTr="00076E0F">
        <w:tc>
          <w:tcPr>
            <w:tcW w:w="2301" w:type="pct"/>
          </w:tcPr>
          <w:p w:rsidR="00076E0F" w:rsidRPr="000E3FF3" w:rsidRDefault="00076E0F" w:rsidP="00076E0F">
            <w:pPr>
              <w:spacing w:line="360" w:lineRule="auto"/>
              <w:rPr>
                <w:rFonts w:ascii="Arial" w:hAnsi="Arial" w:cs="Arial"/>
                <w:sz w:val="22"/>
                <w:szCs w:val="22"/>
              </w:rPr>
            </w:pPr>
            <w:r w:rsidRPr="000E3FF3">
              <w:rPr>
                <w:rFonts w:ascii="Arial" w:hAnsi="Arial" w:cs="Arial"/>
                <w:sz w:val="22"/>
                <w:szCs w:val="22"/>
              </w:rPr>
              <w:t>Date to be reviewed</w:t>
            </w:r>
          </w:p>
        </w:tc>
        <w:tc>
          <w:tcPr>
            <w:tcW w:w="1742" w:type="pct"/>
            <w:tcBorders>
              <w:top w:val="single" w:sz="4" w:space="0" w:color="7030A0"/>
              <w:bottom w:val="single" w:sz="4" w:space="0" w:color="7030A0"/>
            </w:tcBorders>
          </w:tcPr>
          <w:p w:rsidR="00076E0F" w:rsidRPr="000E3FF3" w:rsidRDefault="00076E0F" w:rsidP="00076E0F">
            <w:pPr>
              <w:spacing w:line="360" w:lineRule="auto"/>
              <w:rPr>
                <w:rFonts w:ascii="Arial" w:hAnsi="Arial" w:cs="Arial"/>
                <w:sz w:val="22"/>
                <w:szCs w:val="22"/>
              </w:rPr>
            </w:pPr>
          </w:p>
        </w:tc>
        <w:tc>
          <w:tcPr>
            <w:tcW w:w="957" w:type="pct"/>
          </w:tcPr>
          <w:p w:rsidR="00076E0F" w:rsidRPr="000E3FF3" w:rsidRDefault="00076E0F" w:rsidP="00076E0F">
            <w:pPr>
              <w:spacing w:line="360" w:lineRule="auto"/>
              <w:rPr>
                <w:rFonts w:ascii="Arial" w:hAnsi="Arial" w:cs="Arial"/>
                <w:i/>
                <w:sz w:val="22"/>
                <w:szCs w:val="22"/>
              </w:rPr>
            </w:pPr>
            <w:r w:rsidRPr="000E3FF3">
              <w:rPr>
                <w:rFonts w:ascii="Arial" w:hAnsi="Arial" w:cs="Arial"/>
                <w:i/>
                <w:sz w:val="22"/>
                <w:szCs w:val="22"/>
              </w:rPr>
              <w:t>(date)</w:t>
            </w:r>
          </w:p>
        </w:tc>
      </w:tr>
      <w:tr w:rsidR="00076E0F" w:rsidRPr="000E3FF3" w:rsidTr="00076E0F">
        <w:tc>
          <w:tcPr>
            <w:tcW w:w="2301" w:type="pct"/>
          </w:tcPr>
          <w:p w:rsidR="00076E0F" w:rsidRPr="000E3FF3" w:rsidRDefault="00076E0F" w:rsidP="00076E0F">
            <w:pPr>
              <w:spacing w:line="360" w:lineRule="auto"/>
              <w:rPr>
                <w:rFonts w:ascii="Arial" w:hAnsi="Arial" w:cs="Arial"/>
                <w:sz w:val="22"/>
                <w:szCs w:val="22"/>
              </w:rPr>
            </w:pPr>
            <w:r w:rsidRPr="000E3FF3">
              <w:rPr>
                <w:rFonts w:ascii="Arial" w:hAnsi="Arial" w:cs="Arial"/>
                <w:sz w:val="22"/>
                <w:szCs w:val="22"/>
              </w:rPr>
              <w:t>Signed on behalf of the provider</w:t>
            </w:r>
          </w:p>
        </w:tc>
        <w:tc>
          <w:tcPr>
            <w:tcW w:w="2699" w:type="pct"/>
            <w:gridSpan w:val="2"/>
            <w:tcBorders>
              <w:bottom w:val="single" w:sz="4" w:space="0" w:color="7030A0"/>
            </w:tcBorders>
          </w:tcPr>
          <w:p w:rsidR="00076E0F" w:rsidRPr="000E3FF3" w:rsidRDefault="00076E0F" w:rsidP="00076E0F">
            <w:pPr>
              <w:spacing w:line="360" w:lineRule="auto"/>
              <w:rPr>
                <w:rFonts w:ascii="Arial" w:hAnsi="Arial" w:cs="Arial"/>
                <w:sz w:val="22"/>
                <w:szCs w:val="22"/>
              </w:rPr>
            </w:pPr>
          </w:p>
        </w:tc>
      </w:tr>
      <w:tr w:rsidR="00076E0F" w:rsidRPr="000E3FF3" w:rsidTr="00076E0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301" w:type="pct"/>
            <w:tcBorders>
              <w:top w:val="nil"/>
              <w:left w:val="nil"/>
              <w:bottom w:val="nil"/>
              <w:right w:val="nil"/>
            </w:tcBorders>
          </w:tcPr>
          <w:p w:rsidR="00076E0F" w:rsidRPr="000E3FF3" w:rsidRDefault="00076E0F" w:rsidP="00076E0F">
            <w:pPr>
              <w:spacing w:line="360" w:lineRule="auto"/>
              <w:rPr>
                <w:rFonts w:ascii="Arial" w:hAnsi="Arial" w:cs="Arial"/>
                <w:sz w:val="22"/>
                <w:szCs w:val="22"/>
              </w:rPr>
            </w:pPr>
            <w:r w:rsidRPr="000E3FF3">
              <w:rPr>
                <w:rFonts w:ascii="Arial" w:hAnsi="Arial" w:cs="Arial"/>
                <w:sz w:val="22"/>
                <w:szCs w:val="22"/>
              </w:rPr>
              <w:t>Name of signatory</w:t>
            </w:r>
          </w:p>
        </w:tc>
        <w:tc>
          <w:tcPr>
            <w:tcW w:w="2699" w:type="pct"/>
            <w:gridSpan w:val="2"/>
            <w:tcBorders>
              <w:top w:val="single" w:sz="4" w:space="0" w:color="7030A0"/>
              <w:left w:val="nil"/>
              <w:bottom w:val="single" w:sz="4" w:space="0" w:color="7030A0"/>
              <w:right w:val="nil"/>
            </w:tcBorders>
          </w:tcPr>
          <w:p w:rsidR="00076E0F" w:rsidRPr="000E3FF3" w:rsidRDefault="00076E0F" w:rsidP="00076E0F">
            <w:pPr>
              <w:spacing w:line="360" w:lineRule="auto"/>
              <w:rPr>
                <w:rFonts w:ascii="Arial" w:hAnsi="Arial" w:cs="Arial"/>
                <w:sz w:val="22"/>
                <w:szCs w:val="22"/>
              </w:rPr>
            </w:pPr>
          </w:p>
        </w:tc>
      </w:tr>
      <w:tr w:rsidR="00076E0F" w:rsidRPr="000E3FF3" w:rsidTr="00076E0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301" w:type="pct"/>
            <w:tcBorders>
              <w:top w:val="nil"/>
              <w:left w:val="nil"/>
              <w:bottom w:val="nil"/>
              <w:right w:val="nil"/>
            </w:tcBorders>
          </w:tcPr>
          <w:p w:rsidR="00076E0F" w:rsidRPr="000E3FF3" w:rsidRDefault="00076E0F" w:rsidP="00076E0F">
            <w:pPr>
              <w:spacing w:line="360" w:lineRule="auto"/>
              <w:rPr>
                <w:rFonts w:ascii="Arial" w:hAnsi="Arial" w:cs="Arial"/>
                <w:sz w:val="22"/>
                <w:szCs w:val="22"/>
              </w:rPr>
            </w:pPr>
            <w:r w:rsidRPr="000E3FF3">
              <w:rPr>
                <w:rFonts w:ascii="Arial" w:hAnsi="Arial" w:cs="Arial"/>
                <w:sz w:val="22"/>
                <w:szCs w:val="22"/>
              </w:rPr>
              <w:t>Role of signatory (e.g. chair, director or owner)</w:t>
            </w:r>
          </w:p>
        </w:tc>
        <w:tc>
          <w:tcPr>
            <w:tcW w:w="2699" w:type="pct"/>
            <w:gridSpan w:val="2"/>
            <w:tcBorders>
              <w:top w:val="single" w:sz="4" w:space="0" w:color="7030A0"/>
              <w:left w:val="nil"/>
              <w:bottom w:val="single" w:sz="4" w:space="0" w:color="7030A0"/>
              <w:right w:val="nil"/>
            </w:tcBorders>
          </w:tcPr>
          <w:p w:rsidR="00076E0F" w:rsidRPr="000E3FF3" w:rsidRDefault="00076E0F" w:rsidP="00076E0F">
            <w:pPr>
              <w:spacing w:line="360" w:lineRule="auto"/>
              <w:rPr>
                <w:rFonts w:ascii="Arial" w:hAnsi="Arial" w:cs="Arial"/>
                <w:sz w:val="22"/>
                <w:szCs w:val="22"/>
              </w:rPr>
            </w:pPr>
          </w:p>
        </w:tc>
      </w:tr>
    </w:tbl>
    <w:p w:rsidR="0009605B" w:rsidRPr="000E3FF3" w:rsidRDefault="0009605B" w:rsidP="006504B5">
      <w:pPr>
        <w:pStyle w:val="ListParagraph"/>
        <w:spacing w:line="360" w:lineRule="auto"/>
        <w:jc w:val="both"/>
        <w:rPr>
          <w:rFonts w:ascii="Arial" w:hAnsi="Arial" w:cs="Arial"/>
          <w:b/>
          <w:sz w:val="28"/>
          <w:szCs w:val="28"/>
        </w:rPr>
      </w:pPr>
    </w:p>
    <w:p w:rsidR="006E7353" w:rsidRPr="000E3FF3" w:rsidRDefault="006E7353" w:rsidP="006504B5">
      <w:pPr>
        <w:pStyle w:val="ListParagraph"/>
        <w:spacing w:line="360" w:lineRule="auto"/>
        <w:jc w:val="both"/>
        <w:rPr>
          <w:rFonts w:ascii="Arial" w:hAnsi="Arial" w:cs="Arial"/>
          <w:b/>
          <w:sz w:val="28"/>
          <w:szCs w:val="28"/>
        </w:rPr>
      </w:pPr>
    </w:p>
    <w:p w:rsidR="009E0ADF" w:rsidRPr="000E3FF3" w:rsidRDefault="009E0ADF" w:rsidP="006504B5">
      <w:pPr>
        <w:pStyle w:val="ListParagraph"/>
        <w:spacing w:line="360" w:lineRule="auto"/>
        <w:jc w:val="both"/>
        <w:rPr>
          <w:rFonts w:ascii="Arial" w:hAnsi="Arial" w:cs="Arial"/>
          <w:b/>
          <w:sz w:val="28"/>
          <w:szCs w:val="28"/>
        </w:rPr>
      </w:pPr>
    </w:p>
    <w:p w:rsidR="009E0ADF" w:rsidRPr="000E3FF3" w:rsidRDefault="009E0ADF" w:rsidP="006504B5">
      <w:pPr>
        <w:pStyle w:val="ListParagraph"/>
        <w:spacing w:line="360" w:lineRule="auto"/>
        <w:jc w:val="both"/>
        <w:rPr>
          <w:rFonts w:ascii="Arial" w:hAnsi="Arial" w:cs="Arial"/>
          <w:b/>
          <w:sz w:val="28"/>
          <w:szCs w:val="28"/>
        </w:rPr>
      </w:pPr>
    </w:p>
    <w:p w:rsidR="009E0ADF" w:rsidRPr="000E3FF3" w:rsidRDefault="009E0ADF" w:rsidP="006504B5">
      <w:pPr>
        <w:pStyle w:val="ListParagraph"/>
        <w:spacing w:line="360" w:lineRule="auto"/>
        <w:jc w:val="both"/>
        <w:rPr>
          <w:rFonts w:ascii="Arial" w:hAnsi="Arial" w:cs="Arial"/>
          <w:b/>
          <w:sz w:val="28"/>
          <w:szCs w:val="28"/>
        </w:rPr>
      </w:pPr>
    </w:p>
    <w:p w:rsidR="009E0ADF" w:rsidRPr="000E3FF3" w:rsidRDefault="009E0ADF" w:rsidP="006504B5">
      <w:pPr>
        <w:pStyle w:val="ListParagraph"/>
        <w:spacing w:line="360" w:lineRule="auto"/>
        <w:jc w:val="both"/>
        <w:rPr>
          <w:rFonts w:ascii="Arial" w:hAnsi="Arial" w:cs="Arial"/>
          <w:b/>
          <w:sz w:val="28"/>
          <w:szCs w:val="28"/>
        </w:rPr>
      </w:pPr>
    </w:p>
    <w:p w:rsidR="009E0ADF" w:rsidRPr="000E3FF3" w:rsidRDefault="009E0ADF" w:rsidP="006504B5">
      <w:pPr>
        <w:pStyle w:val="ListParagraph"/>
        <w:spacing w:line="360" w:lineRule="auto"/>
        <w:jc w:val="both"/>
        <w:rPr>
          <w:rFonts w:ascii="Arial" w:hAnsi="Arial" w:cs="Arial"/>
          <w:b/>
          <w:sz w:val="28"/>
          <w:szCs w:val="28"/>
        </w:rPr>
      </w:pPr>
    </w:p>
    <w:p w:rsidR="006504B5" w:rsidRPr="000E3FF3" w:rsidRDefault="006504B5" w:rsidP="006504B5">
      <w:pPr>
        <w:pStyle w:val="ListParagraph"/>
        <w:spacing w:line="360" w:lineRule="auto"/>
        <w:jc w:val="both"/>
        <w:rPr>
          <w:rFonts w:ascii="Arial" w:hAnsi="Arial" w:cs="Arial"/>
          <w:b/>
          <w:sz w:val="28"/>
          <w:szCs w:val="28"/>
        </w:rPr>
      </w:pPr>
      <w:r w:rsidRPr="000E3FF3">
        <w:rPr>
          <w:rFonts w:ascii="Arial" w:hAnsi="Arial" w:cs="Arial"/>
          <w:b/>
          <w:sz w:val="28"/>
          <w:szCs w:val="28"/>
        </w:rPr>
        <w:lastRenderedPageBreak/>
        <w:t>Incident Policy</w:t>
      </w:r>
    </w:p>
    <w:p w:rsidR="006504B5" w:rsidRPr="000E3FF3" w:rsidRDefault="006504B5" w:rsidP="006504B5">
      <w:pPr>
        <w:pStyle w:val="ListParagraph"/>
        <w:spacing w:line="360" w:lineRule="auto"/>
        <w:jc w:val="both"/>
        <w:rPr>
          <w:rFonts w:ascii="Arial" w:hAnsi="Arial" w:cs="Arial"/>
          <w:b/>
          <w:sz w:val="22"/>
          <w:szCs w:val="22"/>
        </w:rPr>
      </w:pPr>
      <w:r w:rsidRPr="000E3FF3">
        <w:rPr>
          <w:rFonts w:ascii="Arial" w:hAnsi="Arial" w:cs="Arial"/>
          <w:b/>
          <w:sz w:val="22"/>
          <w:szCs w:val="22"/>
        </w:rPr>
        <w:t>Purpose of Policy</w:t>
      </w:r>
    </w:p>
    <w:p w:rsidR="006504B5" w:rsidRPr="000E3FF3" w:rsidRDefault="006504B5" w:rsidP="006504B5">
      <w:pPr>
        <w:pStyle w:val="ListParagraph"/>
        <w:spacing w:line="360" w:lineRule="auto"/>
        <w:jc w:val="both"/>
        <w:rPr>
          <w:rFonts w:ascii="Arial" w:hAnsi="Arial" w:cs="Arial"/>
          <w:sz w:val="22"/>
          <w:szCs w:val="22"/>
        </w:rPr>
      </w:pPr>
      <w:r w:rsidRPr="000E3FF3">
        <w:rPr>
          <w:rFonts w:ascii="Arial" w:hAnsi="Arial" w:cs="Arial"/>
          <w:sz w:val="22"/>
          <w:szCs w:val="22"/>
        </w:rPr>
        <w:t xml:space="preserve">The purpose of this policy is to ensure that when an incident occurs at our settings that appropriate action is </w:t>
      </w:r>
      <w:proofErr w:type="gramStart"/>
      <w:r w:rsidRPr="000E3FF3">
        <w:rPr>
          <w:rFonts w:ascii="Arial" w:hAnsi="Arial" w:cs="Arial"/>
          <w:sz w:val="22"/>
          <w:szCs w:val="22"/>
        </w:rPr>
        <w:t>taken  and</w:t>
      </w:r>
      <w:proofErr w:type="gramEnd"/>
      <w:r w:rsidRPr="000E3FF3">
        <w:rPr>
          <w:rFonts w:ascii="Arial" w:hAnsi="Arial" w:cs="Arial"/>
          <w:sz w:val="22"/>
          <w:szCs w:val="22"/>
        </w:rPr>
        <w:t xml:space="preserve"> accurate information is recorded and communicated. An incident is classed as an occurrence which may under certain circumstances cause an injury to one or more persons.</w:t>
      </w:r>
    </w:p>
    <w:p w:rsidR="006504B5" w:rsidRPr="000E3FF3" w:rsidRDefault="006504B5" w:rsidP="006504B5">
      <w:pPr>
        <w:pStyle w:val="ListParagraph"/>
        <w:spacing w:line="360" w:lineRule="auto"/>
        <w:jc w:val="both"/>
        <w:rPr>
          <w:rFonts w:ascii="Arial" w:hAnsi="Arial" w:cs="Arial"/>
          <w:sz w:val="22"/>
          <w:szCs w:val="22"/>
        </w:rPr>
      </w:pPr>
    </w:p>
    <w:p w:rsidR="006504B5" w:rsidRPr="000E3FF3" w:rsidRDefault="006504B5" w:rsidP="006504B5">
      <w:pPr>
        <w:pStyle w:val="ListParagraph"/>
        <w:spacing w:line="360" w:lineRule="auto"/>
        <w:jc w:val="both"/>
        <w:rPr>
          <w:rFonts w:ascii="Arial" w:hAnsi="Arial" w:cs="Arial"/>
          <w:b/>
          <w:sz w:val="22"/>
          <w:szCs w:val="22"/>
        </w:rPr>
      </w:pPr>
      <w:r w:rsidRPr="000E3FF3">
        <w:rPr>
          <w:rFonts w:ascii="Arial" w:hAnsi="Arial" w:cs="Arial"/>
          <w:b/>
          <w:sz w:val="22"/>
          <w:szCs w:val="22"/>
        </w:rPr>
        <w:t>Who is Responsible?</w:t>
      </w:r>
    </w:p>
    <w:p w:rsidR="006504B5" w:rsidRPr="000E3FF3" w:rsidRDefault="006504B5" w:rsidP="006504B5">
      <w:pPr>
        <w:pStyle w:val="ListParagraph"/>
        <w:spacing w:line="360" w:lineRule="auto"/>
        <w:jc w:val="both"/>
        <w:rPr>
          <w:rFonts w:ascii="Arial" w:hAnsi="Arial" w:cs="Arial"/>
          <w:sz w:val="22"/>
          <w:szCs w:val="22"/>
        </w:rPr>
      </w:pPr>
      <w:r w:rsidRPr="000E3FF3">
        <w:rPr>
          <w:rFonts w:ascii="Arial" w:hAnsi="Arial" w:cs="Arial"/>
          <w:sz w:val="22"/>
          <w:szCs w:val="22"/>
        </w:rPr>
        <w:t xml:space="preserve">It is the responsibility of every member of staff to ensure that incidents are dealt with in a timely manner. It is the responsibility of the manager to ensure that all members of staff have knowledge of incident management and knowledge of the security policy and procedure at </w:t>
      </w:r>
      <w:proofErr w:type="spellStart"/>
      <w:r w:rsidRPr="000E3FF3">
        <w:rPr>
          <w:rFonts w:ascii="Arial" w:hAnsi="Arial" w:cs="Arial"/>
          <w:sz w:val="22"/>
          <w:szCs w:val="22"/>
        </w:rPr>
        <w:t>Childville</w:t>
      </w:r>
      <w:proofErr w:type="spellEnd"/>
      <w:r w:rsidRPr="000E3FF3">
        <w:rPr>
          <w:rFonts w:ascii="Arial" w:hAnsi="Arial" w:cs="Arial"/>
          <w:sz w:val="22"/>
          <w:szCs w:val="22"/>
        </w:rPr>
        <w:t>.</w:t>
      </w:r>
    </w:p>
    <w:p w:rsidR="006504B5" w:rsidRPr="000E3FF3" w:rsidRDefault="006504B5" w:rsidP="006504B5">
      <w:pPr>
        <w:pStyle w:val="ListParagraph"/>
        <w:spacing w:line="360" w:lineRule="auto"/>
        <w:jc w:val="both"/>
        <w:rPr>
          <w:rFonts w:ascii="Arial" w:hAnsi="Arial" w:cs="Arial"/>
          <w:sz w:val="22"/>
          <w:szCs w:val="22"/>
        </w:rPr>
      </w:pPr>
    </w:p>
    <w:p w:rsidR="006504B5" w:rsidRPr="000E3FF3" w:rsidRDefault="006504B5" w:rsidP="006504B5">
      <w:pPr>
        <w:pStyle w:val="ListParagraph"/>
        <w:spacing w:line="360" w:lineRule="auto"/>
        <w:jc w:val="both"/>
        <w:rPr>
          <w:rFonts w:ascii="Arial" w:hAnsi="Arial" w:cs="Arial"/>
          <w:sz w:val="22"/>
          <w:szCs w:val="22"/>
        </w:rPr>
      </w:pPr>
      <w:r w:rsidRPr="000E3FF3">
        <w:rPr>
          <w:rFonts w:ascii="Arial" w:hAnsi="Arial" w:cs="Arial"/>
          <w:sz w:val="22"/>
          <w:szCs w:val="22"/>
        </w:rPr>
        <w:t xml:space="preserve">It is the responsibility of the member of staff who has dealt with the incident to write the incident report and ensure that it is discussed with and signed by the manager </w:t>
      </w:r>
      <w:proofErr w:type="gramStart"/>
      <w:r w:rsidRPr="000E3FF3">
        <w:rPr>
          <w:rFonts w:ascii="Arial" w:hAnsi="Arial" w:cs="Arial"/>
          <w:sz w:val="22"/>
          <w:szCs w:val="22"/>
        </w:rPr>
        <w:t>and  the</w:t>
      </w:r>
      <w:proofErr w:type="gramEnd"/>
      <w:r w:rsidRPr="000E3FF3">
        <w:rPr>
          <w:rFonts w:ascii="Arial" w:hAnsi="Arial" w:cs="Arial"/>
          <w:sz w:val="22"/>
          <w:szCs w:val="22"/>
        </w:rPr>
        <w:t xml:space="preserve"> parent/carer of the child or children involved</w:t>
      </w:r>
      <w:r w:rsidR="0009605B" w:rsidRPr="000E3FF3">
        <w:rPr>
          <w:rFonts w:ascii="Arial" w:hAnsi="Arial" w:cs="Arial"/>
          <w:sz w:val="22"/>
          <w:szCs w:val="22"/>
        </w:rPr>
        <w:t>/informed</w:t>
      </w:r>
      <w:r w:rsidRPr="000E3FF3">
        <w:rPr>
          <w:rFonts w:ascii="Arial" w:hAnsi="Arial" w:cs="Arial"/>
          <w:sz w:val="22"/>
          <w:szCs w:val="22"/>
        </w:rPr>
        <w:t>.</w:t>
      </w:r>
    </w:p>
    <w:p w:rsidR="0009605B" w:rsidRPr="000E3FF3" w:rsidRDefault="0009605B" w:rsidP="006504B5">
      <w:pPr>
        <w:pStyle w:val="ListParagraph"/>
        <w:spacing w:line="360" w:lineRule="auto"/>
        <w:jc w:val="both"/>
        <w:rPr>
          <w:rFonts w:ascii="Arial" w:hAnsi="Arial" w:cs="Arial"/>
          <w:sz w:val="22"/>
          <w:szCs w:val="22"/>
        </w:rPr>
      </w:pPr>
      <w:r w:rsidRPr="000E3FF3">
        <w:rPr>
          <w:rFonts w:ascii="Arial" w:hAnsi="Arial" w:cs="Arial"/>
          <w:sz w:val="22"/>
          <w:szCs w:val="22"/>
        </w:rPr>
        <w:t xml:space="preserve">If incident happens during school pick up or drop off, the member of staff must inform the manager/deputy immediately and on return to the setting, complete an incident form signed by the manager, who then informs the parent during pick up, sign and get the parent to sign before filing </w:t>
      </w:r>
      <w:r w:rsidR="00C55F3C" w:rsidRPr="000E3FF3">
        <w:rPr>
          <w:rFonts w:ascii="Arial" w:hAnsi="Arial" w:cs="Arial"/>
          <w:sz w:val="22"/>
          <w:szCs w:val="22"/>
        </w:rPr>
        <w:t>away.</w:t>
      </w:r>
    </w:p>
    <w:p w:rsidR="006504B5" w:rsidRPr="000E3FF3" w:rsidRDefault="006504B5" w:rsidP="006504B5">
      <w:pPr>
        <w:pStyle w:val="ListParagraph"/>
        <w:spacing w:line="360" w:lineRule="auto"/>
        <w:jc w:val="both"/>
        <w:rPr>
          <w:rFonts w:ascii="Arial" w:hAnsi="Arial" w:cs="Arial"/>
          <w:sz w:val="22"/>
          <w:szCs w:val="22"/>
        </w:rPr>
      </w:pPr>
    </w:p>
    <w:p w:rsidR="006504B5" w:rsidRPr="000E3FF3" w:rsidRDefault="006504B5" w:rsidP="006504B5">
      <w:pPr>
        <w:pStyle w:val="ListParagraph"/>
        <w:spacing w:line="360" w:lineRule="auto"/>
        <w:jc w:val="both"/>
        <w:rPr>
          <w:rFonts w:ascii="Arial" w:hAnsi="Arial" w:cs="Arial"/>
          <w:b/>
          <w:sz w:val="22"/>
          <w:szCs w:val="22"/>
        </w:rPr>
      </w:pPr>
      <w:r w:rsidRPr="000E3FF3">
        <w:rPr>
          <w:rFonts w:ascii="Arial" w:hAnsi="Arial" w:cs="Arial"/>
          <w:b/>
          <w:sz w:val="22"/>
          <w:szCs w:val="22"/>
        </w:rPr>
        <w:t>How the Policy is Implemented</w:t>
      </w:r>
    </w:p>
    <w:p w:rsidR="006504B5" w:rsidRPr="000E3FF3" w:rsidRDefault="006504B5" w:rsidP="00C34F23">
      <w:pPr>
        <w:pStyle w:val="ListParagraph"/>
        <w:numPr>
          <w:ilvl w:val="0"/>
          <w:numId w:val="201"/>
        </w:numPr>
        <w:spacing w:line="360" w:lineRule="auto"/>
        <w:jc w:val="both"/>
        <w:rPr>
          <w:rFonts w:ascii="Arial" w:hAnsi="Arial" w:cs="Arial"/>
          <w:sz w:val="22"/>
          <w:szCs w:val="22"/>
        </w:rPr>
      </w:pPr>
      <w:r w:rsidRPr="000E3FF3">
        <w:rPr>
          <w:rFonts w:ascii="Arial" w:hAnsi="Arial" w:cs="Arial"/>
          <w:sz w:val="22"/>
          <w:szCs w:val="22"/>
        </w:rPr>
        <w:t>The codes of conduct for staff will be accessible to staff and code of conduct for parents/carer will be displayed on the setting notice board.</w:t>
      </w:r>
    </w:p>
    <w:p w:rsidR="006504B5" w:rsidRPr="000E3FF3" w:rsidRDefault="006504B5" w:rsidP="00C34F23">
      <w:pPr>
        <w:pStyle w:val="ListParagraph"/>
        <w:numPr>
          <w:ilvl w:val="0"/>
          <w:numId w:val="201"/>
        </w:numPr>
        <w:spacing w:line="360" w:lineRule="auto"/>
        <w:jc w:val="both"/>
        <w:rPr>
          <w:rFonts w:ascii="Arial" w:hAnsi="Arial" w:cs="Arial"/>
          <w:sz w:val="22"/>
          <w:szCs w:val="22"/>
        </w:rPr>
      </w:pPr>
      <w:r w:rsidRPr="000E3FF3">
        <w:rPr>
          <w:rFonts w:ascii="Arial" w:hAnsi="Arial" w:cs="Arial"/>
          <w:sz w:val="22"/>
          <w:szCs w:val="22"/>
        </w:rPr>
        <w:t>The behaviour management policy and procedure will be available in the policy and procedure folder at the setting.</w:t>
      </w:r>
    </w:p>
    <w:p w:rsidR="006504B5" w:rsidRPr="000E3FF3" w:rsidRDefault="006504B5" w:rsidP="00C34F23">
      <w:pPr>
        <w:pStyle w:val="ListParagraph"/>
        <w:numPr>
          <w:ilvl w:val="0"/>
          <w:numId w:val="201"/>
        </w:numPr>
        <w:spacing w:line="360" w:lineRule="auto"/>
        <w:jc w:val="both"/>
        <w:rPr>
          <w:rFonts w:ascii="Arial" w:hAnsi="Arial" w:cs="Arial"/>
          <w:sz w:val="22"/>
          <w:szCs w:val="22"/>
        </w:rPr>
      </w:pPr>
      <w:r w:rsidRPr="000E3FF3">
        <w:rPr>
          <w:rFonts w:ascii="Arial" w:hAnsi="Arial" w:cs="Arial"/>
          <w:sz w:val="22"/>
          <w:szCs w:val="22"/>
        </w:rPr>
        <w:t>Any incidents which may cause harm to one or more persons must be dealt with in a timely manner and recorded appropriately.</w:t>
      </w:r>
    </w:p>
    <w:p w:rsidR="006504B5" w:rsidRPr="000E3FF3" w:rsidRDefault="006504B5" w:rsidP="00C34F23">
      <w:pPr>
        <w:pStyle w:val="ListParagraph"/>
        <w:numPr>
          <w:ilvl w:val="0"/>
          <w:numId w:val="201"/>
        </w:numPr>
        <w:spacing w:line="360" w:lineRule="auto"/>
        <w:jc w:val="both"/>
        <w:rPr>
          <w:rFonts w:ascii="Arial" w:hAnsi="Arial" w:cs="Arial"/>
          <w:sz w:val="22"/>
          <w:szCs w:val="22"/>
        </w:rPr>
      </w:pPr>
      <w:r w:rsidRPr="000E3FF3">
        <w:rPr>
          <w:rFonts w:ascii="Arial" w:hAnsi="Arial" w:cs="Arial"/>
          <w:sz w:val="22"/>
          <w:szCs w:val="22"/>
        </w:rPr>
        <w:t>Incidents are divided into minor incidents and major incidents. Minor incidents are classified as incidents which whilst they may require first aid, do not require medical or external assistance from the authorities. Major incidents are classified as incidents which require medical or external assistance from the authorities including the police.</w:t>
      </w:r>
    </w:p>
    <w:p w:rsidR="006504B5" w:rsidRPr="000E3FF3" w:rsidRDefault="006504B5" w:rsidP="006504B5">
      <w:pPr>
        <w:pStyle w:val="ListParagraph"/>
        <w:spacing w:line="360" w:lineRule="auto"/>
        <w:jc w:val="both"/>
        <w:rPr>
          <w:rFonts w:ascii="Arial" w:hAnsi="Arial" w:cs="Arial"/>
          <w:b/>
          <w:sz w:val="22"/>
          <w:szCs w:val="22"/>
        </w:rPr>
      </w:pPr>
      <w:r w:rsidRPr="000E3FF3">
        <w:rPr>
          <w:rFonts w:ascii="Arial" w:hAnsi="Arial" w:cs="Arial"/>
          <w:b/>
          <w:sz w:val="22"/>
          <w:szCs w:val="22"/>
        </w:rPr>
        <w:t>Minor Incidents</w:t>
      </w:r>
    </w:p>
    <w:p w:rsidR="006504B5" w:rsidRPr="000E3FF3" w:rsidRDefault="006504B5" w:rsidP="00C34F23">
      <w:pPr>
        <w:pStyle w:val="ListParagraph"/>
        <w:numPr>
          <w:ilvl w:val="0"/>
          <w:numId w:val="202"/>
        </w:numPr>
        <w:spacing w:line="360" w:lineRule="auto"/>
        <w:jc w:val="both"/>
        <w:rPr>
          <w:rFonts w:ascii="Arial" w:hAnsi="Arial" w:cs="Arial"/>
          <w:sz w:val="22"/>
          <w:szCs w:val="22"/>
        </w:rPr>
      </w:pPr>
      <w:r w:rsidRPr="000E3FF3">
        <w:rPr>
          <w:rFonts w:ascii="Arial" w:hAnsi="Arial" w:cs="Arial"/>
          <w:sz w:val="22"/>
          <w:szCs w:val="22"/>
        </w:rPr>
        <w:t xml:space="preserve">If the incident is minor and does not require medical or external assistance the member of staff should address the incident using the approved method of the setting and complete an incident record, this record will be signed by the member </w:t>
      </w:r>
      <w:r w:rsidRPr="000E3FF3">
        <w:rPr>
          <w:rFonts w:ascii="Arial" w:hAnsi="Arial" w:cs="Arial"/>
          <w:sz w:val="22"/>
          <w:szCs w:val="22"/>
        </w:rPr>
        <w:lastRenderedPageBreak/>
        <w:t>of staff, manager and parent/carer of the child. If the incident is not to do with a child, the incident record will be signed by the staff and manager.</w:t>
      </w:r>
    </w:p>
    <w:p w:rsidR="006504B5" w:rsidRPr="000E3FF3" w:rsidRDefault="006504B5" w:rsidP="00C34F23">
      <w:pPr>
        <w:pStyle w:val="ListParagraph"/>
        <w:numPr>
          <w:ilvl w:val="0"/>
          <w:numId w:val="202"/>
        </w:numPr>
        <w:spacing w:line="360" w:lineRule="auto"/>
        <w:jc w:val="both"/>
        <w:rPr>
          <w:rFonts w:ascii="Arial" w:hAnsi="Arial" w:cs="Arial"/>
          <w:sz w:val="22"/>
          <w:szCs w:val="22"/>
        </w:rPr>
      </w:pPr>
      <w:r w:rsidRPr="000E3FF3">
        <w:rPr>
          <w:rFonts w:ascii="Arial" w:hAnsi="Arial" w:cs="Arial"/>
          <w:sz w:val="22"/>
          <w:szCs w:val="22"/>
        </w:rPr>
        <w:t xml:space="preserve">If the incident is minor but first aid is required, the first aider will assess the situation and administer first aid as required. A member of staff will complete the incident record and assist in the completion of the accident record. The parent/carer of the child or children involved in the </w:t>
      </w:r>
    </w:p>
    <w:p w:rsidR="006504B5" w:rsidRPr="000E3FF3" w:rsidRDefault="006504B5" w:rsidP="006504B5">
      <w:pPr>
        <w:pStyle w:val="ListParagraph"/>
        <w:spacing w:line="360" w:lineRule="auto"/>
        <w:ind w:left="1440"/>
        <w:jc w:val="both"/>
        <w:rPr>
          <w:rFonts w:ascii="Arial" w:hAnsi="Arial" w:cs="Arial"/>
          <w:sz w:val="22"/>
          <w:szCs w:val="22"/>
        </w:rPr>
      </w:pPr>
      <w:proofErr w:type="gramStart"/>
      <w:r w:rsidRPr="000E3FF3">
        <w:rPr>
          <w:rFonts w:ascii="Arial" w:hAnsi="Arial" w:cs="Arial"/>
          <w:sz w:val="22"/>
          <w:szCs w:val="22"/>
        </w:rPr>
        <w:t>incident</w:t>
      </w:r>
      <w:proofErr w:type="gramEnd"/>
      <w:r w:rsidRPr="000E3FF3">
        <w:rPr>
          <w:rFonts w:ascii="Arial" w:hAnsi="Arial" w:cs="Arial"/>
          <w:sz w:val="22"/>
          <w:szCs w:val="22"/>
        </w:rPr>
        <w:t xml:space="preserve"> should be contacted and informed of the incident. The parent/carer should also sign the completed accident and incident records when they arrive to collect their child.</w:t>
      </w:r>
    </w:p>
    <w:p w:rsidR="006504B5" w:rsidRPr="000E3FF3" w:rsidRDefault="006504B5" w:rsidP="006504B5">
      <w:pPr>
        <w:pStyle w:val="NoSpacing"/>
        <w:rPr>
          <w:rFonts w:ascii="Arial" w:hAnsi="Arial" w:cs="Arial"/>
          <w:b/>
          <w:sz w:val="22"/>
          <w:szCs w:val="22"/>
        </w:rPr>
      </w:pPr>
      <w:r w:rsidRPr="000E3FF3">
        <w:rPr>
          <w:rFonts w:ascii="Arial" w:hAnsi="Arial" w:cs="Arial"/>
          <w:b/>
          <w:sz w:val="22"/>
          <w:szCs w:val="22"/>
        </w:rPr>
        <w:t>Serious Incidents and Injuries</w:t>
      </w:r>
    </w:p>
    <w:p w:rsidR="006504B5" w:rsidRPr="000E3FF3" w:rsidRDefault="006504B5" w:rsidP="006504B5">
      <w:pPr>
        <w:pStyle w:val="NoSpacing"/>
        <w:rPr>
          <w:rFonts w:ascii="Arial" w:hAnsi="Arial" w:cs="Arial"/>
          <w:b/>
          <w:sz w:val="22"/>
          <w:szCs w:val="22"/>
        </w:rPr>
      </w:pPr>
    </w:p>
    <w:p w:rsidR="006504B5" w:rsidRPr="000E3FF3" w:rsidRDefault="006504B5" w:rsidP="00C34F23">
      <w:pPr>
        <w:pStyle w:val="NoSpacing"/>
        <w:numPr>
          <w:ilvl w:val="0"/>
          <w:numId w:val="203"/>
        </w:numPr>
        <w:rPr>
          <w:rFonts w:ascii="Arial" w:hAnsi="Arial" w:cs="Arial"/>
          <w:sz w:val="22"/>
          <w:szCs w:val="22"/>
        </w:rPr>
      </w:pPr>
      <w:r w:rsidRPr="000E3FF3">
        <w:rPr>
          <w:rFonts w:ascii="Arial" w:hAnsi="Arial" w:cs="Arial"/>
          <w:sz w:val="22"/>
          <w:szCs w:val="22"/>
        </w:rPr>
        <w:t xml:space="preserve">If the incident is serious and medical treatment or external authorities are involved a senior member of staff should call the appropriate authorities immediately, if medical treatment is required, then a member of staff will accompany the child to the hospital in an ambulance. The child's registration form containing medical information should accompany them to the hospital. A senior member </w:t>
      </w:r>
      <w:proofErr w:type="gramStart"/>
      <w:r w:rsidRPr="000E3FF3">
        <w:rPr>
          <w:rFonts w:ascii="Arial" w:hAnsi="Arial" w:cs="Arial"/>
          <w:sz w:val="22"/>
          <w:szCs w:val="22"/>
        </w:rPr>
        <w:t>of  staff</w:t>
      </w:r>
      <w:proofErr w:type="gramEnd"/>
      <w:r w:rsidRPr="000E3FF3">
        <w:rPr>
          <w:rFonts w:ascii="Arial" w:hAnsi="Arial" w:cs="Arial"/>
          <w:sz w:val="22"/>
          <w:szCs w:val="22"/>
        </w:rPr>
        <w:t xml:space="preserve"> should inform the parent or carer of the child (or an emergency contact) immediately and inform them of the incident and what action has been taken. In some extreme cases the member of staff may also be required to contact the police, </w:t>
      </w:r>
      <w:proofErr w:type="spellStart"/>
      <w:r w:rsidRPr="000E3FF3">
        <w:rPr>
          <w:rFonts w:ascii="Arial" w:hAnsi="Arial" w:cs="Arial"/>
          <w:sz w:val="22"/>
          <w:szCs w:val="22"/>
        </w:rPr>
        <w:t>Ofsted</w:t>
      </w:r>
      <w:proofErr w:type="spellEnd"/>
      <w:r w:rsidRPr="000E3FF3">
        <w:rPr>
          <w:rFonts w:ascii="Arial" w:hAnsi="Arial" w:cs="Arial"/>
          <w:sz w:val="22"/>
          <w:szCs w:val="22"/>
        </w:rPr>
        <w:t xml:space="preserve"> and other external agencies as required. If this is the case parents or carers of other children at the setting should also be informed of the incident immediately.</w:t>
      </w:r>
    </w:p>
    <w:p w:rsidR="006504B5" w:rsidRPr="000E3FF3" w:rsidRDefault="006504B5" w:rsidP="006504B5">
      <w:pPr>
        <w:pStyle w:val="NoSpacing"/>
        <w:rPr>
          <w:rFonts w:ascii="Arial" w:hAnsi="Arial" w:cs="Arial"/>
          <w:b/>
          <w:sz w:val="22"/>
          <w:szCs w:val="22"/>
        </w:rPr>
      </w:pPr>
    </w:p>
    <w:p w:rsidR="006504B5" w:rsidRPr="000E3FF3" w:rsidRDefault="006504B5" w:rsidP="006504B5">
      <w:pPr>
        <w:pStyle w:val="NoSpacing"/>
        <w:rPr>
          <w:rFonts w:ascii="Arial" w:hAnsi="Arial" w:cs="Arial"/>
          <w:b/>
          <w:sz w:val="22"/>
          <w:szCs w:val="22"/>
        </w:rPr>
      </w:pPr>
    </w:p>
    <w:p w:rsidR="006504B5" w:rsidRPr="000E3FF3" w:rsidRDefault="006504B5" w:rsidP="006504B5">
      <w:pPr>
        <w:pStyle w:val="NoSpacing"/>
        <w:rPr>
          <w:rFonts w:ascii="Arial" w:hAnsi="Arial" w:cs="Arial"/>
          <w:b/>
          <w:sz w:val="22"/>
          <w:szCs w:val="22"/>
        </w:rPr>
      </w:pPr>
      <w:r w:rsidRPr="000E3FF3">
        <w:rPr>
          <w:rFonts w:ascii="Arial" w:hAnsi="Arial" w:cs="Arial"/>
          <w:b/>
          <w:sz w:val="22"/>
          <w:szCs w:val="22"/>
        </w:rPr>
        <w:t>Recording Incidents</w:t>
      </w:r>
    </w:p>
    <w:p w:rsidR="006504B5" w:rsidRPr="000E3FF3" w:rsidRDefault="006504B5" w:rsidP="006504B5">
      <w:pPr>
        <w:pStyle w:val="NoSpacing"/>
        <w:rPr>
          <w:rFonts w:ascii="Arial" w:hAnsi="Arial" w:cs="Arial"/>
          <w:b/>
          <w:sz w:val="22"/>
          <w:szCs w:val="22"/>
        </w:rPr>
      </w:pPr>
    </w:p>
    <w:p w:rsidR="006504B5" w:rsidRPr="000E3FF3" w:rsidRDefault="006504B5" w:rsidP="006504B5">
      <w:pPr>
        <w:pStyle w:val="NoSpacing"/>
        <w:rPr>
          <w:rFonts w:ascii="Arial" w:hAnsi="Arial" w:cs="Arial"/>
          <w:sz w:val="22"/>
          <w:szCs w:val="22"/>
        </w:rPr>
      </w:pPr>
      <w:r w:rsidRPr="000E3FF3">
        <w:rPr>
          <w:rFonts w:ascii="Arial" w:hAnsi="Arial" w:cs="Arial"/>
          <w:sz w:val="22"/>
          <w:szCs w:val="22"/>
        </w:rPr>
        <w:t>All incidents, however minor must be recorded in the incident book/form. The incident record should include the following:</w:t>
      </w:r>
    </w:p>
    <w:p w:rsidR="006504B5" w:rsidRPr="000E3FF3" w:rsidRDefault="006504B5" w:rsidP="006504B5">
      <w:pPr>
        <w:pStyle w:val="NoSpacing"/>
        <w:rPr>
          <w:rFonts w:ascii="Arial" w:hAnsi="Arial" w:cs="Arial"/>
          <w:sz w:val="22"/>
          <w:szCs w:val="22"/>
        </w:rPr>
      </w:pPr>
    </w:p>
    <w:p w:rsidR="006504B5" w:rsidRPr="000E3FF3" w:rsidRDefault="006504B5" w:rsidP="00C34F23">
      <w:pPr>
        <w:pStyle w:val="NoSpacing"/>
        <w:numPr>
          <w:ilvl w:val="0"/>
          <w:numId w:val="203"/>
        </w:numPr>
        <w:rPr>
          <w:rFonts w:ascii="Arial" w:hAnsi="Arial" w:cs="Arial"/>
          <w:sz w:val="22"/>
          <w:szCs w:val="22"/>
        </w:rPr>
      </w:pPr>
      <w:r w:rsidRPr="000E3FF3">
        <w:rPr>
          <w:rFonts w:ascii="Arial" w:hAnsi="Arial" w:cs="Arial"/>
          <w:sz w:val="22"/>
          <w:szCs w:val="22"/>
        </w:rPr>
        <w:t>Name of the child</w:t>
      </w:r>
    </w:p>
    <w:p w:rsidR="006504B5" w:rsidRPr="000E3FF3" w:rsidRDefault="006504B5" w:rsidP="00C34F23">
      <w:pPr>
        <w:pStyle w:val="NoSpacing"/>
        <w:numPr>
          <w:ilvl w:val="0"/>
          <w:numId w:val="203"/>
        </w:numPr>
        <w:rPr>
          <w:rFonts w:ascii="Arial" w:hAnsi="Arial" w:cs="Arial"/>
          <w:sz w:val="22"/>
          <w:szCs w:val="22"/>
        </w:rPr>
      </w:pPr>
      <w:r w:rsidRPr="000E3FF3">
        <w:rPr>
          <w:rFonts w:ascii="Arial" w:hAnsi="Arial" w:cs="Arial"/>
          <w:sz w:val="22"/>
          <w:szCs w:val="22"/>
        </w:rPr>
        <w:t>Date and time of the incident</w:t>
      </w:r>
    </w:p>
    <w:p w:rsidR="006504B5" w:rsidRPr="000E3FF3" w:rsidRDefault="006504B5" w:rsidP="00C34F23">
      <w:pPr>
        <w:pStyle w:val="NoSpacing"/>
        <w:numPr>
          <w:ilvl w:val="0"/>
          <w:numId w:val="203"/>
        </w:numPr>
        <w:rPr>
          <w:rFonts w:ascii="Arial" w:hAnsi="Arial" w:cs="Arial"/>
          <w:sz w:val="22"/>
          <w:szCs w:val="22"/>
        </w:rPr>
      </w:pPr>
      <w:r w:rsidRPr="000E3FF3">
        <w:rPr>
          <w:rFonts w:ascii="Arial" w:hAnsi="Arial" w:cs="Arial"/>
          <w:sz w:val="22"/>
          <w:szCs w:val="22"/>
        </w:rPr>
        <w:t>Details of the incident</w:t>
      </w:r>
    </w:p>
    <w:p w:rsidR="006504B5" w:rsidRPr="000E3FF3" w:rsidRDefault="006504B5" w:rsidP="00C34F23">
      <w:pPr>
        <w:pStyle w:val="NoSpacing"/>
        <w:numPr>
          <w:ilvl w:val="0"/>
          <w:numId w:val="203"/>
        </w:numPr>
        <w:rPr>
          <w:rFonts w:ascii="Arial" w:hAnsi="Arial" w:cs="Arial"/>
          <w:sz w:val="22"/>
          <w:szCs w:val="22"/>
        </w:rPr>
      </w:pPr>
      <w:r w:rsidRPr="000E3FF3">
        <w:rPr>
          <w:rFonts w:ascii="Arial" w:hAnsi="Arial" w:cs="Arial"/>
          <w:sz w:val="22"/>
          <w:szCs w:val="22"/>
        </w:rPr>
        <w:t>What action was taken</w:t>
      </w:r>
    </w:p>
    <w:p w:rsidR="006504B5" w:rsidRPr="000E3FF3" w:rsidRDefault="006504B5" w:rsidP="006504B5">
      <w:pPr>
        <w:pStyle w:val="NoSpacing"/>
        <w:rPr>
          <w:rFonts w:ascii="Arial" w:hAnsi="Arial" w:cs="Arial"/>
          <w:sz w:val="22"/>
          <w:szCs w:val="22"/>
        </w:rPr>
      </w:pPr>
    </w:p>
    <w:p w:rsidR="006504B5" w:rsidRPr="000E3FF3" w:rsidRDefault="006504B5" w:rsidP="006504B5">
      <w:pPr>
        <w:pStyle w:val="NoSpacing"/>
        <w:rPr>
          <w:rFonts w:ascii="Arial" w:hAnsi="Arial" w:cs="Arial"/>
          <w:sz w:val="22"/>
          <w:szCs w:val="22"/>
        </w:rPr>
      </w:pPr>
      <w:r w:rsidRPr="000E3FF3">
        <w:rPr>
          <w:rFonts w:ascii="Arial" w:hAnsi="Arial" w:cs="Arial"/>
          <w:sz w:val="22"/>
          <w:szCs w:val="22"/>
        </w:rPr>
        <w:t xml:space="preserve">The child's parent or carer must sign the incident record and any incidents which require hospital treatment or external influence from the authorities such as the police will be reported to </w:t>
      </w:r>
      <w:proofErr w:type="spellStart"/>
      <w:r w:rsidRPr="000E3FF3">
        <w:rPr>
          <w:rFonts w:ascii="Arial" w:hAnsi="Arial" w:cs="Arial"/>
          <w:sz w:val="22"/>
          <w:szCs w:val="22"/>
        </w:rPr>
        <w:t>Ofsted</w:t>
      </w:r>
      <w:proofErr w:type="spellEnd"/>
      <w:r w:rsidRPr="000E3FF3">
        <w:rPr>
          <w:rFonts w:ascii="Arial" w:hAnsi="Arial" w:cs="Arial"/>
          <w:sz w:val="22"/>
          <w:szCs w:val="22"/>
        </w:rPr>
        <w:t xml:space="preserve"> and other authorities immediately.</w:t>
      </w:r>
    </w:p>
    <w:p w:rsidR="006504B5" w:rsidRPr="000E3FF3" w:rsidRDefault="006504B5" w:rsidP="006504B5">
      <w:pPr>
        <w:pStyle w:val="NoSpacing"/>
        <w:rPr>
          <w:rFonts w:ascii="Arial" w:hAnsi="Arial" w:cs="Arial"/>
          <w:sz w:val="22"/>
          <w:szCs w:val="22"/>
        </w:rPr>
      </w:pPr>
    </w:p>
    <w:p w:rsidR="006504B5" w:rsidRPr="000E3FF3" w:rsidRDefault="006504B5" w:rsidP="006504B5">
      <w:pPr>
        <w:pStyle w:val="NoSpacing"/>
        <w:rPr>
          <w:rFonts w:ascii="Arial" w:hAnsi="Arial" w:cs="Arial"/>
          <w:sz w:val="22"/>
          <w:szCs w:val="22"/>
        </w:rPr>
      </w:pPr>
    </w:p>
    <w:p w:rsidR="006504B5" w:rsidRPr="000E3FF3" w:rsidRDefault="006504B5" w:rsidP="006504B5">
      <w:pPr>
        <w:pStyle w:val="NoSpacing"/>
        <w:rPr>
          <w:rFonts w:ascii="Arial" w:hAnsi="Arial" w:cs="Arial"/>
          <w:sz w:val="22"/>
          <w:szCs w:val="22"/>
        </w:rPr>
      </w:pPr>
    </w:p>
    <w:tbl>
      <w:tblPr>
        <w:tblW w:w="5000" w:type="pct"/>
        <w:tblLook w:val="01E0"/>
      </w:tblPr>
      <w:tblGrid>
        <w:gridCol w:w="4495"/>
        <w:gridCol w:w="3404"/>
        <w:gridCol w:w="1870"/>
      </w:tblGrid>
      <w:tr w:rsidR="006504B5" w:rsidRPr="000E3FF3" w:rsidTr="006504B5">
        <w:tc>
          <w:tcPr>
            <w:tcW w:w="2301" w:type="pct"/>
          </w:tcPr>
          <w:p w:rsidR="006504B5" w:rsidRPr="000E3FF3" w:rsidRDefault="006504B5" w:rsidP="006504B5">
            <w:pPr>
              <w:spacing w:line="360" w:lineRule="auto"/>
              <w:rPr>
                <w:rFonts w:ascii="Arial" w:hAnsi="Arial" w:cs="Arial"/>
              </w:rPr>
            </w:pPr>
            <w:r w:rsidRPr="000E3FF3">
              <w:rPr>
                <w:rFonts w:ascii="Arial" w:hAnsi="Arial" w:cs="Arial"/>
                <w:sz w:val="22"/>
                <w:szCs w:val="22"/>
              </w:rPr>
              <w:t>This policy was adopted at a meeting of</w:t>
            </w:r>
          </w:p>
        </w:tc>
        <w:tc>
          <w:tcPr>
            <w:tcW w:w="1742" w:type="pct"/>
            <w:tcBorders>
              <w:bottom w:val="single" w:sz="4" w:space="0" w:color="7030A0"/>
            </w:tcBorders>
            <w:shd w:val="clear" w:color="auto" w:fill="auto"/>
          </w:tcPr>
          <w:p w:rsidR="006504B5" w:rsidRPr="000E3FF3" w:rsidRDefault="006504B5" w:rsidP="006504B5">
            <w:pPr>
              <w:spacing w:line="360" w:lineRule="auto"/>
              <w:rPr>
                <w:rFonts w:ascii="Arial" w:hAnsi="Arial" w:cs="Arial"/>
              </w:rPr>
            </w:pPr>
          </w:p>
        </w:tc>
        <w:tc>
          <w:tcPr>
            <w:tcW w:w="957" w:type="pct"/>
          </w:tcPr>
          <w:p w:rsidR="006504B5" w:rsidRPr="000E3FF3" w:rsidRDefault="006504B5" w:rsidP="006504B5">
            <w:pPr>
              <w:spacing w:line="360" w:lineRule="auto"/>
              <w:rPr>
                <w:rFonts w:ascii="Arial" w:hAnsi="Arial" w:cs="Arial"/>
                <w:i/>
              </w:rPr>
            </w:pPr>
            <w:r w:rsidRPr="000E3FF3">
              <w:rPr>
                <w:rFonts w:ascii="Arial" w:hAnsi="Arial" w:cs="Arial"/>
                <w:i/>
                <w:sz w:val="22"/>
                <w:szCs w:val="22"/>
              </w:rPr>
              <w:t>(name of provider)</w:t>
            </w:r>
          </w:p>
        </w:tc>
      </w:tr>
      <w:tr w:rsidR="006504B5" w:rsidRPr="000E3FF3" w:rsidTr="006504B5">
        <w:tc>
          <w:tcPr>
            <w:tcW w:w="2301" w:type="pct"/>
          </w:tcPr>
          <w:p w:rsidR="006504B5" w:rsidRPr="000E3FF3" w:rsidRDefault="006504B5" w:rsidP="006504B5">
            <w:pPr>
              <w:spacing w:line="360" w:lineRule="auto"/>
              <w:rPr>
                <w:rFonts w:ascii="Arial" w:hAnsi="Arial" w:cs="Arial"/>
              </w:rPr>
            </w:pPr>
            <w:r w:rsidRPr="000E3FF3">
              <w:rPr>
                <w:rFonts w:ascii="Arial" w:hAnsi="Arial" w:cs="Arial"/>
                <w:sz w:val="22"/>
                <w:szCs w:val="22"/>
              </w:rPr>
              <w:t>Held on</w:t>
            </w:r>
          </w:p>
        </w:tc>
        <w:tc>
          <w:tcPr>
            <w:tcW w:w="1742" w:type="pct"/>
            <w:tcBorders>
              <w:top w:val="single" w:sz="4" w:space="0" w:color="7030A0"/>
              <w:bottom w:val="single" w:sz="4" w:space="0" w:color="7030A0"/>
            </w:tcBorders>
          </w:tcPr>
          <w:p w:rsidR="006504B5" w:rsidRPr="000E3FF3" w:rsidRDefault="006504B5" w:rsidP="006504B5">
            <w:pPr>
              <w:spacing w:line="360" w:lineRule="auto"/>
              <w:rPr>
                <w:rFonts w:ascii="Arial" w:hAnsi="Arial" w:cs="Arial"/>
              </w:rPr>
            </w:pPr>
          </w:p>
        </w:tc>
        <w:tc>
          <w:tcPr>
            <w:tcW w:w="957" w:type="pct"/>
          </w:tcPr>
          <w:p w:rsidR="006504B5" w:rsidRPr="000E3FF3" w:rsidRDefault="006504B5" w:rsidP="006504B5">
            <w:pPr>
              <w:spacing w:line="360" w:lineRule="auto"/>
              <w:rPr>
                <w:rFonts w:ascii="Arial" w:hAnsi="Arial" w:cs="Arial"/>
                <w:i/>
              </w:rPr>
            </w:pPr>
            <w:r w:rsidRPr="000E3FF3">
              <w:rPr>
                <w:rFonts w:ascii="Arial" w:hAnsi="Arial" w:cs="Arial"/>
                <w:i/>
                <w:sz w:val="22"/>
                <w:szCs w:val="22"/>
              </w:rPr>
              <w:t>(date)</w:t>
            </w:r>
          </w:p>
        </w:tc>
      </w:tr>
      <w:tr w:rsidR="006504B5" w:rsidRPr="000E3FF3" w:rsidTr="006504B5">
        <w:tc>
          <w:tcPr>
            <w:tcW w:w="2301" w:type="pct"/>
          </w:tcPr>
          <w:p w:rsidR="006504B5" w:rsidRPr="000E3FF3" w:rsidRDefault="006504B5" w:rsidP="006504B5">
            <w:pPr>
              <w:spacing w:line="360" w:lineRule="auto"/>
              <w:rPr>
                <w:rFonts w:ascii="Arial" w:hAnsi="Arial" w:cs="Arial"/>
              </w:rPr>
            </w:pPr>
            <w:r w:rsidRPr="000E3FF3">
              <w:rPr>
                <w:rFonts w:ascii="Arial" w:hAnsi="Arial" w:cs="Arial"/>
                <w:sz w:val="22"/>
                <w:szCs w:val="22"/>
              </w:rPr>
              <w:t>Date to be reviewed</w:t>
            </w:r>
          </w:p>
        </w:tc>
        <w:tc>
          <w:tcPr>
            <w:tcW w:w="1742" w:type="pct"/>
            <w:tcBorders>
              <w:top w:val="single" w:sz="4" w:space="0" w:color="7030A0"/>
              <w:bottom w:val="single" w:sz="4" w:space="0" w:color="7030A0"/>
            </w:tcBorders>
          </w:tcPr>
          <w:p w:rsidR="006504B5" w:rsidRPr="000E3FF3" w:rsidRDefault="006504B5" w:rsidP="006504B5">
            <w:pPr>
              <w:spacing w:line="360" w:lineRule="auto"/>
              <w:rPr>
                <w:rFonts w:ascii="Arial" w:hAnsi="Arial" w:cs="Arial"/>
              </w:rPr>
            </w:pPr>
          </w:p>
        </w:tc>
        <w:tc>
          <w:tcPr>
            <w:tcW w:w="957" w:type="pct"/>
          </w:tcPr>
          <w:p w:rsidR="006504B5" w:rsidRPr="000E3FF3" w:rsidRDefault="006504B5" w:rsidP="006504B5">
            <w:pPr>
              <w:spacing w:line="360" w:lineRule="auto"/>
              <w:rPr>
                <w:rFonts w:ascii="Arial" w:hAnsi="Arial" w:cs="Arial"/>
                <w:i/>
              </w:rPr>
            </w:pPr>
            <w:r w:rsidRPr="000E3FF3">
              <w:rPr>
                <w:rFonts w:ascii="Arial" w:hAnsi="Arial" w:cs="Arial"/>
                <w:i/>
                <w:sz w:val="22"/>
                <w:szCs w:val="22"/>
              </w:rPr>
              <w:t>(date)</w:t>
            </w:r>
          </w:p>
        </w:tc>
      </w:tr>
      <w:tr w:rsidR="006504B5" w:rsidRPr="000E3FF3" w:rsidTr="006504B5">
        <w:tc>
          <w:tcPr>
            <w:tcW w:w="2301" w:type="pct"/>
          </w:tcPr>
          <w:p w:rsidR="006504B5" w:rsidRPr="000E3FF3" w:rsidRDefault="006504B5" w:rsidP="006504B5">
            <w:pPr>
              <w:spacing w:line="360" w:lineRule="auto"/>
              <w:rPr>
                <w:rFonts w:ascii="Arial" w:hAnsi="Arial" w:cs="Arial"/>
              </w:rPr>
            </w:pPr>
            <w:r w:rsidRPr="000E3FF3">
              <w:rPr>
                <w:rFonts w:ascii="Arial" w:hAnsi="Arial" w:cs="Arial"/>
                <w:sz w:val="22"/>
                <w:szCs w:val="22"/>
              </w:rPr>
              <w:t>Signed on behalf of the provider</w:t>
            </w:r>
          </w:p>
        </w:tc>
        <w:tc>
          <w:tcPr>
            <w:tcW w:w="2699" w:type="pct"/>
            <w:gridSpan w:val="2"/>
            <w:tcBorders>
              <w:bottom w:val="single" w:sz="4" w:space="0" w:color="7030A0"/>
            </w:tcBorders>
          </w:tcPr>
          <w:p w:rsidR="006504B5" w:rsidRPr="000E3FF3" w:rsidRDefault="006504B5" w:rsidP="006504B5">
            <w:pPr>
              <w:spacing w:line="360" w:lineRule="auto"/>
              <w:rPr>
                <w:rFonts w:ascii="Arial" w:hAnsi="Arial" w:cs="Arial"/>
              </w:rPr>
            </w:pPr>
          </w:p>
        </w:tc>
      </w:tr>
      <w:tr w:rsidR="006504B5" w:rsidRPr="000E3FF3" w:rsidTr="006504B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301" w:type="pct"/>
            <w:tcBorders>
              <w:top w:val="nil"/>
              <w:left w:val="nil"/>
              <w:bottom w:val="nil"/>
              <w:right w:val="nil"/>
            </w:tcBorders>
          </w:tcPr>
          <w:p w:rsidR="006504B5" w:rsidRPr="000E3FF3" w:rsidRDefault="006504B5" w:rsidP="006504B5">
            <w:pPr>
              <w:spacing w:line="360" w:lineRule="auto"/>
              <w:rPr>
                <w:rFonts w:ascii="Arial" w:hAnsi="Arial" w:cs="Arial"/>
              </w:rPr>
            </w:pPr>
            <w:r w:rsidRPr="000E3FF3">
              <w:rPr>
                <w:rFonts w:ascii="Arial" w:hAnsi="Arial" w:cs="Arial"/>
                <w:sz w:val="22"/>
                <w:szCs w:val="22"/>
              </w:rPr>
              <w:t>Name of signatory</w:t>
            </w:r>
          </w:p>
        </w:tc>
        <w:tc>
          <w:tcPr>
            <w:tcW w:w="2699" w:type="pct"/>
            <w:gridSpan w:val="2"/>
            <w:tcBorders>
              <w:top w:val="single" w:sz="4" w:space="0" w:color="7030A0"/>
              <w:left w:val="nil"/>
              <w:bottom w:val="single" w:sz="4" w:space="0" w:color="7030A0"/>
              <w:right w:val="nil"/>
            </w:tcBorders>
          </w:tcPr>
          <w:p w:rsidR="006504B5" w:rsidRPr="000E3FF3" w:rsidRDefault="006504B5" w:rsidP="006504B5">
            <w:pPr>
              <w:spacing w:line="360" w:lineRule="auto"/>
              <w:rPr>
                <w:rFonts w:ascii="Arial" w:hAnsi="Arial" w:cs="Arial"/>
              </w:rPr>
            </w:pPr>
          </w:p>
        </w:tc>
      </w:tr>
      <w:tr w:rsidR="006504B5" w:rsidRPr="000E3FF3" w:rsidTr="006504B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301" w:type="pct"/>
            <w:tcBorders>
              <w:top w:val="nil"/>
              <w:left w:val="nil"/>
              <w:bottom w:val="nil"/>
              <w:right w:val="nil"/>
            </w:tcBorders>
          </w:tcPr>
          <w:p w:rsidR="006504B5" w:rsidRPr="000E3FF3" w:rsidRDefault="006504B5" w:rsidP="006504B5">
            <w:pPr>
              <w:spacing w:line="360" w:lineRule="auto"/>
              <w:rPr>
                <w:rFonts w:ascii="Arial" w:hAnsi="Arial" w:cs="Arial"/>
              </w:rPr>
            </w:pPr>
            <w:r w:rsidRPr="000E3FF3">
              <w:rPr>
                <w:rFonts w:ascii="Arial" w:hAnsi="Arial" w:cs="Arial"/>
                <w:sz w:val="22"/>
                <w:szCs w:val="22"/>
              </w:rPr>
              <w:t>Role of signatory (e.g. chair, director or owner)</w:t>
            </w:r>
          </w:p>
        </w:tc>
        <w:tc>
          <w:tcPr>
            <w:tcW w:w="2699" w:type="pct"/>
            <w:gridSpan w:val="2"/>
            <w:tcBorders>
              <w:top w:val="single" w:sz="4" w:space="0" w:color="7030A0"/>
              <w:left w:val="nil"/>
              <w:bottom w:val="single" w:sz="4" w:space="0" w:color="7030A0"/>
              <w:right w:val="nil"/>
            </w:tcBorders>
          </w:tcPr>
          <w:p w:rsidR="006504B5" w:rsidRPr="000E3FF3" w:rsidRDefault="006504B5" w:rsidP="006504B5">
            <w:pPr>
              <w:spacing w:line="360" w:lineRule="auto"/>
              <w:rPr>
                <w:rFonts w:ascii="Arial" w:hAnsi="Arial" w:cs="Arial"/>
              </w:rPr>
            </w:pPr>
          </w:p>
        </w:tc>
      </w:tr>
    </w:tbl>
    <w:p w:rsidR="006504B5" w:rsidRPr="000E3FF3" w:rsidRDefault="006504B5" w:rsidP="006504B5">
      <w:pPr>
        <w:spacing w:line="360" w:lineRule="auto"/>
        <w:rPr>
          <w:rFonts w:ascii="Arial" w:hAnsi="Arial" w:cs="Arial"/>
          <w:b/>
          <w:sz w:val="28"/>
          <w:szCs w:val="28"/>
        </w:rPr>
      </w:pPr>
      <w:r w:rsidRPr="000E3FF3">
        <w:rPr>
          <w:rFonts w:ascii="Arial" w:hAnsi="Arial" w:cs="Arial"/>
          <w:b/>
          <w:sz w:val="28"/>
          <w:szCs w:val="28"/>
        </w:rPr>
        <w:lastRenderedPageBreak/>
        <w:t>Induction of staff, volunteers and managers</w:t>
      </w:r>
    </w:p>
    <w:p w:rsidR="006504B5" w:rsidRPr="000E3FF3" w:rsidRDefault="006504B5" w:rsidP="006504B5">
      <w:pPr>
        <w:spacing w:line="360" w:lineRule="auto"/>
        <w:rPr>
          <w:rFonts w:ascii="Arial" w:hAnsi="Arial" w:cs="Arial"/>
          <w:b/>
          <w:sz w:val="22"/>
          <w:szCs w:val="22"/>
        </w:rPr>
      </w:pPr>
      <w:r w:rsidRPr="000E3FF3">
        <w:rPr>
          <w:rFonts w:ascii="Arial" w:hAnsi="Arial" w:cs="Arial"/>
          <w:b/>
          <w:sz w:val="22"/>
          <w:szCs w:val="22"/>
        </w:rPr>
        <w:t>Policy statement</w:t>
      </w:r>
    </w:p>
    <w:p w:rsidR="006504B5" w:rsidRPr="000E3FF3" w:rsidRDefault="006504B5" w:rsidP="006504B5">
      <w:pPr>
        <w:spacing w:line="360" w:lineRule="auto"/>
        <w:rPr>
          <w:rFonts w:ascii="Arial" w:hAnsi="Arial" w:cs="Arial"/>
          <w:sz w:val="22"/>
          <w:szCs w:val="22"/>
        </w:rPr>
      </w:pPr>
    </w:p>
    <w:p w:rsidR="006504B5" w:rsidRPr="000E3FF3" w:rsidRDefault="006504B5" w:rsidP="006504B5">
      <w:pPr>
        <w:spacing w:line="360" w:lineRule="auto"/>
        <w:rPr>
          <w:rFonts w:ascii="Arial" w:hAnsi="Arial" w:cs="Arial"/>
          <w:sz w:val="22"/>
          <w:szCs w:val="22"/>
        </w:rPr>
      </w:pPr>
      <w:r w:rsidRPr="000E3FF3">
        <w:rPr>
          <w:rFonts w:ascii="Arial" w:hAnsi="Arial" w:cs="Arial"/>
          <w:sz w:val="22"/>
          <w:szCs w:val="22"/>
        </w:rPr>
        <w:t>We provide an induction for all staff, volunteers and managers in order to fully brief them about the setting, the families we serve, our policies and procedures, curriculum and daily practice.</w:t>
      </w:r>
    </w:p>
    <w:p w:rsidR="006504B5" w:rsidRPr="000E3FF3" w:rsidRDefault="006504B5" w:rsidP="006504B5">
      <w:pPr>
        <w:spacing w:line="360" w:lineRule="auto"/>
        <w:rPr>
          <w:rFonts w:ascii="Arial" w:hAnsi="Arial" w:cs="Arial"/>
          <w:sz w:val="22"/>
          <w:szCs w:val="22"/>
        </w:rPr>
      </w:pPr>
    </w:p>
    <w:p w:rsidR="006504B5" w:rsidRPr="000E3FF3" w:rsidRDefault="006504B5" w:rsidP="006504B5">
      <w:pPr>
        <w:spacing w:line="360" w:lineRule="auto"/>
        <w:rPr>
          <w:rFonts w:ascii="Arial" w:hAnsi="Arial" w:cs="Arial"/>
          <w:b/>
          <w:sz w:val="22"/>
          <w:szCs w:val="22"/>
        </w:rPr>
      </w:pPr>
      <w:r w:rsidRPr="000E3FF3">
        <w:rPr>
          <w:rFonts w:ascii="Arial" w:hAnsi="Arial" w:cs="Arial"/>
          <w:b/>
          <w:sz w:val="22"/>
          <w:szCs w:val="22"/>
        </w:rPr>
        <w:t>Procedures</w:t>
      </w:r>
    </w:p>
    <w:p w:rsidR="006504B5" w:rsidRPr="000E3FF3" w:rsidRDefault="006504B5" w:rsidP="00AC030D">
      <w:pPr>
        <w:pStyle w:val="ListParagraph"/>
        <w:numPr>
          <w:ilvl w:val="0"/>
          <w:numId w:val="57"/>
        </w:numPr>
        <w:spacing w:line="360" w:lineRule="auto"/>
        <w:rPr>
          <w:rFonts w:ascii="Arial" w:hAnsi="Arial" w:cs="Arial"/>
          <w:sz w:val="22"/>
          <w:szCs w:val="22"/>
        </w:rPr>
      </w:pPr>
      <w:r w:rsidRPr="000E3FF3">
        <w:rPr>
          <w:rFonts w:ascii="Arial" w:hAnsi="Arial" w:cs="Arial"/>
          <w:sz w:val="22"/>
          <w:szCs w:val="22"/>
        </w:rPr>
        <w:t>We have a written induction plan for all new staff, which includes the following:</w:t>
      </w:r>
    </w:p>
    <w:p w:rsidR="006504B5" w:rsidRPr="000E3FF3" w:rsidRDefault="006504B5" w:rsidP="00AC030D">
      <w:pPr>
        <w:pStyle w:val="ListParagraph"/>
        <w:numPr>
          <w:ilvl w:val="0"/>
          <w:numId w:val="58"/>
        </w:numPr>
        <w:spacing w:line="360" w:lineRule="auto"/>
        <w:rPr>
          <w:rFonts w:ascii="Arial" w:hAnsi="Arial" w:cs="Arial"/>
          <w:sz w:val="22"/>
          <w:szCs w:val="22"/>
        </w:rPr>
      </w:pPr>
      <w:r w:rsidRPr="000E3FF3">
        <w:rPr>
          <w:rFonts w:ascii="Arial" w:hAnsi="Arial" w:cs="Arial"/>
          <w:sz w:val="22"/>
          <w:szCs w:val="22"/>
        </w:rPr>
        <w:t>Introductions to all staff and volunteers, including managers and deputy.</w:t>
      </w:r>
    </w:p>
    <w:p w:rsidR="00C55F3C" w:rsidRPr="000E3FF3" w:rsidRDefault="00C55F3C" w:rsidP="00AC030D">
      <w:pPr>
        <w:pStyle w:val="ListParagraph"/>
        <w:numPr>
          <w:ilvl w:val="0"/>
          <w:numId w:val="58"/>
        </w:numPr>
        <w:spacing w:line="360" w:lineRule="auto"/>
        <w:rPr>
          <w:rFonts w:ascii="Arial" w:hAnsi="Arial" w:cs="Arial"/>
          <w:sz w:val="22"/>
          <w:szCs w:val="22"/>
        </w:rPr>
      </w:pPr>
      <w:proofErr w:type="gramStart"/>
      <w:r w:rsidRPr="000E3FF3">
        <w:rPr>
          <w:rFonts w:ascii="Arial" w:hAnsi="Arial" w:cs="Arial"/>
          <w:sz w:val="22"/>
          <w:szCs w:val="22"/>
        </w:rPr>
        <w:t>information</w:t>
      </w:r>
      <w:proofErr w:type="gramEnd"/>
      <w:r w:rsidRPr="000E3FF3">
        <w:rPr>
          <w:rFonts w:ascii="Arial" w:hAnsi="Arial" w:cs="Arial"/>
          <w:sz w:val="22"/>
          <w:szCs w:val="22"/>
        </w:rPr>
        <w:t xml:space="preserve"> about safeguarding and child protection procedure.</w:t>
      </w:r>
    </w:p>
    <w:p w:rsidR="006504B5" w:rsidRPr="000E3FF3" w:rsidRDefault="006504B5" w:rsidP="00AC030D">
      <w:pPr>
        <w:pStyle w:val="ListParagraph"/>
        <w:numPr>
          <w:ilvl w:val="0"/>
          <w:numId w:val="58"/>
        </w:numPr>
        <w:spacing w:line="360" w:lineRule="auto"/>
        <w:rPr>
          <w:rFonts w:ascii="Arial" w:hAnsi="Arial" w:cs="Arial"/>
          <w:sz w:val="22"/>
          <w:szCs w:val="22"/>
        </w:rPr>
      </w:pPr>
      <w:r w:rsidRPr="000E3FF3">
        <w:rPr>
          <w:rFonts w:ascii="Arial" w:hAnsi="Arial" w:cs="Arial"/>
          <w:sz w:val="22"/>
          <w:szCs w:val="22"/>
        </w:rPr>
        <w:t>Familiarising with the building, health and safety, and fire and evacuation procedures.</w:t>
      </w:r>
    </w:p>
    <w:p w:rsidR="006504B5" w:rsidRPr="000E3FF3" w:rsidRDefault="006504B5" w:rsidP="00AC030D">
      <w:pPr>
        <w:pStyle w:val="ListParagraph"/>
        <w:numPr>
          <w:ilvl w:val="0"/>
          <w:numId w:val="58"/>
        </w:numPr>
        <w:spacing w:line="360" w:lineRule="auto"/>
        <w:rPr>
          <w:rFonts w:ascii="Arial" w:hAnsi="Arial" w:cs="Arial"/>
          <w:sz w:val="22"/>
          <w:szCs w:val="22"/>
        </w:rPr>
      </w:pPr>
      <w:r w:rsidRPr="000E3FF3">
        <w:rPr>
          <w:rFonts w:ascii="Arial" w:hAnsi="Arial" w:cs="Arial"/>
          <w:sz w:val="22"/>
          <w:szCs w:val="22"/>
        </w:rPr>
        <w:t>Ensuring our policies and procedures have been read and are</w:t>
      </w:r>
      <w:r w:rsidR="00C55F3C" w:rsidRPr="000E3FF3">
        <w:rPr>
          <w:rFonts w:ascii="Arial" w:hAnsi="Arial" w:cs="Arial"/>
          <w:sz w:val="22"/>
          <w:szCs w:val="22"/>
        </w:rPr>
        <w:t xml:space="preserve"> </w:t>
      </w:r>
      <w:r w:rsidRPr="000E3FF3">
        <w:rPr>
          <w:rFonts w:ascii="Arial" w:hAnsi="Arial" w:cs="Arial"/>
          <w:sz w:val="22"/>
          <w:szCs w:val="22"/>
        </w:rPr>
        <w:t>carried out.</w:t>
      </w:r>
    </w:p>
    <w:p w:rsidR="006504B5" w:rsidRPr="000E3FF3" w:rsidRDefault="006504B5" w:rsidP="00AC030D">
      <w:pPr>
        <w:pStyle w:val="ListParagraph"/>
        <w:numPr>
          <w:ilvl w:val="0"/>
          <w:numId w:val="58"/>
        </w:numPr>
        <w:spacing w:line="360" w:lineRule="auto"/>
        <w:rPr>
          <w:rFonts w:ascii="Arial" w:hAnsi="Arial" w:cs="Arial"/>
          <w:sz w:val="22"/>
          <w:szCs w:val="22"/>
        </w:rPr>
      </w:pPr>
      <w:r w:rsidRPr="000E3FF3">
        <w:rPr>
          <w:rFonts w:ascii="Arial" w:hAnsi="Arial" w:cs="Arial"/>
          <w:sz w:val="22"/>
          <w:szCs w:val="22"/>
        </w:rPr>
        <w:t>Introduction to parents, especially parents of allocated key children where appropriate.</w:t>
      </w:r>
    </w:p>
    <w:p w:rsidR="006504B5" w:rsidRPr="000E3FF3" w:rsidRDefault="006504B5" w:rsidP="00AC030D">
      <w:pPr>
        <w:pStyle w:val="ListParagraph"/>
        <w:numPr>
          <w:ilvl w:val="0"/>
          <w:numId w:val="58"/>
        </w:numPr>
        <w:spacing w:line="360" w:lineRule="auto"/>
        <w:rPr>
          <w:rFonts w:ascii="Arial" w:hAnsi="Arial" w:cs="Arial"/>
          <w:sz w:val="22"/>
          <w:szCs w:val="22"/>
        </w:rPr>
      </w:pPr>
      <w:r w:rsidRPr="000E3FF3">
        <w:rPr>
          <w:rFonts w:ascii="Arial" w:hAnsi="Arial" w:cs="Arial"/>
          <w:sz w:val="22"/>
          <w:szCs w:val="22"/>
        </w:rPr>
        <w:t>Familiarising them with confidential information where applicable in relation to any key children.</w:t>
      </w:r>
    </w:p>
    <w:p w:rsidR="006504B5" w:rsidRPr="000E3FF3" w:rsidRDefault="006504B5" w:rsidP="00AC030D">
      <w:pPr>
        <w:pStyle w:val="ListParagraph"/>
        <w:numPr>
          <w:ilvl w:val="0"/>
          <w:numId w:val="58"/>
        </w:numPr>
        <w:spacing w:line="360" w:lineRule="auto"/>
        <w:rPr>
          <w:rFonts w:ascii="Arial" w:hAnsi="Arial" w:cs="Arial"/>
          <w:sz w:val="22"/>
          <w:szCs w:val="22"/>
        </w:rPr>
      </w:pPr>
      <w:r w:rsidRPr="000E3FF3">
        <w:rPr>
          <w:rFonts w:ascii="Arial" w:hAnsi="Arial" w:cs="Arial"/>
          <w:sz w:val="22"/>
          <w:szCs w:val="22"/>
        </w:rPr>
        <w:t>Details of the tasks and daily routines to be completed.</w:t>
      </w:r>
    </w:p>
    <w:p w:rsidR="006504B5" w:rsidRPr="000E3FF3" w:rsidRDefault="000401E1" w:rsidP="00AC030D">
      <w:pPr>
        <w:pStyle w:val="ListParagraph"/>
        <w:numPr>
          <w:ilvl w:val="0"/>
          <w:numId w:val="57"/>
        </w:numPr>
        <w:spacing w:line="360" w:lineRule="auto"/>
        <w:rPr>
          <w:rFonts w:ascii="Arial" w:hAnsi="Arial" w:cs="Arial"/>
          <w:sz w:val="22"/>
          <w:szCs w:val="22"/>
        </w:rPr>
      </w:pPr>
      <w:r w:rsidRPr="000E3FF3">
        <w:rPr>
          <w:rFonts w:ascii="Arial" w:hAnsi="Arial" w:cs="Arial"/>
          <w:sz w:val="22"/>
          <w:szCs w:val="22"/>
        </w:rPr>
        <w:t>The induction period covers</w:t>
      </w:r>
      <w:r w:rsidR="006504B5" w:rsidRPr="000E3FF3">
        <w:rPr>
          <w:rFonts w:ascii="Arial" w:hAnsi="Arial" w:cs="Arial"/>
          <w:sz w:val="22"/>
          <w:szCs w:val="22"/>
        </w:rPr>
        <w:t xml:space="preserve"> at least two weeks</w:t>
      </w:r>
      <w:r w:rsidRPr="000E3FF3">
        <w:rPr>
          <w:rFonts w:ascii="Arial" w:hAnsi="Arial" w:cs="Arial"/>
          <w:sz w:val="22"/>
          <w:szCs w:val="22"/>
        </w:rPr>
        <w:t xml:space="preserve"> until the end of probation</w:t>
      </w:r>
      <w:r w:rsidR="006504B5" w:rsidRPr="000E3FF3">
        <w:rPr>
          <w:rFonts w:ascii="Arial" w:hAnsi="Arial" w:cs="Arial"/>
          <w:sz w:val="22"/>
          <w:szCs w:val="22"/>
        </w:rPr>
        <w:t xml:space="preserve">. The manager/deputy inducts new staff and volunteers. The nominated person/ setting manager </w:t>
      </w:r>
      <w:proofErr w:type="gramStart"/>
      <w:r w:rsidR="006504B5" w:rsidRPr="000E3FF3">
        <w:rPr>
          <w:rFonts w:ascii="Arial" w:hAnsi="Arial" w:cs="Arial"/>
          <w:sz w:val="22"/>
          <w:szCs w:val="22"/>
        </w:rPr>
        <w:t>inducts</w:t>
      </w:r>
      <w:proofErr w:type="gramEnd"/>
      <w:r w:rsidR="006504B5" w:rsidRPr="000E3FF3">
        <w:rPr>
          <w:rFonts w:ascii="Arial" w:hAnsi="Arial" w:cs="Arial"/>
          <w:sz w:val="22"/>
          <w:szCs w:val="22"/>
        </w:rPr>
        <w:t xml:space="preserve"> new managers.</w:t>
      </w:r>
    </w:p>
    <w:p w:rsidR="006504B5" w:rsidRPr="000E3FF3" w:rsidRDefault="006504B5" w:rsidP="00AC030D">
      <w:pPr>
        <w:pStyle w:val="ListParagraph"/>
        <w:numPr>
          <w:ilvl w:val="0"/>
          <w:numId w:val="57"/>
        </w:numPr>
        <w:spacing w:line="360" w:lineRule="auto"/>
        <w:rPr>
          <w:rFonts w:ascii="Arial" w:hAnsi="Arial" w:cs="Arial"/>
          <w:sz w:val="22"/>
          <w:szCs w:val="22"/>
        </w:rPr>
      </w:pPr>
      <w:r w:rsidRPr="000E3FF3">
        <w:rPr>
          <w:rFonts w:ascii="Arial" w:hAnsi="Arial" w:cs="Arial"/>
          <w:sz w:val="22"/>
          <w:szCs w:val="22"/>
        </w:rPr>
        <w:t>During the induction period, the individual must demonstrate understanding of and compliance with policies, procedures, tasks and routines.</w:t>
      </w:r>
    </w:p>
    <w:p w:rsidR="006504B5" w:rsidRPr="000E3FF3" w:rsidRDefault="006504B5" w:rsidP="00AC030D">
      <w:pPr>
        <w:pStyle w:val="ListParagraph"/>
        <w:numPr>
          <w:ilvl w:val="0"/>
          <w:numId w:val="57"/>
        </w:numPr>
        <w:spacing w:line="360" w:lineRule="auto"/>
        <w:rPr>
          <w:rFonts w:ascii="Arial" w:hAnsi="Arial" w:cs="Arial"/>
          <w:sz w:val="22"/>
          <w:szCs w:val="22"/>
        </w:rPr>
      </w:pPr>
      <w:r w:rsidRPr="000E3FF3">
        <w:rPr>
          <w:rFonts w:ascii="Arial" w:hAnsi="Arial" w:cs="Arial"/>
          <w:sz w:val="22"/>
          <w:szCs w:val="22"/>
        </w:rPr>
        <w:t>Successful completion of the induction forms part of the probationary period.</w:t>
      </w:r>
    </w:p>
    <w:p w:rsidR="006504B5" w:rsidRPr="000E3FF3" w:rsidRDefault="006504B5" w:rsidP="006504B5">
      <w:pPr>
        <w:spacing w:line="360" w:lineRule="auto"/>
        <w:rPr>
          <w:rFonts w:ascii="Arial" w:hAnsi="Arial" w:cs="Arial"/>
          <w:sz w:val="22"/>
          <w:szCs w:val="22"/>
        </w:rPr>
      </w:pPr>
    </w:p>
    <w:tbl>
      <w:tblPr>
        <w:tblW w:w="5000" w:type="pct"/>
        <w:tblLook w:val="01E0"/>
      </w:tblPr>
      <w:tblGrid>
        <w:gridCol w:w="4495"/>
        <w:gridCol w:w="3404"/>
        <w:gridCol w:w="1870"/>
      </w:tblGrid>
      <w:tr w:rsidR="006504B5" w:rsidRPr="000E3FF3" w:rsidTr="006504B5">
        <w:tc>
          <w:tcPr>
            <w:tcW w:w="2301" w:type="pct"/>
          </w:tcPr>
          <w:p w:rsidR="006504B5" w:rsidRPr="000E3FF3" w:rsidRDefault="006504B5" w:rsidP="006504B5">
            <w:pPr>
              <w:spacing w:line="360" w:lineRule="auto"/>
              <w:rPr>
                <w:rFonts w:ascii="Arial" w:hAnsi="Arial" w:cs="Arial"/>
              </w:rPr>
            </w:pPr>
            <w:r w:rsidRPr="000E3FF3">
              <w:rPr>
                <w:rFonts w:ascii="Arial" w:hAnsi="Arial" w:cs="Arial"/>
                <w:sz w:val="22"/>
                <w:szCs w:val="22"/>
              </w:rPr>
              <w:t>This policy was adopted at a meeting of</w:t>
            </w:r>
          </w:p>
        </w:tc>
        <w:tc>
          <w:tcPr>
            <w:tcW w:w="1742" w:type="pct"/>
            <w:tcBorders>
              <w:bottom w:val="single" w:sz="4" w:space="0" w:color="7030A0"/>
            </w:tcBorders>
          </w:tcPr>
          <w:p w:rsidR="006504B5" w:rsidRPr="000E3FF3" w:rsidRDefault="006504B5" w:rsidP="006504B5">
            <w:pPr>
              <w:spacing w:line="360" w:lineRule="auto"/>
              <w:rPr>
                <w:rFonts w:ascii="Arial" w:hAnsi="Arial" w:cs="Arial"/>
              </w:rPr>
            </w:pPr>
          </w:p>
        </w:tc>
        <w:tc>
          <w:tcPr>
            <w:tcW w:w="957" w:type="pct"/>
          </w:tcPr>
          <w:p w:rsidR="006504B5" w:rsidRPr="000E3FF3" w:rsidRDefault="006504B5" w:rsidP="006504B5">
            <w:pPr>
              <w:spacing w:line="360" w:lineRule="auto"/>
              <w:rPr>
                <w:rFonts w:ascii="Arial" w:hAnsi="Arial" w:cs="Arial"/>
                <w:i/>
              </w:rPr>
            </w:pPr>
            <w:r w:rsidRPr="000E3FF3">
              <w:rPr>
                <w:rFonts w:ascii="Arial" w:hAnsi="Arial" w:cs="Arial"/>
                <w:i/>
                <w:sz w:val="22"/>
                <w:szCs w:val="22"/>
              </w:rPr>
              <w:t>(name of provider)</w:t>
            </w:r>
          </w:p>
        </w:tc>
      </w:tr>
      <w:tr w:rsidR="006504B5" w:rsidRPr="000E3FF3" w:rsidTr="006504B5">
        <w:tc>
          <w:tcPr>
            <w:tcW w:w="2301" w:type="pct"/>
          </w:tcPr>
          <w:p w:rsidR="006504B5" w:rsidRPr="000E3FF3" w:rsidRDefault="006504B5" w:rsidP="006504B5">
            <w:pPr>
              <w:spacing w:line="360" w:lineRule="auto"/>
              <w:rPr>
                <w:rFonts w:ascii="Arial" w:hAnsi="Arial" w:cs="Arial"/>
              </w:rPr>
            </w:pPr>
            <w:r w:rsidRPr="000E3FF3">
              <w:rPr>
                <w:rFonts w:ascii="Arial" w:hAnsi="Arial" w:cs="Arial"/>
                <w:sz w:val="22"/>
                <w:szCs w:val="22"/>
              </w:rPr>
              <w:t>Held on</w:t>
            </w:r>
          </w:p>
        </w:tc>
        <w:tc>
          <w:tcPr>
            <w:tcW w:w="1742" w:type="pct"/>
            <w:tcBorders>
              <w:top w:val="single" w:sz="4" w:space="0" w:color="7030A0"/>
              <w:bottom w:val="single" w:sz="4" w:space="0" w:color="7030A0"/>
            </w:tcBorders>
          </w:tcPr>
          <w:p w:rsidR="006504B5" w:rsidRPr="000E3FF3" w:rsidRDefault="006504B5" w:rsidP="006504B5">
            <w:pPr>
              <w:spacing w:line="360" w:lineRule="auto"/>
              <w:rPr>
                <w:rFonts w:ascii="Arial" w:hAnsi="Arial" w:cs="Arial"/>
              </w:rPr>
            </w:pPr>
          </w:p>
        </w:tc>
        <w:tc>
          <w:tcPr>
            <w:tcW w:w="957" w:type="pct"/>
          </w:tcPr>
          <w:p w:rsidR="006504B5" w:rsidRPr="000E3FF3" w:rsidRDefault="006504B5" w:rsidP="006504B5">
            <w:pPr>
              <w:spacing w:line="360" w:lineRule="auto"/>
              <w:rPr>
                <w:rFonts w:ascii="Arial" w:hAnsi="Arial" w:cs="Arial"/>
                <w:i/>
              </w:rPr>
            </w:pPr>
            <w:r w:rsidRPr="000E3FF3">
              <w:rPr>
                <w:rFonts w:ascii="Arial" w:hAnsi="Arial" w:cs="Arial"/>
                <w:i/>
                <w:sz w:val="22"/>
                <w:szCs w:val="22"/>
              </w:rPr>
              <w:t>(date)</w:t>
            </w:r>
          </w:p>
        </w:tc>
      </w:tr>
      <w:tr w:rsidR="006504B5" w:rsidRPr="000E3FF3" w:rsidTr="006504B5">
        <w:tc>
          <w:tcPr>
            <w:tcW w:w="2301" w:type="pct"/>
          </w:tcPr>
          <w:p w:rsidR="006504B5" w:rsidRPr="000E3FF3" w:rsidRDefault="006504B5" w:rsidP="006504B5">
            <w:pPr>
              <w:spacing w:line="360" w:lineRule="auto"/>
              <w:rPr>
                <w:rFonts w:ascii="Arial" w:hAnsi="Arial" w:cs="Arial"/>
              </w:rPr>
            </w:pPr>
            <w:r w:rsidRPr="000E3FF3">
              <w:rPr>
                <w:rFonts w:ascii="Arial" w:hAnsi="Arial" w:cs="Arial"/>
                <w:sz w:val="22"/>
                <w:szCs w:val="22"/>
              </w:rPr>
              <w:t>Date to be reviewed</w:t>
            </w:r>
          </w:p>
        </w:tc>
        <w:tc>
          <w:tcPr>
            <w:tcW w:w="1742" w:type="pct"/>
            <w:tcBorders>
              <w:top w:val="single" w:sz="4" w:space="0" w:color="7030A0"/>
              <w:bottom w:val="single" w:sz="4" w:space="0" w:color="7030A0"/>
            </w:tcBorders>
          </w:tcPr>
          <w:p w:rsidR="006504B5" w:rsidRPr="000E3FF3" w:rsidRDefault="006504B5" w:rsidP="006504B5">
            <w:pPr>
              <w:spacing w:line="360" w:lineRule="auto"/>
              <w:rPr>
                <w:rFonts w:ascii="Arial" w:hAnsi="Arial" w:cs="Arial"/>
              </w:rPr>
            </w:pPr>
          </w:p>
        </w:tc>
        <w:tc>
          <w:tcPr>
            <w:tcW w:w="957" w:type="pct"/>
          </w:tcPr>
          <w:p w:rsidR="006504B5" w:rsidRPr="000E3FF3" w:rsidRDefault="006504B5" w:rsidP="006504B5">
            <w:pPr>
              <w:spacing w:line="360" w:lineRule="auto"/>
              <w:rPr>
                <w:rFonts w:ascii="Arial" w:hAnsi="Arial" w:cs="Arial"/>
                <w:i/>
              </w:rPr>
            </w:pPr>
            <w:r w:rsidRPr="000E3FF3">
              <w:rPr>
                <w:rFonts w:ascii="Arial" w:hAnsi="Arial" w:cs="Arial"/>
                <w:i/>
                <w:sz w:val="22"/>
                <w:szCs w:val="22"/>
              </w:rPr>
              <w:t>(date)</w:t>
            </w:r>
          </w:p>
        </w:tc>
      </w:tr>
      <w:tr w:rsidR="006504B5" w:rsidRPr="000E3FF3" w:rsidTr="006504B5">
        <w:tc>
          <w:tcPr>
            <w:tcW w:w="2301" w:type="pct"/>
          </w:tcPr>
          <w:p w:rsidR="006504B5" w:rsidRPr="000E3FF3" w:rsidRDefault="006504B5" w:rsidP="006504B5">
            <w:pPr>
              <w:spacing w:line="360" w:lineRule="auto"/>
              <w:rPr>
                <w:rFonts w:ascii="Arial" w:hAnsi="Arial" w:cs="Arial"/>
              </w:rPr>
            </w:pPr>
            <w:r w:rsidRPr="000E3FF3">
              <w:rPr>
                <w:rFonts w:ascii="Arial" w:hAnsi="Arial" w:cs="Arial"/>
                <w:sz w:val="22"/>
                <w:szCs w:val="22"/>
              </w:rPr>
              <w:t>Signed on behalf of the provider</w:t>
            </w:r>
          </w:p>
        </w:tc>
        <w:tc>
          <w:tcPr>
            <w:tcW w:w="2699" w:type="pct"/>
            <w:gridSpan w:val="2"/>
            <w:tcBorders>
              <w:bottom w:val="single" w:sz="4" w:space="0" w:color="7030A0"/>
            </w:tcBorders>
          </w:tcPr>
          <w:p w:rsidR="006504B5" w:rsidRPr="000E3FF3" w:rsidRDefault="006504B5" w:rsidP="006504B5">
            <w:pPr>
              <w:spacing w:line="360" w:lineRule="auto"/>
              <w:rPr>
                <w:rFonts w:ascii="Arial" w:hAnsi="Arial" w:cs="Arial"/>
              </w:rPr>
            </w:pPr>
          </w:p>
        </w:tc>
      </w:tr>
      <w:tr w:rsidR="006504B5" w:rsidRPr="000E3FF3" w:rsidTr="006504B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301" w:type="pct"/>
            <w:tcBorders>
              <w:top w:val="nil"/>
              <w:left w:val="nil"/>
              <w:bottom w:val="nil"/>
              <w:right w:val="nil"/>
            </w:tcBorders>
          </w:tcPr>
          <w:p w:rsidR="006504B5" w:rsidRPr="000E3FF3" w:rsidRDefault="006504B5" w:rsidP="006504B5">
            <w:pPr>
              <w:spacing w:line="360" w:lineRule="auto"/>
              <w:rPr>
                <w:rFonts w:ascii="Arial" w:hAnsi="Arial" w:cs="Arial"/>
              </w:rPr>
            </w:pPr>
            <w:r w:rsidRPr="000E3FF3">
              <w:rPr>
                <w:rFonts w:ascii="Arial" w:hAnsi="Arial" w:cs="Arial"/>
                <w:sz w:val="22"/>
                <w:szCs w:val="22"/>
              </w:rPr>
              <w:t>Name of signatory</w:t>
            </w:r>
          </w:p>
        </w:tc>
        <w:tc>
          <w:tcPr>
            <w:tcW w:w="2699" w:type="pct"/>
            <w:gridSpan w:val="2"/>
            <w:tcBorders>
              <w:top w:val="single" w:sz="4" w:space="0" w:color="7030A0"/>
              <w:left w:val="nil"/>
              <w:bottom w:val="single" w:sz="4" w:space="0" w:color="7030A0"/>
              <w:right w:val="nil"/>
            </w:tcBorders>
          </w:tcPr>
          <w:p w:rsidR="006504B5" w:rsidRPr="000E3FF3" w:rsidRDefault="006504B5" w:rsidP="006504B5">
            <w:pPr>
              <w:spacing w:line="360" w:lineRule="auto"/>
              <w:rPr>
                <w:rFonts w:ascii="Arial" w:hAnsi="Arial" w:cs="Arial"/>
              </w:rPr>
            </w:pPr>
          </w:p>
        </w:tc>
      </w:tr>
      <w:tr w:rsidR="006504B5" w:rsidRPr="000E3FF3" w:rsidTr="006504B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301" w:type="pct"/>
            <w:tcBorders>
              <w:top w:val="nil"/>
              <w:left w:val="nil"/>
              <w:bottom w:val="nil"/>
              <w:right w:val="nil"/>
            </w:tcBorders>
          </w:tcPr>
          <w:p w:rsidR="006504B5" w:rsidRPr="000E3FF3" w:rsidRDefault="006504B5" w:rsidP="006504B5">
            <w:pPr>
              <w:spacing w:line="360" w:lineRule="auto"/>
              <w:rPr>
                <w:rFonts w:ascii="Arial" w:hAnsi="Arial" w:cs="Arial"/>
              </w:rPr>
            </w:pPr>
            <w:r w:rsidRPr="000E3FF3">
              <w:rPr>
                <w:rFonts w:ascii="Arial" w:hAnsi="Arial" w:cs="Arial"/>
                <w:sz w:val="22"/>
                <w:szCs w:val="22"/>
              </w:rPr>
              <w:t>Role of signatory (e.g. chair, director or owner)</w:t>
            </w:r>
          </w:p>
        </w:tc>
        <w:tc>
          <w:tcPr>
            <w:tcW w:w="2699" w:type="pct"/>
            <w:gridSpan w:val="2"/>
            <w:tcBorders>
              <w:top w:val="single" w:sz="4" w:space="0" w:color="7030A0"/>
              <w:left w:val="nil"/>
              <w:bottom w:val="single" w:sz="4" w:space="0" w:color="7030A0"/>
              <w:right w:val="nil"/>
            </w:tcBorders>
          </w:tcPr>
          <w:p w:rsidR="006504B5" w:rsidRPr="000E3FF3" w:rsidRDefault="006504B5" w:rsidP="006504B5">
            <w:pPr>
              <w:spacing w:line="360" w:lineRule="auto"/>
              <w:rPr>
                <w:rFonts w:ascii="Arial" w:hAnsi="Arial" w:cs="Arial"/>
              </w:rPr>
            </w:pPr>
          </w:p>
        </w:tc>
      </w:tr>
    </w:tbl>
    <w:p w:rsidR="006504B5" w:rsidRPr="000E3FF3" w:rsidRDefault="006504B5" w:rsidP="006504B5">
      <w:pPr>
        <w:spacing w:line="360" w:lineRule="auto"/>
        <w:rPr>
          <w:rFonts w:ascii="Arial" w:hAnsi="Arial" w:cs="Arial"/>
          <w:sz w:val="22"/>
          <w:szCs w:val="22"/>
        </w:rPr>
      </w:pPr>
    </w:p>
    <w:p w:rsidR="006504B5" w:rsidRPr="000E3FF3" w:rsidRDefault="006504B5" w:rsidP="006504B5">
      <w:pPr>
        <w:tabs>
          <w:tab w:val="left" w:pos="1605"/>
        </w:tabs>
        <w:spacing w:line="360" w:lineRule="auto"/>
        <w:rPr>
          <w:rFonts w:ascii="Arial" w:hAnsi="Arial" w:cs="Arial"/>
          <w:b/>
          <w:sz w:val="22"/>
          <w:szCs w:val="22"/>
        </w:rPr>
      </w:pPr>
      <w:r w:rsidRPr="000E3FF3">
        <w:rPr>
          <w:rFonts w:ascii="Arial" w:hAnsi="Arial" w:cs="Arial"/>
          <w:b/>
          <w:sz w:val="22"/>
          <w:szCs w:val="22"/>
        </w:rPr>
        <w:t>Other useful Pre-school Learning Alliance publications</w:t>
      </w:r>
    </w:p>
    <w:p w:rsidR="006504B5" w:rsidRPr="000E3FF3" w:rsidRDefault="006504B5" w:rsidP="006504B5">
      <w:pPr>
        <w:spacing w:line="360" w:lineRule="auto"/>
        <w:rPr>
          <w:rFonts w:ascii="Arial" w:hAnsi="Arial" w:cs="Arial"/>
          <w:sz w:val="22"/>
          <w:szCs w:val="22"/>
        </w:rPr>
      </w:pPr>
    </w:p>
    <w:p w:rsidR="006504B5" w:rsidRPr="000E3FF3" w:rsidRDefault="006504B5" w:rsidP="00AC030D">
      <w:pPr>
        <w:pStyle w:val="ListParagraph"/>
        <w:numPr>
          <w:ilvl w:val="0"/>
          <w:numId w:val="59"/>
        </w:numPr>
        <w:spacing w:line="360" w:lineRule="auto"/>
        <w:rPr>
          <w:rFonts w:ascii="Arial" w:hAnsi="Arial" w:cs="Arial"/>
          <w:sz w:val="22"/>
          <w:szCs w:val="22"/>
        </w:rPr>
      </w:pPr>
      <w:proofErr w:type="spellStart"/>
      <w:r w:rsidRPr="000E3FF3">
        <w:rPr>
          <w:rFonts w:ascii="Arial" w:hAnsi="Arial" w:cs="Arial"/>
          <w:sz w:val="22"/>
          <w:szCs w:val="22"/>
        </w:rPr>
        <w:t>Childville</w:t>
      </w:r>
      <w:proofErr w:type="spellEnd"/>
      <w:r w:rsidRPr="000E3FF3">
        <w:rPr>
          <w:rFonts w:ascii="Arial" w:hAnsi="Arial" w:cs="Arial"/>
          <w:sz w:val="22"/>
          <w:szCs w:val="22"/>
        </w:rPr>
        <w:t xml:space="preserve"> Employee Handbook (2014)</w:t>
      </w:r>
    </w:p>
    <w:p w:rsidR="006504B5" w:rsidRPr="000E3FF3" w:rsidRDefault="006504B5" w:rsidP="00AC030D">
      <w:pPr>
        <w:pStyle w:val="ListParagraph"/>
        <w:numPr>
          <w:ilvl w:val="0"/>
          <w:numId w:val="59"/>
        </w:numPr>
        <w:spacing w:line="360" w:lineRule="auto"/>
        <w:rPr>
          <w:rFonts w:ascii="Arial" w:hAnsi="Arial" w:cs="Arial"/>
          <w:sz w:val="22"/>
          <w:szCs w:val="22"/>
        </w:rPr>
      </w:pPr>
      <w:r w:rsidRPr="000E3FF3">
        <w:rPr>
          <w:rFonts w:ascii="Arial" w:hAnsi="Arial" w:cs="Arial"/>
          <w:sz w:val="22"/>
          <w:szCs w:val="22"/>
        </w:rPr>
        <w:t>Recruiting and Managing Employees (2011)</w:t>
      </w:r>
    </w:p>
    <w:p w:rsidR="006504B5" w:rsidRPr="000E3FF3" w:rsidRDefault="006504B5" w:rsidP="006504B5">
      <w:pPr>
        <w:spacing w:line="360" w:lineRule="auto"/>
        <w:rPr>
          <w:rFonts w:ascii="Arial" w:hAnsi="Arial" w:cs="Arial"/>
          <w:b/>
          <w:sz w:val="28"/>
          <w:szCs w:val="28"/>
        </w:rPr>
      </w:pPr>
      <w:r w:rsidRPr="000E3FF3">
        <w:rPr>
          <w:rFonts w:ascii="Arial" w:hAnsi="Arial" w:cs="Arial"/>
          <w:b/>
          <w:sz w:val="28"/>
          <w:szCs w:val="28"/>
        </w:rPr>
        <w:br w:type="page"/>
      </w:r>
      <w:r w:rsidRPr="000E3FF3">
        <w:rPr>
          <w:rFonts w:ascii="Arial" w:hAnsi="Arial" w:cs="Arial"/>
          <w:b/>
          <w:sz w:val="28"/>
          <w:szCs w:val="28"/>
        </w:rPr>
        <w:lastRenderedPageBreak/>
        <w:t>Infection Control</w:t>
      </w:r>
    </w:p>
    <w:p w:rsidR="006504B5" w:rsidRPr="000E3FF3" w:rsidRDefault="006504B5" w:rsidP="006504B5">
      <w:pPr>
        <w:spacing w:line="360" w:lineRule="auto"/>
        <w:jc w:val="both"/>
        <w:rPr>
          <w:rFonts w:ascii="Arial" w:hAnsi="Arial" w:cs="Arial"/>
          <w:b/>
          <w:u w:val="single"/>
        </w:rPr>
      </w:pPr>
    </w:p>
    <w:p w:rsidR="006504B5" w:rsidRPr="000E3FF3" w:rsidRDefault="006504B5" w:rsidP="006504B5">
      <w:pPr>
        <w:spacing w:line="360" w:lineRule="auto"/>
        <w:jc w:val="both"/>
        <w:rPr>
          <w:rFonts w:ascii="Arial" w:hAnsi="Arial" w:cs="Arial"/>
          <w:sz w:val="22"/>
          <w:szCs w:val="22"/>
        </w:rPr>
      </w:pPr>
      <w:r w:rsidRPr="000E3FF3">
        <w:rPr>
          <w:rFonts w:ascii="Arial" w:hAnsi="Arial" w:cs="Arial"/>
          <w:sz w:val="22"/>
          <w:szCs w:val="22"/>
        </w:rPr>
        <w:t>Viruses and infections can be easily passed from person to person by breathing in air containing the virus which is produced when an infected person talks, coughs or sneezes. It can also spread through hand/face contact after touching a person or surface contaminated with viruses.</w:t>
      </w:r>
    </w:p>
    <w:p w:rsidR="006504B5" w:rsidRPr="000E3FF3" w:rsidRDefault="006504B5" w:rsidP="006504B5">
      <w:pPr>
        <w:spacing w:line="360" w:lineRule="auto"/>
        <w:jc w:val="both"/>
        <w:rPr>
          <w:rFonts w:ascii="Arial" w:hAnsi="Arial" w:cs="Arial"/>
          <w:sz w:val="22"/>
          <w:szCs w:val="22"/>
        </w:rPr>
      </w:pPr>
    </w:p>
    <w:p w:rsidR="006504B5" w:rsidRPr="000E3FF3" w:rsidRDefault="006504B5" w:rsidP="006504B5">
      <w:pPr>
        <w:spacing w:line="360" w:lineRule="auto"/>
        <w:jc w:val="both"/>
        <w:rPr>
          <w:rFonts w:ascii="Arial" w:hAnsi="Arial" w:cs="Arial"/>
          <w:sz w:val="22"/>
          <w:szCs w:val="22"/>
        </w:rPr>
      </w:pPr>
      <w:r w:rsidRPr="000E3FF3">
        <w:rPr>
          <w:rFonts w:ascii="Arial" w:hAnsi="Arial" w:cs="Arial"/>
          <w:sz w:val="22"/>
          <w:szCs w:val="22"/>
        </w:rPr>
        <w:t>The best way to prevent a virus or infection from moving around the setting environment is to maintain high hygiene standards in the setting. To do this we will follow the guidance below:</w:t>
      </w:r>
    </w:p>
    <w:p w:rsidR="006504B5" w:rsidRPr="000E3FF3" w:rsidRDefault="006504B5" w:rsidP="00C34F23">
      <w:pPr>
        <w:numPr>
          <w:ilvl w:val="0"/>
          <w:numId w:val="215"/>
        </w:numPr>
        <w:spacing w:line="360" w:lineRule="auto"/>
        <w:jc w:val="both"/>
        <w:rPr>
          <w:rFonts w:ascii="Arial" w:hAnsi="Arial" w:cs="Arial"/>
          <w:sz w:val="22"/>
          <w:szCs w:val="22"/>
        </w:rPr>
      </w:pPr>
      <w:r w:rsidRPr="000E3FF3">
        <w:rPr>
          <w:rFonts w:ascii="Arial" w:hAnsi="Arial" w:cs="Arial"/>
          <w:sz w:val="22"/>
          <w:szCs w:val="22"/>
        </w:rPr>
        <w:t>Ensure all children use tissues when coughing and sneezing to catch all germs</w:t>
      </w:r>
    </w:p>
    <w:p w:rsidR="006504B5" w:rsidRPr="000E3FF3" w:rsidRDefault="006504B5" w:rsidP="00C34F23">
      <w:pPr>
        <w:numPr>
          <w:ilvl w:val="0"/>
          <w:numId w:val="215"/>
        </w:numPr>
        <w:spacing w:line="360" w:lineRule="auto"/>
        <w:jc w:val="both"/>
        <w:rPr>
          <w:rFonts w:ascii="Arial" w:hAnsi="Arial" w:cs="Arial"/>
          <w:sz w:val="22"/>
          <w:szCs w:val="22"/>
        </w:rPr>
      </w:pPr>
      <w:r w:rsidRPr="000E3FF3">
        <w:rPr>
          <w:rFonts w:ascii="Arial" w:hAnsi="Arial" w:cs="Arial"/>
          <w:sz w:val="22"/>
          <w:szCs w:val="22"/>
        </w:rPr>
        <w:t>Ensure all tissues are disposed of in a hygienic way and all children and staff wash their hands once the tissue is disposed of</w:t>
      </w:r>
    </w:p>
    <w:p w:rsidR="006504B5" w:rsidRPr="000E3FF3" w:rsidRDefault="006504B5" w:rsidP="00C34F23">
      <w:pPr>
        <w:numPr>
          <w:ilvl w:val="0"/>
          <w:numId w:val="215"/>
        </w:numPr>
        <w:spacing w:line="360" w:lineRule="auto"/>
        <w:jc w:val="both"/>
        <w:rPr>
          <w:rFonts w:ascii="Arial" w:hAnsi="Arial" w:cs="Arial"/>
          <w:sz w:val="22"/>
          <w:szCs w:val="22"/>
        </w:rPr>
      </w:pPr>
      <w:r w:rsidRPr="000E3FF3">
        <w:rPr>
          <w:rFonts w:ascii="Arial" w:hAnsi="Arial" w:cs="Arial"/>
          <w:sz w:val="22"/>
          <w:szCs w:val="22"/>
        </w:rPr>
        <w:t xml:space="preserve">Encourage all children to do the above by discussing the need for good hygiene procedures in helping them to stay healthy </w:t>
      </w:r>
    </w:p>
    <w:p w:rsidR="006504B5" w:rsidRPr="000E3FF3" w:rsidRDefault="006504B5" w:rsidP="00C34F23">
      <w:pPr>
        <w:numPr>
          <w:ilvl w:val="0"/>
          <w:numId w:val="215"/>
        </w:numPr>
        <w:spacing w:line="360" w:lineRule="auto"/>
        <w:jc w:val="both"/>
        <w:rPr>
          <w:rFonts w:ascii="Arial" w:hAnsi="Arial" w:cs="Arial"/>
          <w:sz w:val="22"/>
          <w:szCs w:val="22"/>
        </w:rPr>
      </w:pPr>
      <w:r w:rsidRPr="000E3FF3">
        <w:rPr>
          <w:rFonts w:ascii="Arial" w:hAnsi="Arial" w:cs="Arial"/>
          <w:sz w:val="22"/>
          <w:szCs w:val="22"/>
        </w:rPr>
        <w:t xml:space="preserve">Staff will all wear the appropriate Personal Protective Equipment (PPE) when changing nappies, toileting children and dealing with any other bodily fluids. Staff are requested to dispose of these in the appropriate manner and wash hands immediately </w:t>
      </w:r>
    </w:p>
    <w:p w:rsidR="006504B5" w:rsidRPr="000E3FF3" w:rsidRDefault="006504B5" w:rsidP="00C34F23">
      <w:pPr>
        <w:numPr>
          <w:ilvl w:val="0"/>
          <w:numId w:val="215"/>
        </w:numPr>
        <w:spacing w:line="360" w:lineRule="auto"/>
        <w:jc w:val="both"/>
        <w:rPr>
          <w:rFonts w:ascii="Arial" w:hAnsi="Arial" w:cs="Arial"/>
          <w:sz w:val="22"/>
          <w:szCs w:val="22"/>
        </w:rPr>
      </w:pPr>
      <w:r w:rsidRPr="000E3FF3">
        <w:rPr>
          <w:rFonts w:ascii="Arial" w:hAnsi="Arial" w:cs="Arial"/>
          <w:sz w:val="22"/>
          <w:szCs w:val="22"/>
        </w:rPr>
        <w:t>All potties and changing mats are cleaned and sterilized before and after each use</w:t>
      </w:r>
    </w:p>
    <w:p w:rsidR="006504B5" w:rsidRPr="000E3FF3" w:rsidRDefault="006504B5" w:rsidP="00C34F23">
      <w:pPr>
        <w:numPr>
          <w:ilvl w:val="0"/>
          <w:numId w:val="215"/>
        </w:numPr>
        <w:spacing w:line="360" w:lineRule="auto"/>
        <w:jc w:val="both"/>
        <w:rPr>
          <w:rFonts w:ascii="Arial" w:hAnsi="Arial" w:cs="Arial"/>
          <w:sz w:val="22"/>
          <w:szCs w:val="22"/>
        </w:rPr>
      </w:pPr>
      <w:r w:rsidRPr="000E3FF3">
        <w:rPr>
          <w:rFonts w:ascii="Arial" w:hAnsi="Arial" w:cs="Arial"/>
          <w:sz w:val="22"/>
          <w:szCs w:val="22"/>
        </w:rPr>
        <w:t xml:space="preserve">Toilets are cleaned at least daily </w:t>
      </w:r>
    </w:p>
    <w:p w:rsidR="006504B5" w:rsidRPr="000E3FF3" w:rsidRDefault="006504B5" w:rsidP="00C34F23">
      <w:pPr>
        <w:numPr>
          <w:ilvl w:val="0"/>
          <w:numId w:val="215"/>
        </w:numPr>
        <w:spacing w:line="360" w:lineRule="auto"/>
        <w:jc w:val="both"/>
        <w:rPr>
          <w:rFonts w:ascii="Arial" w:hAnsi="Arial" w:cs="Arial"/>
          <w:sz w:val="22"/>
          <w:szCs w:val="22"/>
        </w:rPr>
      </w:pPr>
      <w:r w:rsidRPr="000E3FF3">
        <w:rPr>
          <w:rFonts w:ascii="Arial" w:hAnsi="Arial" w:cs="Arial"/>
          <w:sz w:val="22"/>
          <w:szCs w:val="22"/>
        </w:rPr>
        <w:t>Staff are to remind children to wash their hands before eating, after visiting the toilet, playing outside or being in contact with any animal and explain the reasons for this</w:t>
      </w:r>
    </w:p>
    <w:p w:rsidR="006504B5" w:rsidRPr="000E3FF3" w:rsidRDefault="006504B5" w:rsidP="00C34F23">
      <w:pPr>
        <w:numPr>
          <w:ilvl w:val="0"/>
          <w:numId w:val="215"/>
        </w:numPr>
        <w:spacing w:line="360" w:lineRule="auto"/>
        <w:jc w:val="both"/>
        <w:rPr>
          <w:rFonts w:ascii="Arial" w:hAnsi="Arial" w:cs="Arial"/>
          <w:sz w:val="22"/>
          <w:szCs w:val="22"/>
        </w:rPr>
      </w:pPr>
      <w:r w:rsidRPr="000E3FF3">
        <w:rPr>
          <w:rFonts w:ascii="Arial" w:hAnsi="Arial" w:cs="Arial"/>
          <w:sz w:val="22"/>
          <w:szCs w:val="22"/>
        </w:rPr>
        <w:t>All toys, equipment and resources will be cleaned on a regular basis by following a comprehensive cleaning rota and using antibacterial cleanser or through washing in the washing machine</w:t>
      </w:r>
    </w:p>
    <w:p w:rsidR="006504B5" w:rsidRPr="000E3FF3" w:rsidRDefault="006504B5" w:rsidP="00C34F23">
      <w:pPr>
        <w:numPr>
          <w:ilvl w:val="0"/>
          <w:numId w:val="215"/>
        </w:numPr>
        <w:spacing w:line="360" w:lineRule="auto"/>
        <w:jc w:val="both"/>
        <w:rPr>
          <w:rFonts w:ascii="Arial" w:hAnsi="Arial" w:cs="Arial"/>
          <w:sz w:val="22"/>
          <w:szCs w:val="22"/>
        </w:rPr>
      </w:pPr>
      <w:r w:rsidRPr="000E3FF3">
        <w:rPr>
          <w:rFonts w:ascii="Arial" w:hAnsi="Arial" w:cs="Arial"/>
          <w:sz w:val="22"/>
          <w:szCs w:val="22"/>
        </w:rPr>
        <w:t>When children are ill we will follow the sickness and illness policy to prevent the spread of any infection in the setting. Staffs are also requested to stay at home if they are contagious</w:t>
      </w:r>
    </w:p>
    <w:p w:rsidR="006504B5" w:rsidRPr="000E3FF3" w:rsidRDefault="006504B5" w:rsidP="00C34F23">
      <w:pPr>
        <w:numPr>
          <w:ilvl w:val="0"/>
          <w:numId w:val="215"/>
        </w:numPr>
        <w:spacing w:line="360" w:lineRule="auto"/>
        <w:jc w:val="both"/>
        <w:rPr>
          <w:rFonts w:ascii="Arial" w:hAnsi="Arial" w:cs="Arial"/>
          <w:sz w:val="22"/>
          <w:szCs w:val="22"/>
        </w:rPr>
      </w:pPr>
      <w:r w:rsidRPr="000E3FF3">
        <w:rPr>
          <w:rFonts w:ascii="Arial" w:hAnsi="Arial" w:cs="Arial"/>
          <w:sz w:val="22"/>
          <w:szCs w:val="22"/>
        </w:rPr>
        <w:t>The setting manager retains the right of refusal of all children, parents, staff and visitors who are deemed contagious and may impact on the welfare of the rest of the setting.</w:t>
      </w:r>
    </w:p>
    <w:p w:rsidR="006504B5" w:rsidRPr="000E3FF3" w:rsidRDefault="006504B5" w:rsidP="00C34F23">
      <w:pPr>
        <w:numPr>
          <w:ilvl w:val="0"/>
          <w:numId w:val="215"/>
        </w:numPr>
        <w:spacing w:line="360" w:lineRule="auto"/>
        <w:jc w:val="both"/>
        <w:rPr>
          <w:rFonts w:ascii="Arial" w:hAnsi="Arial" w:cs="Arial"/>
          <w:sz w:val="22"/>
          <w:szCs w:val="22"/>
        </w:rPr>
      </w:pPr>
      <w:r w:rsidRPr="000E3FF3">
        <w:rPr>
          <w:rFonts w:ascii="Arial" w:hAnsi="Arial" w:cs="Arial"/>
          <w:sz w:val="22"/>
          <w:szCs w:val="22"/>
        </w:rPr>
        <w:t>Parents will be made aware of the need for these procedures in order for them to follow these guidelines whilst in the setting</w:t>
      </w:r>
    </w:p>
    <w:p w:rsidR="006504B5" w:rsidRPr="000E3FF3" w:rsidRDefault="006504B5" w:rsidP="00C34F23">
      <w:pPr>
        <w:numPr>
          <w:ilvl w:val="0"/>
          <w:numId w:val="215"/>
        </w:numPr>
        <w:spacing w:line="360" w:lineRule="auto"/>
        <w:jc w:val="both"/>
        <w:rPr>
          <w:rFonts w:ascii="Arial" w:hAnsi="Arial" w:cs="Arial"/>
          <w:sz w:val="22"/>
          <w:szCs w:val="22"/>
        </w:rPr>
      </w:pPr>
      <w:r w:rsidRPr="000E3FF3">
        <w:rPr>
          <w:rFonts w:ascii="Arial" w:hAnsi="Arial" w:cs="Arial"/>
          <w:sz w:val="22"/>
          <w:szCs w:val="22"/>
        </w:rPr>
        <w:t xml:space="preserve">The setting will ensure stocks of tissues, hand washing equipment, cleaning materials and sterilizing fluid are maintained at all times and increased during the winter months or when flu and cold germs are circulating. </w:t>
      </w:r>
    </w:p>
    <w:p w:rsidR="006504B5" w:rsidRPr="000E3FF3" w:rsidRDefault="006504B5" w:rsidP="006504B5">
      <w:pPr>
        <w:spacing w:line="360" w:lineRule="auto"/>
        <w:jc w:val="both"/>
        <w:rPr>
          <w:rFonts w:ascii="Arial" w:hAnsi="Arial" w:cs="Arial"/>
          <w:sz w:val="22"/>
          <w:szCs w:val="22"/>
        </w:rPr>
      </w:pPr>
    </w:p>
    <w:p w:rsidR="006504B5" w:rsidRPr="000E3FF3" w:rsidRDefault="006504B5" w:rsidP="006504B5">
      <w:pPr>
        <w:spacing w:line="360" w:lineRule="auto"/>
        <w:jc w:val="both"/>
        <w:rPr>
          <w:rFonts w:ascii="Arial" w:hAnsi="Arial" w:cs="Arial"/>
          <w:sz w:val="22"/>
          <w:szCs w:val="22"/>
        </w:rPr>
      </w:pPr>
    </w:p>
    <w:p w:rsidR="006504B5" w:rsidRPr="000E3FF3" w:rsidRDefault="006504B5" w:rsidP="006504B5">
      <w:pPr>
        <w:spacing w:line="360" w:lineRule="auto"/>
        <w:jc w:val="both"/>
        <w:rPr>
          <w:rFonts w:ascii="Arial" w:hAnsi="Arial" w:cs="Arial"/>
          <w:sz w:val="22"/>
          <w:szCs w:val="22"/>
        </w:rPr>
      </w:pPr>
    </w:p>
    <w:p w:rsidR="006504B5" w:rsidRPr="000E3FF3" w:rsidRDefault="006504B5" w:rsidP="006504B5">
      <w:pPr>
        <w:spacing w:line="360" w:lineRule="auto"/>
        <w:jc w:val="both"/>
        <w:rPr>
          <w:rFonts w:ascii="Arial" w:hAnsi="Arial" w:cs="Arial"/>
          <w:sz w:val="22"/>
          <w:szCs w:val="22"/>
        </w:rPr>
      </w:pPr>
    </w:p>
    <w:tbl>
      <w:tblPr>
        <w:tblW w:w="5000" w:type="pct"/>
        <w:tblLook w:val="01E0"/>
      </w:tblPr>
      <w:tblGrid>
        <w:gridCol w:w="4495"/>
        <w:gridCol w:w="3404"/>
        <w:gridCol w:w="1870"/>
      </w:tblGrid>
      <w:tr w:rsidR="006504B5" w:rsidRPr="000E3FF3" w:rsidTr="006504B5">
        <w:tc>
          <w:tcPr>
            <w:tcW w:w="2301" w:type="pct"/>
          </w:tcPr>
          <w:p w:rsidR="006504B5" w:rsidRPr="000E3FF3" w:rsidRDefault="006504B5" w:rsidP="006504B5">
            <w:pPr>
              <w:spacing w:line="360" w:lineRule="auto"/>
              <w:rPr>
                <w:rFonts w:ascii="Arial" w:hAnsi="Arial" w:cs="Arial"/>
                <w:sz w:val="22"/>
                <w:szCs w:val="22"/>
              </w:rPr>
            </w:pPr>
          </w:p>
          <w:p w:rsidR="006504B5" w:rsidRPr="000E3FF3" w:rsidRDefault="006504B5" w:rsidP="006504B5">
            <w:pPr>
              <w:spacing w:line="360" w:lineRule="auto"/>
              <w:rPr>
                <w:rFonts w:ascii="Arial" w:hAnsi="Arial" w:cs="Arial"/>
              </w:rPr>
            </w:pPr>
            <w:r w:rsidRPr="000E3FF3">
              <w:rPr>
                <w:rFonts w:ascii="Arial" w:hAnsi="Arial" w:cs="Arial"/>
                <w:sz w:val="22"/>
                <w:szCs w:val="22"/>
              </w:rPr>
              <w:t>This policy was adopted at a meeting of</w:t>
            </w:r>
          </w:p>
        </w:tc>
        <w:tc>
          <w:tcPr>
            <w:tcW w:w="1742" w:type="pct"/>
            <w:tcBorders>
              <w:bottom w:val="single" w:sz="4" w:space="0" w:color="7030A0"/>
            </w:tcBorders>
            <w:shd w:val="clear" w:color="auto" w:fill="auto"/>
          </w:tcPr>
          <w:p w:rsidR="006504B5" w:rsidRPr="000E3FF3" w:rsidRDefault="006504B5" w:rsidP="006504B5">
            <w:pPr>
              <w:spacing w:line="360" w:lineRule="auto"/>
              <w:rPr>
                <w:rFonts w:ascii="Arial" w:hAnsi="Arial" w:cs="Arial"/>
              </w:rPr>
            </w:pPr>
          </w:p>
        </w:tc>
        <w:tc>
          <w:tcPr>
            <w:tcW w:w="957" w:type="pct"/>
          </w:tcPr>
          <w:p w:rsidR="006504B5" w:rsidRPr="000E3FF3" w:rsidRDefault="006504B5" w:rsidP="006504B5">
            <w:pPr>
              <w:spacing w:line="360" w:lineRule="auto"/>
              <w:rPr>
                <w:rFonts w:ascii="Arial" w:hAnsi="Arial" w:cs="Arial"/>
                <w:i/>
                <w:sz w:val="22"/>
                <w:szCs w:val="22"/>
              </w:rPr>
            </w:pPr>
          </w:p>
          <w:p w:rsidR="006504B5" w:rsidRPr="000E3FF3" w:rsidRDefault="006504B5" w:rsidP="006504B5">
            <w:pPr>
              <w:spacing w:line="360" w:lineRule="auto"/>
              <w:rPr>
                <w:rFonts w:ascii="Arial" w:hAnsi="Arial" w:cs="Arial"/>
                <w:i/>
              </w:rPr>
            </w:pPr>
            <w:r w:rsidRPr="000E3FF3">
              <w:rPr>
                <w:rFonts w:ascii="Arial" w:hAnsi="Arial" w:cs="Arial"/>
                <w:i/>
                <w:sz w:val="22"/>
                <w:szCs w:val="22"/>
              </w:rPr>
              <w:t>(name of provider)</w:t>
            </w:r>
          </w:p>
        </w:tc>
      </w:tr>
      <w:tr w:rsidR="006504B5" w:rsidRPr="000E3FF3" w:rsidTr="006504B5">
        <w:tc>
          <w:tcPr>
            <w:tcW w:w="2301" w:type="pct"/>
          </w:tcPr>
          <w:p w:rsidR="006504B5" w:rsidRPr="000E3FF3" w:rsidRDefault="006504B5" w:rsidP="006504B5">
            <w:pPr>
              <w:spacing w:line="360" w:lineRule="auto"/>
              <w:rPr>
                <w:rFonts w:ascii="Arial" w:hAnsi="Arial" w:cs="Arial"/>
              </w:rPr>
            </w:pPr>
            <w:r w:rsidRPr="000E3FF3">
              <w:rPr>
                <w:rFonts w:ascii="Arial" w:hAnsi="Arial" w:cs="Arial"/>
                <w:sz w:val="22"/>
                <w:szCs w:val="22"/>
              </w:rPr>
              <w:t>Held on</w:t>
            </w:r>
          </w:p>
        </w:tc>
        <w:tc>
          <w:tcPr>
            <w:tcW w:w="1742" w:type="pct"/>
            <w:tcBorders>
              <w:top w:val="single" w:sz="4" w:space="0" w:color="7030A0"/>
              <w:bottom w:val="single" w:sz="4" w:space="0" w:color="7030A0"/>
            </w:tcBorders>
          </w:tcPr>
          <w:p w:rsidR="006504B5" w:rsidRPr="000E3FF3" w:rsidRDefault="006504B5" w:rsidP="006504B5">
            <w:pPr>
              <w:spacing w:line="360" w:lineRule="auto"/>
              <w:rPr>
                <w:rFonts w:ascii="Arial" w:hAnsi="Arial" w:cs="Arial"/>
              </w:rPr>
            </w:pPr>
          </w:p>
        </w:tc>
        <w:tc>
          <w:tcPr>
            <w:tcW w:w="957" w:type="pct"/>
          </w:tcPr>
          <w:p w:rsidR="006504B5" w:rsidRPr="000E3FF3" w:rsidRDefault="006504B5" w:rsidP="006504B5">
            <w:pPr>
              <w:spacing w:line="360" w:lineRule="auto"/>
              <w:rPr>
                <w:rFonts w:ascii="Arial" w:hAnsi="Arial" w:cs="Arial"/>
                <w:i/>
              </w:rPr>
            </w:pPr>
            <w:r w:rsidRPr="000E3FF3">
              <w:rPr>
                <w:rFonts w:ascii="Arial" w:hAnsi="Arial" w:cs="Arial"/>
                <w:i/>
                <w:sz w:val="22"/>
                <w:szCs w:val="22"/>
              </w:rPr>
              <w:t>(date)</w:t>
            </w:r>
          </w:p>
        </w:tc>
      </w:tr>
      <w:tr w:rsidR="006504B5" w:rsidRPr="000E3FF3" w:rsidTr="006504B5">
        <w:tc>
          <w:tcPr>
            <w:tcW w:w="2301" w:type="pct"/>
          </w:tcPr>
          <w:p w:rsidR="006504B5" w:rsidRPr="000E3FF3" w:rsidRDefault="006504B5" w:rsidP="006504B5">
            <w:pPr>
              <w:spacing w:line="360" w:lineRule="auto"/>
              <w:rPr>
                <w:rFonts w:ascii="Arial" w:hAnsi="Arial" w:cs="Arial"/>
              </w:rPr>
            </w:pPr>
            <w:r w:rsidRPr="000E3FF3">
              <w:rPr>
                <w:rFonts w:ascii="Arial" w:hAnsi="Arial" w:cs="Arial"/>
                <w:sz w:val="22"/>
                <w:szCs w:val="22"/>
              </w:rPr>
              <w:t>Date to be reviewed</w:t>
            </w:r>
          </w:p>
        </w:tc>
        <w:tc>
          <w:tcPr>
            <w:tcW w:w="1742" w:type="pct"/>
            <w:tcBorders>
              <w:top w:val="single" w:sz="4" w:space="0" w:color="7030A0"/>
              <w:bottom w:val="single" w:sz="4" w:space="0" w:color="7030A0"/>
            </w:tcBorders>
          </w:tcPr>
          <w:p w:rsidR="006504B5" w:rsidRPr="000E3FF3" w:rsidRDefault="006504B5" w:rsidP="006504B5">
            <w:pPr>
              <w:spacing w:line="360" w:lineRule="auto"/>
              <w:rPr>
                <w:rFonts w:ascii="Arial" w:hAnsi="Arial" w:cs="Arial"/>
              </w:rPr>
            </w:pPr>
          </w:p>
        </w:tc>
        <w:tc>
          <w:tcPr>
            <w:tcW w:w="957" w:type="pct"/>
          </w:tcPr>
          <w:p w:rsidR="006504B5" w:rsidRPr="000E3FF3" w:rsidRDefault="006504B5" w:rsidP="006504B5">
            <w:pPr>
              <w:spacing w:line="360" w:lineRule="auto"/>
              <w:rPr>
                <w:rFonts w:ascii="Arial" w:hAnsi="Arial" w:cs="Arial"/>
                <w:i/>
              </w:rPr>
            </w:pPr>
            <w:r w:rsidRPr="000E3FF3">
              <w:rPr>
                <w:rFonts w:ascii="Arial" w:hAnsi="Arial" w:cs="Arial"/>
                <w:i/>
                <w:sz w:val="22"/>
                <w:szCs w:val="22"/>
              </w:rPr>
              <w:t>(date)</w:t>
            </w:r>
          </w:p>
        </w:tc>
      </w:tr>
      <w:tr w:rsidR="006504B5" w:rsidRPr="000E3FF3" w:rsidTr="006504B5">
        <w:tc>
          <w:tcPr>
            <w:tcW w:w="2301" w:type="pct"/>
          </w:tcPr>
          <w:p w:rsidR="006504B5" w:rsidRPr="000E3FF3" w:rsidRDefault="006504B5" w:rsidP="006504B5">
            <w:pPr>
              <w:spacing w:line="360" w:lineRule="auto"/>
              <w:rPr>
                <w:rFonts w:ascii="Arial" w:hAnsi="Arial" w:cs="Arial"/>
              </w:rPr>
            </w:pPr>
            <w:r w:rsidRPr="000E3FF3">
              <w:rPr>
                <w:rFonts w:ascii="Arial" w:hAnsi="Arial" w:cs="Arial"/>
                <w:sz w:val="22"/>
                <w:szCs w:val="22"/>
              </w:rPr>
              <w:t>Signed on behalf of the provider</w:t>
            </w:r>
          </w:p>
        </w:tc>
        <w:tc>
          <w:tcPr>
            <w:tcW w:w="2699" w:type="pct"/>
            <w:gridSpan w:val="2"/>
            <w:tcBorders>
              <w:bottom w:val="single" w:sz="4" w:space="0" w:color="7030A0"/>
            </w:tcBorders>
          </w:tcPr>
          <w:p w:rsidR="006504B5" w:rsidRPr="000E3FF3" w:rsidRDefault="006504B5" w:rsidP="006504B5">
            <w:pPr>
              <w:spacing w:line="360" w:lineRule="auto"/>
              <w:rPr>
                <w:rFonts w:ascii="Arial" w:hAnsi="Arial" w:cs="Arial"/>
              </w:rPr>
            </w:pPr>
          </w:p>
        </w:tc>
      </w:tr>
      <w:tr w:rsidR="006504B5" w:rsidRPr="000E3FF3" w:rsidTr="006504B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301" w:type="pct"/>
            <w:tcBorders>
              <w:top w:val="nil"/>
              <w:left w:val="nil"/>
              <w:bottom w:val="nil"/>
              <w:right w:val="nil"/>
            </w:tcBorders>
          </w:tcPr>
          <w:p w:rsidR="006504B5" w:rsidRPr="000E3FF3" w:rsidRDefault="006504B5" w:rsidP="006504B5">
            <w:pPr>
              <w:spacing w:line="360" w:lineRule="auto"/>
              <w:rPr>
                <w:rFonts w:ascii="Arial" w:hAnsi="Arial" w:cs="Arial"/>
              </w:rPr>
            </w:pPr>
            <w:r w:rsidRPr="000E3FF3">
              <w:rPr>
                <w:rFonts w:ascii="Arial" w:hAnsi="Arial" w:cs="Arial"/>
                <w:sz w:val="22"/>
                <w:szCs w:val="22"/>
              </w:rPr>
              <w:t>Name of signatory</w:t>
            </w:r>
          </w:p>
        </w:tc>
        <w:tc>
          <w:tcPr>
            <w:tcW w:w="2699" w:type="pct"/>
            <w:gridSpan w:val="2"/>
            <w:tcBorders>
              <w:top w:val="single" w:sz="4" w:space="0" w:color="7030A0"/>
              <w:left w:val="nil"/>
              <w:bottom w:val="single" w:sz="4" w:space="0" w:color="7030A0"/>
              <w:right w:val="nil"/>
            </w:tcBorders>
          </w:tcPr>
          <w:p w:rsidR="006504B5" w:rsidRPr="000E3FF3" w:rsidRDefault="006504B5" w:rsidP="006504B5">
            <w:pPr>
              <w:spacing w:line="360" w:lineRule="auto"/>
              <w:rPr>
                <w:rFonts w:ascii="Arial" w:hAnsi="Arial" w:cs="Arial"/>
              </w:rPr>
            </w:pPr>
          </w:p>
        </w:tc>
      </w:tr>
      <w:tr w:rsidR="006504B5" w:rsidRPr="000E3FF3" w:rsidTr="006504B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301" w:type="pct"/>
            <w:tcBorders>
              <w:top w:val="nil"/>
              <w:left w:val="nil"/>
              <w:bottom w:val="nil"/>
              <w:right w:val="nil"/>
            </w:tcBorders>
          </w:tcPr>
          <w:p w:rsidR="006504B5" w:rsidRPr="000E3FF3" w:rsidRDefault="006504B5" w:rsidP="006504B5">
            <w:pPr>
              <w:spacing w:line="360" w:lineRule="auto"/>
              <w:rPr>
                <w:rFonts w:ascii="Arial" w:hAnsi="Arial" w:cs="Arial"/>
              </w:rPr>
            </w:pPr>
            <w:r w:rsidRPr="000E3FF3">
              <w:rPr>
                <w:rFonts w:ascii="Arial" w:hAnsi="Arial" w:cs="Arial"/>
                <w:sz w:val="22"/>
                <w:szCs w:val="22"/>
              </w:rPr>
              <w:t>Role of signatory (e.g. chair, director or owner)</w:t>
            </w:r>
          </w:p>
        </w:tc>
        <w:tc>
          <w:tcPr>
            <w:tcW w:w="2699" w:type="pct"/>
            <w:gridSpan w:val="2"/>
            <w:tcBorders>
              <w:top w:val="single" w:sz="4" w:space="0" w:color="7030A0"/>
              <w:left w:val="nil"/>
              <w:bottom w:val="single" w:sz="4" w:space="0" w:color="7030A0"/>
              <w:right w:val="nil"/>
            </w:tcBorders>
          </w:tcPr>
          <w:p w:rsidR="006504B5" w:rsidRPr="000E3FF3" w:rsidRDefault="006504B5" w:rsidP="006504B5">
            <w:pPr>
              <w:spacing w:line="360" w:lineRule="auto"/>
              <w:rPr>
                <w:rFonts w:ascii="Arial" w:hAnsi="Arial" w:cs="Arial"/>
              </w:rPr>
            </w:pPr>
          </w:p>
        </w:tc>
      </w:tr>
    </w:tbl>
    <w:p w:rsidR="006504B5" w:rsidRPr="000E3FF3" w:rsidRDefault="006504B5" w:rsidP="006504B5">
      <w:pPr>
        <w:spacing w:line="360" w:lineRule="auto"/>
        <w:jc w:val="both"/>
        <w:rPr>
          <w:rFonts w:ascii="Arial" w:hAnsi="Arial" w:cs="Arial"/>
          <w:sz w:val="22"/>
          <w:szCs w:val="22"/>
        </w:rPr>
      </w:pPr>
    </w:p>
    <w:p w:rsidR="00FB647A" w:rsidRPr="000E3FF3" w:rsidRDefault="00FB647A" w:rsidP="006504B5">
      <w:pPr>
        <w:spacing w:line="360" w:lineRule="auto"/>
        <w:jc w:val="both"/>
        <w:rPr>
          <w:rFonts w:ascii="Arial" w:hAnsi="Arial" w:cs="Arial"/>
          <w:sz w:val="22"/>
          <w:szCs w:val="22"/>
        </w:rPr>
      </w:pPr>
    </w:p>
    <w:p w:rsidR="00FB647A" w:rsidRPr="000E3FF3" w:rsidRDefault="00FB647A" w:rsidP="006504B5">
      <w:pPr>
        <w:spacing w:line="360" w:lineRule="auto"/>
        <w:jc w:val="both"/>
        <w:rPr>
          <w:rFonts w:ascii="Arial" w:hAnsi="Arial" w:cs="Arial"/>
          <w:sz w:val="22"/>
          <w:szCs w:val="22"/>
        </w:rPr>
      </w:pPr>
    </w:p>
    <w:p w:rsidR="00FB647A" w:rsidRPr="000E3FF3" w:rsidRDefault="00FB647A" w:rsidP="006504B5">
      <w:pPr>
        <w:spacing w:line="360" w:lineRule="auto"/>
        <w:jc w:val="both"/>
        <w:rPr>
          <w:rFonts w:ascii="Arial" w:hAnsi="Arial" w:cs="Arial"/>
          <w:sz w:val="22"/>
          <w:szCs w:val="22"/>
        </w:rPr>
      </w:pPr>
    </w:p>
    <w:p w:rsidR="00FB647A" w:rsidRPr="000E3FF3" w:rsidRDefault="00FB647A" w:rsidP="006504B5">
      <w:pPr>
        <w:spacing w:line="360" w:lineRule="auto"/>
        <w:jc w:val="both"/>
        <w:rPr>
          <w:rFonts w:ascii="Arial" w:hAnsi="Arial" w:cs="Arial"/>
          <w:sz w:val="22"/>
          <w:szCs w:val="22"/>
        </w:rPr>
      </w:pPr>
    </w:p>
    <w:p w:rsidR="00FB647A" w:rsidRPr="000E3FF3" w:rsidRDefault="00FB647A" w:rsidP="006504B5">
      <w:pPr>
        <w:spacing w:line="360" w:lineRule="auto"/>
        <w:jc w:val="both"/>
        <w:rPr>
          <w:rFonts w:ascii="Arial" w:hAnsi="Arial" w:cs="Arial"/>
          <w:sz w:val="22"/>
          <w:szCs w:val="22"/>
        </w:rPr>
      </w:pPr>
    </w:p>
    <w:p w:rsidR="00FB647A" w:rsidRPr="000E3FF3" w:rsidRDefault="00FB647A" w:rsidP="006504B5">
      <w:pPr>
        <w:spacing w:line="360" w:lineRule="auto"/>
        <w:jc w:val="both"/>
        <w:rPr>
          <w:rFonts w:ascii="Arial" w:hAnsi="Arial" w:cs="Arial"/>
          <w:sz w:val="22"/>
          <w:szCs w:val="22"/>
        </w:rPr>
      </w:pPr>
    </w:p>
    <w:p w:rsidR="00FB647A" w:rsidRPr="000E3FF3" w:rsidRDefault="00FB647A" w:rsidP="006504B5">
      <w:pPr>
        <w:spacing w:line="360" w:lineRule="auto"/>
        <w:jc w:val="both"/>
        <w:rPr>
          <w:rFonts w:ascii="Arial" w:hAnsi="Arial" w:cs="Arial"/>
          <w:sz w:val="22"/>
          <w:szCs w:val="22"/>
        </w:rPr>
      </w:pPr>
    </w:p>
    <w:p w:rsidR="00FB647A" w:rsidRPr="000E3FF3" w:rsidRDefault="00FB647A" w:rsidP="006504B5">
      <w:pPr>
        <w:spacing w:line="360" w:lineRule="auto"/>
        <w:jc w:val="both"/>
        <w:rPr>
          <w:rFonts w:ascii="Arial" w:hAnsi="Arial" w:cs="Arial"/>
          <w:sz w:val="22"/>
          <w:szCs w:val="22"/>
        </w:rPr>
      </w:pPr>
    </w:p>
    <w:p w:rsidR="00FB647A" w:rsidRPr="000E3FF3" w:rsidRDefault="00FB647A" w:rsidP="006504B5">
      <w:pPr>
        <w:spacing w:line="360" w:lineRule="auto"/>
        <w:jc w:val="both"/>
        <w:rPr>
          <w:rFonts w:ascii="Arial" w:hAnsi="Arial" w:cs="Arial"/>
          <w:sz w:val="22"/>
          <w:szCs w:val="22"/>
        </w:rPr>
      </w:pPr>
    </w:p>
    <w:p w:rsidR="00FB647A" w:rsidRPr="000E3FF3" w:rsidRDefault="00FB647A" w:rsidP="006504B5">
      <w:pPr>
        <w:spacing w:line="360" w:lineRule="auto"/>
        <w:jc w:val="both"/>
        <w:rPr>
          <w:rFonts w:ascii="Arial" w:hAnsi="Arial" w:cs="Arial"/>
          <w:sz w:val="22"/>
          <w:szCs w:val="22"/>
        </w:rPr>
      </w:pPr>
    </w:p>
    <w:p w:rsidR="00FB647A" w:rsidRPr="000E3FF3" w:rsidRDefault="00FB647A" w:rsidP="006504B5">
      <w:pPr>
        <w:spacing w:line="360" w:lineRule="auto"/>
        <w:jc w:val="both"/>
        <w:rPr>
          <w:rFonts w:ascii="Arial" w:hAnsi="Arial" w:cs="Arial"/>
          <w:sz w:val="22"/>
          <w:szCs w:val="22"/>
        </w:rPr>
      </w:pPr>
    </w:p>
    <w:p w:rsidR="00FB647A" w:rsidRPr="000E3FF3" w:rsidRDefault="00FB647A" w:rsidP="006504B5">
      <w:pPr>
        <w:spacing w:line="360" w:lineRule="auto"/>
        <w:jc w:val="both"/>
        <w:rPr>
          <w:rFonts w:ascii="Arial" w:hAnsi="Arial" w:cs="Arial"/>
          <w:sz w:val="22"/>
          <w:szCs w:val="22"/>
        </w:rPr>
      </w:pPr>
    </w:p>
    <w:p w:rsidR="00FB647A" w:rsidRPr="000E3FF3" w:rsidRDefault="00FB647A" w:rsidP="006504B5">
      <w:pPr>
        <w:spacing w:line="360" w:lineRule="auto"/>
        <w:jc w:val="both"/>
        <w:rPr>
          <w:rFonts w:ascii="Arial" w:hAnsi="Arial" w:cs="Arial"/>
          <w:sz w:val="22"/>
          <w:szCs w:val="22"/>
        </w:rPr>
      </w:pPr>
    </w:p>
    <w:p w:rsidR="00FB647A" w:rsidRPr="000E3FF3" w:rsidRDefault="00FB647A" w:rsidP="006504B5">
      <w:pPr>
        <w:spacing w:line="360" w:lineRule="auto"/>
        <w:jc w:val="both"/>
        <w:rPr>
          <w:rFonts w:ascii="Arial" w:hAnsi="Arial" w:cs="Arial"/>
          <w:sz w:val="22"/>
          <w:szCs w:val="22"/>
        </w:rPr>
      </w:pPr>
    </w:p>
    <w:p w:rsidR="00FB647A" w:rsidRPr="000E3FF3" w:rsidRDefault="00FB647A" w:rsidP="006504B5">
      <w:pPr>
        <w:spacing w:line="360" w:lineRule="auto"/>
        <w:jc w:val="both"/>
        <w:rPr>
          <w:rFonts w:ascii="Arial" w:hAnsi="Arial" w:cs="Arial"/>
          <w:sz w:val="22"/>
          <w:szCs w:val="22"/>
        </w:rPr>
      </w:pPr>
    </w:p>
    <w:p w:rsidR="00FB647A" w:rsidRPr="000E3FF3" w:rsidRDefault="00FB647A" w:rsidP="006504B5">
      <w:pPr>
        <w:spacing w:line="360" w:lineRule="auto"/>
        <w:jc w:val="both"/>
        <w:rPr>
          <w:rFonts w:ascii="Arial" w:hAnsi="Arial" w:cs="Arial"/>
          <w:sz w:val="22"/>
          <w:szCs w:val="22"/>
        </w:rPr>
      </w:pPr>
    </w:p>
    <w:p w:rsidR="00FB647A" w:rsidRPr="000E3FF3" w:rsidRDefault="00FB647A" w:rsidP="006504B5">
      <w:pPr>
        <w:spacing w:line="360" w:lineRule="auto"/>
        <w:jc w:val="both"/>
        <w:rPr>
          <w:rFonts w:ascii="Arial" w:hAnsi="Arial" w:cs="Arial"/>
          <w:sz w:val="22"/>
          <w:szCs w:val="22"/>
        </w:rPr>
      </w:pPr>
    </w:p>
    <w:p w:rsidR="00FB647A" w:rsidRPr="000E3FF3" w:rsidRDefault="00FB647A" w:rsidP="006504B5">
      <w:pPr>
        <w:spacing w:line="360" w:lineRule="auto"/>
        <w:jc w:val="both"/>
        <w:rPr>
          <w:rFonts w:ascii="Arial" w:hAnsi="Arial" w:cs="Arial"/>
          <w:sz w:val="22"/>
          <w:szCs w:val="22"/>
        </w:rPr>
      </w:pPr>
    </w:p>
    <w:p w:rsidR="00FB647A" w:rsidRPr="000E3FF3" w:rsidRDefault="00FB647A" w:rsidP="006504B5">
      <w:pPr>
        <w:spacing w:line="360" w:lineRule="auto"/>
        <w:jc w:val="both"/>
        <w:rPr>
          <w:rFonts w:ascii="Arial" w:hAnsi="Arial" w:cs="Arial"/>
          <w:sz w:val="22"/>
          <w:szCs w:val="22"/>
        </w:rPr>
      </w:pPr>
    </w:p>
    <w:p w:rsidR="00FB647A" w:rsidRPr="000E3FF3" w:rsidRDefault="00FB647A" w:rsidP="006504B5">
      <w:pPr>
        <w:spacing w:line="360" w:lineRule="auto"/>
        <w:jc w:val="both"/>
        <w:rPr>
          <w:rFonts w:ascii="Arial" w:hAnsi="Arial" w:cs="Arial"/>
          <w:sz w:val="22"/>
          <w:szCs w:val="22"/>
        </w:rPr>
      </w:pPr>
    </w:p>
    <w:p w:rsidR="00FB647A" w:rsidRPr="000E3FF3" w:rsidRDefault="00FB647A" w:rsidP="006504B5">
      <w:pPr>
        <w:spacing w:line="360" w:lineRule="auto"/>
        <w:jc w:val="both"/>
        <w:rPr>
          <w:rFonts w:ascii="Arial" w:hAnsi="Arial" w:cs="Arial"/>
          <w:sz w:val="22"/>
          <w:szCs w:val="22"/>
        </w:rPr>
      </w:pPr>
    </w:p>
    <w:p w:rsidR="00FB647A" w:rsidRPr="000E3FF3" w:rsidRDefault="00FB647A" w:rsidP="006504B5">
      <w:pPr>
        <w:spacing w:line="360" w:lineRule="auto"/>
        <w:jc w:val="both"/>
        <w:rPr>
          <w:rFonts w:ascii="Arial" w:hAnsi="Arial" w:cs="Arial"/>
          <w:sz w:val="22"/>
          <w:szCs w:val="22"/>
        </w:rPr>
      </w:pPr>
    </w:p>
    <w:p w:rsidR="00FB647A" w:rsidRDefault="00FB647A" w:rsidP="006504B5">
      <w:pPr>
        <w:spacing w:line="360" w:lineRule="auto"/>
        <w:jc w:val="both"/>
        <w:rPr>
          <w:rFonts w:ascii="Arial" w:hAnsi="Arial" w:cs="Arial"/>
          <w:sz w:val="22"/>
          <w:szCs w:val="22"/>
        </w:rPr>
      </w:pPr>
    </w:p>
    <w:p w:rsidR="00DC6634" w:rsidRDefault="00DC6634" w:rsidP="006504B5">
      <w:pPr>
        <w:spacing w:line="360" w:lineRule="auto"/>
        <w:jc w:val="both"/>
        <w:rPr>
          <w:rFonts w:ascii="Arial" w:hAnsi="Arial" w:cs="Arial"/>
          <w:sz w:val="22"/>
          <w:szCs w:val="22"/>
        </w:rPr>
      </w:pPr>
    </w:p>
    <w:p w:rsidR="00DC6634" w:rsidRPr="000E3FF3" w:rsidRDefault="00DC6634" w:rsidP="006504B5">
      <w:pPr>
        <w:spacing w:line="360" w:lineRule="auto"/>
        <w:jc w:val="both"/>
        <w:rPr>
          <w:rFonts w:ascii="Arial" w:hAnsi="Arial" w:cs="Arial"/>
          <w:sz w:val="22"/>
          <w:szCs w:val="22"/>
        </w:rPr>
      </w:pPr>
    </w:p>
    <w:p w:rsidR="00FB647A" w:rsidRPr="000E3FF3" w:rsidRDefault="00FB647A" w:rsidP="006504B5">
      <w:pPr>
        <w:spacing w:line="360" w:lineRule="auto"/>
        <w:jc w:val="both"/>
        <w:rPr>
          <w:rFonts w:ascii="Arial" w:hAnsi="Arial" w:cs="Arial"/>
          <w:sz w:val="22"/>
          <w:szCs w:val="22"/>
        </w:rPr>
      </w:pPr>
    </w:p>
    <w:p w:rsidR="00FB647A" w:rsidRPr="000E3FF3" w:rsidRDefault="00FB647A" w:rsidP="006504B5">
      <w:pPr>
        <w:spacing w:line="360" w:lineRule="auto"/>
        <w:jc w:val="both"/>
        <w:rPr>
          <w:rFonts w:ascii="Arial" w:hAnsi="Arial" w:cs="Arial"/>
          <w:sz w:val="22"/>
          <w:szCs w:val="22"/>
        </w:rPr>
      </w:pPr>
    </w:p>
    <w:p w:rsidR="00FB647A" w:rsidRPr="000E3FF3" w:rsidRDefault="00FB647A" w:rsidP="00FB647A">
      <w:pPr>
        <w:spacing w:line="360" w:lineRule="auto"/>
        <w:ind w:hanging="720"/>
        <w:rPr>
          <w:rFonts w:ascii="Arial" w:hAnsi="Arial" w:cs="Arial"/>
          <w:b/>
          <w:sz w:val="28"/>
          <w:szCs w:val="28"/>
        </w:rPr>
      </w:pPr>
      <w:r w:rsidRPr="000E3FF3">
        <w:rPr>
          <w:rFonts w:ascii="Arial" w:hAnsi="Arial" w:cs="Arial"/>
          <w:b/>
          <w:sz w:val="28"/>
          <w:szCs w:val="28"/>
        </w:rPr>
        <w:lastRenderedPageBreak/>
        <w:t xml:space="preserve">Information sharing </w:t>
      </w:r>
    </w:p>
    <w:p w:rsidR="00FB647A" w:rsidRPr="000E3FF3" w:rsidRDefault="00FB647A" w:rsidP="00FB647A">
      <w:pPr>
        <w:spacing w:line="360" w:lineRule="auto"/>
        <w:ind w:hanging="720"/>
        <w:rPr>
          <w:rFonts w:ascii="Arial" w:hAnsi="Arial" w:cs="Arial"/>
          <w:sz w:val="22"/>
          <w:szCs w:val="22"/>
        </w:rPr>
      </w:pPr>
    </w:p>
    <w:p w:rsidR="00FB647A" w:rsidRPr="000E3FF3" w:rsidRDefault="00FB647A" w:rsidP="00FB647A">
      <w:pPr>
        <w:spacing w:line="360" w:lineRule="auto"/>
        <w:rPr>
          <w:rFonts w:ascii="Arial" w:hAnsi="Arial" w:cs="Arial"/>
          <w:i/>
          <w:sz w:val="22"/>
          <w:szCs w:val="22"/>
        </w:rPr>
      </w:pPr>
      <w:r w:rsidRPr="000E3FF3" w:rsidDel="00A06549">
        <w:rPr>
          <w:rFonts w:ascii="Arial" w:hAnsi="Arial" w:cs="Arial"/>
          <w:i/>
          <w:sz w:val="22"/>
          <w:szCs w:val="22"/>
        </w:rPr>
        <w:t xml:space="preserve"> </w:t>
      </w:r>
      <w:r w:rsidRPr="000E3FF3">
        <w:rPr>
          <w:rFonts w:ascii="Arial" w:hAnsi="Arial" w:cs="Arial"/>
          <w:i/>
          <w:sz w:val="22"/>
          <w:szCs w:val="22"/>
        </w:rPr>
        <w:t>‘Sharing information is an intrinsic part of any frontline practitioners’ job when working with children and young people. The decisions about how much information to share, with whom and when, can have a profound impact on individuals’ lives. It could ensure that an individual receives the right services at the right time and prevent a need from becoming more acute and difficult to meet. At the other end of the spectrum it could be the difference between life and death.’</w:t>
      </w:r>
    </w:p>
    <w:p w:rsidR="00FB647A" w:rsidRPr="000E3FF3" w:rsidRDefault="00FB647A" w:rsidP="00FB647A">
      <w:pPr>
        <w:spacing w:line="360" w:lineRule="auto"/>
        <w:jc w:val="right"/>
        <w:rPr>
          <w:rFonts w:ascii="Arial" w:hAnsi="Arial" w:cs="Arial"/>
          <w:i/>
          <w:sz w:val="22"/>
          <w:szCs w:val="22"/>
        </w:rPr>
      </w:pPr>
    </w:p>
    <w:p w:rsidR="00FB647A" w:rsidRPr="000E3FF3" w:rsidRDefault="00FB647A" w:rsidP="00FB647A">
      <w:pPr>
        <w:spacing w:line="360" w:lineRule="auto"/>
        <w:jc w:val="right"/>
        <w:rPr>
          <w:rFonts w:ascii="Arial" w:hAnsi="Arial" w:cs="Arial"/>
          <w:i/>
          <w:sz w:val="22"/>
          <w:szCs w:val="22"/>
        </w:rPr>
      </w:pPr>
      <w:r w:rsidRPr="000E3FF3">
        <w:rPr>
          <w:rFonts w:ascii="Arial" w:hAnsi="Arial" w:cs="Arial"/>
          <w:i/>
          <w:sz w:val="22"/>
          <w:szCs w:val="22"/>
        </w:rPr>
        <w:t>Information Sharing: Advice for practitioners providing safeguarding services to children, young people, parents and carers (HM Government 2015)</w:t>
      </w:r>
    </w:p>
    <w:p w:rsidR="00FB647A" w:rsidRPr="000E3FF3" w:rsidRDefault="00FB647A" w:rsidP="00FB647A">
      <w:pPr>
        <w:spacing w:line="360" w:lineRule="auto"/>
        <w:ind w:hanging="720"/>
        <w:rPr>
          <w:rFonts w:ascii="Arial" w:hAnsi="Arial" w:cs="Arial"/>
          <w:b/>
          <w:sz w:val="22"/>
          <w:szCs w:val="22"/>
        </w:rPr>
      </w:pPr>
    </w:p>
    <w:p w:rsidR="00FB647A" w:rsidRPr="000E3FF3" w:rsidRDefault="00FB647A" w:rsidP="00FB647A">
      <w:pPr>
        <w:spacing w:line="360" w:lineRule="auto"/>
        <w:ind w:hanging="720"/>
        <w:rPr>
          <w:rFonts w:ascii="Arial" w:hAnsi="Arial" w:cs="Arial"/>
          <w:b/>
          <w:sz w:val="22"/>
          <w:szCs w:val="22"/>
        </w:rPr>
      </w:pPr>
      <w:r w:rsidRPr="000E3FF3">
        <w:rPr>
          <w:rFonts w:ascii="Arial" w:hAnsi="Arial" w:cs="Arial"/>
          <w:b/>
          <w:sz w:val="22"/>
          <w:szCs w:val="22"/>
        </w:rPr>
        <w:t>Policy statement</w:t>
      </w:r>
    </w:p>
    <w:p w:rsidR="00FB647A" w:rsidRPr="000E3FF3" w:rsidRDefault="00FB647A" w:rsidP="00FB647A">
      <w:pPr>
        <w:spacing w:line="360" w:lineRule="auto"/>
        <w:ind w:hanging="720"/>
        <w:rPr>
          <w:rFonts w:ascii="Arial" w:hAnsi="Arial" w:cs="Arial"/>
          <w:b/>
          <w:sz w:val="22"/>
          <w:szCs w:val="22"/>
        </w:rPr>
      </w:pPr>
    </w:p>
    <w:p w:rsidR="00FB647A" w:rsidRPr="000E3FF3" w:rsidRDefault="00FB647A" w:rsidP="00FB647A">
      <w:pPr>
        <w:spacing w:line="360" w:lineRule="auto"/>
        <w:rPr>
          <w:rFonts w:ascii="Arial" w:hAnsi="Arial" w:cs="Arial"/>
          <w:sz w:val="22"/>
          <w:szCs w:val="22"/>
        </w:rPr>
      </w:pPr>
      <w:r w:rsidRPr="000E3FF3">
        <w:rPr>
          <w:rFonts w:ascii="Arial" w:hAnsi="Arial" w:cs="Arial"/>
          <w:sz w:val="22"/>
          <w:szCs w:val="22"/>
        </w:rPr>
        <w:t>We recognise that parents have a right to know that the information they share with us will be regarded as confidential, as well as to be informed about the circumstances when, and the reasons why, we are obliged to share information.</w:t>
      </w:r>
    </w:p>
    <w:p w:rsidR="00FB647A" w:rsidRPr="000E3FF3" w:rsidRDefault="00FB647A" w:rsidP="00FB647A">
      <w:pPr>
        <w:spacing w:line="360" w:lineRule="auto"/>
        <w:rPr>
          <w:rFonts w:ascii="Arial" w:hAnsi="Arial" w:cs="Arial"/>
          <w:sz w:val="22"/>
          <w:szCs w:val="22"/>
        </w:rPr>
      </w:pPr>
    </w:p>
    <w:p w:rsidR="00FB647A" w:rsidRPr="000E3FF3" w:rsidRDefault="00FB647A" w:rsidP="00FB647A">
      <w:pPr>
        <w:spacing w:line="360" w:lineRule="auto"/>
        <w:rPr>
          <w:rFonts w:ascii="Arial" w:hAnsi="Arial" w:cs="Arial"/>
          <w:sz w:val="22"/>
          <w:szCs w:val="22"/>
        </w:rPr>
      </w:pPr>
      <w:r w:rsidRPr="000E3FF3">
        <w:rPr>
          <w:rFonts w:ascii="Arial" w:hAnsi="Arial" w:cs="Arial"/>
          <w:sz w:val="22"/>
          <w:szCs w:val="22"/>
        </w:rPr>
        <w:t>We record and share information about children and their families (data subjects) in line with the six principles of the General Data Protection Regulations (GDPR) (2018) which are further explained in our Privacy Notice that is given to parents at the point of registration. The six principles state that personal data must be:</w:t>
      </w:r>
    </w:p>
    <w:p w:rsidR="00FB647A" w:rsidRPr="000E3FF3" w:rsidRDefault="00FB647A" w:rsidP="00F754FB">
      <w:pPr>
        <w:numPr>
          <w:ilvl w:val="0"/>
          <w:numId w:val="271"/>
        </w:numPr>
        <w:spacing w:line="360" w:lineRule="auto"/>
        <w:contextualSpacing/>
        <w:rPr>
          <w:rFonts w:ascii="Arial" w:hAnsi="Arial" w:cs="Arial"/>
          <w:sz w:val="22"/>
          <w:szCs w:val="22"/>
        </w:rPr>
      </w:pPr>
      <w:r w:rsidRPr="000E3FF3">
        <w:rPr>
          <w:rFonts w:ascii="Arial" w:hAnsi="Arial" w:cs="Arial"/>
          <w:sz w:val="22"/>
          <w:szCs w:val="22"/>
        </w:rPr>
        <w:t>Processed fairly, lawfully and in a transparent manner in relation to the data subject.</w:t>
      </w:r>
    </w:p>
    <w:p w:rsidR="00FB647A" w:rsidRPr="000E3FF3" w:rsidRDefault="00FB647A" w:rsidP="00F754FB">
      <w:pPr>
        <w:numPr>
          <w:ilvl w:val="0"/>
          <w:numId w:val="271"/>
        </w:numPr>
        <w:spacing w:line="360" w:lineRule="auto"/>
        <w:contextualSpacing/>
        <w:rPr>
          <w:rFonts w:ascii="Arial" w:hAnsi="Arial" w:cs="Arial"/>
          <w:sz w:val="22"/>
          <w:szCs w:val="22"/>
        </w:rPr>
      </w:pPr>
      <w:r w:rsidRPr="000E3FF3">
        <w:rPr>
          <w:rFonts w:ascii="Arial" w:hAnsi="Arial" w:cs="Arial"/>
          <w:sz w:val="22"/>
          <w:szCs w:val="22"/>
        </w:rPr>
        <w:t>Collected for specified, explicit and legitimate purposes and not further processed for other purposes incompatible with those purposes.</w:t>
      </w:r>
    </w:p>
    <w:p w:rsidR="00FB647A" w:rsidRPr="000E3FF3" w:rsidRDefault="00FB647A" w:rsidP="00F754FB">
      <w:pPr>
        <w:numPr>
          <w:ilvl w:val="0"/>
          <w:numId w:val="271"/>
        </w:numPr>
        <w:spacing w:line="360" w:lineRule="auto"/>
        <w:contextualSpacing/>
        <w:rPr>
          <w:rFonts w:ascii="Arial" w:hAnsi="Arial" w:cs="Arial"/>
          <w:sz w:val="22"/>
          <w:szCs w:val="22"/>
        </w:rPr>
      </w:pPr>
      <w:r w:rsidRPr="000E3FF3">
        <w:rPr>
          <w:rFonts w:ascii="Arial" w:hAnsi="Arial" w:cs="Arial"/>
          <w:sz w:val="22"/>
          <w:szCs w:val="22"/>
        </w:rPr>
        <w:t>Adequate, relevant and limited to what is necessary in relation to the purposes for which data is processed.</w:t>
      </w:r>
    </w:p>
    <w:p w:rsidR="00FB647A" w:rsidRPr="000E3FF3" w:rsidRDefault="00FB647A" w:rsidP="00F754FB">
      <w:pPr>
        <w:numPr>
          <w:ilvl w:val="0"/>
          <w:numId w:val="271"/>
        </w:numPr>
        <w:spacing w:line="360" w:lineRule="auto"/>
        <w:contextualSpacing/>
        <w:rPr>
          <w:rFonts w:ascii="Arial" w:hAnsi="Arial" w:cs="Arial"/>
          <w:sz w:val="22"/>
          <w:szCs w:val="22"/>
        </w:rPr>
      </w:pPr>
      <w:r w:rsidRPr="000E3FF3">
        <w:rPr>
          <w:rFonts w:ascii="Arial" w:hAnsi="Arial" w:cs="Arial"/>
          <w:sz w:val="22"/>
          <w:szCs w:val="22"/>
        </w:rPr>
        <w:t>Accurate and where necessary, kept up to date.</w:t>
      </w:r>
    </w:p>
    <w:p w:rsidR="00FB647A" w:rsidRPr="000E3FF3" w:rsidRDefault="00FB647A" w:rsidP="00F754FB">
      <w:pPr>
        <w:numPr>
          <w:ilvl w:val="0"/>
          <w:numId w:val="271"/>
        </w:numPr>
        <w:spacing w:line="360" w:lineRule="auto"/>
        <w:contextualSpacing/>
        <w:rPr>
          <w:rFonts w:ascii="Arial" w:hAnsi="Arial" w:cs="Arial"/>
          <w:sz w:val="22"/>
          <w:szCs w:val="22"/>
        </w:rPr>
      </w:pPr>
      <w:r w:rsidRPr="000E3FF3">
        <w:rPr>
          <w:rFonts w:ascii="Arial" w:hAnsi="Arial" w:cs="Arial"/>
          <w:sz w:val="22"/>
          <w:szCs w:val="22"/>
        </w:rPr>
        <w:t>Kept in a form that permits identification of data subjects for no longer than is necessary for the purposes for which the data is processed.</w:t>
      </w:r>
    </w:p>
    <w:p w:rsidR="00FB647A" w:rsidRPr="000E3FF3" w:rsidRDefault="00FB647A" w:rsidP="00F754FB">
      <w:pPr>
        <w:numPr>
          <w:ilvl w:val="0"/>
          <w:numId w:val="271"/>
        </w:numPr>
        <w:spacing w:line="360" w:lineRule="auto"/>
        <w:contextualSpacing/>
        <w:rPr>
          <w:rFonts w:ascii="Arial" w:hAnsi="Arial" w:cs="Arial"/>
          <w:sz w:val="22"/>
          <w:szCs w:val="22"/>
        </w:rPr>
      </w:pPr>
      <w:r w:rsidRPr="000E3FF3">
        <w:rPr>
          <w:rFonts w:ascii="Arial" w:hAnsi="Arial" w:cs="Arial"/>
          <w:sz w:val="22"/>
          <w:szCs w:val="22"/>
        </w:rPr>
        <w:t>Processed in a way that ensures appropriate security of the personal data including protection against accidental loss, destruction or damage, using appropriate technical or organisational measures</w:t>
      </w:r>
    </w:p>
    <w:p w:rsidR="00FB647A" w:rsidRPr="000E3FF3" w:rsidRDefault="00FB647A" w:rsidP="00FB647A">
      <w:pPr>
        <w:spacing w:line="360" w:lineRule="auto"/>
        <w:rPr>
          <w:rFonts w:ascii="Arial" w:hAnsi="Arial" w:cs="Arial"/>
          <w:sz w:val="22"/>
          <w:szCs w:val="22"/>
        </w:rPr>
      </w:pPr>
    </w:p>
    <w:p w:rsidR="00FB647A" w:rsidRPr="000E3FF3" w:rsidRDefault="00FB647A" w:rsidP="00FB647A">
      <w:pPr>
        <w:spacing w:line="360" w:lineRule="auto"/>
        <w:rPr>
          <w:rFonts w:ascii="Arial" w:hAnsi="Arial" w:cs="Arial"/>
          <w:sz w:val="22"/>
          <w:szCs w:val="22"/>
        </w:rPr>
      </w:pPr>
      <w:r w:rsidRPr="000E3FF3">
        <w:rPr>
          <w:rFonts w:ascii="Arial" w:hAnsi="Arial" w:cs="Arial"/>
          <w:sz w:val="22"/>
          <w:szCs w:val="22"/>
        </w:rPr>
        <w:t>We are obliged to share confidential information without authorisation from the person who provided it, or to whom it relates, if it is in the public interest. That is when:</w:t>
      </w:r>
    </w:p>
    <w:p w:rsidR="00FB647A" w:rsidRPr="000E3FF3" w:rsidRDefault="00FB647A" w:rsidP="00C34F23">
      <w:pPr>
        <w:numPr>
          <w:ilvl w:val="0"/>
          <w:numId w:val="181"/>
        </w:numPr>
        <w:spacing w:line="360" w:lineRule="auto"/>
        <w:contextualSpacing/>
        <w:rPr>
          <w:rFonts w:ascii="Arial" w:hAnsi="Arial" w:cs="Arial"/>
          <w:sz w:val="22"/>
          <w:szCs w:val="22"/>
        </w:rPr>
      </w:pPr>
      <w:r w:rsidRPr="000E3FF3">
        <w:rPr>
          <w:rFonts w:ascii="Arial" w:hAnsi="Arial" w:cs="Arial"/>
          <w:sz w:val="22"/>
          <w:szCs w:val="22"/>
        </w:rPr>
        <w:t>it is to prevent a crime from being committed or to intervene where one may have been, or to prevent harm to a child or adult; or</w:t>
      </w:r>
    </w:p>
    <w:p w:rsidR="00FB647A" w:rsidRPr="000E3FF3" w:rsidRDefault="00FB647A" w:rsidP="00C34F23">
      <w:pPr>
        <w:numPr>
          <w:ilvl w:val="0"/>
          <w:numId w:val="181"/>
        </w:numPr>
        <w:spacing w:line="360" w:lineRule="auto"/>
        <w:contextualSpacing/>
        <w:rPr>
          <w:rFonts w:ascii="Arial" w:hAnsi="Arial" w:cs="Arial"/>
          <w:sz w:val="22"/>
          <w:szCs w:val="22"/>
        </w:rPr>
      </w:pPr>
      <w:proofErr w:type="gramStart"/>
      <w:r w:rsidRPr="000E3FF3">
        <w:rPr>
          <w:rFonts w:ascii="Arial" w:hAnsi="Arial" w:cs="Arial"/>
          <w:sz w:val="22"/>
          <w:szCs w:val="22"/>
        </w:rPr>
        <w:lastRenderedPageBreak/>
        <w:t>not</w:t>
      </w:r>
      <w:proofErr w:type="gramEnd"/>
      <w:r w:rsidRPr="000E3FF3">
        <w:rPr>
          <w:rFonts w:ascii="Arial" w:hAnsi="Arial" w:cs="Arial"/>
          <w:sz w:val="22"/>
          <w:szCs w:val="22"/>
        </w:rPr>
        <w:t xml:space="preserve"> sharing it could be worse than the outcome of having shared it.</w:t>
      </w:r>
    </w:p>
    <w:p w:rsidR="00FB647A" w:rsidRPr="000E3FF3" w:rsidRDefault="00FB647A" w:rsidP="00FB647A">
      <w:pPr>
        <w:spacing w:line="360" w:lineRule="auto"/>
        <w:rPr>
          <w:rFonts w:ascii="Arial" w:hAnsi="Arial" w:cs="Arial"/>
          <w:sz w:val="22"/>
          <w:szCs w:val="22"/>
        </w:rPr>
      </w:pPr>
    </w:p>
    <w:p w:rsidR="00FB647A" w:rsidRPr="000E3FF3" w:rsidRDefault="00FB647A" w:rsidP="00FB647A">
      <w:pPr>
        <w:spacing w:line="360" w:lineRule="auto"/>
        <w:rPr>
          <w:rFonts w:ascii="Arial" w:hAnsi="Arial" w:cs="Arial"/>
          <w:sz w:val="22"/>
          <w:szCs w:val="22"/>
        </w:rPr>
      </w:pPr>
      <w:r w:rsidRPr="000E3FF3">
        <w:rPr>
          <w:rFonts w:ascii="Arial" w:hAnsi="Arial" w:cs="Arial"/>
          <w:sz w:val="22"/>
          <w:szCs w:val="22"/>
        </w:rPr>
        <w:t>The responsibility for decision-making should not rely solely on an individual manager, but should have the back-up of the management team. The management team provide clear guidance, policy and procedures to ensure all staff and volunteers understand their information sharing responsibilities and are able to respond in a timely, appropriate way to any safeguarding concerns.</w:t>
      </w:r>
    </w:p>
    <w:p w:rsidR="00FB647A" w:rsidRPr="000E3FF3" w:rsidRDefault="00FB647A" w:rsidP="00FB647A">
      <w:pPr>
        <w:spacing w:line="360" w:lineRule="auto"/>
        <w:rPr>
          <w:rFonts w:ascii="Arial" w:hAnsi="Arial" w:cs="Arial"/>
          <w:sz w:val="22"/>
          <w:szCs w:val="22"/>
        </w:rPr>
      </w:pPr>
    </w:p>
    <w:p w:rsidR="00FB647A" w:rsidRPr="000E3FF3" w:rsidRDefault="00FB647A" w:rsidP="00FB647A">
      <w:pPr>
        <w:spacing w:line="360" w:lineRule="auto"/>
        <w:rPr>
          <w:rFonts w:ascii="Arial" w:hAnsi="Arial" w:cs="Arial"/>
          <w:sz w:val="22"/>
          <w:szCs w:val="22"/>
        </w:rPr>
      </w:pPr>
      <w:r w:rsidRPr="000E3FF3">
        <w:rPr>
          <w:rFonts w:ascii="Arial" w:hAnsi="Arial" w:cs="Arial"/>
          <w:sz w:val="22"/>
          <w:szCs w:val="22"/>
        </w:rPr>
        <w:t>The three critical criteria are:</w:t>
      </w:r>
    </w:p>
    <w:p w:rsidR="00FB647A" w:rsidRPr="000E3FF3" w:rsidRDefault="00FB647A" w:rsidP="00C34F23">
      <w:pPr>
        <w:numPr>
          <w:ilvl w:val="0"/>
          <w:numId w:val="181"/>
        </w:numPr>
        <w:spacing w:line="360" w:lineRule="auto"/>
        <w:contextualSpacing/>
        <w:rPr>
          <w:rFonts w:ascii="Arial" w:hAnsi="Arial" w:cs="Arial"/>
          <w:sz w:val="22"/>
          <w:szCs w:val="22"/>
        </w:rPr>
      </w:pPr>
      <w:r w:rsidRPr="000E3FF3">
        <w:rPr>
          <w:rFonts w:ascii="Arial" w:hAnsi="Arial" w:cs="Arial"/>
          <w:sz w:val="22"/>
          <w:szCs w:val="22"/>
        </w:rPr>
        <w:t>Where there is evidence that the child is suffering, or is at risk of suffering, significant harm.</w:t>
      </w:r>
    </w:p>
    <w:p w:rsidR="00FB647A" w:rsidRPr="000E3FF3" w:rsidRDefault="00FB647A" w:rsidP="00C34F23">
      <w:pPr>
        <w:numPr>
          <w:ilvl w:val="0"/>
          <w:numId w:val="181"/>
        </w:numPr>
        <w:spacing w:line="360" w:lineRule="auto"/>
        <w:contextualSpacing/>
        <w:rPr>
          <w:rFonts w:ascii="Arial" w:hAnsi="Arial" w:cs="Arial"/>
          <w:sz w:val="22"/>
          <w:szCs w:val="22"/>
        </w:rPr>
      </w:pPr>
      <w:r w:rsidRPr="000E3FF3">
        <w:rPr>
          <w:rFonts w:ascii="Arial" w:hAnsi="Arial" w:cs="Arial"/>
          <w:sz w:val="22"/>
          <w:szCs w:val="22"/>
        </w:rPr>
        <w:t>Where there is reasonable cause to believe that a child may be suffering, or is at risk of suffering, significant harm.</w:t>
      </w:r>
    </w:p>
    <w:p w:rsidR="00FB647A" w:rsidRPr="000E3FF3" w:rsidRDefault="00FB647A" w:rsidP="00C34F23">
      <w:pPr>
        <w:numPr>
          <w:ilvl w:val="0"/>
          <w:numId w:val="181"/>
        </w:numPr>
        <w:spacing w:line="360" w:lineRule="auto"/>
        <w:contextualSpacing/>
        <w:rPr>
          <w:rFonts w:ascii="Arial" w:hAnsi="Arial" w:cs="Arial"/>
          <w:sz w:val="22"/>
          <w:szCs w:val="22"/>
        </w:rPr>
      </w:pPr>
      <w:r w:rsidRPr="000E3FF3">
        <w:rPr>
          <w:rFonts w:ascii="Arial" w:hAnsi="Arial" w:cs="Arial"/>
          <w:sz w:val="22"/>
          <w:szCs w:val="22"/>
        </w:rPr>
        <w:t>To prevent significant harm arising to children and young people or adults, including the prevention, detection and prosecution of serious crime.</w:t>
      </w:r>
      <w:r w:rsidRPr="000E3FF3">
        <w:rPr>
          <w:rFonts w:ascii="Arial" w:hAnsi="Arial" w:cs="Arial"/>
          <w:sz w:val="22"/>
          <w:szCs w:val="22"/>
        </w:rPr>
        <w:br/>
      </w:r>
    </w:p>
    <w:p w:rsidR="00FB647A" w:rsidRPr="000E3FF3" w:rsidRDefault="00FB647A" w:rsidP="00FB647A">
      <w:pPr>
        <w:spacing w:line="360" w:lineRule="auto"/>
        <w:rPr>
          <w:rFonts w:ascii="Arial" w:hAnsi="Arial" w:cs="Arial"/>
          <w:b/>
          <w:sz w:val="22"/>
          <w:szCs w:val="22"/>
        </w:rPr>
      </w:pPr>
      <w:r w:rsidRPr="000E3FF3">
        <w:rPr>
          <w:rFonts w:ascii="Arial" w:hAnsi="Arial" w:cs="Arial"/>
          <w:b/>
          <w:sz w:val="22"/>
          <w:szCs w:val="22"/>
        </w:rPr>
        <w:t>Procedures</w:t>
      </w:r>
    </w:p>
    <w:p w:rsidR="00FB647A" w:rsidRPr="000E3FF3" w:rsidRDefault="00FB647A" w:rsidP="00FB647A">
      <w:pPr>
        <w:spacing w:line="360" w:lineRule="auto"/>
        <w:rPr>
          <w:rFonts w:ascii="Arial" w:hAnsi="Arial" w:cs="Arial"/>
          <w:b/>
          <w:sz w:val="22"/>
          <w:szCs w:val="22"/>
        </w:rPr>
      </w:pPr>
    </w:p>
    <w:p w:rsidR="00FB647A" w:rsidRPr="000E3FF3" w:rsidRDefault="00FB647A" w:rsidP="00FB647A">
      <w:pPr>
        <w:spacing w:line="360" w:lineRule="auto"/>
        <w:rPr>
          <w:rFonts w:ascii="Arial" w:hAnsi="Arial" w:cs="Arial"/>
          <w:i/>
          <w:sz w:val="22"/>
          <w:szCs w:val="22"/>
        </w:rPr>
      </w:pPr>
      <w:r w:rsidRPr="000E3FF3">
        <w:rPr>
          <w:rFonts w:ascii="Arial" w:hAnsi="Arial" w:cs="Arial"/>
          <w:sz w:val="22"/>
          <w:szCs w:val="22"/>
        </w:rPr>
        <w:t>Our procedure is based on the GDPR principles as listed above and the seven golden rules for sharing information in the Information sharing Advice for practitioners providing safeguarding services to children, young people, parents and carers</w:t>
      </w:r>
      <w:r w:rsidRPr="000E3FF3">
        <w:rPr>
          <w:rFonts w:ascii="Arial" w:hAnsi="Arial" w:cs="Arial"/>
          <w:i/>
          <w:sz w:val="22"/>
          <w:szCs w:val="22"/>
        </w:rPr>
        <w:t xml:space="preserve">. </w:t>
      </w:r>
      <w:r w:rsidRPr="000E3FF3">
        <w:rPr>
          <w:rFonts w:ascii="Arial" w:hAnsi="Arial" w:cs="Arial"/>
          <w:sz w:val="22"/>
          <w:szCs w:val="22"/>
        </w:rPr>
        <w:t>We also follow the guidance on information sharing from the Local Safeguarding Children Board.</w:t>
      </w:r>
    </w:p>
    <w:p w:rsidR="00FB647A" w:rsidRPr="000E3FF3" w:rsidRDefault="00FB647A" w:rsidP="00FB647A">
      <w:pPr>
        <w:spacing w:line="360" w:lineRule="auto"/>
        <w:rPr>
          <w:rFonts w:ascii="Arial" w:hAnsi="Arial" w:cs="Arial"/>
          <w:i/>
          <w:sz w:val="22"/>
          <w:szCs w:val="22"/>
        </w:rPr>
      </w:pPr>
    </w:p>
    <w:p w:rsidR="00FB647A" w:rsidRPr="000E3FF3" w:rsidRDefault="00FB647A" w:rsidP="00C34F23">
      <w:pPr>
        <w:numPr>
          <w:ilvl w:val="0"/>
          <w:numId w:val="184"/>
        </w:numPr>
        <w:spacing w:line="360" w:lineRule="auto"/>
        <w:rPr>
          <w:rFonts w:ascii="Arial" w:hAnsi="Arial" w:cs="Arial"/>
          <w:i/>
          <w:sz w:val="22"/>
          <w:szCs w:val="22"/>
        </w:rPr>
      </w:pPr>
      <w:r w:rsidRPr="000E3FF3">
        <w:rPr>
          <w:rFonts w:ascii="Arial" w:hAnsi="Arial" w:cs="Arial"/>
          <w:i/>
          <w:sz w:val="22"/>
          <w:szCs w:val="22"/>
        </w:rPr>
        <w:t>Remember that the General Data Protection Regulations 2018 and human rights law are not barriers to justified information sharing as per the Children Act 1989, but provide a framework to ensure that personal information about living individuals is shared appropriately.</w:t>
      </w:r>
    </w:p>
    <w:p w:rsidR="00FB647A" w:rsidRPr="000E3FF3" w:rsidRDefault="00FB647A" w:rsidP="00FB647A">
      <w:pPr>
        <w:spacing w:line="360" w:lineRule="auto"/>
        <w:ind w:left="360"/>
        <w:rPr>
          <w:rFonts w:ascii="Arial" w:hAnsi="Arial" w:cs="Arial"/>
          <w:sz w:val="22"/>
          <w:szCs w:val="22"/>
        </w:rPr>
      </w:pPr>
    </w:p>
    <w:p w:rsidR="00FB647A" w:rsidRPr="000E3FF3" w:rsidRDefault="00FB647A" w:rsidP="00C34F23">
      <w:pPr>
        <w:numPr>
          <w:ilvl w:val="0"/>
          <w:numId w:val="180"/>
        </w:numPr>
        <w:spacing w:line="360" w:lineRule="auto"/>
        <w:rPr>
          <w:rFonts w:ascii="Arial" w:hAnsi="Arial" w:cs="Arial"/>
          <w:sz w:val="22"/>
          <w:szCs w:val="22"/>
        </w:rPr>
      </w:pPr>
      <w:r w:rsidRPr="000E3FF3">
        <w:rPr>
          <w:rFonts w:ascii="Arial" w:hAnsi="Arial" w:cs="Arial"/>
          <w:sz w:val="22"/>
          <w:szCs w:val="22"/>
        </w:rPr>
        <w:t>Our policy and procedures on Information Sharing provide guidance to appropriate sharing of information [both within the setting, as well as] with external agencies.</w:t>
      </w:r>
    </w:p>
    <w:p w:rsidR="00FB647A" w:rsidRPr="000E3FF3" w:rsidRDefault="00FB647A" w:rsidP="00FB647A">
      <w:pPr>
        <w:spacing w:line="360" w:lineRule="auto"/>
        <w:rPr>
          <w:rFonts w:ascii="Arial" w:hAnsi="Arial" w:cs="Arial"/>
          <w:sz w:val="22"/>
          <w:szCs w:val="22"/>
        </w:rPr>
      </w:pPr>
    </w:p>
    <w:p w:rsidR="00FB647A" w:rsidRPr="000E3FF3" w:rsidRDefault="00FB647A" w:rsidP="00C34F23">
      <w:pPr>
        <w:numPr>
          <w:ilvl w:val="0"/>
          <w:numId w:val="184"/>
        </w:numPr>
        <w:spacing w:line="360" w:lineRule="auto"/>
        <w:rPr>
          <w:rFonts w:ascii="Arial" w:hAnsi="Arial" w:cs="Arial"/>
          <w:i/>
          <w:sz w:val="22"/>
          <w:szCs w:val="22"/>
        </w:rPr>
      </w:pPr>
      <w:r w:rsidRPr="000E3FF3">
        <w:rPr>
          <w:rFonts w:ascii="Arial" w:hAnsi="Arial" w:cs="Arial"/>
          <w:i/>
          <w:sz w:val="22"/>
          <w:szCs w:val="22"/>
        </w:rPr>
        <w:t>Be open and honest with the individual (and/or their family where appropriate) from the outset about why, what, how and with whom information will, or could be shared, and seek their consent, unless it is unsafe or if I have a legal obligation to do so. A Privacy Notice is given to parents at the point of registration to explain this further.</w:t>
      </w:r>
    </w:p>
    <w:p w:rsidR="00FB647A" w:rsidRPr="000E3FF3" w:rsidRDefault="00FB647A" w:rsidP="00FB647A">
      <w:pPr>
        <w:spacing w:line="360" w:lineRule="auto"/>
        <w:ind w:left="720"/>
        <w:rPr>
          <w:rFonts w:ascii="Arial" w:hAnsi="Arial" w:cs="Arial"/>
          <w:sz w:val="22"/>
          <w:szCs w:val="22"/>
        </w:rPr>
      </w:pPr>
    </w:p>
    <w:p w:rsidR="00FB647A" w:rsidRPr="000E3FF3" w:rsidRDefault="00FB647A" w:rsidP="00FB647A">
      <w:pPr>
        <w:spacing w:line="360" w:lineRule="auto"/>
        <w:ind w:left="360"/>
        <w:rPr>
          <w:rFonts w:ascii="Arial" w:hAnsi="Arial" w:cs="Arial"/>
          <w:sz w:val="22"/>
          <w:szCs w:val="22"/>
        </w:rPr>
      </w:pPr>
      <w:r w:rsidRPr="000E3FF3">
        <w:rPr>
          <w:rFonts w:ascii="Arial" w:hAnsi="Arial" w:cs="Arial"/>
          <w:sz w:val="22"/>
          <w:szCs w:val="22"/>
        </w:rPr>
        <w:t>In our setting we ensure parents:</w:t>
      </w:r>
    </w:p>
    <w:p w:rsidR="00FB647A" w:rsidRPr="000E3FF3" w:rsidRDefault="00FB647A" w:rsidP="00C34F23">
      <w:pPr>
        <w:numPr>
          <w:ilvl w:val="0"/>
          <w:numId w:val="179"/>
        </w:numPr>
        <w:spacing w:line="360" w:lineRule="auto"/>
        <w:rPr>
          <w:rFonts w:ascii="Arial" w:hAnsi="Arial" w:cs="Arial"/>
          <w:sz w:val="22"/>
          <w:szCs w:val="22"/>
        </w:rPr>
      </w:pPr>
      <w:r w:rsidRPr="000E3FF3">
        <w:rPr>
          <w:rFonts w:ascii="Arial" w:hAnsi="Arial" w:cs="Arial"/>
          <w:sz w:val="22"/>
          <w:szCs w:val="22"/>
        </w:rPr>
        <w:t xml:space="preserve">Receive a copy of our Privacy Notice and information about our Information Sharing Policy when starting their child in the setting and that they sign our Registration Form to say that </w:t>
      </w:r>
      <w:r w:rsidRPr="000E3FF3">
        <w:rPr>
          <w:rFonts w:ascii="Arial" w:hAnsi="Arial" w:cs="Arial"/>
          <w:sz w:val="22"/>
          <w:szCs w:val="22"/>
        </w:rPr>
        <w:lastRenderedPageBreak/>
        <w:t>they understand the circumstances in which information may be shared without their consent. This will only be when it is a matter of safeguarding a child or vulnerable adult;</w:t>
      </w:r>
    </w:p>
    <w:p w:rsidR="00FB647A" w:rsidRPr="000E3FF3" w:rsidRDefault="00FB647A" w:rsidP="00C34F23">
      <w:pPr>
        <w:numPr>
          <w:ilvl w:val="0"/>
          <w:numId w:val="179"/>
        </w:numPr>
        <w:spacing w:line="360" w:lineRule="auto"/>
        <w:rPr>
          <w:rFonts w:ascii="Arial" w:hAnsi="Arial" w:cs="Arial"/>
          <w:sz w:val="22"/>
          <w:szCs w:val="22"/>
        </w:rPr>
      </w:pPr>
      <w:r w:rsidRPr="000E3FF3">
        <w:rPr>
          <w:rFonts w:ascii="Arial" w:hAnsi="Arial" w:cs="Arial"/>
          <w:sz w:val="22"/>
          <w:szCs w:val="22"/>
        </w:rPr>
        <w:t>have information about [our/my] Safeguarding Children and Child Protection Policy; and</w:t>
      </w:r>
    </w:p>
    <w:p w:rsidR="00FB647A" w:rsidRPr="000E3FF3" w:rsidRDefault="00FB647A" w:rsidP="00C34F23">
      <w:pPr>
        <w:numPr>
          <w:ilvl w:val="0"/>
          <w:numId w:val="179"/>
        </w:numPr>
        <w:spacing w:line="360" w:lineRule="auto"/>
        <w:rPr>
          <w:rFonts w:ascii="Arial" w:hAnsi="Arial" w:cs="Arial"/>
          <w:sz w:val="22"/>
          <w:szCs w:val="22"/>
        </w:rPr>
      </w:pPr>
      <w:proofErr w:type="gramStart"/>
      <w:r w:rsidRPr="000E3FF3">
        <w:rPr>
          <w:rFonts w:ascii="Arial" w:hAnsi="Arial" w:cs="Arial"/>
          <w:sz w:val="22"/>
          <w:szCs w:val="22"/>
        </w:rPr>
        <w:t>have</w:t>
      </w:r>
      <w:proofErr w:type="gramEnd"/>
      <w:r w:rsidRPr="000E3FF3">
        <w:rPr>
          <w:rFonts w:ascii="Arial" w:hAnsi="Arial" w:cs="Arial"/>
          <w:sz w:val="22"/>
          <w:szCs w:val="22"/>
        </w:rPr>
        <w:t xml:space="preserve"> information about the other circumstances when information will be shared with external agencies, for example, with regard to any special needs the child may have or transition to school.</w:t>
      </w:r>
    </w:p>
    <w:p w:rsidR="00FB647A" w:rsidRPr="000E3FF3" w:rsidRDefault="00FB647A" w:rsidP="00FB647A">
      <w:pPr>
        <w:spacing w:line="360" w:lineRule="auto"/>
        <w:ind w:left="360"/>
        <w:rPr>
          <w:rFonts w:ascii="Arial" w:hAnsi="Arial" w:cs="Arial"/>
          <w:sz w:val="22"/>
          <w:szCs w:val="22"/>
        </w:rPr>
      </w:pPr>
    </w:p>
    <w:p w:rsidR="00FB647A" w:rsidRPr="000E3FF3" w:rsidRDefault="00FB647A" w:rsidP="00C34F23">
      <w:pPr>
        <w:numPr>
          <w:ilvl w:val="0"/>
          <w:numId w:val="184"/>
        </w:numPr>
        <w:spacing w:line="360" w:lineRule="auto"/>
        <w:ind w:left="357" w:hanging="357"/>
        <w:rPr>
          <w:rFonts w:ascii="Arial" w:hAnsi="Arial" w:cs="Arial"/>
          <w:i/>
          <w:sz w:val="22"/>
          <w:szCs w:val="22"/>
        </w:rPr>
      </w:pPr>
      <w:r w:rsidRPr="000E3FF3">
        <w:rPr>
          <w:rFonts w:ascii="Arial" w:hAnsi="Arial" w:cs="Arial"/>
          <w:i/>
          <w:sz w:val="22"/>
          <w:szCs w:val="22"/>
        </w:rPr>
        <w:t>Seek advice from other practitioners if you are in any doubt about sharing the information concerned, without disclosing the identity of the individual where possible.</w:t>
      </w:r>
    </w:p>
    <w:p w:rsidR="00FB647A" w:rsidRPr="000E3FF3" w:rsidRDefault="00FB647A" w:rsidP="00FB647A">
      <w:pPr>
        <w:spacing w:line="360" w:lineRule="auto"/>
        <w:rPr>
          <w:rFonts w:ascii="Arial" w:hAnsi="Arial" w:cs="Arial"/>
          <w:sz w:val="22"/>
          <w:szCs w:val="22"/>
        </w:rPr>
      </w:pPr>
    </w:p>
    <w:p w:rsidR="00FB647A" w:rsidRPr="000E3FF3" w:rsidRDefault="00FB647A" w:rsidP="00C34F23">
      <w:pPr>
        <w:numPr>
          <w:ilvl w:val="0"/>
          <w:numId w:val="179"/>
        </w:numPr>
        <w:spacing w:line="360" w:lineRule="auto"/>
        <w:rPr>
          <w:rFonts w:ascii="Arial" w:hAnsi="Arial" w:cs="Arial"/>
          <w:sz w:val="22"/>
          <w:szCs w:val="22"/>
        </w:rPr>
      </w:pPr>
      <w:r w:rsidRPr="000E3FF3">
        <w:rPr>
          <w:rFonts w:ascii="Arial" w:hAnsi="Arial" w:cs="Arial"/>
          <w:sz w:val="22"/>
          <w:szCs w:val="22"/>
        </w:rPr>
        <w:t xml:space="preserve">Our </w:t>
      </w:r>
      <w:proofErr w:type="gramStart"/>
      <w:r w:rsidRPr="000E3FF3">
        <w:rPr>
          <w:rFonts w:ascii="Arial" w:hAnsi="Arial" w:cs="Arial"/>
          <w:sz w:val="22"/>
          <w:szCs w:val="22"/>
        </w:rPr>
        <w:t>staff discuss</w:t>
      </w:r>
      <w:proofErr w:type="gramEnd"/>
      <w:r w:rsidRPr="000E3FF3">
        <w:rPr>
          <w:rFonts w:ascii="Arial" w:hAnsi="Arial" w:cs="Arial"/>
          <w:sz w:val="22"/>
          <w:szCs w:val="22"/>
        </w:rPr>
        <w:t xml:space="preserve"> concerns about a child routinely in supervision and any actions are recorded in the child’s file.</w:t>
      </w:r>
    </w:p>
    <w:p w:rsidR="00FB647A" w:rsidRPr="000E3FF3" w:rsidRDefault="00C80DC2" w:rsidP="00C34F23">
      <w:pPr>
        <w:numPr>
          <w:ilvl w:val="0"/>
          <w:numId w:val="179"/>
        </w:numPr>
        <w:spacing w:line="360" w:lineRule="auto"/>
        <w:rPr>
          <w:rFonts w:ascii="Arial" w:hAnsi="Arial" w:cs="Arial"/>
          <w:sz w:val="22"/>
          <w:szCs w:val="22"/>
        </w:rPr>
      </w:pPr>
      <w:hyperlink w:history="1">
        <w:r w:rsidR="00FB647A" w:rsidRPr="000E3FF3">
          <w:rPr>
            <w:rFonts w:ascii="Arial" w:hAnsi="Arial" w:cs="Arial"/>
            <w:sz w:val="22"/>
            <w:szCs w:val="22"/>
          </w:rPr>
          <w:t xml:space="preserve"> Our manager routinely seeks advice and support from their line manager about possible significant harm.]</w:t>
        </w:r>
      </w:hyperlink>
    </w:p>
    <w:p w:rsidR="00FB647A" w:rsidRPr="000E3FF3" w:rsidRDefault="00FB647A" w:rsidP="00C34F23">
      <w:pPr>
        <w:numPr>
          <w:ilvl w:val="0"/>
          <w:numId w:val="179"/>
        </w:numPr>
        <w:spacing w:line="360" w:lineRule="auto"/>
        <w:rPr>
          <w:rFonts w:ascii="Arial" w:hAnsi="Arial" w:cs="Arial"/>
          <w:sz w:val="22"/>
          <w:szCs w:val="22"/>
        </w:rPr>
      </w:pPr>
      <w:r w:rsidRPr="000E3FF3">
        <w:rPr>
          <w:rFonts w:ascii="Arial" w:hAnsi="Arial" w:cs="Arial"/>
          <w:sz w:val="22"/>
          <w:szCs w:val="22"/>
        </w:rPr>
        <w:t xml:space="preserve"> Our Safeguarding Children and Child Protection Policy sets out the duty of all members of our staff to refer concerns to our manager or deputy, as designated person, who will contact children’s social care for advice where they have doubts or are unsure.</w:t>
      </w:r>
    </w:p>
    <w:p w:rsidR="00FB647A" w:rsidRPr="000E3FF3" w:rsidRDefault="00FB647A" w:rsidP="00C34F23">
      <w:pPr>
        <w:numPr>
          <w:ilvl w:val="0"/>
          <w:numId w:val="179"/>
        </w:numPr>
        <w:spacing w:line="360" w:lineRule="auto"/>
        <w:rPr>
          <w:rFonts w:ascii="Arial" w:hAnsi="Arial" w:cs="Arial"/>
          <w:sz w:val="22"/>
          <w:szCs w:val="22"/>
        </w:rPr>
      </w:pPr>
      <w:r w:rsidRPr="000E3FF3">
        <w:rPr>
          <w:rFonts w:ascii="Arial" w:hAnsi="Arial" w:cs="Arial"/>
          <w:sz w:val="22"/>
          <w:szCs w:val="22"/>
        </w:rPr>
        <w:t xml:space="preserve"> Our managers seek advice if they need to share information without consent to disclose.</w:t>
      </w:r>
    </w:p>
    <w:p w:rsidR="00FB647A" w:rsidRPr="000E3FF3" w:rsidRDefault="00FB647A" w:rsidP="00FB647A">
      <w:pPr>
        <w:spacing w:line="360" w:lineRule="auto"/>
        <w:rPr>
          <w:rFonts w:ascii="Arial" w:hAnsi="Arial" w:cs="Arial"/>
          <w:sz w:val="22"/>
          <w:szCs w:val="22"/>
        </w:rPr>
      </w:pPr>
    </w:p>
    <w:p w:rsidR="00FB647A" w:rsidRPr="000E3FF3" w:rsidRDefault="00FB647A" w:rsidP="00C34F23">
      <w:pPr>
        <w:numPr>
          <w:ilvl w:val="0"/>
          <w:numId w:val="184"/>
        </w:numPr>
        <w:spacing w:line="360" w:lineRule="auto"/>
        <w:ind w:left="357" w:hanging="357"/>
        <w:rPr>
          <w:rFonts w:ascii="Arial" w:hAnsi="Arial" w:cs="Arial"/>
          <w:i/>
          <w:sz w:val="22"/>
          <w:szCs w:val="22"/>
        </w:rPr>
      </w:pPr>
      <w:r w:rsidRPr="000E3FF3">
        <w:rPr>
          <w:rFonts w:ascii="Arial" w:hAnsi="Arial" w:cs="Arial"/>
          <w:i/>
          <w:sz w:val="22"/>
          <w:szCs w:val="22"/>
        </w:rPr>
        <w:t xml:space="preserve">Share with informed consent where appropriate and, where possible, respect the wishes of those who do not consent to share confidential information. You may still share information without consent if, in your judgement, there is good reason to do so, such as where safety may be at risk. You will need to base your judgement on the facts of the case. When you are sharing or requesting personal information from someone, be certain of the basis upon which you are doing so. Where you have consent, be mindful that an individual might not expect information to be shared. </w:t>
      </w:r>
    </w:p>
    <w:p w:rsidR="00FB647A" w:rsidRPr="000E3FF3" w:rsidRDefault="00FB647A" w:rsidP="00FB647A">
      <w:pPr>
        <w:spacing w:line="360" w:lineRule="auto"/>
        <w:rPr>
          <w:rFonts w:ascii="Arial" w:hAnsi="Arial" w:cs="Arial"/>
          <w:sz w:val="22"/>
          <w:szCs w:val="22"/>
        </w:rPr>
      </w:pPr>
    </w:p>
    <w:p w:rsidR="00FB647A" w:rsidRPr="000E3FF3" w:rsidRDefault="00FB647A" w:rsidP="00C34F23">
      <w:pPr>
        <w:numPr>
          <w:ilvl w:val="0"/>
          <w:numId w:val="179"/>
        </w:numPr>
        <w:spacing w:line="360" w:lineRule="auto"/>
        <w:rPr>
          <w:rFonts w:ascii="Arial" w:hAnsi="Arial" w:cs="Arial"/>
          <w:sz w:val="22"/>
          <w:szCs w:val="22"/>
        </w:rPr>
      </w:pPr>
      <w:r w:rsidRPr="000E3FF3">
        <w:rPr>
          <w:rFonts w:ascii="Arial" w:hAnsi="Arial" w:cs="Arial"/>
          <w:sz w:val="22"/>
          <w:szCs w:val="22"/>
        </w:rPr>
        <w:t>We base decisions to share information without consent on judgements about the facts of the case and whether there is a legal obligation</w:t>
      </w:r>
      <w:r w:rsidRPr="000E3FF3">
        <w:rPr>
          <w:rFonts w:ascii="Arial" w:hAnsi="Arial" w:cs="Arial"/>
          <w:color w:val="FF0000"/>
          <w:sz w:val="22"/>
          <w:szCs w:val="22"/>
        </w:rPr>
        <w:t>.</w:t>
      </w:r>
      <w:r w:rsidRPr="000E3FF3">
        <w:rPr>
          <w:rFonts w:ascii="Arial" w:hAnsi="Arial" w:cs="Arial"/>
          <w:sz w:val="22"/>
          <w:szCs w:val="22"/>
        </w:rPr>
        <w:t xml:space="preserve"> </w:t>
      </w:r>
    </w:p>
    <w:p w:rsidR="00FB647A" w:rsidRPr="000E3FF3" w:rsidRDefault="00FB647A" w:rsidP="00C34F23">
      <w:pPr>
        <w:numPr>
          <w:ilvl w:val="0"/>
          <w:numId w:val="179"/>
        </w:numPr>
        <w:spacing w:line="360" w:lineRule="auto"/>
        <w:rPr>
          <w:rFonts w:ascii="Arial" w:hAnsi="Arial" w:cs="Arial"/>
          <w:sz w:val="22"/>
          <w:szCs w:val="22"/>
        </w:rPr>
      </w:pPr>
      <w:r w:rsidRPr="000E3FF3">
        <w:rPr>
          <w:rFonts w:ascii="Arial" w:hAnsi="Arial" w:cs="Arial"/>
          <w:sz w:val="22"/>
          <w:szCs w:val="22"/>
        </w:rPr>
        <w:t>Our guidelines for consent are part of this procedure.</w:t>
      </w:r>
    </w:p>
    <w:p w:rsidR="00FB647A" w:rsidRPr="000E3FF3" w:rsidRDefault="00FB647A" w:rsidP="00C34F23">
      <w:pPr>
        <w:numPr>
          <w:ilvl w:val="0"/>
          <w:numId w:val="179"/>
        </w:numPr>
        <w:spacing w:line="360" w:lineRule="auto"/>
        <w:rPr>
          <w:rFonts w:ascii="Arial" w:hAnsi="Arial" w:cs="Arial"/>
          <w:sz w:val="22"/>
          <w:szCs w:val="22"/>
        </w:rPr>
      </w:pPr>
      <w:r w:rsidRPr="000E3FF3">
        <w:rPr>
          <w:rFonts w:ascii="Arial" w:hAnsi="Arial" w:cs="Arial"/>
          <w:sz w:val="22"/>
          <w:szCs w:val="22"/>
        </w:rPr>
        <w:t>Our managers are conversant with this and they are able to advise staff accordingly.</w:t>
      </w:r>
    </w:p>
    <w:p w:rsidR="00FB647A" w:rsidRPr="000E3FF3" w:rsidRDefault="00FB647A" w:rsidP="00FB647A">
      <w:pPr>
        <w:spacing w:line="360" w:lineRule="auto"/>
        <w:rPr>
          <w:rFonts w:ascii="Arial" w:hAnsi="Arial" w:cs="Arial"/>
          <w:sz w:val="22"/>
          <w:szCs w:val="22"/>
        </w:rPr>
      </w:pPr>
    </w:p>
    <w:p w:rsidR="00FB647A" w:rsidRPr="000E3FF3" w:rsidRDefault="00FB647A" w:rsidP="00C34F23">
      <w:pPr>
        <w:numPr>
          <w:ilvl w:val="0"/>
          <w:numId w:val="184"/>
        </w:numPr>
        <w:spacing w:line="360" w:lineRule="auto"/>
        <w:rPr>
          <w:rFonts w:ascii="Arial" w:hAnsi="Arial" w:cs="Arial"/>
          <w:i/>
          <w:sz w:val="22"/>
          <w:szCs w:val="22"/>
        </w:rPr>
      </w:pPr>
      <w:r w:rsidRPr="000E3FF3">
        <w:rPr>
          <w:rFonts w:ascii="Arial" w:hAnsi="Arial" w:cs="Arial"/>
          <w:i/>
          <w:sz w:val="22"/>
          <w:szCs w:val="22"/>
        </w:rPr>
        <w:t>Consider safety and well-being: Base your information sharing decisions on considerations of the safety and well-being of the individual and others who may be affected by their actions.</w:t>
      </w:r>
    </w:p>
    <w:p w:rsidR="00FB647A" w:rsidRPr="000E3FF3" w:rsidRDefault="00FB647A" w:rsidP="00FB647A">
      <w:pPr>
        <w:spacing w:line="360" w:lineRule="auto"/>
        <w:rPr>
          <w:rFonts w:ascii="Arial" w:hAnsi="Arial" w:cs="Arial"/>
          <w:sz w:val="22"/>
          <w:szCs w:val="22"/>
        </w:rPr>
      </w:pPr>
    </w:p>
    <w:p w:rsidR="00FB647A" w:rsidRPr="000E3FF3" w:rsidRDefault="00FB647A" w:rsidP="00FB647A">
      <w:pPr>
        <w:spacing w:line="360" w:lineRule="auto"/>
        <w:ind w:left="360"/>
        <w:rPr>
          <w:rFonts w:ascii="Arial" w:hAnsi="Arial" w:cs="Arial"/>
          <w:sz w:val="22"/>
          <w:szCs w:val="22"/>
        </w:rPr>
      </w:pPr>
      <w:r w:rsidRPr="000E3FF3">
        <w:rPr>
          <w:rFonts w:ascii="Arial" w:hAnsi="Arial" w:cs="Arial"/>
          <w:sz w:val="22"/>
          <w:szCs w:val="22"/>
        </w:rPr>
        <w:t xml:space="preserve">In our setting </w:t>
      </w:r>
      <w:proofErr w:type="gramStart"/>
      <w:r w:rsidRPr="000E3FF3">
        <w:rPr>
          <w:rFonts w:ascii="Arial" w:hAnsi="Arial" w:cs="Arial"/>
          <w:sz w:val="22"/>
          <w:szCs w:val="22"/>
        </w:rPr>
        <w:t>we</w:t>
      </w:r>
      <w:proofErr w:type="gramEnd"/>
      <w:r w:rsidRPr="000E3FF3">
        <w:rPr>
          <w:rFonts w:ascii="Arial" w:hAnsi="Arial" w:cs="Arial"/>
          <w:sz w:val="22"/>
          <w:szCs w:val="22"/>
        </w:rPr>
        <w:t>:</w:t>
      </w:r>
    </w:p>
    <w:p w:rsidR="00FB647A" w:rsidRPr="000E3FF3" w:rsidRDefault="00FB647A" w:rsidP="00C34F23">
      <w:pPr>
        <w:numPr>
          <w:ilvl w:val="0"/>
          <w:numId w:val="179"/>
        </w:numPr>
        <w:spacing w:line="360" w:lineRule="auto"/>
        <w:rPr>
          <w:rFonts w:ascii="Arial" w:hAnsi="Arial" w:cs="Arial"/>
          <w:sz w:val="22"/>
          <w:szCs w:val="22"/>
        </w:rPr>
      </w:pPr>
      <w:r w:rsidRPr="000E3FF3">
        <w:rPr>
          <w:rFonts w:ascii="Arial" w:hAnsi="Arial" w:cs="Arial"/>
          <w:sz w:val="22"/>
          <w:szCs w:val="22"/>
        </w:rPr>
        <w:t xml:space="preserve">record concerns and discuss these with our designated person and/or designated officer from the management team for child protection matters; </w:t>
      </w:r>
    </w:p>
    <w:p w:rsidR="00FB647A" w:rsidRPr="000E3FF3" w:rsidRDefault="00FB647A" w:rsidP="00C34F23">
      <w:pPr>
        <w:numPr>
          <w:ilvl w:val="0"/>
          <w:numId w:val="179"/>
        </w:numPr>
        <w:spacing w:line="360" w:lineRule="auto"/>
        <w:rPr>
          <w:rFonts w:ascii="Arial" w:hAnsi="Arial" w:cs="Arial"/>
          <w:sz w:val="22"/>
          <w:szCs w:val="22"/>
        </w:rPr>
      </w:pPr>
      <w:r w:rsidRPr="000E3FF3">
        <w:rPr>
          <w:rFonts w:ascii="Arial" w:hAnsi="Arial" w:cs="Arial"/>
          <w:sz w:val="22"/>
          <w:szCs w:val="22"/>
        </w:rPr>
        <w:lastRenderedPageBreak/>
        <w:t>record decisions made and the reasons why information will be shared and to whom; and</w:t>
      </w:r>
    </w:p>
    <w:p w:rsidR="00FB647A" w:rsidRPr="000E3FF3" w:rsidRDefault="00FB647A" w:rsidP="00C34F23">
      <w:pPr>
        <w:numPr>
          <w:ilvl w:val="0"/>
          <w:numId w:val="179"/>
        </w:numPr>
        <w:spacing w:line="360" w:lineRule="auto"/>
        <w:rPr>
          <w:rFonts w:ascii="Arial" w:hAnsi="Arial" w:cs="Arial"/>
          <w:sz w:val="22"/>
          <w:szCs w:val="22"/>
        </w:rPr>
      </w:pPr>
      <w:proofErr w:type="gramStart"/>
      <w:r w:rsidRPr="000E3FF3">
        <w:rPr>
          <w:rFonts w:ascii="Arial" w:hAnsi="Arial" w:cs="Arial"/>
          <w:sz w:val="22"/>
          <w:szCs w:val="22"/>
        </w:rPr>
        <w:t>follow</w:t>
      </w:r>
      <w:proofErr w:type="gramEnd"/>
      <w:r w:rsidRPr="000E3FF3">
        <w:rPr>
          <w:rFonts w:ascii="Arial" w:hAnsi="Arial" w:cs="Arial"/>
          <w:sz w:val="22"/>
          <w:szCs w:val="22"/>
        </w:rPr>
        <w:t xml:space="preserve"> the procedures for reporting concerns and record keeping as set out in our Safeguarding Children and Child Protection Policy.</w:t>
      </w:r>
    </w:p>
    <w:p w:rsidR="00FB647A" w:rsidRPr="000E3FF3" w:rsidRDefault="00FB647A" w:rsidP="00FB647A">
      <w:pPr>
        <w:spacing w:line="360" w:lineRule="auto"/>
        <w:ind w:left="360"/>
        <w:rPr>
          <w:rFonts w:ascii="Arial" w:hAnsi="Arial" w:cs="Arial"/>
          <w:sz w:val="22"/>
          <w:szCs w:val="22"/>
        </w:rPr>
      </w:pPr>
    </w:p>
    <w:p w:rsidR="00FB647A" w:rsidRPr="000E3FF3" w:rsidRDefault="00FB647A" w:rsidP="00C34F23">
      <w:pPr>
        <w:numPr>
          <w:ilvl w:val="0"/>
          <w:numId w:val="184"/>
        </w:numPr>
        <w:spacing w:line="360" w:lineRule="auto"/>
        <w:rPr>
          <w:rFonts w:ascii="Arial" w:hAnsi="Arial" w:cs="Arial"/>
          <w:i/>
          <w:sz w:val="22"/>
          <w:szCs w:val="22"/>
        </w:rPr>
      </w:pPr>
      <w:r w:rsidRPr="000E3FF3">
        <w:rPr>
          <w:rFonts w:ascii="Arial" w:hAnsi="Arial" w:cs="Arial"/>
          <w:i/>
          <w:sz w:val="22"/>
          <w:szCs w:val="22"/>
        </w:rPr>
        <w:t>Necessary, proportionate, relevant, adequate, accurate, timely and secure: Ensure that the information you share is necessary for the purpose for which you are sharing it, is shared only with those individuals who need to have it, is accurate and up-to-date, is shared in a timely fashion, and is shared securely.</w:t>
      </w:r>
    </w:p>
    <w:p w:rsidR="00FB647A" w:rsidRPr="000E3FF3" w:rsidRDefault="00FB647A" w:rsidP="00FB647A">
      <w:pPr>
        <w:spacing w:line="360" w:lineRule="auto"/>
        <w:rPr>
          <w:rFonts w:ascii="Arial" w:hAnsi="Arial" w:cs="Arial"/>
          <w:sz w:val="22"/>
          <w:szCs w:val="22"/>
        </w:rPr>
      </w:pPr>
    </w:p>
    <w:p w:rsidR="00FB647A" w:rsidRPr="000E3FF3" w:rsidRDefault="00FB647A" w:rsidP="00C34F23">
      <w:pPr>
        <w:numPr>
          <w:ilvl w:val="0"/>
          <w:numId w:val="179"/>
        </w:numPr>
        <w:spacing w:line="360" w:lineRule="auto"/>
        <w:rPr>
          <w:rFonts w:ascii="Arial" w:hAnsi="Arial" w:cs="Arial"/>
          <w:sz w:val="22"/>
          <w:szCs w:val="22"/>
        </w:rPr>
      </w:pPr>
      <w:r w:rsidRPr="000E3FF3">
        <w:rPr>
          <w:rFonts w:ascii="Arial" w:hAnsi="Arial" w:cs="Arial"/>
          <w:sz w:val="22"/>
          <w:szCs w:val="22"/>
        </w:rPr>
        <w:t>Our Safeguarding Children and Child Protection Policy and Children's Records Policy set out how and where information should be recorded and what information should be shared with another agency when making a referral.</w:t>
      </w:r>
    </w:p>
    <w:p w:rsidR="00FB647A" w:rsidRPr="000E3FF3" w:rsidRDefault="00FB647A" w:rsidP="00FB647A">
      <w:pPr>
        <w:spacing w:line="360" w:lineRule="auto"/>
        <w:ind w:left="720"/>
        <w:rPr>
          <w:rFonts w:ascii="Arial" w:hAnsi="Arial" w:cs="Arial"/>
          <w:sz w:val="22"/>
          <w:szCs w:val="22"/>
        </w:rPr>
      </w:pPr>
    </w:p>
    <w:p w:rsidR="00FB647A" w:rsidRPr="000E3FF3" w:rsidRDefault="00FB647A" w:rsidP="00C34F23">
      <w:pPr>
        <w:numPr>
          <w:ilvl w:val="0"/>
          <w:numId w:val="184"/>
        </w:numPr>
        <w:spacing w:line="360" w:lineRule="auto"/>
        <w:rPr>
          <w:rFonts w:ascii="Arial" w:hAnsi="Arial" w:cs="Arial"/>
          <w:i/>
          <w:sz w:val="22"/>
          <w:szCs w:val="22"/>
        </w:rPr>
      </w:pPr>
      <w:r w:rsidRPr="000E3FF3">
        <w:rPr>
          <w:rFonts w:ascii="Arial" w:hAnsi="Arial" w:cs="Arial"/>
          <w:i/>
          <w:sz w:val="22"/>
          <w:szCs w:val="22"/>
        </w:rPr>
        <w:t>Keep a record of your decision and the reasons for it – whether it is to share information or not. If you decide to share, then record what you have shared, with whom and for what purpose.</w:t>
      </w:r>
    </w:p>
    <w:p w:rsidR="00FB647A" w:rsidRPr="000E3FF3" w:rsidRDefault="00FB647A" w:rsidP="00FB647A">
      <w:pPr>
        <w:spacing w:line="360" w:lineRule="auto"/>
        <w:rPr>
          <w:rFonts w:ascii="Arial" w:hAnsi="Arial" w:cs="Arial"/>
          <w:sz w:val="22"/>
          <w:szCs w:val="22"/>
        </w:rPr>
      </w:pPr>
    </w:p>
    <w:p w:rsidR="00FB647A" w:rsidRPr="000E3FF3" w:rsidRDefault="00FB647A" w:rsidP="00C34F23">
      <w:pPr>
        <w:numPr>
          <w:ilvl w:val="0"/>
          <w:numId w:val="185"/>
        </w:numPr>
        <w:spacing w:line="360" w:lineRule="auto"/>
        <w:rPr>
          <w:rFonts w:ascii="Arial" w:hAnsi="Arial" w:cs="Arial"/>
          <w:sz w:val="22"/>
          <w:szCs w:val="22"/>
        </w:rPr>
      </w:pPr>
      <w:r w:rsidRPr="000E3FF3">
        <w:rPr>
          <w:rFonts w:ascii="Arial" w:hAnsi="Arial" w:cs="Arial"/>
          <w:sz w:val="22"/>
          <w:szCs w:val="22"/>
        </w:rPr>
        <w:t>Where information is shared, we record the reasons for doing so in the child's file; where it is decided that information is not to be shared that is recorded too.</w:t>
      </w:r>
    </w:p>
    <w:p w:rsidR="00FB647A" w:rsidRPr="000E3FF3" w:rsidRDefault="00FB647A" w:rsidP="00FB647A">
      <w:pPr>
        <w:spacing w:line="360" w:lineRule="auto"/>
        <w:rPr>
          <w:rFonts w:ascii="Arial" w:hAnsi="Arial" w:cs="Arial"/>
          <w:sz w:val="22"/>
          <w:szCs w:val="22"/>
        </w:rPr>
      </w:pPr>
    </w:p>
    <w:p w:rsidR="00FB647A" w:rsidRPr="000E3FF3" w:rsidRDefault="00FB647A" w:rsidP="00FB647A">
      <w:pPr>
        <w:spacing w:line="360" w:lineRule="auto"/>
        <w:rPr>
          <w:rFonts w:ascii="Arial" w:hAnsi="Arial" w:cs="Arial"/>
          <w:i/>
          <w:sz w:val="22"/>
          <w:szCs w:val="22"/>
        </w:rPr>
      </w:pPr>
      <w:r w:rsidRPr="000E3FF3">
        <w:rPr>
          <w:rFonts w:ascii="Arial" w:hAnsi="Arial" w:cs="Arial"/>
          <w:i/>
          <w:sz w:val="22"/>
          <w:szCs w:val="22"/>
        </w:rPr>
        <w:t>Consent</w:t>
      </w:r>
    </w:p>
    <w:p w:rsidR="00FB647A" w:rsidRPr="000E3FF3" w:rsidRDefault="00FB647A" w:rsidP="00FB647A">
      <w:pPr>
        <w:spacing w:line="360" w:lineRule="auto"/>
        <w:rPr>
          <w:rFonts w:ascii="Arial" w:hAnsi="Arial" w:cs="Arial"/>
          <w:sz w:val="22"/>
          <w:szCs w:val="22"/>
        </w:rPr>
      </w:pPr>
      <w:r w:rsidRPr="000E3FF3">
        <w:rPr>
          <w:rFonts w:ascii="Arial" w:hAnsi="Arial" w:cs="Arial"/>
          <w:sz w:val="22"/>
          <w:szCs w:val="22"/>
        </w:rPr>
        <w:t>When parents choose our setting for their child, they will share information about themselves and their families. This information is regarded as confidential. Parents have a right to be informed that we will seek their consent to share information in most cases, as well as the kinds of circumstances when we may not seek their consent, or may override their refusal to give consent. We inform them as follows:</w:t>
      </w:r>
    </w:p>
    <w:p w:rsidR="00FB647A" w:rsidRPr="000E3FF3" w:rsidRDefault="00FB647A" w:rsidP="00FB647A">
      <w:pPr>
        <w:spacing w:line="360" w:lineRule="auto"/>
        <w:rPr>
          <w:rFonts w:ascii="Arial" w:hAnsi="Arial" w:cs="Arial"/>
          <w:sz w:val="22"/>
          <w:szCs w:val="22"/>
        </w:rPr>
      </w:pPr>
    </w:p>
    <w:p w:rsidR="00FB647A" w:rsidRPr="000E3FF3" w:rsidRDefault="00FB647A" w:rsidP="00C34F23">
      <w:pPr>
        <w:numPr>
          <w:ilvl w:val="0"/>
          <w:numId w:val="186"/>
        </w:numPr>
        <w:spacing w:line="360" w:lineRule="auto"/>
        <w:rPr>
          <w:rFonts w:ascii="Arial" w:hAnsi="Arial" w:cs="Arial"/>
          <w:sz w:val="22"/>
          <w:szCs w:val="22"/>
        </w:rPr>
      </w:pPr>
      <w:r w:rsidRPr="000E3FF3">
        <w:rPr>
          <w:rFonts w:ascii="Arial" w:hAnsi="Arial" w:cs="Arial"/>
          <w:sz w:val="22"/>
          <w:szCs w:val="22"/>
        </w:rPr>
        <w:t>Our policies and procedures set out our responsibility regarding gaining consent to share information and when it may not be sought or overridden.</w:t>
      </w:r>
    </w:p>
    <w:p w:rsidR="00FB647A" w:rsidRPr="000E3FF3" w:rsidRDefault="00FB647A" w:rsidP="00C34F23">
      <w:pPr>
        <w:numPr>
          <w:ilvl w:val="0"/>
          <w:numId w:val="186"/>
        </w:numPr>
        <w:spacing w:line="360" w:lineRule="auto"/>
        <w:rPr>
          <w:rFonts w:ascii="Arial" w:hAnsi="Arial" w:cs="Arial"/>
          <w:sz w:val="22"/>
          <w:szCs w:val="22"/>
        </w:rPr>
      </w:pPr>
      <w:r w:rsidRPr="000E3FF3">
        <w:rPr>
          <w:rFonts w:ascii="Arial" w:hAnsi="Arial" w:cs="Arial"/>
          <w:sz w:val="22"/>
          <w:szCs w:val="22"/>
        </w:rPr>
        <w:t>We may cover this verbally when the child starts or include this in our prospectus.</w:t>
      </w:r>
    </w:p>
    <w:p w:rsidR="00FB647A" w:rsidRPr="000E3FF3" w:rsidRDefault="00FB647A" w:rsidP="00C34F23">
      <w:pPr>
        <w:numPr>
          <w:ilvl w:val="0"/>
          <w:numId w:val="186"/>
        </w:numPr>
        <w:spacing w:line="360" w:lineRule="auto"/>
        <w:rPr>
          <w:rFonts w:ascii="Arial" w:hAnsi="Arial" w:cs="Arial"/>
          <w:sz w:val="22"/>
          <w:szCs w:val="22"/>
        </w:rPr>
      </w:pPr>
      <w:r w:rsidRPr="000E3FF3">
        <w:rPr>
          <w:rFonts w:ascii="Arial" w:hAnsi="Arial" w:cs="Arial"/>
          <w:sz w:val="22"/>
          <w:szCs w:val="22"/>
        </w:rPr>
        <w:t>Parents sign our Registration Form at registration to confirm that they understand this.</w:t>
      </w:r>
    </w:p>
    <w:p w:rsidR="00FB647A" w:rsidRPr="000E3FF3" w:rsidRDefault="00FB647A" w:rsidP="00C34F23">
      <w:pPr>
        <w:numPr>
          <w:ilvl w:val="0"/>
          <w:numId w:val="186"/>
        </w:numPr>
        <w:spacing w:line="360" w:lineRule="auto"/>
        <w:rPr>
          <w:rFonts w:ascii="Arial" w:hAnsi="Arial" w:cs="Arial"/>
          <w:sz w:val="22"/>
          <w:szCs w:val="22"/>
        </w:rPr>
      </w:pPr>
      <w:r w:rsidRPr="000E3FF3">
        <w:rPr>
          <w:rFonts w:ascii="Arial" w:hAnsi="Arial" w:cs="Arial"/>
          <w:sz w:val="22"/>
          <w:szCs w:val="22"/>
        </w:rPr>
        <w:t>We ask parents to give written consent to share information about any additional needs their child may have, or to pass on child development summaries to the next provider/school.</w:t>
      </w:r>
    </w:p>
    <w:p w:rsidR="00FB647A" w:rsidRPr="000E3FF3" w:rsidRDefault="00FB647A" w:rsidP="00C34F23">
      <w:pPr>
        <w:numPr>
          <w:ilvl w:val="0"/>
          <w:numId w:val="186"/>
        </w:numPr>
        <w:spacing w:line="360" w:lineRule="auto"/>
        <w:rPr>
          <w:rFonts w:ascii="Arial" w:hAnsi="Arial" w:cs="Arial"/>
          <w:sz w:val="22"/>
          <w:szCs w:val="22"/>
        </w:rPr>
      </w:pPr>
      <w:r w:rsidRPr="000E3FF3">
        <w:rPr>
          <w:rFonts w:ascii="Arial" w:hAnsi="Arial" w:cs="Arial"/>
          <w:sz w:val="22"/>
          <w:szCs w:val="22"/>
        </w:rPr>
        <w:t>We give parents copies of the forms they sign.</w:t>
      </w:r>
    </w:p>
    <w:p w:rsidR="00FB647A" w:rsidRPr="000E3FF3" w:rsidRDefault="00FB647A" w:rsidP="00C34F23">
      <w:pPr>
        <w:numPr>
          <w:ilvl w:val="0"/>
          <w:numId w:val="186"/>
        </w:numPr>
        <w:spacing w:line="360" w:lineRule="auto"/>
        <w:rPr>
          <w:rFonts w:ascii="Arial" w:hAnsi="Arial" w:cs="Arial"/>
          <w:sz w:val="22"/>
          <w:szCs w:val="22"/>
        </w:rPr>
      </w:pPr>
      <w:r w:rsidRPr="000E3FF3">
        <w:rPr>
          <w:rFonts w:ascii="Arial" w:hAnsi="Arial" w:cs="Arial"/>
          <w:sz w:val="22"/>
          <w:szCs w:val="22"/>
        </w:rPr>
        <w:t>We consider the following questions when we assess the need to share:</w:t>
      </w:r>
    </w:p>
    <w:p w:rsidR="00FB647A" w:rsidRPr="000E3FF3" w:rsidRDefault="00FB647A" w:rsidP="00C34F23">
      <w:pPr>
        <w:numPr>
          <w:ilvl w:val="0"/>
          <w:numId w:val="187"/>
        </w:numPr>
        <w:spacing w:line="360" w:lineRule="auto"/>
        <w:rPr>
          <w:rFonts w:ascii="Arial" w:hAnsi="Arial" w:cs="Arial"/>
          <w:sz w:val="22"/>
          <w:szCs w:val="22"/>
        </w:rPr>
      </w:pPr>
      <w:r w:rsidRPr="000E3FF3">
        <w:rPr>
          <w:rFonts w:ascii="Arial" w:hAnsi="Arial" w:cs="Arial"/>
          <w:sz w:val="22"/>
          <w:szCs w:val="22"/>
        </w:rPr>
        <w:t>Is there a legitimate purpose to us sharing the information?</w:t>
      </w:r>
    </w:p>
    <w:p w:rsidR="00FB647A" w:rsidRPr="000E3FF3" w:rsidRDefault="00FB647A" w:rsidP="00C34F23">
      <w:pPr>
        <w:numPr>
          <w:ilvl w:val="0"/>
          <w:numId w:val="187"/>
        </w:numPr>
        <w:spacing w:line="360" w:lineRule="auto"/>
        <w:rPr>
          <w:rFonts w:ascii="Arial" w:hAnsi="Arial" w:cs="Arial"/>
          <w:sz w:val="22"/>
          <w:szCs w:val="22"/>
        </w:rPr>
      </w:pPr>
      <w:r w:rsidRPr="000E3FF3">
        <w:rPr>
          <w:rFonts w:ascii="Arial" w:hAnsi="Arial" w:cs="Arial"/>
          <w:sz w:val="22"/>
          <w:szCs w:val="22"/>
        </w:rPr>
        <w:t>Does the information enable the person to be identified?</w:t>
      </w:r>
    </w:p>
    <w:p w:rsidR="00FB647A" w:rsidRPr="000E3FF3" w:rsidRDefault="00FB647A" w:rsidP="00C34F23">
      <w:pPr>
        <w:numPr>
          <w:ilvl w:val="0"/>
          <w:numId w:val="187"/>
        </w:numPr>
        <w:spacing w:line="360" w:lineRule="auto"/>
        <w:rPr>
          <w:rFonts w:ascii="Arial" w:hAnsi="Arial" w:cs="Arial"/>
          <w:sz w:val="22"/>
          <w:szCs w:val="22"/>
        </w:rPr>
      </w:pPr>
      <w:r w:rsidRPr="000E3FF3">
        <w:rPr>
          <w:rFonts w:ascii="Arial" w:hAnsi="Arial" w:cs="Arial"/>
          <w:sz w:val="22"/>
          <w:szCs w:val="22"/>
        </w:rPr>
        <w:t>Is the information confidential?</w:t>
      </w:r>
    </w:p>
    <w:p w:rsidR="00FB647A" w:rsidRPr="000E3FF3" w:rsidRDefault="00FB647A" w:rsidP="00C34F23">
      <w:pPr>
        <w:numPr>
          <w:ilvl w:val="0"/>
          <w:numId w:val="187"/>
        </w:numPr>
        <w:spacing w:line="360" w:lineRule="auto"/>
        <w:rPr>
          <w:rFonts w:ascii="Arial" w:hAnsi="Arial" w:cs="Arial"/>
          <w:sz w:val="22"/>
          <w:szCs w:val="22"/>
        </w:rPr>
      </w:pPr>
      <w:r w:rsidRPr="000E3FF3">
        <w:rPr>
          <w:rFonts w:ascii="Arial" w:hAnsi="Arial" w:cs="Arial"/>
          <w:sz w:val="22"/>
          <w:szCs w:val="22"/>
        </w:rPr>
        <w:lastRenderedPageBreak/>
        <w:t>If the information is confidential, do we have consent to share?</w:t>
      </w:r>
    </w:p>
    <w:p w:rsidR="00FB647A" w:rsidRPr="000E3FF3" w:rsidRDefault="00FB647A" w:rsidP="00C34F23">
      <w:pPr>
        <w:numPr>
          <w:ilvl w:val="0"/>
          <w:numId w:val="187"/>
        </w:numPr>
        <w:spacing w:line="360" w:lineRule="auto"/>
        <w:rPr>
          <w:rFonts w:ascii="Arial" w:hAnsi="Arial" w:cs="Arial"/>
          <w:sz w:val="22"/>
          <w:szCs w:val="22"/>
        </w:rPr>
      </w:pPr>
      <w:r w:rsidRPr="000E3FF3">
        <w:rPr>
          <w:rFonts w:ascii="Arial" w:hAnsi="Arial" w:cs="Arial"/>
          <w:sz w:val="22"/>
          <w:szCs w:val="22"/>
        </w:rPr>
        <w:t>Is there a statutory duty or court order requiring us to share the information?</w:t>
      </w:r>
    </w:p>
    <w:p w:rsidR="00FB647A" w:rsidRPr="000E3FF3" w:rsidRDefault="00FB647A" w:rsidP="00C34F23">
      <w:pPr>
        <w:numPr>
          <w:ilvl w:val="0"/>
          <w:numId w:val="187"/>
        </w:numPr>
        <w:spacing w:line="360" w:lineRule="auto"/>
        <w:rPr>
          <w:rFonts w:ascii="Arial" w:hAnsi="Arial" w:cs="Arial"/>
          <w:sz w:val="22"/>
          <w:szCs w:val="22"/>
        </w:rPr>
      </w:pPr>
      <w:r w:rsidRPr="000E3FF3">
        <w:rPr>
          <w:rFonts w:ascii="Arial" w:hAnsi="Arial" w:cs="Arial"/>
          <w:sz w:val="22"/>
          <w:szCs w:val="22"/>
        </w:rPr>
        <w:t>If consent is refused, or there are good reasons for us not to seek consent, is there sufficient public interest for us to share information?</w:t>
      </w:r>
    </w:p>
    <w:p w:rsidR="00FB647A" w:rsidRPr="000E3FF3" w:rsidRDefault="00FB647A" w:rsidP="00C34F23">
      <w:pPr>
        <w:numPr>
          <w:ilvl w:val="0"/>
          <w:numId w:val="187"/>
        </w:numPr>
        <w:spacing w:line="360" w:lineRule="auto"/>
        <w:rPr>
          <w:rFonts w:ascii="Arial" w:hAnsi="Arial" w:cs="Arial"/>
          <w:sz w:val="22"/>
          <w:szCs w:val="22"/>
        </w:rPr>
      </w:pPr>
      <w:r w:rsidRPr="000E3FF3">
        <w:rPr>
          <w:rFonts w:ascii="Arial" w:hAnsi="Arial" w:cs="Arial"/>
          <w:sz w:val="22"/>
          <w:szCs w:val="22"/>
        </w:rPr>
        <w:t>If the decision is to share, are we sharing the right information in the right way?</w:t>
      </w:r>
    </w:p>
    <w:p w:rsidR="00FB647A" w:rsidRPr="000E3FF3" w:rsidRDefault="00FB647A" w:rsidP="00C34F23">
      <w:pPr>
        <w:numPr>
          <w:ilvl w:val="0"/>
          <w:numId w:val="187"/>
        </w:numPr>
        <w:spacing w:line="360" w:lineRule="auto"/>
        <w:rPr>
          <w:rFonts w:ascii="Arial" w:hAnsi="Arial" w:cs="Arial"/>
          <w:sz w:val="22"/>
          <w:szCs w:val="22"/>
        </w:rPr>
      </w:pPr>
      <w:r w:rsidRPr="000E3FF3">
        <w:rPr>
          <w:rFonts w:ascii="Arial" w:hAnsi="Arial" w:cs="Arial"/>
          <w:sz w:val="22"/>
          <w:szCs w:val="22"/>
        </w:rPr>
        <w:t>Have we properly recorded our decision?</w:t>
      </w:r>
    </w:p>
    <w:p w:rsidR="00FB647A" w:rsidRPr="000E3FF3" w:rsidRDefault="00FB647A" w:rsidP="00C34F23">
      <w:pPr>
        <w:numPr>
          <w:ilvl w:val="0"/>
          <w:numId w:val="186"/>
        </w:numPr>
        <w:spacing w:line="360" w:lineRule="auto"/>
        <w:rPr>
          <w:rFonts w:ascii="Arial" w:hAnsi="Arial" w:cs="Arial"/>
          <w:sz w:val="22"/>
          <w:szCs w:val="22"/>
        </w:rPr>
      </w:pPr>
      <w:r w:rsidRPr="000E3FF3">
        <w:rPr>
          <w:rFonts w:ascii="Arial" w:hAnsi="Arial" w:cs="Arial"/>
          <w:sz w:val="22"/>
          <w:szCs w:val="22"/>
        </w:rPr>
        <w:t xml:space="preserve">Consent must be freely given and </w:t>
      </w:r>
      <w:r w:rsidRPr="000E3FF3">
        <w:rPr>
          <w:rFonts w:ascii="Arial" w:hAnsi="Arial" w:cs="Arial"/>
          <w:i/>
          <w:sz w:val="22"/>
          <w:szCs w:val="22"/>
        </w:rPr>
        <w:t>informed</w:t>
      </w:r>
      <w:r w:rsidRPr="000E3FF3">
        <w:rPr>
          <w:rFonts w:ascii="Arial" w:hAnsi="Arial" w:cs="Arial"/>
          <w:sz w:val="22"/>
          <w:szCs w:val="22"/>
        </w:rPr>
        <w:t xml:space="preserve"> - that is the person giving consent needs to understand why information will be shared, what will be shared, who will see information, the purpose of sharing it and the implications for them of sharing that information as detailed in the Privacy Notice.</w:t>
      </w:r>
    </w:p>
    <w:p w:rsidR="00FB647A" w:rsidRPr="000E3FF3" w:rsidRDefault="00FB647A" w:rsidP="00C34F23">
      <w:pPr>
        <w:numPr>
          <w:ilvl w:val="0"/>
          <w:numId w:val="186"/>
        </w:numPr>
        <w:spacing w:line="360" w:lineRule="auto"/>
        <w:rPr>
          <w:rFonts w:ascii="Arial" w:hAnsi="Arial" w:cs="Arial"/>
          <w:sz w:val="22"/>
          <w:szCs w:val="22"/>
        </w:rPr>
      </w:pPr>
      <w:r w:rsidRPr="000E3FF3">
        <w:rPr>
          <w:rFonts w:ascii="Arial" w:hAnsi="Arial" w:cs="Arial"/>
          <w:sz w:val="22"/>
          <w:szCs w:val="22"/>
        </w:rPr>
        <w:t xml:space="preserve">Consent may be </w:t>
      </w:r>
      <w:r w:rsidRPr="000E3FF3">
        <w:rPr>
          <w:rFonts w:ascii="Arial" w:hAnsi="Arial" w:cs="Arial"/>
          <w:i/>
          <w:sz w:val="22"/>
          <w:szCs w:val="22"/>
        </w:rPr>
        <w:t>explicit</w:t>
      </w:r>
      <w:r w:rsidRPr="000E3FF3">
        <w:rPr>
          <w:rFonts w:ascii="Arial" w:hAnsi="Arial" w:cs="Arial"/>
          <w:sz w:val="22"/>
          <w:szCs w:val="22"/>
        </w:rPr>
        <w:t xml:space="preserve">, verbally but preferably in writing, or </w:t>
      </w:r>
      <w:r w:rsidRPr="000E3FF3">
        <w:rPr>
          <w:rFonts w:ascii="Arial" w:hAnsi="Arial" w:cs="Arial"/>
          <w:i/>
          <w:sz w:val="22"/>
          <w:szCs w:val="22"/>
        </w:rPr>
        <w:t>implicit</w:t>
      </w:r>
      <w:r w:rsidRPr="000E3FF3">
        <w:rPr>
          <w:rFonts w:ascii="Arial" w:hAnsi="Arial" w:cs="Arial"/>
          <w:sz w:val="22"/>
          <w:szCs w:val="22"/>
        </w:rPr>
        <w:t>, implied if the context is such that sharing information is an intrinsic part of our service or it has been explained and agreed at the outset.</w:t>
      </w:r>
    </w:p>
    <w:p w:rsidR="00FB647A" w:rsidRPr="000E3FF3" w:rsidRDefault="00FB647A" w:rsidP="00C34F23">
      <w:pPr>
        <w:numPr>
          <w:ilvl w:val="0"/>
          <w:numId w:val="186"/>
        </w:numPr>
        <w:spacing w:line="360" w:lineRule="auto"/>
        <w:rPr>
          <w:rFonts w:ascii="Arial" w:hAnsi="Arial" w:cs="Arial"/>
          <w:sz w:val="22"/>
          <w:szCs w:val="22"/>
        </w:rPr>
      </w:pPr>
      <w:r w:rsidRPr="000E3FF3">
        <w:rPr>
          <w:rFonts w:ascii="Arial" w:hAnsi="Arial" w:cs="Arial"/>
          <w:sz w:val="22"/>
          <w:szCs w:val="22"/>
        </w:rPr>
        <w:t xml:space="preserve">Consent can be withdrawn at any time. </w:t>
      </w:r>
    </w:p>
    <w:p w:rsidR="00FB647A" w:rsidRPr="000E3FF3" w:rsidRDefault="00FB647A" w:rsidP="00C34F23">
      <w:pPr>
        <w:numPr>
          <w:ilvl w:val="0"/>
          <w:numId w:val="186"/>
        </w:numPr>
        <w:spacing w:line="360" w:lineRule="auto"/>
        <w:rPr>
          <w:rFonts w:ascii="Arial" w:hAnsi="Arial" w:cs="Arial"/>
          <w:sz w:val="22"/>
          <w:szCs w:val="22"/>
        </w:rPr>
      </w:pPr>
      <w:proofErr w:type="gramStart"/>
      <w:r w:rsidRPr="000E3FF3">
        <w:rPr>
          <w:rFonts w:ascii="Arial" w:hAnsi="Arial" w:cs="Arial"/>
          <w:sz w:val="22"/>
          <w:szCs w:val="22"/>
        </w:rPr>
        <w:t>We  explain</w:t>
      </w:r>
      <w:proofErr w:type="gramEnd"/>
      <w:r w:rsidRPr="000E3FF3">
        <w:rPr>
          <w:rFonts w:ascii="Arial" w:hAnsi="Arial" w:cs="Arial"/>
          <w:sz w:val="22"/>
          <w:szCs w:val="22"/>
        </w:rPr>
        <w:t xml:space="preserve"> our Information Sharing Policy to parents.</w:t>
      </w:r>
    </w:p>
    <w:p w:rsidR="00FB647A" w:rsidRPr="000E3FF3" w:rsidRDefault="00FB647A" w:rsidP="00FB647A">
      <w:pPr>
        <w:spacing w:line="360" w:lineRule="auto"/>
        <w:rPr>
          <w:rFonts w:ascii="Arial" w:hAnsi="Arial" w:cs="Arial"/>
          <w:sz w:val="22"/>
          <w:szCs w:val="22"/>
        </w:rPr>
      </w:pPr>
    </w:p>
    <w:p w:rsidR="00FB647A" w:rsidRPr="000E3FF3" w:rsidRDefault="00FB647A" w:rsidP="00FB647A">
      <w:pPr>
        <w:spacing w:line="360" w:lineRule="auto"/>
        <w:rPr>
          <w:rFonts w:ascii="Arial" w:hAnsi="Arial" w:cs="Arial"/>
          <w:i/>
          <w:sz w:val="22"/>
          <w:szCs w:val="22"/>
        </w:rPr>
      </w:pPr>
      <w:r w:rsidRPr="000E3FF3">
        <w:rPr>
          <w:rFonts w:ascii="Arial" w:hAnsi="Arial" w:cs="Arial"/>
          <w:i/>
          <w:sz w:val="22"/>
          <w:szCs w:val="22"/>
        </w:rPr>
        <w:t>Separated parents</w:t>
      </w:r>
    </w:p>
    <w:p w:rsidR="00FB647A" w:rsidRPr="000E3FF3" w:rsidRDefault="00FB647A" w:rsidP="00C34F23">
      <w:pPr>
        <w:numPr>
          <w:ilvl w:val="0"/>
          <w:numId w:val="186"/>
        </w:numPr>
        <w:spacing w:line="360" w:lineRule="auto"/>
        <w:rPr>
          <w:rFonts w:ascii="Arial" w:hAnsi="Arial" w:cs="Arial"/>
          <w:sz w:val="22"/>
          <w:szCs w:val="22"/>
        </w:rPr>
      </w:pPr>
      <w:r w:rsidRPr="000E3FF3">
        <w:rPr>
          <w:rFonts w:ascii="Arial" w:hAnsi="Arial" w:cs="Arial"/>
          <w:sz w:val="22"/>
          <w:szCs w:val="22"/>
        </w:rPr>
        <w:t xml:space="preserve">Consent to share need only be sought from one parent. Where parents are separated, this would normally be the parent with whom the child resides. Where there is a dispute, we will consider this carefully. </w:t>
      </w:r>
    </w:p>
    <w:p w:rsidR="00FB647A" w:rsidRPr="000E3FF3" w:rsidRDefault="00FB647A" w:rsidP="00C34F23">
      <w:pPr>
        <w:numPr>
          <w:ilvl w:val="0"/>
          <w:numId w:val="186"/>
        </w:numPr>
        <w:spacing w:line="360" w:lineRule="auto"/>
        <w:rPr>
          <w:rFonts w:ascii="Arial" w:hAnsi="Arial" w:cs="Arial"/>
          <w:sz w:val="22"/>
          <w:szCs w:val="22"/>
        </w:rPr>
      </w:pPr>
      <w:r w:rsidRPr="000E3FF3">
        <w:rPr>
          <w:rFonts w:ascii="Arial" w:hAnsi="Arial" w:cs="Arial"/>
          <w:sz w:val="22"/>
          <w:szCs w:val="22"/>
        </w:rPr>
        <w:t>Where the child is looked after, we may also need to consult the Local Authority, as ‘corporate parent’ before information is shared.</w:t>
      </w:r>
    </w:p>
    <w:p w:rsidR="00FB647A" w:rsidRPr="000E3FF3" w:rsidRDefault="00FB647A" w:rsidP="00FB647A">
      <w:pPr>
        <w:spacing w:line="360" w:lineRule="auto"/>
        <w:rPr>
          <w:rFonts w:ascii="Arial" w:hAnsi="Arial" w:cs="Arial"/>
          <w:sz w:val="22"/>
          <w:szCs w:val="22"/>
        </w:rPr>
      </w:pPr>
    </w:p>
    <w:p w:rsidR="00FB647A" w:rsidRPr="000E3FF3" w:rsidRDefault="00FB647A" w:rsidP="00FB647A">
      <w:pPr>
        <w:spacing w:line="360" w:lineRule="auto"/>
        <w:rPr>
          <w:rFonts w:ascii="Arial" w:hAnsi="Arial" w:cs="Arial"/>
          <w:sz w:val="22"/>
          <w:szCs w:val="22"/>
        </w:rPr>
      </w:pPr>
      <w:r w:rsidRPr="000E3FF3">
        <w:rPr>
          <w:rFonts w:ascii="Arial" w:hAnsi="Arial" w:cs="Arial"/>
          <w:sz w:val="22"/>
          <w:szCs w:val="22"/>
        </w:rPr>
        <w:t>All the undertakings above are subject to our paramount commitment, which is to the safety and well-being of the child. Please also see our Safeguarding Children and Child Protection Policy.</w:t>
      </w:r>
    </w:p>
    <w:p w:rsidR="00FB647A" w:rsidRPr="000E3FF3" w:rsidRDefault="00FB647A" w:rsidP="00FB647A">
      <w:pPr>
        <w:spacing w:line="360" w:lineRule="auto"/>
        <w:rPr>
          <w:rFonts w:ascii="Arial" w:hAnsi="Arial" w:cs="Arial"/>
          <w:sz w:val="22"/>
          <w:szCs w:val="22"/>
        </w:rPr>
      </w:pPr>
    </w:p>
    <w:p w:rsidR="00FB647A" w:rsidRPr="000E3FF3" w:rsidRDefault="00FB647A" w:rsidP="00FB647A">
      <w:pPr>
        <w:spacing w:line="360" w:lineRule="auto"/>
        <w:ind w:left="2127" w:hanging="2127"/>
        <w:rPr>
          <w:rFonts w:ascii="Arial" w:hAnsi="Arial" w:cs="Arial"/>
          <w:b/>
          <w:sz w:val="22"/>
          <w:szCs w:val="22"/>
        </w:rPr>
      </w:pPr>
      <w:r w:rsidRPr="000E3FF3">
        <w:rPr>
          <w:rFonts w:ascii="Arial" w:hAnsi="Arial" w:cs="Arial"/>
          <w:b/>
          <w:sz w:val="22"/>
          <w:szCs w:val="22"/>
        </w:rPr>
        <w:t>Legal framework</w:t>
      </w:r>
    </w:p>
    <w:p w:rsidR="00FB647A" w:rsidRPr="000E3FF3" w:rsidRDefault="00FB647A" w:rsidP="00FB647A">
      <w:pPr>
        <w:spacing w:line="360" w:lineRule="auto"/>
        <w:ind w:left="2127" w:hanging="2127"/>
        <w:rPr>
          <w:rFonts w:ascii="Arial" w:hAnsi="Arial" w:cs="Arial"/>
          <w:b/>
          <w:sz w:val="22"/>
          <w:szCs w:val="22"/>
        </w:rPr>
      </w:pPr>
    </w:p>
    <w:p w:rsidR="00FB647A" w:rsidRPr="000E3FF3" w:rsidRDefault="00FB647A" w:rsidP="00C34F23">
      <w:pPr>
        <w:numPr>
          <w:ilvl w:val="0"/>
          <w:numId w:val="182"/>
        </w:numPr>
        <w:spacing w:line="360" w:lineRule="auto"/>
        <w:contextualSpacing/>
        <w:rPr>
          <w:rFonts w:ascii="Arial" w:hAnsi="Arial" w:cs="Arial"/>
          <w:sz w:val="22"/>
          <w:szCs w:val="22"/>
        </w:rPr>
      </w:pPr>
      <w:r w:rsidRPr="000E3FF3">
        <w:rPr>
          <w:rFonts w:ascii="Arial" w:hAnsi="Arial" w:cs="Arial"/>
          <w:sz w:val="22"/>
          <w:szCs w:val="22"/>
        </w:rPr>
        <w:t>General Data Protection Regulations (GDPR) (2018)</w:t>
      </w:r>
    </w:p>
    <w:p w:rsidR="00FB647A" w:rsidRPr="000E3FF3" w:rsidRDefault="00FB647A" w:rsidP="00C34F23">
      <w:pPr>
        <w:numPr>
          <w:ilvl w:val="0"/>
          <w:numId w:val="182"/>
        </w:numPr>
        <w:spacing w:line="360" w:lineRule="auto"/>
        <w:contextualSpacing/>
        <w:rPr>
          <w:rFonts w:ascii="Arial" w:hAnsi="Arial" w:cs="Arial"/>
          <w:sz w:val="22"/>
          <w:szCs w:val="22"/>
        </w:rPr>
      </w:pPr>
      <w:r w:rsidRPr="000E3FF3">
        <w:rPr>
          <w:rFonts w:ascii="Arial" w:hAnsi="Arial" w:cs="Arial"/>
          <w:sz w:val="22"/>
          <w:szCs w:val="22"/>
        </w:rPr>
        <w:t>Human Rights Act (1998)</w:t>
      </w:r>
    </w:p>
    <w:p w:rsidR="00FB647A" w:rsidRPr="000E3FF3" w:rsidRDefault="00FB647A" w:rsidP="00FB647A">
      <w:pPr>
        <w:pStyle w:val="Heading3"/>
        <w:spacing w:before="0" w:line="360" w:lineRule="auto"/>
        <w:rPr>
          <w:rFonts w:ascii="Arial" w:hAnsi="Arial" w:cs="Arial"/>
          <w:sz w:val="22"/>
          <w:szCs w:val="22"/>
        </w:rPr>
      </w:pPr>
    </w:p>
    <w:p w:rsidR="00FB647A" w:rsidRPr="000E3FF3" w:rsidRDefault="00FB647A" w:rsidP="00FB647A">
      <w:pPr>
        <w:pStyle w:val="Heading3"/>
        <w:spacing w:before="0" w:line="360" w:lineRule="auto"/>
        <w:rPr>
          <w:rFonts w:ascii="Arial" w:hAnsi="Arial" w:cs="Arial"/>
          <w:sz w:val="22"/>
          <w:szCs w:val="22"/>
        </w:rPr>
      </w:pPr>
      <w:r w:rsidRPr="000E3FF3">
        <w:rPr>
          <w:rFonts w:ascii="Arial" w:hAnsi="Arial" w:cs="Arial"/>
          <w:sz w:val="22"/>
          <w:szCs w:val="22"/>
        </w:rPr>
        <w:t>Further guidance</w:t>
      </w:r>
    </w:p>
    <w:p w:rsidR="00FB647A" w:rsidRPr="000E3FF3" w:rsidRDefault="00FB647A" w:rsidP="00FB647A">
      <w:pPr>
        <w:spacing w:line="360" w:lineRule="auto"/>
        <w:rPr>
          <w:rFonts w:ascii="Arial" w:hAnsi="Arial" w:cs="Arial"/>
        </w:rPr>
      </w:pPr>
    </w:p>
    <w:p w:rsidR="00FB647A" w:rsidRPr="000E3FF3" w:rsidRDefault="00FB647A" w:rsidP="00C34F23">
      <w:pPr>
        <w:numPr>
          <w:ilvl w:val="0"/>
          <w:numId w:val="183"/>
        </w:numPr>
        <w:spacing w:line="360" w:lineRule="auto"/>
        <w:contextualSpacing/>
        <w:rPr>
          <w:rFonts w:ascii="Arial" w:hAnsi="Arial" w:cs="Arial"/>
          <w:sz w:val="22"/>
          <w:szCs w:val="22"/>
        </w:rPr>
      </w:pPr>
      <w:r w:rsidRPr="000E3FF3">
        <w:rPr>
          <w:rFonts w:ascii="Arial" w:hAnsi="Arial" w:cs="Arial"/>
          <w:sz w:val="22"/>
          <w:szCs w:val="22"/>
        </w:rPr>
        <w:t xml:space="preserve">Information Sharing: Advice for practitioners providing safeguarding services to children, young people, parents and carers (HM Government 2015) </w:t>
      </w:r>
    </w:p>
    <w:p w:rsidR="00FB647A" w:rsidRPr="000E3FF3" w:rsidRDefault="00FB647A" w:rsidP="00C34F23">
      <w:pPr>
        <w:numPr>
          <w:ilvl w:val="0"/>
          <w:numId w:val="183"/>
        </w:numPr>
        <w:spacing w:line="360" w:lineRule="auto"/>
        <w:contextualSpacing/>
        <w:rPr>
          <w:rFonts w:ascii="Arial" w:hAnsi="Arial" w:cs="Arial"/>
          <w:sz w:val="22"/>
          <w:szCs w:val="22"/>
        </w:rPr>
      </w:pPr>
      <w:r w:rsidRPr="000E3FF3">
        <w:rPr>
          <w:rFonts w:ascii="Arial" w:hAnsi="Arial" w:cs="Arial"/>
          <w:sz w:val="22"/>
          <w:szCs w:val="22"/>
        </w:rPr>
        <w:t>What to do if you’re worried a child is being abused: Advice for practitioners (HM Government 2015)</w:t>
      </w:r>
    </w:p>
    <w:p w:rsidR="00FB647A" w:rsidRPr="000E3FF3" w:rsidRDefault="00FB647A" w:rsidP="00C34F23">
      <w:pPr>
        <w:numPr>
          <w:ilvl w:val="0"/>
          <w:numId w:val="183"/>
        </w:numPr>
        <w:spacing w:line="360" w:lineRule="auto"/>
        <w:contextualSpacing/>
        <w:rPr>
          <w:rFonts w:ascii="Arial" w:hAnsi="Arial" w:cs="Arial"/>
          <w:sz w:val="22"/>
          <w:szCs w:val="22"/>
        </w:rPr>
      </w:pPr>
      <w:r w:rsidRPr="000E3FF3">
        <w:rPr>
          <w:rFonts w:ascii="Arial" w:hAnsi="Arial" w:cs="Arial"/>
          <w:sz w:val="22"/>
          <w:szCs w:val="22"/>
        </w:rPr>
        <w:lastRenderedPageBreak/>
        <w:t>Working together to safeguard children: A guide to inter-agency working to safeguard and promote the welfare of children (HM Government 2015)</w:t>
      </w:r>
    </w:p>
    <w:p w:rsidR="00FB647A" w:rsidRPr="000E3FF3" w:rsidRDefault="00FB647A" w:rsidP="00FB647A">
      <w:pPr>
        <w:spacing w:line="360" w:lineRule="auto"/>
        <w:ind w:left="360"/>
        <w:rPr>
          <w:rFonts w:ascii="Arial" w:hAnsi="Arial" w:cs="Arial"/>
          <w:sz w:val="22"/>
          <w:szCs w:val="22"/>
        </w:rPr>
      </w:pPr>
    </w:p>
    <w:tbl>
      <w:tblPr>
        <w:tblW w:w="5000" w:type="pct"/>
        <w:tblLook w:val="01E0"/>
      </w:tblPr>
      <w:tblGrid>
        <w:gridCol w:w="4495"/>
        <w:gridCol w:w="3404"/>
        <w:gridCol w:w="1870"/>
      </w:tblGrid>
      <w:tr w:rsidR="00FB647A" w:rsidRPr="000E3FF3" w:rsidTr="00FB647A">
        <w:tc>
          <w:tcPr>
            <w:tcW w:w="2301" w:type="pct"/>
          </w:tcPr>
          <w:p w:rsidR="00FB647A" w:rsidRPr="000E3FF3" w:rsidRDefault="00FB647A" w:rsidP="00FB647A">
            <w:pPr>
              <w:spacing w:line="360" w:lineRule="auto"/>
              <w:rPr>
                <w:rFonts w:ascii="Arial" w:hAnsi="Arial" w:cs="Arial"/>
              </w:rPr>
            </w:pPr>
            <w:r w:rsidRPr="000E3FF3">
              <w:rPr>
                <w:rFonts w:ascii="Arial" w:hAnsi="Arial" w:cs="Arial"/>
                <w:sz w:val="22"/>
                <w:szCs w:val="22"/>
              </w:rPr>
              <w:t>This policy was adopted by</w:t>
            </w:r>
          </w:p>
        </w:tc>
        <w:tc>
          <w:tcPr>
            <w:tcW w:w="1742" w:type="pct"/>
            <w:tcBorders>
              <w:bottom w:val="single" w:sz="4" w:space="0" w:color="7030A0"/>
            </w:tcBorders>
            <w:shd w:val="clear" w:color="auto" w:fill="auto"/>
          </w:tcPr>
          <w:p w:rsidR="00FB647A" w:rsidRPr="000E3FF3" w:rsidRDefault="00FB647A" w:rsidP="00FB647A">
            <w:pPr>
              <w:spacing w:line="360" w:lineRule="auto"/>
              <w:rPr>
                <w:rFonts w:ascii="Arial" w:hAnsi="Arial" w:cs="Arial"/>
              </w:rPr>
            </w:pPr>
          </w:p>
        </w:tc>
        <w:tc>
          <w:tcPr>
            <w:tcW w:w="957" w:type="pct"/>
          </w:tcPr>
          <w:p w:rsidR="00FB647A" w:rsidRPr="000E3FF3" w:rsidRDefault="00FB647A" w:rsidP="00FB647A">
            <w:pPr>
              <w:spacing w:line="360" w:lineRule="auto"/>
              <w:rPr>
                <w:rFonts w:ascii="Arial" w:hAnsi="Arial" w:cs="Arial"/>
                <w:i/>
              </w:rPr>
            </w:pPr>
            <w:r w:rsidRPr="000E3FF3">
              <w:rPr>
                <w:rFonts w:ascii="Arial" w:hAnsi="Arial" w:cs="Arial"/>
                <w:i/>
                <w:sz w:val="22"/>
                <w:szCs w:val="22"/>
              </w:rPr>
              <w:t>(name of provider)</w:t>
            </w:r>
          </w:p>
        </w:tc>
      </w:tr>
      <w:tr w:rsidR="00FB647A" w:rsidRPr="000E3FF3" w:rsidTr="00FB647A">
        <w:tc>
          <w:tcPr>
            <w:tcW w:w="2301" w:type="pct"/>
          </w:tcPr>
          <w:p w:rsidR="00FB647A" w:rsidRPr="000E3FF3" w:rsidRDefault="00FB647A" w:rsidP="00FB647A">
            <w:pPr>
              <w:spacing w:line="360" w:lineRule="auto"/>
              <w:rPr>
                <w:rFonts w:ascii="Arial" w:hAnsi="Arial" w:cs="Arial"/>
              </w:rPr>
            </w:pPr>
            <w:r w:rsidRPr="000E3FF3">
              <w:rPr>
                <w:rFonts w:ascii="Arial" w:hAnsi="Arial" w:cs="Arial"/>
                <w:sz w:val="22"/>
                <w:szCs w:val="22"/>
              </w:rPr>
              <w:t>On</w:t>
            </w:r>
          </w:p>
        </w:tc>
        <w:tc>
          <w:tcPr>
            <w:tcW w:w="1742" w:type="pct"/>
            <w:tcBorders>
              <w:top w:val="single" w:sz="4" w:space="0" w:color="7030A0"/>
              <w:bottom w:val="single" w:sz="4" w:space="0" w:color="7030A0"/>
            </w:tcBorders>
          </w:tcPr>
          <w:p w:rsidR="00FB647A" w:rsidRPr="000E3FF3" w:rsidRDefault="00FB647A" w:rsidP="00FB647A">
            <w:pPr>
              <w:spacing w:line="360" w:lineRule="auto"/>
              <w:rPr>
                <w:rFonts w:ascii="Arial" w:hAnsi="Arial" w:cs="Arial"/>
              </w:rPr>
            </w:pPr>
          </w:p>
        </w:tc>
        <w:tc>
          <w:tcPr>
            <w:tcW w:w="957" w:type="pct"/>
          </w:tcPr>
          <w:p w:rsidR="00FB647A" w:rsidRPr="000E3FF3" w:rsidRDefault="00FB647A" w:rsidP="00FB647A">
            <w:pPr>
              <w:spacing w:line="360" w:lineRule="auto"/>
              <w:rPr>
                <w:rFonts w:ascii="Arial" w:hAnsi="Arial" w:cs="Arial"/>
                <w:i/>
              </w:rPr>
            </w:pPr>
            <w:r w:rsidRPr="000E3FF3">
              <w:rPr>
                <w:rFonts w:ascii="Arial" w:hAnsi="Arial" w:cs="Arial"/>
                <w:i/>
                <w:sz w:val="22"/>
                <w:szCs w:val="22"/>
              </w:rPr>
              <w:t>(date)</w:t>
            </w:r>
          </w:p>
        </w:tc>
      </w:tr>
      <w:tr w:rsidR="00FB647A" w:rsidRPr="000E3FF3" w:rsidTr="00FB647A">
        <w:tc>
          <w:tcPr>
            <w:tcW w:w="2301" w:type="pct"/>
          </w:tcPr>
          <w:p w:rsidR="00FB647A" w:rsidRPr="000E3FF3" w:rsidRDefault="00FB647A" w:rsidP="00FB647A">
            <w:pPr>
              <w:spacing w:line="360" w:lineRule="auto"/>
              <w:rPr>
                <w:rFonts w:ascii="Arial" w:hAnsi="Arial" w:cs="Arial"/>
              </w:rPr>
            </w:pPr>
            <w:r w:rsidRPr="000E3FF3">
              <w:rPr>
                <w:rFonts w:ascii="Arial" w:hAnsi="Arial" w:cs="Arial"/>
                <w:sz w:val="22"/>
                <w:szCs w:val="22"/>
              </w:rPr>
              <w:t>Date to be reviewed</w:t>
            </w:r>
          </w:p>
        </w:tc>
        <w:tc>
          <w:tcPr>
            <w:tcW w:w="1742" w:type="pct"/>
            <w:tcBorders>
              <w:top w:val="single" w:sz="4" w:space="0" w:color="7030A0"/>
              <w:bottom w:val="single" w:sz="4" w:space="0" w:color="7030A0"/>
            </w:tcBorders>
          </w:tcPr>
          <w:p w:rsidR="00FB647A" w:rsidRPr="000E3FF3" w:rsidRDefault="00FB647A" w:rsidP="00FB647A">
            <w:pPr>
              <w:spacing w:line="360" w:lineRule="auto"/>
              <w:rPr>
                <w:rFonts w:ascii="Arial" w:hAnsi="Arial" w:cs="Arial"/>
              </w:rPr>
            </w:pPr>
          </w:p>
        </w:tc>
        <w:tc>
          <w:tcPr>
            <w:tcW w:w="957" w:type="pct"/>
          </w:tcPr>
          <w:p w:rsidR="00FB647A" w:rsidRPr="000E3FF3" w:rsidRDefault="00FB647A" w:rsidP="00FB647A">
            <w:pPr>
              <w:spacing w:line="360" w:lineRule="auto"/>
              <w:rPr>
                <w:rFonts w:ascii="Arial" w:hAnsi="Arial" w:cs="Arial"/>
                <w:i/>
              </w:rPr>
            </w:pPr>
            <w:r w:rsidRPr="000E3FF3">
              <w:rPr>
                <w:rFonts w:ascii="Arial" w:hAnsi="Arial" w:cs="Arial"/>
                <w:i/>
                <w:sz w:val="22"/>
                <w:szCs w:val="22"/>
              </w:rPr>
              <w:t>(date)</w:t>
            </w:r>
          </w:p>
        </w:tc>
      </w:tr>
      <w:tr w:rsidR="00FB647A" w:rsidRPr="000E3FF3" w:rsidTr="00FB647A">
        <w:tc>
          <w:tcPr>
            <w:tcW w:w="2301" w:type="pct"/>
          </w:tcPr>
          <w:p w:rsidR="00FB647A" w:rsidRPr="000E3FF3" w:rsidRDefault="00FB647A" w:rsidP="00FB647A">
            <w:pPr>
              <w:spacing w:line="360" w:lineRule="auto"/>
              <w:rPr>
                <w:rFonts w:ascii="Arial" w:hAnsi="Arial" w:cs="Arial"/>
              </w:rPr>
            </w:pPr>
            <w:r w:rsidRPr="000E3FF3">
              <w:rPr>
                <w:rFonts w:ascii="Arial" w:hAnsi="Arial" w:cs="Arial"/>
                <w:sz w:val="22"/>
                <w:szCs w:val="22"/>
              </w:rPr>
              <w:t>Signed on behalf of the provider</w:t>
            </w:r>
          </w:p>
        </w:tc>
        <w:tc>
          <w:tcPr>
            <w:tcW w:w="2699" w:type="pct"/>
            <w:gridSpan w:val="2"/>
            <w:tcBorders>
              <w:bottom w:val="single" w:sz="4" w:space="0" w:color="7030A0"/>
            </w:tcBorders>
          </w:tcPr>
          <w:p w:rsidR="00FB647A" w:rsidRPr="000E3FF3" w:rsidRDefault="00FB647A" w:rsidP="00FB647A">
            <w:pPr>
              <w:spacing w:line="360" w:lineRule="auto"/>
              <w:rPr>
                <w:rFonts w:ascii="Arial" w:hAnsi="Arial" w:cs="Arial"/>
              </w:rPr>
            </w:pPr>
          </w:p>
        </w:tc>
      </w:tr>
      <w:tr w:rsidR="00FB647A" w:rsidRPr="000E3FF3" w:rsidTr="00FB647A">
        <w:tblPrEx>
          <w:tblLook w:val="04A0"/>
        </w:tblPrEx>
        <w:tc>
          <w:tcPr>
            <w:tcW w:w="2301" w:type="pct"/>
          </w:tcPr>
          <w:p w:rsidR="00FB647A" w:rsidRPr="000E3FF3" w:rsidRDefault="00FB647A" w:rsidP="00FB647A">
            <w:pPr>
              <w:spacing w:line="360" w:lineRule="auto"/>
              <w:rPr>
                <w:rFonts w:ascii="Arial" w:hAnsi="Arial" w:cs="Arial"/>
              </w:rPr>
            </w:pPr>
            <w:r w:rsidRPr="000E3FF3">
              <w:rPr>
                <w:rFonts w:ascii="Arial" w:hAnsi="Arial" w:cs="Arial"/>
                <w:sz w:val="22"/>
                <w:szCs w:val="22"/>
              </w:rPr>
              <w:t>Name of signatory</w:t>
            </w:r>
          </w:p>
        </w:tc>
        <w:tc>
          <w:tcPr>
            <w:tcW w:w="2699" w:type="pct"/>
            <w:gridSpan w:val="2"/>
            <w:tcBorders>
              <w:top w:val="single" w:sz="4" w:space="0" w:color="7030A0"/>
              <w:bottom w:val="single" w:sz="4" w:space="0" w:color="7030A0"/>
            </w:tcBorders>
          </w:tcPr>
          <w:p w:rsidR="00FB647A" w:rsidRPr="000E3FF3" w:rsidRDefault="00FB647A" w:rsidP="00FB647A">
            <w:pPr>
              <w:spacing w:line="360" w:lineRule="auto"/>
              <w:rPr>
                <w:rFonts w:ascii="Arial" w:hAnsi="Arial" w:cs="Arial"/>
              </w:rPr>
            </w:pPr>
          </w:p>
        </w:tc>
      </w:tr>
      <w:tr w:rsidR="00FB647A" w:rsidRPr="000E3FF3" w:rsidTr="00FB647A">
        <w:tblPrEx>
          <w:tblLook w:val="04A0"/>
        </w:tblPrEx>
        <w:tc>
          <w:tcPr>
            <w:tcW w:w="2301" w:type="pct"/>
          </w:tcPr>
          <w:p w:rsidR="00FB647A" w:rsidRPr="000E3FF3" w:rsidRDefault="00FB647A" w:rsidP="00FB647A">
            <w:pPr>
              <w:spacing w:line="360" w:lineRule="auto"/>
              <w:rPr>
                <w:rFonts w:ascii="Arial" w:hAnsi="Arial" w:cs="Arial"/>
              </w:rPr>
            </w:pPr>
            <w:r w:rsidRPr="000E3FF3">
              <w:rPr>
                <w:rFonts w:ascii="Arial" w:hAnsi="Arial" w:cs="Arial"/>
                <w:sz w:val="22"/>
                <w:szCs w:val="22"/>
              </w:rPr>
              <w:t>Role of signatory (e.g. chair, director or owner)</w:t>
            </w:r>
          </w:p>
        </w:tc>
        <w:tc>
          <w:tcPr>
            <w:tcW w:w="2699" w:type="pct"/>
            <w:gridSpan w:val="2"/>
            <w:tcBorders>
              <w:top w:val="single" w:sz="4" w:space="0" w:color="7030A0"/>
              <w:bottom w:val="single" w:sz="4" w:space="0" w:color="7030A0"/>
            </w:tcBorders>
          </w:tcPr>
          <w:p w:rsidR="00FB647A" w:rsidRPr="000E3FF3" w:rsidRDefault="00FB647A" w:rsidP="00FB647A">
            <w:pPr>
              <w:spacing w:line="360" w:lineRule="auto"/>
              <w:rPr>
                <w:rFonts w:ascii="Arial" w:hAnsi="Arial" w:cs="Arial"/>
              </w:rPr>
            </w:pPr>
          </w:p>
        </w:tc>
      </w:tr>
    </w:tbl>
    <w:p w:rsidR="00FB647A" w:rsidRPr="000E3FF3" w:rsidRDefault="00FB647A" w:rsidP="00FB647A">
      <w:pPr>
        <w:spacing w:line="360" w:lineRule="auto"/>
        <w:rPr>
          <w:rFonts w:ascii="Arial" w:hAnsi="Arial" w:cs="Arial"/>
          <w:sz w:val="22"/>
          <w:szCs w:val="22"/>
        </w:rPr>
      </w:pPr>
    </w:p>
    <w:p w:rsidR="006504B5" w:rsidRPr="000E3FF3" w:rsidRDefault="006504B5" w:rsidP="006504B5">
      <w:pPr>
        <w:pStyle w:val="ListParagraph"/>
        <w:spacing w:line="360" w:lineRule="auto"/>
        <w:ind w:left="0"/>
        <w:rPr>
          <w:rFonts w:ascii="Arial" w:hAnsi="Arial" w:cs="Arial"/>
          <w:b/>
          <w:sz w:val="22"/>
          <w:szCs w:val="22"/>
        </w:rPr>
      </w:pPr>
    </w:p>
    <w:p w:rsidR="0047404A" w:rsidRPr="000E3FF3" w:rsidRDefault="0047404A" w:rsidP="0047404A">
      <w:pPr>
        <w:spacing w:line="360" w:lineRule="auto"/>
        <w:rPr>
          <w:rFonts w:ascii="Arial" w:hAnsi="Arial" w:cs="Arial"/>
          <w:b/>
          <w:sz w:val="22"/>
          <w:szCs w:val="22"/>
        </w:rPr>
      </w:pPr>
    </w:p>
    <w:p w:rsidR="0047404A" w:rsidRPr="000E3FF3" w:rsidRDefault="0047404A" w:rsidP="0047404A">
      <w:pPr>
        <w:spacing w:line="360" w:lineRule="auto"/>
        <w:rPr>
          <w:rFonts w:ascii="Arial" w:hAnsi="Arial" w:cs="Arial"/>
          <w:b/>
          <w:sz w:val="22"/>
          <w:szCs w:val="22"/>
        </w:rPr>
      </w:pPr>
    </w:p>
    <w:p w:rsidR="00195EBA" w:rsidRPr="000E3FF3" w:rsidRDefault="00195EBA" w:rsidP="0047404A">
      <w:pPr>
        <w:spacing w:line="360" w:lineRule="auto"/>
        <w:rPr>
          <w:rFonts w:ascii="Arial" w:hAnsi="Arial" w:cs="Arial"/>
          <w:b/>
          <w:sz w:val="22"/>
          <w:szCs w:val="22"/>
        </w:rPr>
      </w:pPr>
    </w:p>
    <w:p w:rsidR="00195EBA" w:rsidRPr="000E3FF3" w:rsidRDefault="00195EBA" w:rsidP="0047404A">
      <w:pPr>
        <w:spacing w:line="360" w:lineRule="auto"/>
        <w:rPr>
          <w:rFonts w:ascii="Arial" w:hAnsi="Arial" w:cs="Arial"/>
          <w:b/>
          <w:sz w:val="22"/>
          <w:szCs w:val="22"/>
        </w:rPr>
      </w:pPr>
    </w:p>
    <w:p w:rsidR="00195EBA" w:rsidRPr="000E3FF3" w:rsidRDefault="00195EBA" w:rsidP="0047404A">
      <w:pPr>
        <w:spacing w:line="360" w:lineRule="auto"/>
        <w:rPr>
          <w:rFonts w:ascii="Arial" w:hAnsi="Arial" w:cs="Arial"/>
          <w:b/>
          <w:sz w:val="22"/>
          <w:szCs w:val="22"/>
        </w:rPr>
      </w:pPr>
    </w:p>
    <w:p w:rsidR="00195EBA" w:rsidRPr="000E3FF3" w:rsidRDefault="00195EBA" w:rsidP="0047404A">
      <w:pPr>
        <w:spacing w:line="360" w:lineRule="auto"/>
        <w:rPr>
          <w:rFonts w:ascii="Arial" w:hAnsi="Arial" w:cs="Arial"/>
          <w:b/>
          <w:sz w:val="22"/>
          <w:szCs w:val="22"/>
        </w:rPr>
      </w:pPr>
    </w:p>
    <w:p w:rsidR="00195EBA" w:rsidRPr="000E3FF3" w:rsidRDefault="00195EBA" w:rsidP="0047404A">
      <w:pPr>
        <w:spacing w:line="360" w:lineRule="auto"/>
        <w:rPr>
          <w:rFonts w:ascii="Arial" w:hAnsi="Arial" w:cs="Arial"/>
          <w:b/>
          <w:sz w:val="22"/>
          <w:szCs w:val="22"/>
        </w:rPr>
      </w:pPr>
    </w:p>
    <w:p w:rsidR="00195EBA" w:rsidRPr="000E3FF3" w:rsidRDefault="00195EBA" w:rsidP="0047404A">
      <w:pPr>
        <w:spacing w:line="360" w:lineRule="auto"/>
        <w:rPr>
          <w:rFonts w:ascii="Arial" w:hAnsi="Arial" w:cs="Arial"/>
          <w:b/>
          <w:sz w:val="22"/>
          <w:szCs w:val="22"/>
        </w:rPr>
      </w:pPr>
    </w:p>
    <w:p w:rsidR="00195EBA" w:rsidRPr="000E3FF3" w:rsidRDefault="00195EBA" w:rsidP="0047404A">
      <w:pPr>
        <w:spacing w:line="360" w:lineRule="auto"/>
        <w:rPr>
          <w:rFonts w:ascii="Arial" w:hAnsi="Arial" w:cs="Arial"/>
          <w:b/>
          <w:sz w:val="22"/>
          <w:szCs w:val="22"/>
        </w:rPr>
      </w:pPr>
    </w:p>
    <w:p w:rsidR="00195EBA" w:rsidRPr="000E3FF3" w:rsidRDefault="00195EBA" w:rsidP="0047404A">
      <w:pPr>
        <w:spacing w:line="360" w:lineRule="auto"/>
        <w:rPr>
          <w:rFonts w:ascii="Arial" w:hAnsi="Arial" w:cs="Arial"/>
          <w:b/>
          <w:sz w:val="22"/>
          <w:szCs w:val="22"/>
        </w:rPr>
      </w:pPr>
    </w:p>
    <w:p w:rsidR="00195EBA" w:rsidRPr="000E3FF3" w:rsidRDefault="00195EBA" w:rsidP="0047404A">
      <w:pPr>
        <w:spacing w:line="360" w:lineRule="auto"/>
        <w:rPr>
          <w:rFonts w:ascii="Arial" w:hAnsi="Arial" w:cs="Arial"/>
          <w:b/>
          <w:sz w:val="22"/>
          <w:szCs w:val="22"/>
        </w:rPr>
      </w:pPr>
    </w:p>
    <w:p w:rsidR="00195EBA" w:rsidRPr="000E3FF3" w:rsidRDefault="00195EBA" w:rsidP="0047404A">
      <w:pPr>
        <w:spacing w:line="360" w:lineRule="auto"/>
        <w:rPr>
          <w:rFonts w:ascii="Arial" w:hAnsi="Arial" w:cs="Arial"/>
          <w:b/>
          <w:sz w:val="22"/>
          <w:szCs w:val="22"/>
        </w:rPr>
      </w:pPr>
    </w:p>
    <w:p w:rsidR="00195EBA" w:rsidRPr="000E3FF3" w:rsidRDefault="00195EBA" w:rsidP="0047404A">
      <w:pPr>
        <w:spacing w:line="360" w:lineRule="auto"/>
        <w:rPr>
          <w:rFonts w:ascii="Arial" w:hAnsi="Arial" w:cs="Arial"/>
          <w:b/>
          <w:sz w:val="22"/>
          <w:szCs w:val="22"/>
        </w:rPr>
      </w:pPr>
    </w:p>
    <w:p w:rsidR="00195EBA" w:rsidRPr="000E3FF3" w:rsidRDefault="00195EBA" w:rsidP="0047404A">
      <w:pPr>
        <w:spacing w:line="360" w:lineRule="auto"/>
        <w:rPr>
          <w:rFonts w:ascii="Arial" w:hAnsi="Arial" w:cs="Arial"/>
          <w:b/>
          <w:sz w:val="22"/>
          <w:szCs w:val="22"/>
        </w:rPr>
      </w:pPr>
    </w:p>
    <w:p w:rsidR="00195EBA" w:rsidRPr="000E3FF3" w:rsidRDefault="00195EBA" w:rsidP="0047404A">
      <w:pPr>
        <w:spacing w:line="360" w:lineRule="auto"/>
        <w:rPr>
          <w:rFonts w:ascii="Arial" w:hAnsi="Arial" w:cs="Arial"/>
          <w:b/>
          <w:sz w:val="22"/>
          <w:szCs w:val="22"/>
        </w:rPr>
      </w:pPr>
    </w:p>
    <w:p w:rsidR="00195EBA" w:rsidRPr="000E3FF3" w:rsidRDefault="00195EBA" w:rsidP="0047404A">
      <w:pPr>
        <w:spacing w:line="360" w:lineRule="auto"/>
        <w:rPr>
          <w:rFonts w:ascii="Arial" w:hAnsi="Arial" w:cs="Arial"/>
          <w:b/>
          <w:sz w:val="22"/>
          <w:szCs w:val="22"/>
        </w:rPr>
      </w:pPr>
    </w:p>
    <w:p w:rsidR="00195EBA" w:rsidRPr="000E3FF3" w:rsidRDefault="00195EBA" w:rsidP="0047404A">
      <w:pPr>
        <w:spacing w:line="360" w:lineRule="auto"/>
        <w:rPr>
          <w:rFonts w:ascii="Arial" w:hAnsi="Arial" w:cs="Arial"/>
          <w:b/>
          <w:sz w:val="22"/>
          <w:szCs w:val="22"/>
        </w:rPr>
      </w:pPr>
    </w:p>
    <w:p w:rsidR="00195EBA" w:rsidRPr="000E3FF3" w:rsidRDefault="00195EBA" w:rsidP="0047404A">
      <w:pPr>
        <w:spacing w:line="360" w:lineRule="auto"/>
        <w:rPr>
          <w:rFonts w:ascii="Arial" w:hAnsi="Arial" w:cs="Arial"/>
          <w:b/>
          <w:sz w:val="22"/>
          <w:szCs w:val="22"/>
        </w:rPr>
      </w:pPr>
    </w:p>
    <w:p w:rsidR="00195EBA" w:rsidRPr="000E3FF3" w:rsidRDefault="00195EBA" w:rsidP="0047404A">
      <w:pPr>
        <w:spacing w:line="360" w:lineRule="auto"/>
        <w:rPr>
          <w:rFonts w:ascii="Arial" w:hAnsi="Arial" w:cs="Arial"/>
          <w:b/>
          <w:sz w:val="22"/>
          <w:szCs w:val="22"/>
        </w:rPr>
      </w:pPr>
    </w:p>
    <w:p w:rsidR="00195EBA" w:rsidRPr="000E3FF3" w:rsidRDefault="00195EBA" w:rsidP="0047404A">
      <w:pPr>
        <w:spacing w:line="360" w:lineRule="auto"/>
        <w:rPr>
          <w:rFonts w:ascii="Arial" w:hAnsi="Arial" w:cs="Arial"/>
          <w:b/>
          <w:sz w:val="22"/>
          <w:szCs w:val="22"/>
        </w:rPr>
      </w:pPr>
    </w:p>
    <w:p w:rsidR="00195EBA" w:rsidRPr="000E3FF3" w:rsidRDefault="00195EBA" w:rsidP="0047404A">
      <w:pPr>
        <w:spacing w:line="360" w:lineRule="auto"/>
        <w:rPr>
          <w:rFonts w:ascii="Arial" w:hAnsi="Arial" w:cs="Arial"/>
          <w:b/>
          <w:sz w:val="22"/>
          <w:szCs w:val="22"/>
        </w:rPr>
      </w:pPr>
    </w:p>
    <w:p w:rsidR="00195EBA" w:rsidRPr="000E3FF3" w:rsidRDefault="00195EBA" w:rsidP="0047404A">
      <w:pPr>
        <w:spacing w:line="360" w:lineRule="auto"/>
        <w:rPr>
          <w:rFonts w:ascii="Arial" w:hAnsi="Arial" w:cs="Arial"/>
          <w:b/>
          <w:sz w:val="22"/>
          <w:szCs w:val="22"/>
        </w:rPr>
      </w:pPr>
    </w:p>
    <w:p w:rsidR="00195EBA" w:rsidRPr="000E3FF3" w:rsidRDefault="00195EBA" w:rsidP="0047404A">
      <w:pPr>
        <w:spacing w:line="360" w:lineRule="auto"/>
        <w:rPr>
          <w:rFonts w:ascii="Arial" w:hAnsi="Arial" w:cs="Arial"/>
          <w:b/>
          <w:sz w:val="22"/>
          <w:szCs w:val="22"/>
        </w:rPr>
      </w:pPr>
    </w:p>
    <w:p w:rsidR="0047404A" w:rsidRPr="000E3FF3" w:rsidRDefault="0047404A" w:rsidP="0047404A">
      <w:pPr>
        <w:spacing w:line="360" w:lineRule="auto"/>
        <w:rPr>
          <w:rFonts w:ascii="Arial" w:hAnsi="Arial" w:cs="Arial"/>
          <w:b/>
          <w:sz w:val="22"/>
          <w:szCs w:val="22"/>
        </w:rPr>
      </w:pPr>
    </w:p>
    <w:p w:rsidR="00195EBA" w:rsidRPr="000E3FF3" w:rsidRDefault="00195EBA" w:rsidP="00195EBA">
      <w:pPr>
        <w:jc w:val="center"/>
        <w:rPr>
          <w:rFonts w:ascii="Arial" w:hAnsi="Arial" w:cs="Arial"/>
          <w:b/>
          <w:sz w:val="28"/>
          <w:szCs w:val="28"/>
        </w:rPr>
      </w:pPr>
      <w:r w:rsidRPr="000E3FF3">
        <w:rPr>
          <w:rFonts w:ascii="Arial" w:hAnsi="Arial" w:cs="Arial"/>
          <w:b/>
          <w:sz w:val="28"/>
          <w:szCs w:val="28"/>
        </w:rPr>
        <w:lastRenderedPageBreak/>
        <w:t>IMAGE USE POLICY</w:t>
      </w:r>
    </w:p>
    <w:p w:rsidR="00195EBA" w:rsidRPr="000E3FF3" w:rsidRDefault="00195EBA" w:rsidP="00195EBA">
      <w:pPr>
        <w:jc w:val="both"/>
        <w:rPr>
          <w:rFonts w:ascii="Arial" w:hAnsi="Arial" w:cs="Arial"/>
          <w:b/>
          <w:sz w:val="22"/>
          <w:szCs w:val="22"/>
        </w:rPr>
      </w:pPr>
    </w:p>
    <w:p w:rsidR="00195EBA" w:rsidRPr="000E3FF3" w:rsidRDefault="00195EBA" w:rsidP="00195EBA">
      <w:pPr>
        <w:jc w:val="both"/>
        <w:rPr>
          <w:rFonts w:ascii="Arial" w:hAnsi="Arial" w:cs="Arial"/>
          <w:b/>
        </w:rPr>
      </w:pPr>
      <w:r w:rsidRPr="000E3FF3">
        <w:rPr>
          <w:rFonts w:ascii="Arial" w:hAnsi="Arial" w:cs="Arial"/>
          <w:b/>
        </w:rPr>
        <w:t>Introduction</w:t>
      </w:r>
    </w:p>
    <w:p w:rsidR="00195EBA" w:rsidRPr="000E3FF3" w:rsidRDefault="00195EBA" w:rsidP="00195EBA">
      <w:pPr>
        <w:spacing w:line="276" w:lineRule="auto"/>
        <w:jc w:val="both"/>
        <w:rPr>
          <w:rFonts w:ascii="Arial" w:hAnsi="Arial" w:cs="Arial"/>
          <w:sz w:val="22"/>
          <w:szCs w:val="22"/>
        </w:rPr>
      </w:pPr>
      <w:r w:rsidRPr="000E3FF3">
        <w:rPr>
          <w:rFonts w:ascii="Arial" w:hAnsi="Arial" w:cs="Arial"/>
          <w:sz w:val="22"/>
          <w:szCs w:val="22"/>
        </w:rPr>
        <w:t>This image use policy applies to the use of any film and electronic photographic equipment used in our setting. This will include cameras, mobile phones, webcams, tablets and portable gaming devices with inbuilt cameras as well as other forms of digital technology and resources for storing and printing images.</w:t>
      </w:r>
    </w:p>
    <w:p w:rsidR="00195EBA" w:rsidRPr="000E3FF3" w:rsidRDefault="00195EBA" w:rsidP="00195EBA">
      <w:pPr>
        <w:spacing w:line="276" w:lineRule="auto"/>
        <w:jc w:val="both"/>
        <w:rPr>
          <w:rFonts w:ascii="Arial" w:hAnsi="Arial" w:cs="Arial"/>
          <w:sz w:val="22"/>
          <w:szCs w:val="22"/>
        </w:rPr>
      </w:pPr>
      <w:r w:rsidRPr="000E3FF3">
        <w:rPr>
          <w:rFonts w:ascii="Arial" w:hAnsi="Arial" w:cs="Arial"/>
          <w:sz w:val="22"/>
          <w:szCs w:val="22"/>
        </w:rPr>
        <w:t xml:space="preserve">As digital cameras and mobile phones have become more advanced and easier to use, it is increasingly likely that children and their families will be using digital photography as part of their everyday family life. It is therefore very important that </w:t>
      </w:r>
      <w:proofErr w:type="spellStart"/>
      <w:r w:rsidRPr="000E3FF3">
        <w:rPr>
          <w:rFonts w:ascii="Arial" w:hAnsi="Arial" w:cs="Arial"/>
          <w:sz w:val="22"/>
          <w:szCs w:val="22"/>
        </w:rPr>
        <w:t>Childville</w:t>
      </w:r>
      <w:proofErr w:type="spellEnd"/>
      <w:r w:rsidRPr="000E3FF3">
        <w:rPr>
          <w:rFonts w:ascii="Arial" w:hAnsi="Arial" w:cs="Arial"/>
          <w:sz w:val="22"/>
          <w:szCs w:val="22"/>
        </w:rPr>
        <w:t xml:space="preserve"> and all staff, the management committee, volunteers, students, visitors to the setting, parents/guardians and children consider the impact such technology may have.</w:t>
      </w:r>
    </w:p>
    <w:p w:rsidR="00195EBA" w:rsidRPr="000E3FF3" w:rsidRDefault="00195EBA" w:rsidP="00195EBA">
      <w:pPr>
        <w:spacing w:line="276" w:lineRule="auto"/>
        <w:jc w:val="both"/>
        <w:rPr>
          <w:rFonts w:ascii="Arial" w:hAnsi="Arial" w:cs="Arial"/>
          <w:sz w:val="22"/>
          <w:szCs w:val="22"/>
        </w:rPr>
      </w:pPr>
      <w:r w:rsidRPr="000E3FF3">
        <w:rPr>
          <w:rFonts w:ascii="Arial" w:hAnsi="Arial" w:cs="Arial"/>
          <w:sz w:val="22"/>
          <w:szCs w:val="22"/>
        </w:rPr>
        <w:t>Digital technology has increased the potential for cameras and images to be misused and inevitably there are concerns about the risks to which children may be exposed.  However, we understand and are aware that the behaviours of individuals using the technology present the risk, not the technology.</w:t>
      </w:r>
    </w:p>
    <w:p w:rsidR="00195EBA" w:rsidRPr="000E3FF3" w:rsidRDefault="00195EBA" w:rsidP="00195EBA">
      <w:pPr>
        <w:jc w:val="both"/>
        <w:rPr>
          <w:rFonts w:ascii="Arial" w:hAnsi="Arial" w:cs="Arial"/>
          <w:sz w:val="22"/>
          <w:szCs w:val="22"/>
        </w:rPr>
      </w:pPr>
      <w:r w:rsidRPr="000E3FF3">
        <w:rPr>
          <w:rFonts w:ascii="Arial" w:hAnsi="Arial" w:cs="Arial"/>
          <w:sz w:val="22"/>
          <w:szCs w:val="22"/>
        </w:rPr>
        <w:t xml:space="preserve">Most children who suffer abuse are abused by someone they know. We have taken the view, in consultation with other agencies, that the risk of a child being directly targeted for abuse through being identified by a stranger is small. By taking reasonable steps to make certain that a photograph is appropriate and the full name and contact details are protected, then photography for use in our setting and other events by staff, families and the media should be allowed. We are aware that the widespread use of mobile telephones as digital cameras would make banning them very difficult for us to impose and police. (For further information regarding the general use of mobile phones and recording devices please see our Mobile Phones and Recording Devices Policy). Generally, photographs for setting and family use and those that appear in the press are a source of pleasure and pride. They enhance self-esteem for children and their families and this practice should continue within the safe practice guidelines detailed below. </w:t>
      </w:r>
    </w:p>
    <w:p w:rsidR="00195EBA" w:rsidRPr="000E3FF3" w:rsidRDefault="00195EBA" w:rsidP="00195EBA">
      <w:pPr>
        <w:jc w:val="both"/>
        <w:rPr>
          <w:rFonts w:ascii="Arial" w:hAnsi="Arial" w:cs="Arial"/>
          <w:sz w:val="22"/>
          <w:szCs w:val="22"/>
        </w:rPr>
      </w:pPr>
    </w:p>
    <w:p w:rsidR="00195EBA" w:rsidRPr="000E3FF3" w:rsidRDefault="00195EBA" w:rsidP="00195EBA">
      <w:pPr>
        <w:spacing w:line="276" w:lineRule="auto"/>
        <w:jc w:val="both"/>
        <w:rPr>
          <w:rFonts w:ascii="Arial" w:hAnsi="Arial" w:cs="Arial"/>
          <w:b/>
          <w:sz w:val="22"/>
          <w:szCs w:val="22"/>
        </w:rPr>
      </w:pPr>
      <w:r w:rsidRPr="000E3FF3">
        <w:rPr>
          <w:rFonts w:ascii="Arial" w:hAnsi="Arial" w:cs="Arial"/>
          <w:b/>
          <w:sz w:val="22"/>
          <w:szCs w:val="22"/>
        </w:rPr>
        <w:t>Policy Statement</w:t>
      </w:r>
    </w:p>
    <w:p w:rsidR="00195EBA" w:rsidRPr="000E3FF3" w:rsidRDefault="00195EBA" w:rsidP="00195EBA">
      <w:pPr>
        <w:pStyle w:val="NoSpacing"/>
        <w:spacing w:line="276" w:lineRule="auto"/>
        <w:jc w:val="both"/>
        <w:rPr>
          <w:rFonts w:ascii="Arial" w:eastAsiaTheme="minorHAnsi" w:hAnsi="Arial" w:cs="Arial"/>
          <w:sz w:val="22"/>
          <w:szCs w:val="22"/>
        </w:rPr>
      </w:pPr>
      <w:r w:rsidRPr="000E3FF3">
        <w:rPr>
          <w:rFonts w:ascii="Arial" w:hAnsi="Arial" w:cs="Arial"/>
          <w:sz w:val="22"/>
          <w:szCs w:val="22"/>
        </w:rPr>
        <w:t xml:space="preserve">This policy seeks to ensure that images and videos taken within and by </w:t>
      </w:r>
      <w:proofErr w:type="spellStart"/>
      <w:r w:rsidRPr="000E3FF3">
        <w:rPr>
          <w:rFonts w:ascii="Arial" w:hAnsi="Arial" w:cs="Arial"/>
          <w:i/>
          <w:sz w:val="22"/>
          <w:szCs w:val="22"/>
        </w:rPr>
        <w:t>Childville</w:t>
      </w:r>
      <w:proofErr w:type="spellEnd"/>
      <w:r w:rsidRPr="000E3FF3">
        <w:rPr>
          <w:rFonts w:ascii="Arial" w:hAnsi="Arial" w:cs="Arial"/>
          <w:i/>
          <w:sz w:val="22"/>
          <w:szCs w:val="22"/>
        </w:rPr>
        <w:t xml:space="preserve"> After School Services Ltd </w:t>
      </w:r>
      <w:r w:rsidRPr="000E3FF3">
        <w:rPr>
          <w:rFonts w:ascii="Arial" w:hAnsi="Arial" w:cs="Arial"/>
          <w:sz w:val="22"/>
          <w:szCs w:val="22"/>
        </w:rPr>
        <w:t xml:space="preserve">are taken and </w:t>
      </w:r>
      <w:r w:rsidRPr="000E3FF3">
        <w:rPr>
          <w:rFonts w:ascii="Arial" w:eastAsiaTheme="minorHAnsi" w:hAnsi="Arial" w:cs="Arial"/>
          <w:sz w:val="22"/>
          <w:szCs w:val="22"/>
        </w:rPr>
        <w:t>held legally and the required thought is given to safeguarding all members of the setting. It applies to all images (including still and video content) taken by the setting.</w:t>
      </w:r>
    </w:p>
    <w:p w:rsidR="00195EBA" w:rsidRPr="000E3FF3" w:rsidRDefault="00195EBA" w:rsidP="00195EBA">
      <w:pPr>
        <w:pStyle w:val="NoSpacing"/>
        <w:spacing w:line="276" w:lineRule="auto"/>
        <w:jc w:val="both"/>
        <w:rPr>
          <w:rFonts w:ascii="Arial" w:eastAsiaTheme="minorHAnsi" w:hAnsi="Arial" w:cs="Arial"/>
          <w:sz w:val="22"/>
          <w:szCs w:val="22"/>
        </w:rPr>
      </w:pPr>
    </w:p>
    <w:p w:rsidR="00195EBA" w:rsidRPr="000E3FF3" w:rsidRDefault="00195EBA" w:rsidP="00195EBA">
      <w:pPr>
        <w:pStyle w:val="NoSpacing"/>
        <w:spacing w:line="276" w:lineRule="auto"/>
        <w:jc w:val="both"/>
        <w:rPr>
          <w:rFonts w:ascii="Arial" w:hAnsi="Arial" w:cs="Arial"/>
          <w:sz w:val="22"/>
          <w:szCs w:val="22"/>
        </w:rPr>
      </w:pPr>
      <w:r w:rsidRPr="000E3FF3">
        <w:rPr>
          <w:rFonts w:ascii="Arial" w:eastAsiaTheme="minorHAnsi" w:hAnsi="Arial" w:cs="Arial"/>
          <w:sz w:val="22"/>
          <w:szCs w:val="22"/>
        </w:rPr>
        <w:t xml:space="preserve">It applies to all staff, the management committee, </w:t>
      </w:r>
      <w:r w:rsidRPr="000E3FF3">
        <w:rPr>
          <w:rFonts w:ascii="Arial" w:hAnsi="Arial" w:cs="Arial"/>
          <w:sz w:val="22"/>
          <w:szCs w:val="22"/>
        </w:rPr>
        <w:t>volunteers, students, visitors to the setting and other individuals who work for, or provide services to</w:t>
      </w:r>
      <w:r w:rsidRPr="000E3FF3">
        <w:rPr>
          <w:rFonts w:ascii="Arial" w:hAnsi="Arial" w:cs="Arial"/>
          <w:i/>
          <w:sz w:val="22"/>
          <w:szCs w:val="22"/>
        </w:rPr>
        <w:t xml:space="preserve"> </w:t>
      </w:r>
      <w:proofErr w:type="spellStart"/>
      <w:r w:rsidRPr="000E3FF3">
        <w:rPr>
          <w:rFonts w:ascii="Arial" w:hAnsi="Arial" w:cs="Arial"/>
          <w:i/>
          <w:sz w:val="22"/>
          <w:szCs w:val="22"/>
        </w:rPr>
        <w:t>Childville</w:t>
      </w:r>
      <w:proofErr w:type="spellEnd"/>
      <w:r w:rsidRPr="000E3FF3">
        <w:rPr>
          <w:rFonts w:ascii="Arial" w:hAnsi="Arial" w:cs="Arial"/>
          <w:i/>
          <w:sz w:val="22"/>
          <w:szCs w:val="22"/>
        </w:rPr>
        <w:t xml:space="preserve"> </w:t>
      </w:r>
      <w:proofErr w:type="gramStart"/>
      <w:r w:rsidRPr="000E3FF3">
        <w:rPr>
          <w:rFonts w:ascii="Arial" w:hAnsi="Arial" w:cs="Arial"/>
          <w:i/>
          <w:sz w:val="22"/>
          <w:szCs w:val="22"/>
        </w:rPr>
        <w:t>After</w:t>
      </w:r>
      <w:proofErr w:type="gramEnd"/>
      <w:r w:rsidRPr="000E3FF3">
        <w:rPr>
          <w:rFonts w:ascii="Arial" w:hAnsi="Arial" w:cs="Arial"/>
          <w:i/>
          <w:sz w:val="22"/>
          <w:szCs w:val="22"/>
        </w:rPr>
        <w:t xml:space="preserve"> School Services Ltd </w:t>
      </w:r>
      <w:r w:rsidRPr="000E3FF3">
        <w:rPr>
          <w:rFonts w:ascii="Arial" w:hAnsi="Arial" w:cs="Arial"/>
          <w:sz w:val="22"/>
          <w:szCs w:val="22"/>
        </w:rPr>
        <w:t>as well as parents/guardians and children.</w:t>
      </w:r>
    </w:p>
    <w:p w:rsidR="00195EBA" w:rsidRPr="000E3FF3" w:rsidRDefault="00195EBA" w:rsidP="00195EBA">
      <w:pPr>
        <w:pStyle w:val="NoSpacing"/>
        <w:spacing w:line="276" w:lineRule="auto"/>
        <w:jc w:val="both"/>
        <w:rPr>
          <w:rFonts w:ascii="Arial" w:eastAsiaTheme="minorHAnsi" w:hAnsi="Arial" w:cs="Arial"/>
          <w:b/>
          <w:sz w:val="22"/>
          <w:szCs w:val="22"/>
        </w:rPr>
      </w:pPr>
    </w:p>
    <w:p w:rsidR="00195EBA" w:rsidRPr="000E3FF3" w:rsidRDefault="00195EBA" w:rsidP="00195EBA">
      <w:pPr>
        <w:pStyle w:val="NoSpacing"/>
        <w:spacing w:line="276" w:lineRule="auto"/>
        <w:jc w:val="both"/>
        <w:rPr>
          <w:rFonts w:ascii="Arial" w:hAnsi="Arial" w:cs="Arial"/>
          <w:sz w:val="22"/>
          <w:szCs w:val="22"/>
        </w:rPr>
      </w:pPr>
      <w:r w:rsidRPr="000E3FF3">
        <w:rPr>
          <w:rFonts w:ascii="Arial" w:hAnsi="Arial" w:cs="Arial"/>
          <w:sz w:val="22"/>
          <w:szCs w:val="22"/>
        </w:rPr>
        <w:t>This policy forms part of our Safeguarding Children procedures and should be read in conjunction with the following policies and procedures:</w:t>
      </w:r>
    </w:p>
    <w:p w:rsidR="00195EBA" w:rsidRPr="000E3FF3" w:rsidRDefault="00195EBA" w:rsidP="00F754FB">
      <w:pPr>
        <w:pStyle w:val="NoSpacing"/>
        <w:numPr>
          <w:ilvl w:val="0"/>
          <w:numId w:val="288"/>
        </w:numPr>
        <w:spacing w:line="276" w:lineRule="auto"/>
        <w:jc w:val="both"/>
        <w:rPr>
          <w:rFonts w:ascii="Arial" w:eastAsiaTheme="minorHAnsi" w:hAnsi="Arial" w:cs="Arial"/>
          <w:sz w:val="22"/>
          <w:szCs w:val="22"/>
        </w:rPr>
      </w:pPr>
      <w:r w:rsidRPr="000E3FF3">
        <w:rPr>
          <w:rFonts w:ascii="Arial" w:eastAsiaTheme="minorHAnsi" w:hAnsi="Arial" w:cs="Arial"/>
          <w:sz w:val="22"/>
          <w:szCs w:val="22"/>
        </w:rPr>
        <w:t>Safeguarding and Child Protection</w:t>
      </w:r>
    </w:p>
    <w:p w:rsidR="00195EBA" w:rsidRPr="000E3FF3" w:rsidRDefault="00195EBA" w:rsidP="00F754FB">
      <w:pPr>
        <w:pStyle w:val="NoSpacing"/>
        <w:numPr>
          <w:ilvl w:val="0"/>
          <w:numId w:val="288"/>
        </w:numPr>
        <w:spacing w:line="276" w:lineRule="auto"/>
        <w:jc w:val="both"/>
        <w:rPr>
          <w:rFonts w:ascii="Arial" w:eastAsiaTheme="minorHAnsi" w:hAnsi="Arial" w:cs="Arial"/>
          <w:sz w:val="22"/>
          <w:szCs w:val="22"/>
        </w:rPr>
      </w:pPr>
      <w:r w:rsidRPr="000E3FF3">
        <w:rPr>
          <w:rFonts w:ascii="Arial" w:eastAsiaTheme="minorHAnsi" w:hAnsi="Arial" w:cs="Arial"/>
          <w:sz w:val="22"/>
          <w:szCs w:val="22"/>
        </w:rPr>
        <w:t>Allegations of abuse against staff members</w:t>
      </w:r>
    </w:p>
    <w:p w:rsidR="00195EBA" w:rsidRPr="000E3FF3" w:rsidRDefault="00195EBA" w:rsidP="00F754FB">
      <w:pPr>
        <w:pStyle w:val="NoSpacing"/>
        <w:numPr>
          <w:ilvl w:val="0"/>
          <w:numId w:val="288"/>
        </w:numPr>
        <w:spacing w:line="276" w:lineRule="auto"/>
        <w:jc w:val="both"/>
        <w:rPr>
          <w:rFonts w:ascii="Arial" w:eastAsiaTheme="minorHAnsi" w:hAnsi="Arial" w:cs="Arial"/>
          <w:sz w:val="22"/>
          <w:szCs w:val="22"/>
        </w:rPr>
      </w:pPr>
      <w:r w:rsidRPr="000E3FF3">
        <w:rPr>
          <w:rFonts w:ascii="Arial" w:eastAsiaTheme="minorHAnsi" w:hAnsi="Arial" w:cs="Arial"/>
          <w:sz w:val="22"/>
          <w:szCs w:val="22"/>
        </w:rPr>
        <w:t>Online Safety</w:t>
      </w:r>
    </w:p>
    <w:p w:rsidR="00195EBA" w:rsidRPr="000E3FF3" w:rsidRDefault="00195EBA" w:rsidP="00F754FB">
      <w:pPr>
        <w:pStyle w:val="NoSpacing"/>
        <w:numPr>
          <w:ilvl w:val="0"/>
          <w:numId w:val="288"/>
        </w:numPr>
        <w:spacing w:line="276" w:lineRule="auto"/>
        <w:jc w:val="both"/>
        <w:rPr>
          <w:rFonts w:ascii="Arial" w:eastAsiaTheme="minorHAnsi" w:hAnsi="Arial" w:cs="Arial"/>
          <w:sz w:val="22"/>
          <w:szCs w:val="22"/>
        </w:rPr>
      </w:pPr>
      <w:r w:rsidRPr="000E3FF3">
        <w:rPr>
          <w:rFonts w:ascii="Arial" w:eastAsiaTheme="minorHAnsi" w:hAnsi="Arial" w:cs="Arial"/>
          <w:sz w:val="22"/>
          <w:szCs w:val="22"/>
        </w:rPr>
        <w:t>Acceptable Use</w:t>
      </w:r>
    </w:p>
    <w:p w:rsidR="00195EBA" w:rsidRPr="000E3FF3" w:rsidRDefault="00195EBA" w:rsidP="00F754FB">
      <w:pPr>
        <w:pStyle w:val="NoSpacing"/>
        <w:numPr>
          <w:ilvl w:val="0"/>
          <w:numId w:val="288"/>
        </w:numPr>
        <w:spacing w:line="276" w:lineRule="auto"/>
        <w:jc w:val="both"/>
        <w:rPr>
          <w:rFonts w:ascii="Arial" w:eastAsiaTheme="minorHAnsi" w:hAnsi="Arial" w:cs="Arial"/>
          <w:sz w:val="22"/>
          <w:szCs w:val="22"/>
        </w:rPr>
      </w:pPr>
      <w:r w:rsidRPr="000E3FF3">
        <w:rPr>
          <w:rFonts w:ascii="Arial" w:eastAsiaTheme="minorHAnsi" w:hAnsi="Arial" w:cs="Arial"/>
          <w:sz w:val="22"/>
          <w:szCs w:val="22"/>
        </w:rPr>
        <w:t>Mobile Phones and Recording Devices</w:t>
      </w:r>
    </w:p>
    <w:p w:rsidR="00195EBA" w:rsidRPr="000E3FF3" w:rsidRDefault="00195EBA" w:rsidP="00F754FB">
      <w:pPr>
        <w:pStyle w:val="NoSpacing"/>
        <w:numPr>
          <w:ilvl w:val="0"/>
          <w:numId w:val="288"/>
        </w:numPr>
        <w:spacing w:line="276" w:lineRule="auto"/>
        <w:jc w:val="both"/>
        <w:rPr>
          <w:rFonts w:ascii="Arial" w:eastAsiaTheme="minorHAnsi" w:hAnsi="Arial" w:cs="Arial"/>
          <w:sz w:val="22"/>
          <w:szCs w:val="22"/>
        </w:rPr>
      </w:pPr>
      <w:r w:rsidRPr="000E3FF3">
        <w:rPr>
          <w:rFonts w:ascii="Arial" w:eastAsiaTheme="minorHAnsi" w:hAnsi="Arial" w:cs="Arial"/>
          <w:sz w:val="22"/>
          <w:szCs w:val="22"/>
        </w:rPr>
        <w:t>Confidentiality</w:t>
      </w:r>
    </w:p>
    <w:p w:rsidR="00195EBA" w:rsidRPr="000E3FF3" w:rsidRDefault="00195EBA" w:rsidP="00195EBA">
      <w:pPr>
        <w:spacing w:after="120" w:line="360" w:lineRule="auto"/>
        <w:jc w:val="both"/>
        <w:rPr>
          <w:rFonts w:ascii="Arial" w:hAnsi="Arial" w:cs="Arial"/>
          <w:sz w:val="22"/>
          <w:szCs w:val="22"/>
        </w:rPr>
      </w:pPr>
    </w:p>
    <w:p w:rsidR="00195EBA" w:rsidRPr="000E3FF3" w:rsidRDefault="00195EBA" w:rsidP="00195EBA">
      <w:pPr>
        <w:spacing w:line="276" w:lineRule="auto"/>
        <w:jc w:val="both"/>
        <w:rPr>
          <w:rFonts w:ascii="Arial" w:hAnsi="Arial" w:cs="Arial"/>
          <w:b/>
          <w:sz w:val="22"/>
          <w:szCs w:val="22"/>
        </w:rPr>
      </w:pPr>
      <w:r w:rsidRPr="000E3FF3">
        <w:rPr>
          <w:rFonts w:ascii="Arial" w:hAnsi="Arial" w:cs="Arial"/>
          <w:sz w:val="22"/>
          <w:szCs w:val="22"/>
        </w:rPr>
        <w:t>All images taken by the setting will be used in a manner respectful of the eight Data Protection Principles (Data Protection Act 1998). This means that images will be:</w:t>
      </w:r>
    </w:p>
    <w:p w:rsidR="00195EBA" w:rsidRPr="000E3FF3" w:rsidRDefault="00195EBA" w:rsidP="00F754FB">
      <w:pPr>
        <w:pStyle w:val="ListParagraph"/>
        <w:numPr>
          <w:ilvl w:val="0"/>
          <w:numId w:val="289"/>
        </w:numPr>
        <w:spacing w:line="276" w:lineRule="auto"/>
        <w:jc w:val="both"/>
        <w:rPr>
          <w:rFonts w:ascii="Arial" w:hAnsi="Arial" w:cs="Arial"/>
          <w:sz w:val="22"/>
          <w:szCs w:val="22"/>
        </w:rPr>
      </w:pPr>
      <w:r w:rsidRPr="000E3FF3">
        <w:rPr>
          <w:rFonts w:ascii="Arial" w:hAnsi="Arial" w:cs="Arial"/>
          <w:sz w:val="22"/>
          <w:szCs w:val="22"/>
        </w:rPr>
        <w:lastRenderedPageBreak/>
        <w:t>fairly and lawfully processed</w:t>
      </w:r>
    </w:p>
    <w:p w:rsidR="00195EBA" w:rsidRPr="000E3FF3" w:rsidRDefault="00195EBA" w:rsidP="00F754FB">
      <w:pPr>
        <w:pStyle w:val="ListParagraph"/>
        <w:numPr>
          <w:ilvl w:val="0"/>
          <w:numId w:val="289"/>
        </w:numPr>
        <w:spacing w:line="276" w:lineRule="auto"/>
        <w:jc w:val="both"/>
        <w:rPr>
          <w:rFonts w:ascii="Arial" w:hAnsi="Arial" w:cs="Arial"/>
          <w:sz w:val="22"/>
          <w:szCs w:val="22"/>
        </w:rPr>
      </w:pPr>
      <w:r w:rsidRPr="000E3FF3">
        <w:rPr>
          <w:rFonts w:ascii="Arial" w:hAnsi="Arial" w:cs="Arial"/>
          <w:sz w:val="22"/>
          <w:szCs w:val="22"/>
        </w:rPr>
        <w:t>processed for limited, specifically stated purposes only</w:t>
      </w:r>
    </w:p>
    <w:p w:rsidR="00195EBA" w:rsidRPr="000E3FF3" w:rsidRDefault="00195EBA" w:rsidP="00F754FB">
      <w:pPr>
        <w:pStyle w:val="ListParagraph"/>
        <w:numPr>
          <w:ilvl w:val="0"/>
          <w:numId w:val="289"/>
        </w:numPr>
        <w:spacing w:line="276" w:lineRule="auto"/>
        <w:jc w:val="both"/>
        <w:rPr>
          <w:rFonts w:ascii="Arial" w:hAnsi="Arial" w:cs="Arial"/>
          <w:sz w:val="22"/>
          <w:szCs w:val="22"/>
        </w:rPr>
      </w:pPr>
      <w:r w:rsidRPr="000E3FF3">
        <w:rPr>
          <w:rFonts w:ascii="Arial" w:hAnsi="Arial" w:cs="Arial"/>
          <w:sz w:val="22"/>
          <w:szCs w:val="22"/>
        </w:rPr>
        <w:t>used in a way that is adequate, relevant and not excessive</w:t>
      </w:r>
    </w:p>
    <w:p w:rsidR="00195EBA" w:rsidRPr="000E3FF3" w:rsidRDefault="00195EBA" w:rsidP="00F754FB">
      <w:pPr>
        <w:pStyle w:val="ListParagraph"/>
        <w:numPr>
          <w:ilvl w:val="0"/>
          <w:numId w:val="289"/>
        </w:numPr>
        <w:spacing w:line="276" w:lineRule="auto"/>
        <w:jc w:val="both"/>
        <w:rPr>
          <w:rFonts w:ascii="Arial" w:hAnsi="Arial" w:cs="Arial"/>
          <w:sz w:val="22"/>
          <w:szCs w:val="22"/>
        </w:rPr>
      </w:pPr>
      <w:r w:rsidRPr="000E3FF3">
        <w:rPr>
          <w:rFonts w:ascii="Arial" w:hAnsi="Arial" w:cs="Arial"/>
          <w:sz w:val="22"/>
          <w:szCs w:val="22"/>
        </w:rPr>
        <w:t>accurate and up to date</w:t>
      </w:r>
    </w:p>
    <w:p w:rsidR="00195EBA" w:rsidRPr="000E3FF3" w:rsidRDefault="00195EBA" w:rsidP="00F754FB">
      <w:pPr>
        <w:pStyle w:val="ListParagraph"/>
        <w:numPr>
          <w:ilvl w:val="0"/>
          <w:numId w:val="289"/>
        </w:numPr>
        <w:spacing w:line="276" w:lineRule="auto"/>
        <w:jc w:val="both"/>
        <w:rPr>
          <w:rFonts w:ascii="Arial" w:hAnsi="Arial" w:cs="Arial"/>
          <w:sz w:val="22"/>
          <w:szCs w:val="22"/>
        </w:rPr>
      </w:pPr>
      <w:r w:rsidRPr="000E3FF3">
        <w:rPr>
          <w:rFonts w:ascii="Arial" w:hAnsi="Arial" w:cs="Arial"/>
          <w:sz w:val="22"/>
          <w:szCs w:val="22"/>
        </w:rPr>
        <w:t>kept on file for no longer than is necessary</w:t>
      </w:r>
    </w:p>
    <w:p w:rsidR="00195EBA" w:rsidRPr="000E3FF3" w:rsidRDefault="00195EBA" w:rsidP="00F754FB">
      <w:pPr>
        <w:pStyle w:val="ListParagraph"/>
        <w:numPr>
          <w:ilvl w:val="0"/>
          <w:numId w:val="289"/>
        </w:numPr>
        <w:spacing w:line="276" w:lineRule="auto"/>
        <w:jc w:val="both"/>
        <w:rPr>
          <w:rFonts w:ascii="Arial" w:hAnsi="Arial" w:cs="Arial"/>
          <w:sz w:val="22"/>
          <w:szCs w:val="22"/>
        </w:rPr>
      </w:pPr>
      <w:r w:rsidRPr="000E3FF3">
        <w:rPr>
          <w:rFonts w:ascii="Arial" w:hAnsi="Arial" w:cs="Arial"/>
          <w:sz w:val="22"/>
          <w:szCs w:val="22"/>
        </w:rPr>
        <w:t>processed in line with an individual’s legal rights</w:t>
      </w:r>
    </w:p>
    <w:p w:rsidR="00195EBA" w:rsidRPr="000E3FF3" w:rsidRDefault="00195EBA" w:rsidP="00F754FB">
      <w:pPr>
        <w:pStyle w:val="ListParagraph"/>
        <w:numPr>
          <w:ilvl w:val="0"/>
          <w:numId w:val="289"/>
        </w:numPr>
        <w:spacing w:line="276" w:lineRule="auto"/>
        <w:jc w:val="both"/>
        <w:rPr>
          <w:rFonts w:ascii="Arial" w:hAnsi="Arial" w:cs="Arial"/>
          <w:sz w:val="22"/>
          <w:szCs w:val="22"/>
        </w:rPr>
      </w:pPr>
      <w:r w:rsidRPr="000E3FF3">
        <w:rPr>
          <w:rFonts w:ascii="Arial" w:hAnsi="Arial" w:cs="Arial"/>
          <w:sz w:val="22"/>
          <w:szCs w:val="22"/>
        </w:rPr>
        <w:t>kept securely</w:t>
      </w:r>
    </w:p>
    <w:p w:rsidR="00195EBA" w:rsidRPr="000E3FF3" w:rsidRDefault="00195EBA" w:rsidP="00F754FB">
      <w:pPr>
        <w:pStyle w:val="ListParagraph"/>
        <w:numPr>
          <w:ilvl w:val="0"/>
          <w:numId w:val="289"/>
        </w:numPr>
        <w:spacing w:line="276" w:lineRule="auto"/>
        <w:jc w:val="both"/>
        <w:rPr>
          <w:rFonts w:ascii="Arial" w:hAnsi="Arial" w:cs="Arial"/>
          <w:sz w:val="22"/>
          <w:szCs w:val="22"/>
        </w:rPr>
      </w:pPr>
      <w:r w:rsidRPr="000E3FF3">
        <w:rPr>
          <w:rFonts w:ascii="Arial" w:hAnsi="Arial" w:cs="Arial"/>
          <w:sz w:val="22"/>
          <w:szCs w:val="22"/>
        </w:rPr>
        <w:t>adequately protected if transferred to other countries</w:t>
      </w:r>
    </w:p>
    <w:p w:rsidR="00195EBA" w:rsidRPr="000E3FF3" w:rsidRDefault="00195EBA" w:rsidP="00195EBA">
      <w:pPr>
        <w:jc w:val="both"/>
        <w:rPr>
          <w:rFonts w:ascii="Arial" w:hAnsi="Arial" w:cs="Arial"/>
          <w:sz w:val="22"/>
          <w:szCs w:val="22"/>
        </w:rPr>
      </w:pPr>
    </w:p>
    <w:p w:rsidR="00195EBA" w:rsidRPr="000E3FF3" w:rsidRDefault="00195EBA" w:rsidP="00195EBA">
      <w:pPr>
        <w:spacing w:line="276" w:lineRule="auto"/>
        <w:jc w:val="both"/>
        <w:rPr>
          <w:rFonts w:ascii="Arial" w:hAnsi="Arial" w:cs="Arial"/>
          <w:sz w:val="22"/>
          <w:szCs w:val="22"/>
        </w:rPr>
      </w:pPr>
      <w:r w:rsidRPr="000E3FF3">
        <w:rPr>
          <w:rFonts w:ascii="Arial" w:hAnsi="Arial" w:cs="Arial"/>
          <w:sz w:val="22"/>
          <w:szCs w:val="22"/>
        </w:rPr>
        <w:t>The settings Designated Safeguarding Persons are the centre managers/Deputy and Nicky Coker</w:t>
      </w:r>
      <w:r w:rsidRPr="000E3FF3">
        <w:rPr>
          <w:rFonts w:ascii="Arial" w:hAnsi="Arial" w:cs="Arial"/>
          <w:i/>
          <w:sz w:val="22"/>
          <w:szCs w:val="22"/>
        </w:rPr>
        <w:t xml:space="preserve"> </w:t>
      </w:r>
      <w:r w:rsidRPr="000E3FF3">
        <w:rPr>
          <w:rFonts w:ascii="Arial" w:hAnsi="Arial" w:cs="Arial"/>
          <w:sz w:val="22"/>
          <w:szCs w:val="22"/>
        </w:rPr>
        <w:t xml:space="preserve">responsible for ensuring the acceptable, safe use and storage of all camera technology and images within </w:t>
      </w:r>
      <w:proofErr w:type="spellStart"/>
      <w:r w:rsidRPr="000E3FF3">
        <w:rPr>
          <w:rFonts w:ascii="Arial" w:hAnsi="Arial" w:cs="Arial"/>
          <w:b/>
          <w:i/>
          <w:sz w:val="22"/>
          <w:szCs w:val="22"/>
        </w:rPr>
        <w:t>Childville</w:t>
      </w:r>
      <w:proofErr w:type="spellEnd"/>
      <w:r w:rsidRPr="000E3FF3">
        <w:rPr>
          <w:rFonts w:ascii="Arial" w:hAnsi="Arial" w:cs="Arial"/>
          <w:b/>
          <w:i/>
          <w:sz w:val="22"/>
          <w:szCs w:val="22"/>
        </w:rPr>
        <w:t xml:space="preserve"> After School Services</w:t>
      </w:r>
      <w:r w:rsidRPr="000E3FF3">
        <w:rPr>
          <w:rFonts w:ascii="Arial" w:hAnsi="Arial" w:cs="Arial"/>
          <w:i/>
          <w:sz w:val="22"/>
          <w:szCs w:val="22"/>
        </w:rPr>
        <w:t xml:space="preserve"> </w:t>
      </w:r>
      <w:r w:rsidRPr="000E3FF3">
        <w:rPr>
          <w:rFonts w:ascii="Arial" w:hAnsi="Arial" w:cs="Arial"/>
          <w:b/>
          <w:i/>
          <w:sz w:val="22"/>
          <w:szCs w:val="22"/>
        </w:rPr>
        <w:t xml:space="preserve">LTD. </w:t>
      </w:r>
      <w:r w:rsidRPr="000E3FF3">
        <w:rPr>
          <w:rFonts w:ascii="Arial" w:hAnsi="Arial" w:cs="Arial"/>
          <w:sz w:val="22"/>
          <w:szCs w:val="22"/>
        </w:rPr>
        <w:t xml:space="preserve">This includes the management, implementation, monitoring and review of this Image Use Policy. In addition, the DSL has the authority to view any images taken and/or to withdraw or modify a member of staff’s authorisation to take images at any time. All members of staff, students, volunteers, visitors and parents should be aware that all images taken within the setting are available for scrutiny and </w:t>
      </w:r>
      <w:proofErr w:type="gramStart"/>
      <w:r w:rsidRPr="000E3FF3">
        <w:rPr>
          <w:rFonts w:ascii="Arial" w:hAnsi="Arial" w:cs="Arial"/>
          <w:sz w:val="22"/>
          <w:szCs w:val="22"/>
        </w:rPr>
        <w:t>that</w:t>
      </w:r>
      <w:proofErr w:type="gramEnd"/>
      <w:r w:rsidRPr="000E3FF3">
        <w:rPr>
          <w:rFonts w:ascii="Arial" w:hAnsi="Arial" w:cs="Arial"/>
          <w:sz w:val="22"/>
          <w:szCs w:val="22"/>
        </w:rPr>
        <w:t xml:space="preserve"> they must be able to justify any images in their possession.</w:t>
      </w:r>
    </w:p>
    <w:p w:rsidR="00195EBA" w:rsidRPr="000E3FF3" w:rsidRDefault="00195EBA" w:rsidP="00195EBA">
      <w:pPr>
        <w:spacing w:line="276" w:lineRule="auto"/>
        <w:jc w:val="both"/>
        <w:rPr>
          <w:rFonts w:ascii="Arial" w:hAnsi="Arial" w:cs="Arial"/>
          <w:sz w:val="22"/>
          <w:szCs w:val="22"/>
        </w:rPr>
      </w:pPr>
      <w:r w:rsidRPr="000E3FF3">
        <w:rPr>
          <w:rFonts w:ascii="Arial" w:hAnsi="Arial" w:cs="Arial"/>
          <w:sz w:val="22"/>
          <w:szCs w:val="22"/>
        </w:rPr>
        <w:t xml:space="preserve">Where concerns are raised, or disclosures made, regarding suspicious activity relating to the use of images the Designated Safeguarding Lead will contact the Local Authority Designated Officer (LADO) for advice. The </w:t>
      </w:r>
      <w:proofErr w:type="gramStart"/>
      <w:r w:rsidRPr="000E3FF3">
        <w:rPr>
          <w:rFonts w:ascii="Arial" w:hAnsi="Arial" w:cs="Arial"/>
          <w:sz w:val="22"/>
          <w:szCs w:val="22"/>
        </w:rPr>
        <w:t>details of LADO for our setting is</w:t>
      </w:r>
      <w:proofErr w:type="gramEnd"/>
      <w:r w:rsidRPr="000E3FF3">
        <w:rPr>
          <w:rFonts w:ascii="Arial" w:hAnsi="Arial" w:cs="Arial"/>
          <w:sz w:val="22"/>
          <w:szCs w:val="22"/>
        </w:rPr>
        <w:t xml:space="preserve"> displayed on the parents notice board.</w:t>
      </w:r>
    </w:p>
    <w:p w:rsidR="00195EBA" w:rsidRPr="000E3FF3" w:rsidRDefault="00195EBA" w:rsidP="00195EBA">
      <w:pPr>
        <w:tabs>
          <w:tab w:val="left" w:pos="5245"/>
        </w:tabs>
        <w:jc w:val="both"/>
        <w:rPr>
          <w:rFonts w:ascii="Arial" w:hAnsi="Arial" w:cs="Arial"/>
          <w:b/>
          <w:i/>
          <w:sz w:val="22"/>
          <w:szCs w:val="22"/>
        </w:rPr>
      </w:pPr>
    </w:p>
    <w:p w:rsidR="00195EBA" w:rsidRPr="000E3FF3" w:rsidRDefault="00195EBA" w:rsidP="00195EBA">
      <w:pPr>
        <w:tabs>
          <w:tab w:val="left" w:pos="5245"/>
        </w:tabs>
        <w:jc w:val="both"/>
        <w:rPr>
          <w:rFonts w:ascii="Arial" w:hAnsi="Arial" w:cs="Arial"/>
          <w:b/>
          <w:sz w:val="22"/>
          <w:szCs w:val="22"/>
        </w:rPr>
      </w:pPr>
      <w:r w:rsidRPr="000E3FF3">
        <w:rPr>
          <w:rFonts w:ascii="Arial" w:hAnsi="Arial" w:cs="Arial"/>
          <w:b/>
          <w:sz w:val="22"/>
          <w:szCs w:val="22"/>
        </w:rPr>
        <w:t>Responsibilities</w:t>
      </w:r>
    </w:p>
    <w:p w:rsidR="00195EBA" w:rsidRPr="000E3FF3" w:rsidRDefault="00195EBA" w:rsidP="00195EBA">
      <w:pPr>
        <w:spacing w:line="276" w:lineRule="auto"/>
        <w:jc w:val="both"/>
        <w:rPr>
          <w:rFonts w:ascii="Arial" w:hAnsi="Arial" w:cs="Arial"/>
          <w:b/>
          <w:sz w:val="22"/>
          <w:szCs w:val="22"/>
          <w:u w:val="single"/>
        </w:rPr>
      </w:pPr>
      <w:r w:rsidRPr="000E3FF3">
        <w:rPr>
          <w:rFonts w:ascii="Arial" w:hAnsi="Arial" w:cs="Arial"/>
          <w:b/>
          <w:sz w:val="22"/>
          <w:szCs w:val="22"/>
          <w:u w:val="single"/>
        </w:rPr>
        <w:t>Parental Consent</w:t>
      </w:r>
    </w:p>
    <w:p w:rsidR="00195EBA" w:rsidRPr="000E3FF3" w:rsidRDefault="00195EBA" w:rsidP="00F754FB">
      <w:pPr>
        <w:pStyle w:val="ListParagraph"/>
        <w:numPr>
          <w:ilvl w:val="0"/>
          <w:numId w:val="290"/>
        </w:numPr>
        <w:spacing w:line="276" w:lineRule="auto"/>
        <w:jc w:val="both"/>
        <w:rPr>
          <w:rFonts w:ascii="Arial" w:hAnsi="Arial" w:cs="Arial"/>
          <w:sz w:val="22"/>
          <w:szCs w:val="22"/>
        </w:rPr>
      </w:pPr>
      <w:r w:rsidRPr="000E3FF3">
        <w:rPr>
          <w:rFonts w:ascii="Arial" w:hAnsi="Arial" w:cs="Arial"/>
          <w:sz w:val="22"/>
          <w:szCs w:val="22"/>
        </w:rPr>
        <w:t>Written permission from parents/guardians will always be obtained before images/videos of children are taken, used or published.</w:t>
      </w:r>
    </w:p>
    <w:p w:rsidR="00195EBA" w:rsidRPr="000E3FF3" w:rsidRDefault="00195EBA" w:rsidP="00F754FB">
      <w:pPr>
        <w:pStyle w:val="ListParagraph"/>
        <w:numPr>
          <w:ilvl w:val="0"/>
          <w:numId w:val="289"/>
        </w:numPr>
        <w:spacing w:line="276" w:lineRule="auto"/>
        <w:jc w:val="both"/>
        <w:rPr>
          <w:rFonts w:ascii="Arial" w:hAnsi="Arial" w:cs="Arial"/>
          <w:sz w:val="22"/>
          <w:szCs w:val="22"/>
        </w:rPr>
      </w:pPr>
      <w:r w:rsidRPr="000E3FF3">
        <w:rPr>
          <w:rFonts w:ascii="Arial" w:hAnsi="Arial" w:cs="Arial"/>
          <w:sz w:val="22"/>
          <w:szCs w:val="22"/>
        </w:rPr>
        <w:t>Written parental consent will always be sought to take and use photographs offsite for professional, marketing and training purposes. This may be in addition to parental permission sought for onsite images.</w:t>
      </w:r>
    </w:p>
    <w:p w:rsidR="00195EBA" w:rsidRPr="000E3FF3" w:rsidRDefault="00195EBA" w:rsidP="00F754FB">
      <w:pPr>
        <w:pStyle w:val="ListParagraph"/>
        <w:numPr>
          <w:ilvl w:val="0"/>
          <w:numId w:val="289"/>
        </w:numPr>
        <w:spacing w:line="276" w:lineRule="auto"/>
        <w:jc w:val="both"/>
        <w:rPr>
          <w:rFonts w:ascii="Arial" w:hAnsi="Arial" w:cs="Arial"/>
          <w:sz w:val="22"/>
          <w:szCs w:val="22"/>
        </w:rPr>
      </w:pPr>
      <w:r w:rsidRPr="000E3FF3">
        <w:rPr>
          <w:rFonts w:ascii="Arial" w:hAnsi="Arial" w:cs="Arial"/>
          <w:sz w:val="22"/>
          <w:szCs w:val="22"/>
        </w:rPr>
        <w:t>Written consent from parents/guardians will be kept by the setting where children’s images are used for publicity purposes (such as brochures or publications), until the image is no longer in use.</w:t>
      </w:r>
    </w:p>
    <w:p w:rsidR="00195EBA" w:rsidRPr="000E3FF3" w:rsidRDefault="00195EBA" w:rsidP="00F754FB">
      <w:pPr>
        <w:pStyle w:val="ListParagraph"/>
        <w:numPr>
          <w:ilvl w:val="0"/>
          <w:numId w:val="289"/>
        </w:numPr>
        <w:spacing w:line="276" w:lineRule="auto"/>
        <w:jc w:val="both"/>
        <w:rPr>
          <w:rFonts w:ascii="Arial" w:hAnsi="Arial" w:cs="Arial"/>
          <w:b/>
          <w:i/>
          <w:sz w:val="22"/>
          <w:szCs w:val="22"/>
        </w:rPr>
      </w:pPr>
      <w:r w:rsidRPr="000E3FF3">
        <w:rPr>
          <w:rFonts w:ascii="Arial" w:hAnsi="Arial" w:cs="Arial"/>
          <w:sz w:val="22"/>
          <w:szCs w:val="22"/>
        </w:rPr>
        <w:t>Parental permission will be sought on an annual basis for general consent and on a case by case basis for specific events.</w:t>
      </w:r>
    </w:p>
    <w:p w:rsidR="00195EBA" w:rsidRPr="000E3FF3" w:rsidRDefault="00195EBA" w:rsidP="00F754FB">
      <w:pPr>
        <w:pStyle w:val="ListParagraph"/>
        <w:numPr>
          <w:ilvl w:val="0"/>
          <w:numId w:val="289"/>
        </w:numPr>
        <w:spacing w:line="276" w:lineRule="auto"/>
        <w:jc w:val="both"/>
        <w:rPr>
          <w:rFonts w:ascii="Arial" w:hAnsi="Arial" w:cs="Arial"/>
          <w:sz w:val="22"/>
          <w:szCs w:val="22"/>
        </w:rPr>
      </w:pPr>
      <w:r w:rsidRPr="000E3FF3">
        <w:rPr>
          <w:rFonts w:ascii="Arial" w:hAnsi="Arial" w:cs="Arial"/>
          <w:sz w:val="22"/>
          <w:szCs w:val="22"/>
        </w:rPr>
        <w:t>A record of all consent details will be kept securely on file. Should permission be withdrawn by parents/guardians at any time, then all relevant images will be removed and disposed of and the record will be updated accordingly.</w:t>
      </w:r>
    </w:p>
    <w:p w:rsidR="00195EBA" w:rsidRPr="000E3FF3" w:rsidRDefault="00195EBA" w:rsidP="00195EBA">
      <w:pPr>
        <w:spacing w:line="276" w:lineRule="auto"/>
        <w:jc w:val="both"/>
        <w:rPr>
          <w:rFonts w:ascii="Arial" w:hAnsi="Arial" w:cs="Arial"/>
          <w:b/>
          <w:sz w:val="22"/>
          <w:szCs w:val="22"/>
          <w:u w:val="single"/>
        </w:rPr>
      </w:pPr>
    </w:p>
    <w:p w:rsidR="00195EBA" w:rsidRPr="000E3FF3" w:rsidRDefault="00195EBA" w:rsidP="00195EBA">
      <w:pPr>
        <w:spacing w:line="276" w:lineRule="auto"/>
        <w:jc w:val="both"/>
        <w:rPr>
          <w:rFonts w:ascii="Arial" w:hAnsi="Arial" w:cs="Arial"/>
          <w:b/>
          <w:sz w:val="22"/>
          <w:szCs w:val="22"/>
          <w:u w:val="single"/>
        </w:rPr>
      </w:pPr>
      <w:r w:rsidRPr="000E3FF3">
        <w:rPr>
          <w:rFonts w:ascii="Arial" w:hAnsi="Arial" w:cs="Arial"/>
          <w:b/>
          <w:sz w:val="22"/>
          <w:szCs w:val="22"/>
          <w:u w:val="single"/>
        </w:rPr>
        <w:t>Safety of Images and Videos</w:t>
      </w:r>
    </w:p>
    <w:p w:rsidR="00195EBA" w:rsidRPr="000E3FF3" w:rsidRDefault="00195EBA" w:rsidP="00F754FB">
      <w:pPr>
        <w:pStyle w:val="ListParagraph"/>
        <w:numPr>
          <w:ilvl w:val="0"/>
          <w:numId w:val="291"/>
        </w:numPr>
        <w:spacing w:line="276" w:lineRule="auto"/>
        <w:jc w:val="both"/>
        <w:rPr>
          <w:rFonts w:ascii="Arial" w:hAnsi="Arial" w:cs="Arial"/>
          <w:b/>
          <w:sz w:val="22"/>
          <w:szCs w:val="22"/>
        </w:rPr>
      </w:pPr>
      <w:r w:rsidRPr="000E3FF3">
        <w:rPr>
          <w:rFonts w:ascii="Arial" w:hAnsi="Arial" w:cs="Arial"/>
          <w:sz w:val="22"/>
          <w:szCs w:val="22"/>
        </w:rPr>
        <w:t xml:space="preserve">All images taken and processed by or on behalf of the setting will take place using only equipment and devices provided by </w:t>
      </w:r>
      <w:proofErr w:type="spellStart"/>
      <w:r w:rsidRPr="000E3FF3">
        <w:rPr>
          <w:rFonts w:ascii="Arial" w:hAnsi="Arial" w:cs="Arial"/>
          <w:b/>
          <w:i/>
          <w:sz w:val="22"/>
          <w:szCs w:val="22"/>
        </w:rPr>
        <w:t>Childville</w:t>
      </w:r>
      <w:proofErr w:type="spellEnd"/>
      <w:r w:rsidRPr="000E3FF3">
        <w:rPr>
          <w:rFonts w:ascii="Arial" w:hAnsi="Arial" w:cs="Arial"/>
          <w:b/>
          <w:i/>
          <w:sz w:val="22"/>
          <w:szCs w:val="22"/>
        </w:rPr>
        <w:t xml:space="preserve"> After School Services Ltd. </w:t>
      </w:r>
    </w:p>
    <w:p w:rsidR="00195EBA" w:rsidRPr="000E3FF3" w:rsidRDefault="00195EBA" w:rsidP="00F754FB">
      <w:pPr>
        <w:pStyle w:val="ListParagraph"/>
        <w:numPr>
          <w:ilvl w:val="0"/>
          <w:numId w:val="291"/>
        </w:numPr>
        <w:spacing w:line="276" w:lineRule="auto"/>
        <w:jc w:val="both"/>
        <w:rPr>
          <w:rFonts w:ascii="Arial" w:hAnsi="Arial" w:cs="Arial"/>
          <w:sz w:val="22"/>
          <w:szCs w:val="22"/>
        </w:rPr>
      </w:pPr>
      <w:r w:rsidRPr="000E3FF3">
        <w:rPr>
          <w:rFonts w:ascii="Arial" w:hAnsi="Arial" w:cs="Arial"/>
          <w:sz w:val="22"/>
          <w:szCs w:val="22"/>
        </w:rPr>
        <w:t xml:space="preserve">Staff will receive information regarding the safe and appropriate use of images as part of their safeguarding training and responsibilities. </w:t>
      </w:r>
    </w:p>
    <w:p w:rsidR="00195EBA" w:rsidRPr="000E3FF3" w:rsidRDefault="00195EBA" w:rsidP="00F754FB">
      <w:pPr>
        <w:pStyle w:val="ListParagraph"/>
        <w:numPr>
          <w:ilvl w:val="0"/>
          <w:numId w:val="291"/>
        </w:numPr>
        <w:spacing w:line="276" w:lineRule="auto"/>
        <w:jc w:val="both"/>
        <w:rPr>
          <w:rFonts w:ascii="Arial" w:hAnsi="Arial" w:cs="Arial"/>
          <w:sz w:val="22"/>
          <w:szCs w:val="22"/>
        </w:rPr>
      </w:pPr>
      <w:r w:rsidRPr="000E3FF3">
        <w:rPr>
          <w:rFonts w:ascii="Arial" w:hAnsi="Arial" w:cs="Arial"/>
          <w:sz w:val="22"/>
          <w:szCs w:val="22"/>
        </w:rPr>
        <w:t>All members of staff (including volunteers) will ensure that all images are available for scrutiny and will be able to justify any images in their possession.</w:t>
      </w:r>
    </w:p>
    <w:p w:rsidR="00195EBA" w:rsidRPr="000E3FF3" w:rsidRDefault="00195EBA" w:rsidP="00F754FB">
      <w:pPr>
        <w:pStyle w:val="ListParagraph"/>
        <w:numPr>
          <w:ilvl w:val="0"/>
          <w:numId w:val="291"/>
        </w:numPr>
        <w:spacing w:line="276" w:lineRule="auto"/>
        <w:jc w:val="both"/>
        <w:rPr>
          <w:rFonts w:ascii="Arial" w:hAnsi="Arial" w:cs="Arial"/>
          <w:sz w:val="22"/>
          <w:szCs w:val="22"/>
        </w:rPr>
      </w:pPr>
      <w:r w:rsidRPr="000E3FF3">
        <w:rPr>
          <w:rFonts w:ascii="Arial" w:hAnsi="Arial" w:cs="Arial"/>
          <w:sz w:val="22"/>
          <w:szCs w:val="22"/>
        </w:rPr>
        <w:t xml:space="preserve">Images will not be kept for longer than is to be considered necessary. All staff </w:t>
      </w:r>
      <w:proofErr w:type="gramStart"/>
      <w:r w:rsidRPr="000E3FF3">
        <w:rPr>
          <w:rFonts w:ascii="Arial" w:hAnsi="Arial" w:cs="Arial"/>
          <w:sz w:val="22"/>
          <w:szCs w:val="22"/>
        </w:rPr>
        <w:t>are</w:t>
      </w:r>
      <w:proofErr w:type="gramEnd"/>
      <w:r w:rsidRPr="000E3FF3">
        <w:rPr>
          <w:rFonts w:ascii="Arial" w:hAnsi="Arial" w:cs="Arial"/>
          <w:sz w:val="22"/>
          <w:szCs w:val="22"/>
        </w:rPr>
        <w:t xml:space="preserve"> responsible for ensuring that all photographs are permanently wiped from memory cards, computer hard and portable drives or other relevant devices once the images will no longer be of use. This will be monitored by the Designated Safeguarding Person.</w:t>
      </w:r>
    </w:p>
    <w:p w:rsidR="00195EBA" w:rsidRPr="000E3FF3" w:rsidRDefault="00195EBA" w:rsidP="00F754FB">
      <w:pPr>
        <w:pStyle w:val="ListParagraph"/>
        <w:numPr>
          <w:ilvl w:val="0"/>
          <w:numId w:val="289"/>
        </w:numPr>
        <w:spacing w:line="276" w:lineRule="auto"/>
        <w:jc w:val="both"/>
        <w:rPr>
          <w:rFonts w:ascii="Arial" w:hAnsi="Arial" w:cs="Arial"/>
          <w:sz w:val="22"/>
          <w:szCs w:val="22"/>
        </w:rPr>
      </w:pPr>
      <w:r w:rsidRPr="000E3FF3">
        <w:rPr>
          <w:rFonts w:ascii="Arial" w:hAnsi="Arial" w:cs="Arial"/>
          <w:sz w:val="22"/>
          <w:szCs w:val="22"/>
        </w:rPr>
        <w:lastRenderedPageBreak/>
        <w:t>All images will remain on site at all times, unless prior explicit consent has been given by both the DSP and the parent/guardian of any child or young person captured in any photograph.</w:t>
      </w:r>
    </w:p>
    <w:p w:rsidR="00195EBA" w:rsidRPr="000E3FF3" w:rsidRDefault="00195EBA" w:rsidP="00F754FB">
      <w:pPr>
        <w:pStyle w:val="ListParagraph"/>
        <w:numPr>
          <w:ilvl w:val="0"/>
          <w:numId w:val="289"/>
        </w:numPr>
        <w:spacing w:line="276" w:lineRule="auto"/>
        <w:jc w:val="both"/>
        <w:rPr>
          <w:rFonts w:ascii="Arial" w:hAnsi="Arial" w:cs="Arial"/>
          <w:sz w:val="22"/>
          <w:szCs w:val="22"/>
        </w:rPr>
      </w:pPr>
      <w:r w:rsidRPr="000E3FF3">
        <w:rPr>
          <w:rFonts w:ascii="Arial" w:hAnsi="Arial" w:cs="Arial"/>
          <w:sz w:val="22"/>
          <w:szCs w:val="22"/>
        </w:rPr>
        <w:t>Should permission be given to take any images off site then all relevant details will to be recorded, for example who, what, when and why and data will be kept securely (e.g. with appropriate encryption).</w:t>
      </w:r>
    </w:p>
    <w:p w:rsidR="00195EBA" w:rsidRPr="000E3FF3" w:rsidRDefault="00195EBA" w:rsidP="00F754FB">
      <w:pPr>
        <w:pStyle w:val="ListParagraph"/>
        <w:numPr>
          <w:ilvl w:val="0"/>
          <w:numId w:val="289"/>
        </w:numPr>
        <w:spacing w:line="276" w:lineRule="auto"/>
        <w:jc w:val="both"/>
        <w:rPr>
          <w:rFonts w:ascii="Arial" w:hAnsi="Arial" w:cs="Arial"/>
          <w:sz w:val="22"/>
          <w:szCs w:val="22"/>
        </w:rPr>
      </w:pPr>
      <w:r w:rsidRPr="000E3FF3">
        <w:rPr>
          <w:rFonts w:ascii="Arial" w:hAnsi="Arial" w:cs="Arial"/>
          <w:sz w:val="22"/>
          <w:szCs w:val="22"/>
        </w:rPr>
        <w:t>Any memory stick, CD or storage device containing images of children to be taken offsite for further work will be suitably encrypted and will be logged in and out by the DSP and monitored to ensure that it is returned within the expected time scale.</w:t>
      </w:r>
    </w:p>
    <w:p w:rsidR="00195EBA" w:rsidRPr="000E3FF3" w:rsidRDefault="00195EBA" w:rsidP="00F754FB">
      <w:pPr>
        <w:pStyle w:val="ListParagraph"/>
        <w:numPr>
          <w:ilvl w:val="0"/>
          <w:numId w:val="289"/>
        </w:numPr>
        <w:spacing w:line="276" w:lineRule="auto"/>
        <w:jc w:val="both"/>
        <w:rPr>
          <w:rFonts w:ascii="Arial" w:hAnsi="Arial" w:cs="Arial"/>
          <w:sz w:val="22"/>
          <w:szCs w:val="22"/>
        </w:rPr>
      </w:pPr>
      <w:r w:rsidRPr="000E3FF3">
        <w:rPr>
          <w:rFonts w:ascii="Arial" w:hAnsi="Arial" w:cs="Arial"/>
          <w:sz w:val="22"/>
          <w:szCs w:val="22"/>
        </w:rPr>
        <w:t xml:space="preserve">The DSP reserves the right to view any images taken and/or to withdraw or modify a member of staffs’ authorisation to take or make images at any time. </w:t>
      </w:r>
    </w:p>
    <w:p w:rsidR="00195EBA" w:rsidRPr="000E3FF3" w:rsidRDefault="00195EBA" w:rsidP="00F754FB">
      <w:pPr>
        <w:pStyle w:val="ListParagraph"/>
        <w:numPr>
          <w:ilvl w:val="0"/>
          <w:numId w:val="289"/>
        </w:numPr>
        <w:spacing w:line="276" w:lineRule="auto"/>
        <w:jc w:val="both"/>
        <w:rPr>
          <w:rFonts w:ascii="Arial" w:hAnsi="Arial" w:cs="Arial"/>
          <w:sz w:val="22"/>
          <w:szCs w:val="22"/>
        </w:rPr>
      </w:pPr>
      <w:r w:rsidRPr="000E3FF3">
        <w:rPr>
          <w:rFonts w:ascii="Arial" w:hAnsi="Arial" w:cs="Arial"/>
          <w:sz w:val="22"/>
          <w:szCs w:val="22"/>
        </w:rPr>
        <w:t>Only official setting owned equipment (e.g. work provided digital or video cameras, tablets, mobile phones, etc.) will be used by staff to capture images of children for official purposes. Use of personal cameras by staff is prohibited at all times.</w:t>
      </w:r>
    </w:p>
    <w:p w:rsidR="00195EBA" w:rsidRPr="000E3FF3" w:rsidRDefault="00195EBA" w:rsidP="00F754FB">
      <w:pPr>
        <w:pStyle w:val="ListParagraph"/>
        <w:numPr>
          <w:ilvl w:val="0"/>
          <w:numId w:val="289"/>
        </w:numPr>
        <w:spacing w:line="276" w:lineRule="auto"/>
        <w:jc w:val="both"/>
        <w:rPr>
          <w:rFonts w:ascii="Arial" w:hAnsi="Arial" w:cs="Arial"/>
          <w:sz w:val="22"/>
          <w:szCs w:val="22"/>
        </w:rPr>
      </w:pPr>
      <w:r w:rsidRPr="000E3FF3">
        <w:rPr>
          <w:rFonts w:ascii="Arial" w:hAnsi="Arial" w:cs="Arial"/>
          <w:sz w:val="22"/>
          <w:szCs w:val="22"/>
        </w:rPr>
        <w:t xml:space="preserve">Any apps, websites or third party companies used to share, host or access children’s images will be risk assessed prior to use. </w:t>
      </w:r>
    </w:p>
    <w:p w:rsidR="00195EBA" w:rsidRPr="000E3FF3" w:rsidRDefault="00195EBA" w:rsidP="00F754FB">
      <w:pPr>
        <w:pStyle w:val="ListParagraph"/>
        <w:numPr>
          <w:ilvl w:val="0"/>
          <w:numId w:val="289"/>
        </w:numPr>
        <w:spacing w:line="276" w:lineRule="auto"/>
        <w:jc w:val="both"/>
        <w:rPr>
          <w:rFonts w:ascii="Arial" w:hAnsi="Arial" w:cs="Arial"/>
          <w:sz w:val="22"/>
          <w:szCs w:val="22"/>
        </w:rPr>
      </w:pPr>
      <w:r w:rsidRPr="000E3FF3">
        <w:rPr>
          <w:rFonts w:ascii="Arial" w:hAnsi="Arial" w:cs="Arial"/>
          <w:sz w:val="22"/>
          <w:szCs w:val="22"/>
        </w:rPr>
        <w:t xml:space="preserve">The setting will ensure that images always are held in accordance with the Data Protection Act 1998 and suitable child protection requirements (if necessary) are in place. </w:t>
      </w:r>
    </w:p>
    <w:p w:rsidR="00195EBA" w:rsidRPr="000E3FF3" w:rsidRDefault="00195EBA" w:rsidP="00F754FB">
      <w:pPr>
        <w:pStyle w:val="ListParagraph"/>
        <w:numPr>
          <w:ilvl w:val="0"/>
          <w:numId w:val="289"/>
        </w:numPr>
        <w:spacing w:line="276" w:lineRule="auto"/>
        <w:jc w:val="both"/>
        <w:rPr>
          <w:rFonts w:ascii="Arial" w:hAnsi="Arial" w:cs="Arial"/>
          <w:sz w:val="22"/>
          <w:szCs w:val="22"/>
        </w:rPr>
      </w:pPr>
      <w:r w:rsidRPr="000E3FF3">
        <w:rPr>
          <w:rFonts w:ascii="Arial" w:hAnsi="Arial" w:cs="Arial"/>
          <w:sz w:val="22"/>
          <w:szCs w:val="22"/>
        </w:rPr>
        <w:t>Photographs will be disposed of should they no longer be required. They will be returned to the parent or carer, deleted and wiped or shredded as appropriate. Copies will not to be taken of any images without relevant authority and consent from the DSL and the parent/carer.</w:t>
      </w:r>
    </w:p>
    <w:p w:rsidR="00195EBA" w:rsidRPr="000E3FF3" w:rsidRDefault="00195EBA" w:rsidP="00195EBA">
      <w:pPr>
        <w:spacing w:line="276" w:lineRule="auto"/>
        <w:jc w:val="both"/>
        <w:rPr>
          <w:rFonts w:ascii="Arial" w:hAnsi="Arial" w:cs="Arial"/>
          <w:sz w:val="22"/>
          <w:szCs w:val="22"/>
        </w:rPr>
      </w:pPr>
    </w:p>
    <w:p w:rsidR="00195EBA" w:rsidRPr="000E3FF3" w:rsidRDefault="00195EBA" w:rsidP="00195EBA">
      <w:pPr>
        <w:spacing w:line="276" w:lineRule="auto"/>
        <w:jc w:val="both"/>
        <w:rPr>
          <w:rFonts w:ascii="Arial" w:hAnsi="Arial" w:cs="Arial"/>
          <w:b/>
          <w:sz w:val="22"/>
          <w:szCs w:val="22"/>
          <w:u w:val="single"/>
        </w:rPr>
      </w:pPr>
      <w:r w:rsidRPr="000E3FF3">
        <w:rPr>
          <w:rFonts w:ascii="Arial" w:hAnsi="Arial" w:cs="Arial"/>
          <w:b/>
          <w:sz w:val="22"/>
          <w:szCs w:val="22"/>
          <w:u w:val="single"/>
        </w:rPr>
        <w:t>Publication and sharing of images and videos</w:t>
      </w:r>
    </w:p>
    <w:p w:rsidR="00195EBA" w:rsidRPr="000E3FF3" w:rsidRDefault="00195EBA" w:rsidP="00F754FB">
      <w:pPr>
        <w:pStyle w:val="ListParagraph"/>
        <w:numPr>
          <w:ilvl w:val="0"/>
          <w:numId w:val="289"/>
        </w:numPr>
        <w:spacing w:line="276" w:lineRule="auto"/>
        <w:jc w:val="both"/>
        <w:rPr>
          <w:rFonts w:ascii="Arial" w:hAnsi="Arial" w:cs="Arial"/>
          <w:sz w:val="22"/>
          <w:szCs w:val="22"/>
        </w:rPr>
      </w:pPr>
      <w:r w:rsidRPr="000E3FF3">
        <w:rPr>
          <w:rFonts w:ascii="Arial" w:hAnsi="Arial" w:cs="Arial"/>
          <w:sz w:val="22"/>
          <w:szCs w:val="22"/>
        </w:rPr>
        <w:t>Images or videos that include children will be selected carefully for use e.g. only using images of children who are suitably dressed.</w:t>
      </w:r>
    </w:p>
    <w:p w:rsidR="00195EBA" w:rsidRPr="000E3FF3" w:rsidRDefault="00195EBA" w:rsidP="00F754FB">
      <w:pPr>
        <w:pStyle w:val="ListParagraph"/>
        <w:numPr>
          <w:ilvl w:val="0"/>
          <w:numId w:val="289"/>
        </w:numPr>
        <w:spacing w:line="276" w:lineRule="auto"/>
        <w:jc w:val="both"/>
        <w:rPr>
          <w:rFonts w:ascii="Arial" w:hAnsi="Arial" w:cs="Arial"/>
          <w:sz w:val="22"/>
          <w:szCs w:val="22"/>
        </w:rPr>
      </w:pPr>
      <w:r w:rsidRPr="000E3FF3">
        <w:rPr>
          <w:rFonts w:ascii="Arial" w:hAnsi="Arial" w:cs="Arial"/>
          <w:sz w:val="22"/>
          <w:szCs w:val="22"/>
        </w:rPr>
        <w:t>Images or videos that include children will not provide material which could be reused.</w:t>
      </w:r>
    </w:p>
    <w:p w:rsidR="00195EBA" w:rsidRPr="000E3FF3" w:rsidRDefault="00195EBA" w:rsidP="00F754FB">
      <w:pPr>
        <w:pStyle w:val="ListParagraph"/>
        <w:numPr>
          <w:ilvl w:val="0"/>
          <w:numId w:val="289"/>
        </w:numPr>
        <w:spacing w:line="276" w:lineRule="auto"/>
        <w:jc w:val="both"/>
        <w:rPr>
          <w:rFonts w:ascii="Arial" w:hAnsi="Arial" w:cs="Arial"/>
          <w:sz w:val="22"/>
          <w:szCs w:val="22"/>
        </w:rPr>
      </w:pPr>
      <w:r w:rsidRPr="000E3FF3">
        <w:rPr>
          <w:rFonts w:ascii="Arial" w:hAnsi="Arial" w:cs="Arial"/>
          <w:sz w:val="22"/>
          <w:szCs w:val="22"/>
        </w:rPr>
        <w:t>Children’s’ full names will not be used on the website or other publication (e.g. newsletters, social media channels) in association with photographs or videos.</w:t>
      </w:r>
    </w:p>
    <w:p w:rsidR="00195EBA" w:rsidRPr="000E3FF3" w:rsidRDefault="00195EBA" w:rsidP="00F754FB">
      <w:pPr>
        <w:pStyle w:val="ListParagraph"/>
        <w:numPr>
          <w:ilvl w:val="0"/>
          <w:numId w:val="289"/>
        </w:numPr>
        <w:autoSpaceDE w:val="0"/>
        <w:autoSpaceDN w:val="0"/>
        <w:adjustRightInd w:val="0"/>
        <w:spacing w:line="276" w:lineRule="auto"/>
        <w:jc w:val="both"/>
        <w:rPr>
          <w:rFonts w:ascii="Arial" w:hAnsi="Arial" w:cs="Arial"/>
          <w:sz w:val="22"/>
          <w:szCs w:val="22"/>
        </w:rPr>
      </w:pPr>
      <w:r w:rsidRPr="000E3FF3">
        <w:rPr>
          <w:rFonts w:ascii="Arial" w:hAnsi="Arial" w:cs="Arial"/>
          <w:sz w:val="22"/>
          <w:szCs w:val="22"/>
        </w:rPr>
        <w:t>The setting will not include any personal information on video, on the website, in a prospectus or in other printed publications.</w:t>
      </w:r>
    </w:p>
    <w:p w:rsidR="00195EBA" w:rsidRPr="000E3FF3" w:rsidRDefault="00195EBA" w:rsidP="00F754FB">
      <w:pPr>
        <w:pStyle w:val="Default"/>
        <w:numPr>
          <w:ilvl w:val="0"/>
          <w:numId w:val="289"/>
        </w:numPr>
        <w:spacing w:line="276" w:lineRule="auto"/>
        <w:jc w:val="both"/>
        <w:rPr>
          <w:rFonts w:ascii="Arial" w:hAnsi="Arial" w:cs="Arial"/>
          <w:color w:val="auto"/>
          <w:sz w:val="22"/>
          <w:szCs w:val="22"/>
        </w:rPr>
      </w:pPr>
      <w:r w:rsidRPr="000E3FF3">
        <w:rPr>
          <w:rFonts w:ascii="Arial" w:hAnsi="Arial" w:cs="Arial"/>
          <w:color w:val="auto"/>
          <w:sz w:val="22"/>
          <w:szCs w:val="22"/>
        </w:rPr>
        <w:t xml:space="preserve">Any parents/guardians and staff members with particular concerns must always be able to withhold their consent for the publication or sharing of images for whatever reason. </w:t>
      </w:r>
    </w:p>
    <w:p w:rsidR="00195EBA" w:rsidRPr="000E3FF3" w:rsidRDefault="00195EBA" w:rsidP="00195EBA">
      <w:pPr>
        <w:spacing w:line="276" w:lineRule="auto"/>
        <w:jc w:val="both"/>
        <w:rPr>
          <w:rFonts w:ascii="Arial" w:hAnsi="Arial" w:cs="Arial"/>
          <w:b/>
          <w:sz w:val="22"/>
          <w:szCs w:val="22"/>
          <w:u w:val="single"/>
        </w:rPr>
      </w:pPr>
    </w:p>
    <w:p w:rsidR="00195EBA" w:rsidRPr="000E3FF3" w:rsidRDefault="00195EBA" w:rsidP="00195EBA">
      <w:pPr>
        <w:spacing w:line="276" w:lineRule="auto"/>
        <w:jc w:val="both"/>
        <w:rPr>
          <w:rFonts w:ascii="Arial" w:hAnsi="Arial" w:cs="Arial"/>
          <w:b/>
          <w:sz w:val="22"/>
          <w:szCs w:val="22"/>
          <w:u w:val="single"/>
        </w:rPr>
      </w:pPr>
      <w:r w:rsidRPr="000E3FF3">
        <w:rPr>
          <w:rFonts w:ascii="Arial" w:hAnsi="Arial" w:cs="Arial"/>
          <w:b/>
          <w:sz w:val="22"/>
          <w:szCs w:val="22"/>
          <w:u w:val="single"/>
        </w:rPr>
        <w:t xml:space="preserve">Usage of systems to share images with parents </w:t>
      </w:r>
    </w:p>
    <w:p w:rsidR="00195EBA" w:rsidRPr="000E3FF3" w:rsidRDefault="00195EBA" w:rsidP="00195EBA">
      <w:pPr>
        <w:spacing w:line="276" w:lineRule="auto"/>
        <w:jc w:val="both"/>
        <w:rPr>
          <w:rFonts w:ascii="Arial" w:hAnsi="Arial" w:cs="Arial"/>
          <w:sz w:val="22"/>
          <w:szCs w:val="22"/>
        </w:rPr>
      </w:pPr>
    </w:p>
    <w:p w:rsidR="00195EBA" w:rsidRPr="000E3FF3" w:rsidRDefault="00195EBA" w:rsidP="00F754FB">
      <w:pPr>
        <w:pStyle w:val="ListParagraph"/>
        <w:numPr>
          <w:ilvl w:val="0"/>
          <w:numId w:val="296"/>
        </w:numPr>
        <w:spacing w:after="200" w:line="276" w:lineRule="auto"/>
        <w:jc w:val="both"/>
        <w:rPr>
          <w:rFonts w:ascii="Arial" w:hAnsi="Arial" w:cs="Arial"/>
          <w:sz w:val="22"/>
          <w:szCs w:val="22"/>
        </w:rPr>
      </w:pPr>
      <w:proofErr w:type="spellStart"/>
      <w:r w:rsidRPr="000E3FF3">
        <w:rPr>
          <w:rFonts w:ascii="Arial" w:hAnsi="Arial" w:cs="Arial"/>
          <w:b/>
          <w:sz w:val="22"/>
          <w:szCs w:val="22"/>
        </w:rPr>
        <w:t>Childville</w:t>
      </w:r>
      <w:proofErr w:type="spellEnd"/>
      <w:r w:rsidRPr="000E3FF3">
        <w:rPr>
          <w:rFonts w:ascii="Arial" w:hAnsi="Arial" w:cs="Arial"/>
          <w:b/>
          <w:sz w:val="22"/>
          <w:szCs w:val="22"/>
        </w:rPr>
        <w:t xml:space="preserve"> After School Services Ltd where required by a setting will use </w:t>
      </w:r>
      <w:r w:rsidRPr="000E3FF3">
        <w:rPr>
          <w:rFonts w:ascii="Arial" w:hAnsi="Arial" w:cs="Arial"/>
          <w:sz w:val="22"/>
          <w:szCs w:val="22"/>
        </w:rPr>
        <w:t xml:space="preserve">a closed </w:t>
      </w:r>
      <w:proofErr w:type="spellStart"/>
      <w:r w:rsidRPr="000E3FF3">
        <w:rPr>
          <w:rFonts w:ascii="Arial" w:hAnsi="Arial" w:cs="Arial"/>
          <w:sz w:val="22"/>
          <w:szCs w:val="22"/>
        </w:rPr>
        <w:t>Facebook</w:t>
      </w:r>
      <w:proofErr w:type="spellEnd"/>
      <w:r w:rsidRPr="000E3FF3">
        <w:rPr>
          <w:rFonts w:ascii="Arial" w:hAnsi="Arial" w:cs="Arial"/>
          <w:sz w:val="22"/>
          <w:szCs w:val="22"/>
        </w:rPr>
        <w:t xml:space="preserve"> group in some of our setting to upload and share images of children with parents.</w:t>
      </w:r>
    </w:p>
    <w:p w:rsidR="00195EBA" w:rsidRPr="000E3FF3" w:rsidRDefault="00195EBA" w:rsidP="00F754FB">
      <w:pPr>
        <w:pStyle w:val="ListParagraph"/>
        <w:numPr>
          <w:ilvl w:val="0"/>
          <w:numId w:val="289"/>
        </w:numPr>
        <w:autoSpaceDE w:val="0"/>
        <w:autoSpaceDN w:val="0"/>
        <w:adjustRightInd w:val="0"/>
        <w:spacing w:line="276" w:lineRule="auto"/>
        <w:jc w:val="both"/>
        <w:rPr>
          <w:rFonts w:ascii="Arial" w:hAnsi="Arial" w:cs="Arial"/>
          <w:sz w:val="22"/>
          <w:szCs w:val="22"/>
        </w:rPr>
      </w:pPr>
      <w:r w:rsidRPr="000E3FF3">
        <w:rPr>
          <w:rFonts w:ascii="Arial" w:hAnsi="Arial" w:cs="Arial"/>
          <w:sz w:val="22"/>
          <w:szCs w:val="22"/>
        </w:rPr>
        <w:t xml:space="preserve">The use of </w:t>
      </w:r>
      <w:proofErr w:type="spellStart"/>
      <w:r w:rsidRPr="000E3FF3">
        <w:rPr>
          <w:rFonts w:ascii="Arial" w:hAnsi="Arial" w:cs="Arial"/>
          <w:sz w:val="22"/>
          <w:szCs w:val="22"/>
        </w:rPr>
        <w:t>Facebook</w:t>
      </w:r>
      <w:proofErr w:type="spellEnd"/>
      <w:r w:rsidRPr="000E3FF3">
        <w:rPr>
          <w:rFonts w:ascii="Arial" w:hAnsi="Arial" w:cs="Arial"/>
          <w:sz w:val="22"/>
          <w:szCs w:val="22"/>
        </w:rPr>
        <w:t xml:space="preserve"> will be appropriately risk assessed and the setting has taken steps to ensure all data stored is held in accordance with the Data Protection Act 1998 (as above).</w:t>
      </w:r>
    </w:p>
    <w:p w:rsidR="00195EBA" w:rsidRPr="000E3FF3" w:rsidRDefault="00195EBA" w:rsidP="00F754FB">
      <w:pPr>
        <w:pStyle w:val="ListParagraph"/>
        <w:numPr>
          <w:ilvl w:val="0"/>
          <w:numId w:val="289"/>
        </w:numPr>
        <w:autoSpaceDE w:val="0"/>
        <w:autoSpaceDN w:val="0"/>
        <w:adjustRightInd w:val="0"/>
        <w:spacing w:line="276" w:lineRule="auto"/>
        <w:jc w:val="both"/>
        <w:rPr>
          <w:rFonts w:ascii="Arial" w:hAnsi="Arial" w:cs="Arial"/>
          <w:sz w:val="22"/>
          <w:szCs w:val="22"/>
        </w:rPr>
      </w:pPr>
      <w:r w:rsidRPr="000E3FF3">
        <w:rPr>
          <w:rFonts w:ascii="Arial" w:hAnsi="Arial" w:cs="Arial"/>
          <w:sz w:val="22"/>
          <w:szCs w:val="22"/>
        </w:rPr>
        <w:t xml:space="preserve">Images uploaded to </w:t>
      </w:r>
      <w:proofErr w:type="spellStart"/>
      <w:r w:rsidRPr="000E3FF3">
        <w:rPr>
          <w:rFonts w:ascii="Arial" w:hAnsi="Arial" w:cs="Arial"/>
          <w:sz w:val="22"/>
          <w:szCs w:val="22"/>
        </w:rPr>
        <w:t>Facebook</w:t>
      </w:r>
      <w:proofErr w:type="spellEnd"/>
      <w:r w:rsidRPr="000E3FF3">
        <w:rPr>
          <w:rFonts w:ascii="Arial" w:hAnsi="Arial" w:cs="Arial"/>
          <w:sz w:val="22"/>
          <w:szCs w:val="22"/>
        </w:rPr>
        <w:t xml:space="preserve"> will only be taken using the setting’s devices.</w:t>
      </w:r>
    </w:p>
    <w:p w:rsidR="00195EBA" w:rsidRPr="000E3FF3" w:rsidRDefault="00195EBA" w:rsidP="00F754FB">
      <w:pPr>
        <w:pStyle w:val="ListParagraph"/>
        <w:numPr>
          <w:ilvl w:val="0"/>
          <w:numId w:val="289"/>
        </w:numPr>
        <w:autoSpaceDE w:val="0"/>
        <w:autoSpaceDN w:val="0"/>
        <w:adjustRightInd w:val="0"/>
        <w:spacing w:line="276" w:lineRule="auto"/>
        <w:jc w:val="both"/>
        <w:rPr>
          <w:rFonts w:ascii="Arial" w:hAnsi="Arial" w:cs="Arial"/>
          <w:sz w:val="22"/>
          <w:szCs w:val="22"/>
        </w:rPr>
      </w:pPr>
      <w:r w:rsidRPr="000E3FF3">
        <w:rPr>
          <w:rFonts w:ascii="Arial" w:hAnsi="Arial" w:cs="Arial"/>
          <w:sz w:val="22"/>
          <w:szCs w:val="22"/>
        </w:rPr>
        <w:t xml:space="preserve">All users authorised to upload images to </w:t>
      </w:r>
      <w:proofErr w:type="spellStart"/>
      <w:r w:rsidRPr="000E3FF3">
        <w:rPr>
          <w:rFonts w:ascii="Arial" w:hAnsi="Arial" w:cs="Arial"/>
          <w:sz w:val="22"/>
          <w:szCs w:val="22"/>
        </w:rPr>
        <w:t>Facebook</w:t>
      </w:r>
      <w:proofErr w:type="spellEnd"/>
      <w:r w:rsidRPr="000E3FF3">
        <w:rPr>
          <w:rFonts w:ascii="Arial" w:hAnsi="Arial" w:cs="Arial"/>
          <w:sz w:val="22"/>
          <w:szCs w:val="22"/>
        </w:rPr>
        <w:t xml:space="preserve"> are advised on safety measures to protect all members of the community e.g. using strong passwords, logging out of systems after use etc. </w:t>
      </w:r>
    </w:p>
    <w:p w:rsidR="00195EBA" w:rsidRPr="000E3FF3" w:rsidRDefault="00195EBA" w:rsidP="00F754FB">
      <w:pPr>
        <w:pStyle w:val="ListParagraph"/>
        <w:numPr>
          <w:ilvl w:val="0"/>
          <w:numId w:val="289"/>
        </w:numPr>
        <w:autoSpaceDE w:val="0"/>
        <w:autoSpaceDN w:val="0"/>
        <w:adjustRightInd w:val="0"/>
        <w:spacing w:line="276" w:lineRule="auto"/>
        <w:jc w:val="both"/>
        <w:rPr>
          <w:rFonts w:ascii="Arial" w:hAnsi="Arial" w:cs="Arial"/>
          <w:sz w:val="22"/>
          <w:szCs w:val="22"/>
        </w:rPr>
      </w:pPr>
      <w:r w:rsidRPr="000E3FF3">
        <w:rPr>
          <w:rFonts w:ascii="Arial" w:hAnsi="Arial" w:cs="Arial"/>
          <w:sz w:val="22"/>
          <w:szCs w:val="22"/>
        </w:rPr>
        <w:t xml:space="preserve">Parents/guardians will be informed of the settings expectations regarding safe and appropriate use (e.g. not sharing passwords or copying and sharing images) prior to being </w:t>
      </w:r>
      <w:r w:rsidRPr="000E3FF3">
        <w:rPr>
          <w:rFonts w:ascii="Arial" w:hAnsi="Arial" w:cs="Arial"/>
          <w:sz w:val="22"/>
          <w:szCs w:val="22"/>
        </w:rPr>
        <w:lastRenderedPageBreak/>
        <w:t>given access. Failure to comply with this may result in access being removed. Further information can be found in our Social Media Policy.</w:t>
      </w:r>
    </w:p>
    <w:p w:rsidR="00195EBA" w:rsidRPr="000E3FF3" w:rsidRDefault="00195EBA" w:rsidP="00195EBA">
      <w:pPr>
        <w:spacing w:line="276" w:lineRule="auto"/>
        <w:jc w:val="both"/>
        <w:rPr>
          <w:rFonts w:ascii="Arial" w:hAnsi="Arial" w:cs="Arial"/>
          <w:b/>
          <w:sz w:val="22"/>
          <w:szCs w:val="22"/>
        </w:rPr>
      </w:pPr>
    </w:p>
    <w:p w:rsidR="00195EBA" w:rsidRPr="000E3FF3" w:rsidRDefault="00195EBA" w:rsidP="00195EBA">
      <w:pPr>
        <w:spacing w:line="276" w:lineRule="auto"/>
        <w:jc w:val="both"/>
        <w:rPr>
          <w:rFonts w:ascii="Arial" w:hAnsi="Arial" w:cs="Arial"/>
          <w:b/>
          <w:sz w:val="22"/>
          <w:szCs w:val="22"/>
          <w:u w:val="single"/>
        </w:rPr>
      </w:pPr>
      <w:r w:rsidRPr="000E3FF3">
        <w:rPr>
          <w:rFonts w:ascii="Arial" w:hAnsi="Arial" w:cs="Arial"/>
          <w:b/>
          <w:sz w:val="22"/>
          <w:szCs w:val="22"/>
          <w:u w:val="single"/>
        </w:rPr>
        <w:t>Safe Practice when taking images and videos</w:t>
      </w:r>
    </w:p>
    <w:p w:rsidR="00195EBA" w:rsidRPr="000E3FF3" w:rsidRDefault="00195EBA" w:rsidP="00F754FB">
      <w:pPr>
        <w:pStyle w:val="ListParagraph"/>
        <w:numPr>
          <w:ilvl w:val="0"/>
          <w:numId w:val="289"/>
        </w:numPr>
        <w:spacing w:line="276" w:lineRule="auto"/>
        <w:jc w:val="both"/>
        <w:rPr>
          <w:rFonts w:ascii="Arial" w:hAnsi="Arial" w:cs="Arial"/>
          <w:sz w:val="22"/>
          <w:szCs w:val="22"/>
        </w:rPr>
      </w:pPr>
      <w:r w:rsidRPr="000E3FF3">
        <w:rPr>
          <w:rFonts w:ascii="Arial" w:hAnsi="Arial" w:cs="Arial"/>
          <w:sz w:val="22"/>
          <w:szCs w:val="22"/>
        </w:rPr>
        <w:t>Careful consideration is given before involving very young or vulnerable children when taking photos or recordings, who may be unable to question why or how activities are taking place.</w:t>
      </w:r>
    </w:p>
    <w:p w:rsidR="00195EBA" w:rsidRPr="000E3FF3" w:rsidRDefault="00195EBA" w:rsidP="00F754FB">
      <w:pPr>
        <w:pStyle w:val="ListParagraph"/>
        <w:numPr>
          <w:ilvl w:val="0"/>
          <w:numId w:val="289"/>
        </w:numPr>
        <w:autoSpaceDE w:val="0"/>
        <w:autoSpaceDN w:val="0"/>
        <w:adjustRightInd w:val="0"/>
        <w:spacing w:line="276" w:lineRule="auto"/>
        <w:jc w:val="both"/>
        <w:rPr>
          <w:rFonts w:ascii="Arial" w:hAnsi="Arial" w:cs="Arial"/>
          <w:sz w:val="22"/>
          <w:szCs w:val="22"/>
        </w:rPr>
      </w:pPr>
      <w:r w:rsidRPr="000E3FF3">
        <w:rPr>
          <w:rFonts w:ascii="Arial" w:hAnsi="Arial" w:cs="Arial"/>
          <w:sz w:val="22"/>
          <w:szCs w:val="22"/>
        </w:rPr>
        <w:t xml:space="preserve">The setting will discuss the use of images with children in an age appropriate way. </w:t>
      </w:r>
    </w:p>
    <w:p w:rsidR="00195EBA" w:rsidRPr="000E3FF3" w:rsidRDefault="00195EBA" w:rsidP="00F754FB">
      <w:pPr>
        <w:pStyle w:val="ListParagraph"/>
        <w:numPr>
          <w:ilvl w:val="0"/>
          <w:numId w:val="289"/>
        </w:numPr>
        <w:spacing w:line="276" w:lineRule="auto"/>
        <w:jc w:val="both"/>
        <w:rPr>
          <w:rFonts w:ascii="Arial" w:hAnsi="Arial" w:cs="Arial"/>
          <w:sz w:val="22"/>
          <w:szCs w:val="22"/>
        </w:rPr>
      </w:pPr>
      <w:r w:rsidRPr="000E3FF3">
        <w:rPr>
          <w:rFonts w:ascii="Arial" w:hAnsi="Arial" w:cs="Arial"/>
          <w:sz w:val="22"/>
          <w:szCs w:val="22"/>
        </w:rPr>
        <w:t>A child’s right not to be photographed is to be respected. Images will not be taken of any child against their wishes.</w:t>
      </w:r>
    </w:p>
    <w:p w:rsidR="00195EBA" w:rsidRPr="000E3FF3" w:rsidRDefault="00195EBA" w:rsidP="00F754FB">
      <w:pPr>
        <w:pStyle w:val="ListParagraph"/>
        <w:numPr>
          <w:ilvl w:val="0"/>
          <w:numId w:val="289"/>
        </w:numPr>
        <w:spacing w:line="276" w:lineRule="auto"/>
        <w:jc w:val="both"/>
        <w:rPr>
          <w:rFonts w:ascii="Arial" w:hAnsi="Arial" w:cs="Arial"/>
          <w:sz w:val="22"/>
          <w:szCs w:val="22"/>
        </w:rPr>
      </w:pPr>
      <w:r w:rsidRPr="000E3FF3">
        <w:rPr>
          <w:rFonts w:ascii="Arial" w:hAnsi="Arial" w:cs="Arial"/>
          <w:sz w:val="22"/>
          <w:szCs w:val="22"/>
        </w:rPr>
        <w:t>Photography is not permitted in sensitive areas such as toilets.</w:t>
      </w:r>
    </w:p>
    <w:p w:rsidR="00195EBA" w:rsidRPr="000E3FF3" w:rsidRDefault="00195EBA" w:rsidP="00195EBA">
      <w:pPr>
        <w:pStyle w:val="NoSpacing"/>
        <w:jc w:val="both"/>
        <w:rPr>
          <w:rFonts w:ascii="Arial" w:hAnsi="Arial" w:cs="Arial"/>
          <w:sz w:val="22"/>
          <w:szCs w:val="22"/>
        </w:rPr>
      </w:pPr>
    </w:p>
    <w:p w:rsidR="00195EBA" w:rsidRPr="000E3FF3" w:rsidRDefault="00195EBA" w:rsidP="00195EBA">
      <w:pPr>
        <w:pStyle w:val="NoSpacing"/>
        <w:jc w:val="both"/>
        <w:rPr>
          <w:rFonts w:ascii="Arial" w:hAnsi="Arial" w:cs="Arial"/>
          <w:sz w:val="22"/>
          <w:szCs w:val="22"/>
        </w:rPr>
      </w:pPr>
    </w:p>
    <w:p w:rsidR="00195EBA" w:rsidRPr="000E3FF3" w:rsidRDefault="00195EBA" w:rsidP="00195EBA">
      <w:pPr>
        <w:spacing w:line="276" w:lineRule="auto"/>
        <w:jc w:val="both"/>
        <w:rPr>
          <w:rFonts w:ascii="Arial" w:hAnsi="Arial" w:cs="Arial"/>
          <w:b/>
          <w:sz w:val="22"/>
          <w:szCs w:val="22"/>
        </w:rPr>
      </w:pPr>
      <w:r w:rsidRPr="000E3FF3">
        <w:rPr>
          <w:rFonts w:ascii="Arial" w:hAnsi="Arial" w:cs="Arial"/>
          <w:b/>
          <w:sz w:val="22"/>
          <w:szCs w:val="22"/>
        </w:rPr>
        <w:t>Use of Images/Videos of Children by Others</w:t>
      </w:r>
    </w:p>
    <w:p w:rsidR="00195EBA" w:rsidRPr="000E3FF3" w:rsidRDefault="00195EBA" w:rsidP="00195EBA">
      <w:pPr>
        <w:spacing w:line="276" w:lineRule="auto"/>
        <w:jc w:val="both"/>
        <w:rPr>
          <w:rFonts w:ascii="Arial" w:hAnsi="Arial" w:cs="Arial"/>
          <w:b/>
          <w:sz w:val="22"/>
          <w:szCs w:val="22"/>
        </w:rPr>
      </w:pPr>
      <w:r w:rsidRPr="000E3FF3">
        <w:rPr>
          <w:rFonts w:ascii="Arial" w:hAnsi="Arial" w:cs="Arial"/>
          <w:b/>
          <w:sz w:val="22"/>
          <w:szCs w:val="22"/>
        </w:rPr>
        <w:t>Use of Photos/Videos by Parents/Guardians at events</w:t>
      </w:r>
    </w:p>
    <w:p w:rsidR="00195EBA" w:rsidRPr="000E3FF3" w:rsidRDefault="00195EBA" w:rsidP="00F754FB">
      <w:pPr>
        <w:pStyle w:val="ListParagraph"/>
        <w:numPr>
          <w:ilvl w:val="0"/>
          <w:numId w:val="292"/>
        </w:numPr>
        <w:autoSpaceDE w:val="0"/>
        <w:autoSpaceDN w:val="0"/>
        <w:adjustRightInd w:val="0"/>
        <w:spacing w:line="276" w:lineRule="auto"/>
        <w:jc w:val="both"/>
        <w:rPr>
          <w:rFonts w:ascii="Arial" w:hAnsi="Arial" w:cs="Arial"/>
          <w:sz w:val="22"/>
          <w:szCs w:val="22"/>
        </w:rPr>
      </w:pPr>
      <w:r w:rsidRPr="000E3FF3">
        <w:rPr>
          <w:rFonts w:ascii="Arial" w:hAnsi="Arial" w:cs="Arial"/>
          <w:sz w:val="22"/>
          <w:szCs w:val="22"/>
        </w:rPr>
        <w:t>Parents/guardians are permitted to take photographs or video footage of events for private use only.</w:t>
      </w:r>
    </w:p>
    <w:p w:rsidR="00195EBA" w:rsidRPr="000E3FF3" w:rsidRDefault="00195EBA" w:rsidP="00F754FB">
      <w:pPr>
        <w:pStyle w:val="ListParagraph"/>
        <w:numPr>
          <w:ilvl w:val="0"/>
          <w:numId w:val="292"/>
        </w:numPr>
        <w:autoSpaceDE w:val="0"/>
        <w:autoSpaceDN w:val="0"/>
        <w:adjustRightInd w:val="0"/>
        <w:spacing w:line="276" w:lineRule="auto"/>
        <w:jc w:val="both"/>
        <w:rPr>
          <w:rFonts w:ascii="Arial" w:hAnsi="Arial" w:cs="Arial"/>
          <w:sz w:val="22"/>
          <w:szCs w:val="22"/>
        </w:rPr>
      </w:pPr>
      <w:r w:rsidRPr="000E3FF3">
        <w:rPr>
          <w:rFonts w:ascii="Arial" w:hAnsi="Arial" w:cs="Arial"/>
          <w:sz w:val="22"/>
          <w:szCs w:val="22"/>
        </w:rPr>
        <w:t xml:space="preserve">Parents/guardians who are using photographic equipment must be mindful of others when making and taking images. </w:t>
      </w:r>
    </w:p>
    <w:p w:rsidR="00195EBA" w:rsidRPr="000E3FF3" w:rsidRDefault="00195EBA" w:rsidP="00F754FB">
      <w:pPr>
        <w:pStyle w:val="ListParagraph"/>
        <w:numPr>
          <w:ilvl w:val="0"/>
          <w:numId w:val="292"/>
        </w:numPr>
        <w:autoSpaceDE w:val="0"/>
        <w:autoSpaceDN w:val="0"/>
        <w:adjustRightInd w:val="0"/>
        <w:spacing w:line="276" w:lineRule="auto"/>
        <w:jc w:val="both"/>
        <w:rPr>
          <w:rFonts w:ascii="Arial" w:hAnsi="Arial" w:cs="Arial"/>
          <w:sz w:val="22"/>
          <w:szCs w:val="22"/>
        </w:rPr>
      </w:pPr>
      <w:r w:rsidRPr="000E3FF3">
        <w:rPr>
          <w:rFonts w:ascii="Arial" w:hAnsi="Arial" w:cs="Arial"/>
          <w:sz w:val="22"/>
          <w:szCs w:val="22"/>
        </w:rPr>
        <w:t xml:space="preserve">The opportunity for parents/guardians to take photographs and make videos can be reserved by the setting on health and safety grounds. </w:t>
      </w:r>
    </w:p>
    <w:p w:rsidR="00195EBA" w:rsidRPr="000E3FF3" w:rsidRDefault="00195EBA" w:rsidP="00F754FB">
      <w:pPr>
        <w:pStyle w:val="ListParagraph"/>
        <w:numPr>
          <w:ilvl w:val="0"/>
          <w:numId w:val="292"/>
        </w:numPr>
        <w:autoSpaceDE w:val="0"/>
        <w:autoSpaceDN w:val="0"/>
        <w:adjustRightInd w:val="0"/>
        <w:spacing w:line="276" w:lineRule="auto"/>
        <w:jc w:val="both"/>
        <w:rPr>
          <w:rFonts w:ascii="Arial" w:hAnsi="Arial" w:cs="Arial"/>
          <w:sz w:val="22"/>
          <w:szCs w:val="22"/>
        </w:rPr>
      </w:pPr>
      <w:r w:rsidRPr="000E3FF3">
        <w:rPr>
          <w:rFonts w:ascii="Arial" w:hAnsi="Arial" w:cs="Arial"/>
          <w:sz w:val="22"/>
          <w:szCs w:val="22"/>
        </w:rPr>
        <w:t>Parents/guardians are only permitted to take or make recording within designated areas of the setting. Photography is not permitted in sensitive areas such as toilets.</w:t>
      </w:r>
    </w:p>
    <w:p w:rsidR="00195EBA" w:rsidRPr="000E3FF3" w:rsidRDefault="00195EBA" w:rsidP="00F754FB">
      <w:pPr>
        <w:pStyle w:val="ListParagraph"/>
        <w:numPr>
          <w:ilvl w:val="0"/>
          <w:numId w:val="292"/>
        </w:numPr>
        <w:autoSpaceDE w:val="0"/>
        <w:autoSpaceDN w:val="0"/>
        <w:adjustRightInd w:val="0"/>
        <w:spacing w:line="276" w:lineRule="auto"/>
        <w:jc w:val="both"/>
        <w:rPr>
          <w:rFonts w:ascii="Arial" w:hAnsi="Arial" w:cs="Arial"/>
          <w:sz w:val="22"/>
          <w:szCs w:val="22"/>
        </w:rPr>
      </w:pPr>
      <w:r w:rsidRPr="000E3FF3">
        <w:rPr>
          <w:rFonts w:ascii="Arial" w:hAnsi="Arial" w:cs="Arial"/>
          <w:sz w:val="22"/>
          <w:szCs w:val="22"/>
        </w:rPr>
        <w:t>The right to withdraw consent will be maintained and any photography or filming on site will be open to scrutiny at any time.</w:t>
      </w:r>
    </w:p>
    <w:p w:rsidR="00195EBA" w:rsidRPr="000E3FF3" w:rsidRDefault="00195EBA" w:rsidP="00F754FB">
      <w:pPr>
        <w:pStyle w:val="ListParagraph"/>
        <w:numPr>
          <w:ilvl w:val="0"/>
          <w:numId w:val="292"/>
        </w:numPr>
        <w:autoSpaceDE w:val="0"/>
        <w:autoSpaceDN w:val="0"/>
        <w:adjustRightInd w:val="0"/>
        <w:spacing w:line="276" w:lineRule="auto"/>
        <w:jc w:val="both"/>
        <w:rPr>
          <w:rFonts w:ascii="Arial" w:hAnsi="Arial" w:cs="Arial"/>
          <w:sz w:val="22"/>
          <w:szCs w:val="22"/>
        </w:rPr>
      </w:pPr>
      <w:r w:rsidRPr="000E3FF3">
        <w:rPr>
          <w:rFonts w:ascii="Arial" w:hAnsi="Arial" w:cs="Arial"/>
          <w:sz w:val="22"/>
          <w:szCs w:val="22"/>
        </w:rPr>
        <w:t>Parents may contact the setting DSP to discuss any concerns regarding the use of images.</w:t>
      </w:r>
    </w:p>
    <w:p w:rsidR="00195EBA" w:rsidRPr="000E3FF3" w:rsidRDefault="00195EBA" w:rsidP="00F754FB">
      <w:pPr>
        <w:pStyle w:val="ListParagraph"/>
        <w:numPr>
          <w:ilvl w:val="0"/>
          <w:numId w:val="292"/>
        </w:numPr>
        <w:autoSpaceDE w:val="0"/>
        <w:autoSpaceDN w:val="0"/>
        <w:adjustRightInd w:val="0"/>
        <w:spacing w:line="276" w:lineRule="auto"/>
        <w:jc w:val="both"/>
        <w:rPr>
          <w:rFonts w:ascii="Arial" w:hAnsi="Arial" w:cs="Arial"/>
          <w:sz w:val="22"/>
          <w:szCs w:val="22"/>
        </w:rPr>
      </w:pPr>
      <w:r w:rsidRPr="000E3FF3">
        <w:rPr>
          <w:rFonts w:ascii="Arial" w:hAnsi="Arial" w:cs="Arial"/>
          <w:sz w:val="22"/>
          <w:szCs w:val="22"/>
        </w:rPr>
        <w:t>Photos and videos taken by the setting and shared with parents should not be shared elsewhere (e.g. posted on social media site), to do so may breach intellectual property rights, data protection legislation and importantly may place members of the community at risk of harm.</w:t>
      </w:r>
    </w:p>
    <w:p w:rsidR="00195EBA" w:rsidRPr="000E3FF3" w:rsidRDefault="00195EBA" w:rsidP="00195EBA">
      <w:pPr>
        <w:spacing w:line="276" w:lineRule="auto"/>
        <w:jc w:val="both"/>
        <w:rPr>
          <w:rFonts w:ascii="Arial" w:hAnsi="Arial" w:cs="Arial"/>
          <w:b/>
          <w:sz w:val="22"/>
          <w:szCs w:val="22"/>
        </w:rPr>
      </w:pPr>
    </w:p>
    <w:p w:rsidR="00195EBA" w:rsidRPr="000E3FF3" w:rsidRDefault="00195EBA" w:rsidP="00195EBA">
      <w:pPr>
        <w:spacing w:line="276" w:lineRule="auto"/>
        <w:jc w:val="both"/>
        <w:rPr>
          <w:rFonts w:ascii="Arial" w:hAnsi="Arial" w:cs="Arial"/>
          <w:b/>
          <w:sz w:val="22"/>
          <w:szCs w:val="22"/>
        </w:rPr>
      </w:pPr>
      <w:r w:rsidRPr="000E3FF3">
        <w:rPr>
          <w:rFonts w:ascii="Arial" w:hAnsi="Arial" w:cs="Arial"/>
          <w:b/>
          <w:sz w:val="22"/>
          <w:szCs w:val="22"/>
        </w:rPr>
        <w:t>Use of Photos/Videos by Children</w:t>
      </w:r>
    </w:p>
    <w:p w:rsidR="00195EBA" w:rsidRPr="000E3FF3" w:rsidRDefault="00195EBA" w:rsidP="00F754FB">
      <w:pPr>
        <w:pStyle w:val="ListParagraph"/>
        <w:numPr>
          <w:ilvl w:val="0"/>
          <w:numId w:val="293"/>
        </w:numPr>
        <w:autoSpaceDE w:val="0"/>
        <w:autoSpaceDN w:val="0"/>
        <w:adjustRightInd w:val="0"/>
        <w:spacing w:line="276" w:lineRule="auto"/>
        <w:jc w:val="both"/>
        <w:rPr>
          <w:rFonts w:ascii="Arial" w:hAnsi="Arial" w:cs="Arial"/>
          <w:sz w:val="22"/>
          <w:szCs w:val="22"/>
        </w:rPr>
      </w:pPr>
      <w:r w:rsidRPr="000E3FF3">
        <w:rPr>
          <w:rFonts w:ascii="Arial" w:hAnsi="Arial" w:cs="Arial"/>
          <w:sz w:val="22"/>
          <w:szCs w:val="22"/>
        </w:rPr>
        <w:t xml:space="preserve">The setting will discuss and agree age appropriate acceptable use rules with children regarding the appropriate use of cameras, such as places children cannot take the camera (e.g. unsupervised areas, toilets etc.). </w:t>
      </w:r>
    </w:p>
    <w:p w:rsidR="00195EBA" w:rsidRPr="000E3FF3" w:rsidRDefault="00195EBA" w:rsidP="00F754FB">
      <w:pPr>
        <w:pStyle w:val="ListParagraph"/>
        <w:numPr>
          <w:ilvl w:val="0"/>
          <w:numId w:val="293"/>
        </w:numPr>
        <w:autoSpaceDE w:val="0"/>
        <w:autoSpaceDN w:val="0"/>
        <w:adjustRightInd w:val="0"/>
        <w:spacing w:line="276" w:lineRule="auto"/>
        <w:jc w:val="both"/>
        <w:rPr>
          <w:rFonts w:ascii="Arial" w:hAnsi="Arial" w:cs="Arial"/>
          <w:sz w:val="22"/>
          <w:szCs w:val="22"/>
        </w:rPr>
      </w:pPr>
      <w:r w:rsidRPr="000E3FF3">
        <w:rPr>
          <w:rFonts w:ascii="Arial" w:hAnsi="Arial" w:cs="Arial"/>
          <w:sz w:val="22"/>
          <w:szCs w:val="22"/>
        </w:rPr>
        <w:t xml:space="preserve">All staff will be made aware of the acceptable use rules regarding children’s use of cameras and will ensure that children are appropriately supervised when taking images.  </w:t>
      </w:r>
    </w:p>
    <w:p w:rsidR="00195EBA" w:rsidRPr="000E3FF3" w:rsidRDefault="00195EBA" w:rsidP="00F754FB">
      <w:pPr>
        <w:pStyle w:val="ListParagraph"/>
        <w:numPr>
          <w:ilvl w:val="0"/>
          <w:numId w:val="293"/>
        </w:numPr>
        <w:autoSpaceDE w:val="0"/>
        <w:autoSpaceDN w:val="0"/>
        <w:adjustRightInd w:val="0"/>
        <w:spacing w:line="276" w:lineRule="auto"/>
        <w:jc w:val="both"/>
        <w:rPr>
          <w:rFonts w:ascii="Arial" w:hAnsi="Arial" w:cs="Arial"/>
          <w:sz w:val="22"/>
          <w:szCs w:val="22"/>
        </w:rPr>
      </w:pPr>
      <w:r w:rsidRPr="000E3FF3">
        <w:rPr>
          <w:rFonts w:ascii="Arial" w:hAnsi="Arial" w:cs="Arial"/>
          <w:sz w:val="22"/>
          <w:szCs w:val="22"/>
        </w:rPr>
        <w:t xml:space="preserve">Members of staff will role model positive behaviour to the children by encouraging them to ask permission before they take any photos. </w:t>
      </w:r>
    </w:p>
    <w:p w:rsidR="00195EBA" w:rsidRPr="000E3FF3" w:rsidRDefault="00195EBA" w:rsidP="00F754FB">
      <w:pPr>
        <w:pStyle w:val="ListParagraph"/>
        <w:numPr>
          <w:ilvl w:val="0"/>
          <w:numId w:val="293"/>
        </w:numPr>
        <w:autoSpaceDE w:val="0"/>
        <w:autoSpaceDN w:val="0"/>
        <w:adjustRightInd w:val="0"/>
        <w:spacing w:line="276" w:lineRule="auto"/>
        <w:jc w:val="both"/>
        <w:rPr>
          <w:rFonts w:ascii="Arial" w:hAnsi="Arial" w:cs="Arial"/>
          <w:sz w:val="22"/>
          <w:szCs w:val="22"/>
        </w:rPr>
      </w:pPr>
      <w:r w:rsidRPr="000E3FF3">
        <w:rPr>
          <w:rFonts w:ascii="Arial" w:hAnsi="Arial" w:cs="Arial"/>
          <w:sz w:val="22"/>
          <w:szCs w:val="22"/>
        </w:rPr>
        <w:t>Photos taken by children for official use will only be taken with parental consent and will be processed in accordance with the Data Protection Act 1998.</w:t>
      </w:r>
    </w:p>
    <w:p w:rsidR="00195EBA" w:rsidRPr="000E3FF3" w:rsidRDefault="00195EBA" w:rsidP="00F754FB">
      <w:pPr>
        <w:pStyle w:val="ListParagraph"/>
        <w:numPr>
          <w:ilvl w:val="0"/>
          <w:numId w:val="293"/>
        </w:numPr>
        <w:autoSpaceDE w:val="0"/>
        <w:autoSpaceDN w:val="0"/>
        <w:adjustRightInd w:val="0"/>
        <w:spacing w:line="276" w:lineRule="auto"/>
        <w:jc w:val="both"/>
        <w:rPr>
          <w:rFonts w:ascii="Arial" w:hAnsi="Arial" w:cs="Arial"/>
          <w:sz w:val="22"/>
          <w:szCs w:val="22"/>
        </w:rPr>
      </w:pPr>
      <w:r w:rsidRPr="000E3FF3">
        <w:rPr>
          <w:rFonts w:ascii="Arial" w:hAnsi="Arial" w:cs="Arial"/>
          <w:sz w:val="22"/>
          <w:szCs w:val="22"/>
        </w:rPr>
        <w:t>Parents/carers will be made aware that children will be taking photos/videos of other children and will be informed how these images will be managed by the setting e.g. will be for internal use by the setting only (not shared online or via any website or social media tool).</w:t>
      </w:r>
    </w:p>
    <w:p w:rsidR="00195EBA" w:rsidRPr="000E3FF3" w:rsidRDefault="00195EBA" w:rsidP="00F754FB">
      <w:pPr>
        <w:pStyle w:val="ListParagraph"/>
        <w:numPr>
          <w:ilvl w:val="0"/>
          <w:numId w:val="293"/>
        </w:numPr>
        <w:autoSpaceDE w:val="0"/>
        <w:autoSpaceDN w:val="0"/>
        <w:adjustRightInd w:val="0"/>
        <w:spacing w:line="276" w:lineRule="auto"/>
        <w:jc w:val="both"/>
        <w:rPr>
          <w:rFonts w:ascii="Arial" w:hAnsi="Arial" w:cs="Arial"/>
          <w:sz w:val="22"/>
          <w:szCs w:val="22"/>
        </w:rPr>
      </w:pPr>
      <w:r w:rsidRPr="000E3FF3">
        <w:rPr>
          <w:rFonts w:ascii="Arial" w:hAnsi="Arial" w:cs="Arial"/>
          <w:sz w:val="22"/>
          <w:szCs w:val="22"/>
        </w:rPr>
        <w:t xml:space="preserve">Photos taken by children for official use will be carefully controlled by the setting and will be checked carefully before sharing online or via digital screens. </w:t>
      </w:r>
    </w:p>
    <w:p w:rsidR="00195EBA" w:rsidRPr="000E3FF3" w:rsidRDefault="00195EBA" w:rsidP="00F754FB">
      <w:pPr>
        <w:pStyle w:val="ListParagraph"/>
        <w:numPr>
          <w:ilvl w:val="0"/>
          <w:numId w:val="293"/>
        </w:numPr>
        <w:autoSpaceDE w:val="0"/>
        <w:autoSpaceDN w:val="0"/>
        <w:adjustRightInd w:val="0"/>
        <w:spacing w:line="276" w:lineRule="auto"/>
        <w:jc w:val="both"/>
        <w:rPr>
          <w:rFonts w:ascii="Arial" w:hAnsi="Arial" w:cs="Arial"/>
          <w:sz w:val="22"/>
          <w:szCs w:val="22"/>
        </w:rPr>
      </w:pPr>
      <w:r w:rsidRPr="000E3FF3">
        <w:rPr>
          <w:rFonts w:ascii="Arial" w:hAnsi="Arial" w:cs="Arial"/>
          <w:sz w:val="22"/>
          <w:szCs w:val="22"/>
        </w:rPr>
        <w:lastRenderedPageBreak/>
        <w:t>Still and video cameras provided for use by children and the images themselves will not be removed from the setting.</w:t>
      </w:r>
    </w:p>
    <w:p w:rsidR="00195EBA" w:rsidRPr="000E3FF3" w:rsidRDefault="00195EBA" w:rsidP="00195EBA">
      <w:pPr>
        <w:pStyle w:val="NoSpacing"/>
        <w:jc w:val="both"/>
        <w:rPr>
          <w:rFonts w:ascii="Arial" w:hAnsi="Arial" w:cs="Arial"/>
          <w:sz w:val="22"/>
          <w:szCs w:val="22"/>
        </w:rPr>
      </w:pPr>
    </w:p>
    <w:p w:rsidR="00195EBA" w:rsidRPr="000E3FF3" w:rsidRDefault="00195EBA" w:rsidP="00195EBA">
      <w:pPr>
        <w:pStyle w:val="NoSpacing"/>
        <w:jc w:val="both"/>
        <w:rPr>
          <w:rFonts w:ascii="Arial" w:hAnsi="Arial" w:cs="Arial"/>
          <w:sz w:val="22"/>
          <w:szCs w:val="22"/>
        </w:rPr>
      </w:pPr>
    </w:p>
    <w:p w:rsidR="00195EBA" w:rsidRPr="000E3FF3" w:rsidRDefault="00195EBA" w:rsidP="00195EBA">
      <w:pPr>
        <w:spacing w:line="276" w:lineRule="auto"/>
        <w:jc w:val="both"/>
        <w:rPr>
          <w:rFonts w:ascii="Arial" w:hAnsi="Arial" w:cs="Arial"/>
          <w:b/>
          <w:sz w:val="22"/>
          <w:szCs w:val="22"/>
          <w:u w:val="single"/>
        </w:rPr>
      </w:pPr>
      <w:r w:rsidRPr="000E3FF3">
        <w:rPr>
          <w:rFonts w:ascii="Arial" w:hAnsi="Arial" w:cs="Arial"/>
          <w:b/>
          <w:sz w:val="22"/>
          <w:szCs w:val="22"/>
          <w:u w:val="single"/>
        </w:rPr>
        <w:t>Use of Images of Children by the Media</w:t>
      </w:r>
    </w:p>
    <w:p w:rsidR="00195EBA" w:rsidRPr="000E3FF3" w:rsidRDefault="00195EBA" w:rsidP="00F754FB">
      <w:pPr>
        <w:pStyle w:val="ListParagraph"/>
        <w:numPr>
          <w:ilvl w:val="0"/>
          <w:numId w:val="294"/>
        </w:numPr>
        <w:autoSpaceDE w:val="0"/>
        <w:autoSpaceDN w:val="0"/>
        <w:adjustRightInd w:val="0"/>
        <w:spacing w:line="276" w:lineRule="auto"/>
        <w:jc w:val="both"/>
        <w:rPr>
          <w:rFonts w:ascii="Arial" w:hAnsi="Arial" w:cs="Arial"/>
          <w:sz w:val="22"/>
          <w:szCs w:val="22"/>
        </w:rPr>
      </w:pPr>
      <w:r w:rsidRPr="000E3FF3">
        <w:rPr>
          <w:rFonts w:ascii="Arial" w:hAnsi="Arial" w:cs="Arial"/>
          <w:sz w:val="22"/>
          <w:szCs w:val="22"/>
        </w:rPr>
        <w:t xml:space="preserve">Where a press photographer is to be invited to celebrate an event, every effort will be made to ensure that the newspaper’s (or other relevant media) requirements can be met. </w:t>
      </w:r>
    </w:p>
    <w:p w:rsidR="00195EBA" w:rsidRPr="000E3FF3" w:rsidRDefault="00195EBA" w:rsidP="00F754FB">
      <w:pPr>
        <w:pStyle w:val="ListParagraph"/>
        <w:numPr>
          <w:ilvl w:val="0"/>
          <w:numId w:val="294"/>
        </w:numPr>
        <w:autoSpaceDE w:val="0"/>
        <w:autoSpaceDN w:val="0"/>
        <w:adjustRightInd w:val="0"/>
        <w:spacing w:line="276" w:lineRule="auto"/>
        <w:jc w:val="both"/>
        <w:rPr>
          <w:rFonts w:ascii="Arial" w:hAnsi="Arial" w:cs="Arial"/>
          <w:sz w:val="22"/>
          <w:szCs w:val="22"/>
        </w:rPr>
      </w:pPr>
      <w:r w:rsidRPr="000E3FF3">
        <w:rPr>
          <w:rFonts w:ascii="Arial" w:hAnsi="Arial" w:cs="Arial"/>
          <w:sz w:val="22"/>
          <w:szCs w:val="22"/>
        </w:rPr>
        <w:t>A written agreement will be sought between parents and carers and the press which will request that a pre-agreed and accepted amount of personal information (e.g. first names only) will be published along with images and videos.</w:t>
      </w:r>
    </w:p>
    <w:p w:rsidR="00195EBA" w:rsidRPr="000E3FF3" w:rsidRDefault="00195EBA" w:rsidP="00F754FB">
      <w:pPr>
        <w:pStyle w:val="ListParagraph"/>
        <w:numPr>
          <w:ilvl w:val="0"/>
          <w:numId w:val="294"/>
        </w:numPr>
        <w:autoSpaceDE w:val="0"/>
        <w:autoSpaceDN w:val="0"/>
        <w:adjustRightInd w:val="0"/>
        <w:spacing w:line="276" w:lineRule="auto"/>
        <w:jc w:val="both"/>
        <w:rPr>
          <w:rFonts w:ascii="Arial" w:hAnsi="Arial" w:cs="Arial"/>
          <w:sz w:val="22"/>
          <w:szCs w:val="22"/>
        </w:rPr>
      </w:pPr>
      <w:r w:rsidRPr="000E3FF3">
        <w:rPr>
          <w:rFonts w:ascii="Arial" w:hAnsi="Arial" w:cs="Arial"/>
          <w:sz w:val="22"/>
          <w:szCs w:val="22"/>
        </w:rPr>
        <w:t>The identity of any press representative will be verified and access will only be permitted where the event is planned, and where press are to be specifically invited to attend. No authorisation will be given to unscheduled visits by the press under any circumstances.</w:t>
      </w:r>
    </w:p>
    <w:p w:rsidR="00195EBA" w:rsidRPr="000E3FF3" w:rsidRDefault="00195EBA" w:rsidP="00F754FB">
      <w:pPr>
        <w:pStyle w:val="ListParagraph"/>
        <w:numPr>
          <w:ilvl w:val="0"/>
          <w:numId w:val="294"/>
        </w:numPr>
        <w:autoSpaceDE w:val="0"/>
        <w:autoSpaceDN w:val="0"/>
        <w:adjustRightInd w:val="0"/>
        <w:spacing w:line="276" w:lineRule="auto"/>
        <w:jc w:val="both"/>
        <w:rPr>
          <w:rFonts w:ascii="Arial" w:hAnsi="Arial" w:cs="Arial"/>
          <w:sz w:val="22"/>
          <w:szCs w:val="22"/>
        </w:rPr>
      </w:pPr>
      <w:r w:rsidRPr="000E3FF3">
        <w:rPr>
          <w:rFonts w:ascii="Arial" w:hAnsi="Arial" w:cs="Arial"/>
          <w:sz w:val="22"/>
          <w:szCs w:val="22"/>
        </w:rPr>
        <w:t>Every effort will be made to ensure the press abide by any specific guidelines should they be requested. No responsibility or liability however can be claimed for situations beyond reasonable control, and where the setting is to be considered to have acted in good faith.</w:t>
      </w:r>
    </w:p>
    <w:p w:rsidR="00195EBA" w:rsidRPr="000E3FF3" w:rsidRDefault="00195EBA" w:rsidP="00195EBA">
      <w:pPr>
        <w:autoSpaceDE w:val="0"/>
        <w:autoSpaceDN w:val="0"/>
        <w:adjustRightInd w:val="0"/>
        <w:spacing w:line="276" w:lineRule="auto"/>
        <w:jc w:val="both"/>
        <w:rPr>
          <w:rFonts w:ascii="Arial" w:hAnsi="Arial" w:cs="Arial"/>
          <w:b/>
          <w:sz w:val="22"/>
          <w:szCs w:val="22"/>
        </w:rPr>
      </w:pPr>
    </w:p>
    <w:p w:rsidR="00195EBA" w:rsidRPr="000E3FF3" w:rsidRDefault="00195EBA" w:rsidP="00195EBA">
      <w:pPr>
        <w:autoSpaceDE w:val="0"/>
        <w:autoSpaceDN w:val="0"/>
        <w:adjustRightInd w:val="0"/>
        <w:spacing w:line="276" w:lineRule="auto"/>
        <w:jc w:val="both"/>
        <w:rPr>
          <w:rFonts w:ascii="Arial" w:hAnsi="Arial" w:cs="Arial"/>
          <w:b/>
          <w:sz w:val="22"/>
          <w:szCs w:val="22"/>
        </w:rPr>
      </w:pPr>
      <w:r w:rsidRPr="000E3FF3">
        <w:rPr>
          <w:rFonts w:ascii="Arial" w:hAnsi="Arial" w:cs="Arial"/>
          <w:b/>
          <w:sz w:val="22"/>
          <w:szCs w:val="22"/>
        </w:rPr>
        <w:t>Use of Professional Photographers</w:t>
      </w:r>
    </w:p>
    <w:p w:rsidR="00195EBA" w:rsidRPr="000E3FF3" w:rsidRDefault="00195EBA" w:rsidP="00F754FB">
      <w:pPr>
        <w:pStyle w:val="ListParagraph"/>
        <w:numPr>
          <w:ilvl w:val="0"/>
          <w:numId w:val="295"/>
        </w:numPr>
        <w:spacing w:line="276" w:lineRule="auto"/>
        <w:jc w:val="both"/>
        <w:rPr>
          <w:rFonts w:ascii="Arial" w:hAnsi="Arial" w:cs="Arial"/>
          <w:sz w:val="22"/>
          <w:szCs w:val="22"/>
        </w:rPr>
      </w:pPr>
      <w:r w:rsidRPr="000E3FF3">
        <w:rPr>
          <w:rFonts w:ascii="Arial" w:hAnsi="Arial" w:cs="Arial"/>
          <w:sz w:val="22"/>
          <w:szCs w:val="22"/>
        </w:rPr>
        <w:t>Professional photographers who are engaged to record any events will be prepared to work according to the terms of the settings Online Safety policy.</w:t>
      </w:r>
    </w:p>
    <w:p w:rsidR="00195EBA" w:rsidRPr="000E3FF3" w:rsidRDefault="00195EBA" w:rsidP="00F754FB">
      <w:pPr>
        <w:pStyle w:val="ListParagraph"/>
        <w:numPr>
          <w:ilvl w:val="0"/>
          <w:numId w:val="295"/>
        </w:numPr>
        <w:spacing w:line="276" w:lineRule="auto"/>
        <w:jc w:val="both"/>
        <w:rPr>
          <w:rFonts w:ascii="Arial" w:hAnsi="Arial" w:cs="Arial"/>
          <w:sz w:val="22"/>
          <w:szCs w:val="22"/>
        </w:rPr>
      </w:pPr>
      <w:r w:rsidRPr="000E3FF3">
        <w:rPr>
          <w:rFonts w:ascii="Arial" w:hAnsi="Arial" w:cs="Arial"/>
          <w:sz w:val="22"/>
          <w:szCs w:val="22"/>
        </w:rPr>
        <w:t>Photographers will sign an agreement which ensures compliance with the Data Protection Act and that images will only be used for a specific purpose, subject to parental consent.</w:t>
      </w:r>
    </w:p>
    <w:p w:rsidR="00195EBA" w:rsidRPr="000E3FF3" w:rsidRDefault="00195EBA" w:rsidP="00F754FB">
      <w:pPr>
        <w:pStyle w:val="ListParagraph"/>
        <w:numPr>
          <w:ilvl w:val="0"/>
          <w:numId w:val="295"/>
        </w:numPr>
        <w:spacing w:line="276" w:lineRule="auto"/>
        <w:jc w:val="both"/>
        <w:rPr>
          <w:rFonts w:ascii="Arial" w:hAnsi="Arial" w:cs="Arial"/>
          <w:sz w:val="22"/>
          <w:szCs w:val="22"/>
        </w:rPr>
      </w:pPr>
      <w:r w:rsidRPr="000E3FF3">
        <w:rPr>
          <w:rFonts w:ascii="Arial" w:hAnsi="Arial" w:cs="Arial"/>
          <w:sz w:val="22"/>
          <w:szCs w:val="22"/>
        </w:rPr>
        <w:t>Photographers will not have unsupervised access to children.</w:t>
      </w:r>
    </w:p>
    <w:p w:rsidR="00195EBA" w:rsidRPr="000E3FF3" w:rsidRDefault="00195EBA" w:rsidP="00195EBA">
      <w:pPr>
        <w:pStyle w:val="NoSpacing"/>
        <w:jc w:val="both"/>
        <w:rPr>
          <w:rFonts w:ascii="Arial" w:hAnsi="Arial" w:cs="Arial"/>
          <w:sz w:val="22"/>
          <w:szCs w:val="22"/>
        </w:rPr>
      </w:pPr>
    </w:p>
    <w:p w:rsidR="00195EBA" w:rsidRPr="000E3FF3" w:rsidRDefault="00195EBA" w:rsidP="00195EBA">
      <w:pPr>
        <w:pStyle w:val="NoSpacing"/>
        <w:jc w:val="both"/>
        <w:rPr>
          <w:rFonts w:ascii="Arial" w:hAnsi="Arial" w:cs="Arial"/>
          <w:sz w:val="22"/>
          <w:szCs w:val="22"/>
        </w:rPr>
      </w:pPr>
    </w:p>
    <w:p w:rsidR="00195EBA" w:rsidRPr="000E3FF3" w:rsidRDefault="00195EBA" w:rsidP="00195EBA">
      <w:pPr>
        <w:pStyle w:val="NoSpacing"/>
        <w:jc w:val="both"/>
        <w:rPr>
          <w:rFonts w:ascii="Arial" w:hAnsi="Arial" w:cs="Arial"/>
          <w:sz w:val="22"/>
          <w:szCs w:val="22"/>
        </w:rPr>
      </w:pPr>
    </w:p>
    <w:tbl>
      <w:tblPr>
        <w:tblW w:w="4994" w:type="pct"/>
        <w:tblLook w:val="01E0"/>
      </w:tblPr>
      <w:tblGrid>
        <w:gridCol w:w="4254"/>
        <w:gridCol w:w="3287"/>
        <w:gridCol w:w="2216"/>
      </w:tblGrid>
      <w:tr w:rsidR="00195EBA" w:rsidRPr="000E3FF3" w:rsidTr="00195EBA">
        <w:trPr>
          <w:trHeight w:val="535"/>
        </w:trPr>
        <w:tc>
          <w:tcPr>
            <w:tcW w:w="4645" w:type="dxa"/>
            <w:hideMark/>
          </w:tcPr>
          <w:p w:rsidR="00195EBA" w:rsidRPr="000E3FF3" w:rsidRDefault="00195EBA" w:rsidP="00195EBA">
            <w:pPr>
              <w:spacing w:line="360" w:lineRule="auto"/>
              <w:rPr>
                <w:rFonts w:ascii="Arial" w:hAnsi="Arial" w:cs="Arial"/>
                <w:sz w:val="22"/>
                <w:szCs w:val="22"/>
              </w:rPr>
            </w:pPr>
            <w:r w:rsidRPr="000E3FF3">
              <w:rPr>
                <w:rFonts w:ascii="Arial" w:hAnsi="Arial" w:cs="Arial"/>
                <w:sz w:val="22"/>
                <w:szCs w:val="22"/>
              </w:rPr>
              <w:t>This policy was adopted by</w:t>
            </w:r>
          </w:p>
        </w:tc>
        <w:tc>
          <w:tcPr>
            <w:tcW w:w="3668" w:type="dxa"/>
            <w:tcBorders>
              <w:top w:val="nil"/>
              <w:left w:val="nil"/>
              <w:bottom w:val="single" w:sz="4" w:space="0" w:color="7030A0"/>
              <w:right w:val="nil"/>
            </w:tcBorders>
          </w:tcPr>
          <w:p w:rsidR="00195EBA" w:rsidRPr="000E3FF3" w:rsidRDefault="00195EBA" w:rsidP="00195EBA">
            <w:pPr>
              <w:spacing w:line="360" w:lineRule="auto"/>
              <w:rPr>
                <w:rFonts w:ascii="Arial" w:hAnsi="Arial" w:cs="Arial"/>
                <w:sz w:val="22"/>
                <w:szCs w:val="22"/>
              </w:rPr>
            </w:pPr>
          </w:p>
        </w:tc>
        <w:tc>
          <w:tcPr>
            <w:tcW w:w="2356" w:type="dxa"/>
            <w:hideMark/>
          </w:tcPr>
          <w:p w:rsidR="00195EBA" w:rsidRPr="000E3FF3" w:rsidRDefault="00195EBA" w:rsidP="00195EBA">
            <w:pPr>
              <w:spacing w:line="360" w:lineRule="auto"/>
              <w:rPr>
                <w:rFonts w:ascii="Arial" w:hAnsi="Arial" w:cs="Arial"/>
                <w:i/>
                <w:sz w:val="22"/>
                <w:szCs w:val="22"/>
              </w:rPr>
            </w:pPr>
            <w:r w:rsidRPr="000E3FF3">
              <w:rPr>
                <w:rFonts w:ascii="Arial" w:hAnsi="Arial" w:cs="Arial"/>
                <w:i/>
                <w:sz w:val="22"/>
                <w:szCs w:val="22"/>
              </w:rPr>
              <w:t>(name of provider)</w:t>
            </w:r>
          </w:p>
        </w:tc>
      </w:tr>
      <w:tr w:rsidR="00195EBA" w:rsidRPr="000E3FF3" w:rsidTr="00195EBA">
        <w:trPr>
          <w:trHeight w:val="535"/>
        </w:trPr>
        <w:tc>
          <w:tcPr>
            <w:tcW w:w="4645" w:type="dxa"/>
            <w:hideMark/>
          </w:tcPr>
          <w:p w:rsidR="00195EBA" w:rsidRPr="000E3FF3" w:rsidRDefault="00195EBA" w:rsidP="00195EBA">
            <w:pPr>
              <w:spacing w:line="360" w:lineRule="auto"/>
              <w:rPr>
                <w:rFonts w:ascii="Arial" w:hAnsi="Arial" w:cs="Arial"/>
                <w:sz w:val="22"/>
                <w:szCs w:val="22"/>
              </w:rPr>
            </w:pPr>
            <w:r w:rsidRPr="000E3FF3">
              <w:rPr>
                <w:rFonts w:ascii="Arial" w:hAnsi="Arial" w:cs="Arial"/>
                <w:sz w:val="22"/>
                <w:szCs w:val="22"/>
              </w:rPr>
              <w:t>On</w:t>
            </w:r>
          </w:p>
        </w:tc>
        <w:tc>
          <w:tcPr>
            <w:tcW w:w="3668" w:type="dxa"/>
            <w:tcBorders>
              <w:top w:val="single" w:sz="4" w:space="0" w:color="7030A0"/>
              <w:left w:val="nil"/>
              <w:bottom w:val="single" w:sz="4" w:space="0" w:color="7030A0"/>
              <w:right w:val="nil"/>
            </w:tcBorders>
          </w:tcPr>
          <w:p w:rsidR="00195EBA" w:rsidRPr="000E3FF3" w:rsidRDefault="00195EBA" w:rsidP="00195EBA">
            <w:pPr>
              <w:spacing w:line="360" w:lineRule="auto"/>
              <w:rPr>
                <w:rFonts w:ascii="Arial" w:hAnsi="Arial" w:cs="Arial"/>
                <w:sz w:val="22"/>
                <w:szCs w:val="22"/>
              </w:rPr>
            </w:pPr>
          </w:p>
        </w:tc>
        <w:tc>
          <w:tcPr>
            <w:tcW w:w="2356" w:type="dxa"/>
            <w:hideMark/>
          </w:tcPr>
          <w:p w:rsidR="00195EBA" w:rsidRPr="000E3FF3" w:rsidRDefault="00195EBA" w:rsidP="00195EBA">
            <w:pPr>
              <w:spacing w:line="360" w:lineRule="auto"/>
              <w:rPr>
                <w:rFonts w:ascii="Arial" w:hAnsi="Arial" w:cs="Arial"/>
                <w:i/>
                <w:sz w:val="22"/>
                <w:szCs w:val="22"/>
              </w:rPr>
            </w:pPr>
            <w:r w:rsidRPr="000E3FF3">
              <w:rPr>
                <w:rFonts w:ascii="Arial" w:hAnsi="Arial" w:cs="Arial"/>
                <w:i/>
                <w:sz w:val="22"/>
                <w:szCs w:val="22"/>
              </w:rPr>
              <w:t>(date)</w:t>
            </w:r>
          </w:p>
        </w:tc>
      </w:tr>
      <w:tr w:rsidR="00195EBA" w:rsidRPr="000E3FF3" w:rsidTr="00195EBA">
        <w:trPr>
          <w:trHeight w:val="522"/>
        </w:trPr>
        <w:tc>
          <w:tcPr>
            <w:tcW w:w="4645" w:type="dxa"/>
            <w:hideMark/>
          </w:tcPr>
          <w:p w:rsidR="00195EBA" w:rsidRPr="000E3FF3" w:rsidRDefault="00195EBA" w:rsidP="00195EBA">
            <w:pPr>
              <w:spacing w:line="360" w:lineRule="auto"/>
              <w:rPr>
                <w:rFonts w:ascii="Arial" w:hAnsi="Arial" w:cs="Arial"/>
                <w:sz w:val="22"/>
                <w:szCs w:val="22"/>
              </w:rPr>
            </w:pPr>
            <w:r w:rsidRPr="000E3FF3">
              <w:rPr>
                <w:rFonts w:ascii="Arial" w:hAnsi="Arial" w:cs="Arial"/>
                <w:sz w:val="22"/>
                <w:szCs w:val="22"/>
              </w:rPr>
              <w:t>Date to be reviewed</w:t>
            </w:r>
          </w:p>
        </w:tc>
        <w:tc>
          <w:tcPr>
            <w:tcW w:w="3668" w:type="dxa"/>
            <w:tcBorders>
              <w:top w:val="single" w:sz="4" w:space="0" w:color="7030A0"/>
              <w:left w:val="nil"/>
              <w:bottom w:val="single" w:sz="4" w:space="0" w:color="7030A0"/>
              <w:right w:val="nil"/>
            </w:tcBorders>
          </w:tcPr>
          <w:p w:rsidR="00195EBA" w:rsidRPr="000E3FF3" w:rsidRDefault="00195EBA" w:rsidP="00195EBA">
            <w:pPr>
              <w:spacing w:line="360" w:lineRule="auto"/>
              <w:rPr>
                <w:rFonts w:ascii="Arial" w:hAnsi="Arial" w:cs="Arial"/>
                <w:sz w:val="22"/>
                <w:szCs w:val="22"/>
              </w:rPr>
            </w:pPr>
          </w:p>
        </w:tc>
        <w:tc>
          <w:tcPr>
            <w:tcW w:w="2356" w:type="dxa"/>
            <w:hideMark/>
          </w:tcPr>
          <w:p w:rsidR="00195EBA" w:rsidRPr="000E3FF3" w:rsidRDefault="00195EBA" w:rsidP="00195EBA">
            <w:pPr>
              <w:spacing w:line="360" w:lineRule="auto"/>
              <w:rPr>
                <w:rFonts w:ascii="Arial" w:hAnsi="Arial" w:cs="Arial"/>
                <w:i/>
                <w:sz w:val="22"/>
                <w:szCs w:val="22"/>
              </w:rPr>
            </w:pPr>
            <w:r w:rsidRPr="000E3FF3">
              <w:rPr>
                <w:rFonts w:ascii="Arial" w:hAnsi="Arial" w:cs="Arial"/>
                <w:i/>
                <w:sz w:val="22"/>
                <w:szCs w:val="22"/>
              </w:rPr>
              <w:t>(date)</w:t>
            </w:r>
          </w:p>
        </w:tc>
      </w:tr>
      <w:tr w:rsidR="00195EBA" w:rsidRPr="000E3FF3" w:rsidTr="00195EBA">
        <w:trPr>
          <w:trHeight w:val="522"/>
        </w:trPr>
        <w:tc>
          <w:tcPr>
            <w:tcW w:w="4645" w:type="dxa"/>
            <w:hideMark/>
          </w:tcPr>
          <w:p w:rsidR="00195EBA" w:rsidRPr="000E3FF3" w:rsidRDefault="00195EBA" w:rsidP="00195EBA">
            <w:pPr>
              <w:spacing w:line="360" w:lineRule="auto"/>
              <w:rPr>
                <w:rFonts w:ascii="Arial" w:hAnsi="Arial" w:cs="Arial"/>
                <w:sz w:val="22"/>
                <w:szCs w:val="22"/>
              </w:rPr>
            </w:pPr>
            <w:r w:rsidRPr="000E3FF3">
              <w:rPr>
                <w:rFonts w:ascii="Arial" w:hAnsi="Arial" w:cs="Arial"/>
                <w:sz w:val="22"/>
                <w:szCs w:val="22"/>
              </w:rPr>
              <w:t>Signed on behalf of the provider</w:t>
            </w:r>
          </w:p>
        </w:tc>
        <w:tc>
          <w:tcPr>
            <w:tcW w:w="6024" w:type="dxa"/>
            <w:gridSpan w:val="2"/>
            <w:tcBorders>
              <w:top w:val="nil"/>
              <w:left w:val="nil"/>
              <w:bottom w:val="single" w:sz="4" w:space="0" w:color="7030A0"/>
              <w:right w:val="nil"/>
            </w:tcBorders>
          </w:tcPr>
          <w:p w:rsidR="00195EBA" w:rsidRPr="000E3FF3" w:rsidRDefault="00195EBA" w:rsidP="00195EBA">
            <w:pPr>
              <w:spacing w:line="360" w:lineRule="auto"/>
              <w:rPr>
                <w:rFonts w:ascii="Arial" w:hAnsi="Arial" w:cs="Arial"/>
                <w:sz w:val="22"/>
                <w:szCs w:val="22"/>
              </w:rPr>
            </w:pPr>
          </w:p>
        </w:tc>
      </w:tr>
      <w:tr w:rsidR="00195EBA" w:rsidRPr="000E3FF3" w:rsidTr="00195EBA">
        <w:trPr>
          <w:trHeight w:val="535"/>
        </w:trPr>
        <w:tc>
          <w:tcPr>
            <w:tcW w:w="4645" w:type="dxa"/>
            <w:hideMark/>
          </w:tcPr>
          <w:p w:rsidR="00195EBA" w:rsidRPr="000E3FF3" w:rsidRDefault="00195EBA" w:rsidP="00195EBA">
            <w:pPr>
              <w:spacing w:line="360" w:lineRule="auto"/>
              <w:rPr>
                <w:rFonts w:ascii="Arial" w:hAnsi="Arial" w:cs="Arial"/>
                <w:sz w:val="22"/>
                <w:szCs w:val="22"/>
              </w:rPr>
            </w:pPr>
            <w:r w:rsidRPr="000E3FF3">
              <w:rPr>
                <w:rFonts w:ascii="Arial" w:hAnsi="Arial" w:cs="Arial"/>
                <w:sz w:val="22"/>
                <w:szCs w:val="22"/>
              </w:rPr>
              <w:t>Name of signatory</w:t>
            </w:r>
          </w:p>
        </w:tc>
        <w:tc>
          <w:tcPr>
            <w:tcW w:w="6024" w:type="dxa"/>
            <w:gridSpan w:val="2"/>
            <w:tcBorders>
              <w:top w:val="single" w:sz="4" w:space="0" w:color="7030A0"/>
              <w:left w:val="nil"/>
              <w:bottom w:val="single" w:sz="4" w:space="0" w:color="7030A0"/>
              <w:right w:val="nil"/>
            </w:tcBorders>
          </w:tcPr>
          <w:p w:rsidR="00195EBA" w:rsidRPr="000E3FF3" w:rsidRDefault="00195EBA" w:rsidP="00195EBA">
            <w:pPr>
              <w:spacing w:line="360" w:lineRule="auto"/>
              <w:rPr>
                <w:rFonts w:ascii="Arial" w:hAnsi="Arial" w:cs="Arial"/>
                <w:sz w:val="22"/>
                <w:szCs w:val="22"/>
              </w:rPr>
            </w:pPr>
          </w:p>
        </w:tc>
      </w:tr>
      <w:tr w:rsidR="00195EBA" w:rsidRPr="000E3FF3" w:rsidTr="00195EBA">
        <w:trPr>
          <w:trHeight w:val="910"/>
        </w:trPr>
        <w:tc>
          <w:tcPr>
            <w:tcW w:w="4644" w:type="dxa"/>
            <w:hideMark/>
          </w:tcPr>
          <w:p w:rsidR="00195EBA" w:rsidRPr="000E3FF3" w:rsidRDefault="00195EBA" w:rsidP="00195EBA">
            <w:pPr>
              <w:spacing w:line="360" w:lineRule="auto"/>
              <w:rPr>
                <w:rFonts w:ascii="Arial" w:hAnsi="Arial" w:cs="Arial"/>
                <w:sz w:val="22"/>
                <w:szCs w:val="22"/>
              </w:rPr>
            </w:pPr>
            <w:r w:rsidRPr="000E3FF3">
              <w:rPr>
                <w:rFonts w:ascii="Arial" w:hAnsi="Arial" w:cs="Arial"/>
                <w:sz w:val="22"/>
                <w:szCs w:val="22"/>
              </w:rPr>
              <w:t>Role of signatory (e.g. chair, director or owner)</w:t>
            </w:r>
          </w:p>
        </w:tc>
        <w:tc>
          <w:tcPr>
            <w:tcW w:w="6025" w:type="dxa"/>
            <w:gridSpan w:val="2"/>
            <w:tcBorders>
              <w:top w:val="single" w:sz="4" w:space="0" w:color="7030A0"/>
              <w:left w:val="nil"/>
              <w:bottom w:val="single" w:sz="4" w:space="0" w:color="7030A0"/>
              <w:right w:val="nil"/>
            </w:tcBorders>
          </w:tcPr>
          <w:p w:rsidR="00195EBA" w:rsidRPr="000E3FF3" w:rsidRDefault="00195EBA" w:rsidP="00195EBA">
            <w:pPr>
              <w:spacing w:line="360" w:lineRule="auto"/>
              <w:rPr>
                <w:rFonts w:ascii="Arial" w:hAnsi="Arial" w:cs="Arial"/>
                <w:sz w:val="22"/>
                <w:szCs w:val="22"/>
              </w:rPr>
            </w:pPr>
          </w:p>
        </w:tc>
      </w:tr>
    </w:tbl>
    <w:p w:rsidR="0047404A" w:rsidRPr="000E3FF3" w:rsidRDefault="0047404A" w:rsidP="0047404A">
      <w:pPr>
        <w:spacing w:line="360" w:lineRule="auto"/>
        <w:rPr>
          <w:rFonts w:ascii="Arial" w:hAnsi="Arial" w:cs="Arial"/>
          <w:b/>
          <w:sz w:val="28"/>
          <w:szCs w:val="28"/>
        </w:rPr>
      </w:pPr>
    </w:p>
    <w:p w:rsidR="00E303BF" w:rsidRPr="000E3FF3" w:rsidRDefault="00E303BF" w:rsidP="0047404A">
      <w:pPr>
        <w:spacing w:line="360" w:lineRule="auto"/>
        <w:rPr>
          <w:rFonts w:ascii="Arial" w:hAnsi="Arial" w:cs="Arial"/>
          <w:b/>
          <w:sz w:val="28"/>
          <w:szCs w:val="28"/>
        </w:rPr>
      </w:pPr>
    </w:p>
    <w:p w:rsidR="00E303BF" w:rsidRPr="000E3FF3" w:rsidRDefault="00E303BF" w:rsidP="0047404A">
      <w:pPr>
        <w:spacing w:line="360" w:lineRule="auto"/>
        <w:rPr>
          <w:rFonts w:ascii="Arial" w:hAnsi="Arial" w:cs="Arial"/>
          <w:b/>
          <w:sz w:val="28"/>
          <w:szCs w:val="28"/>
        </w:rPr>
      </w:pPr>
    </w:p>
    <w:p w:rsidR="00E303BF" w:rsidRPr="000E3FF3" w:rsidRDefault="00E303BF" w:rsidP="0047404A">
      <w:pPr>
        <w:spacing w:line="360" w:lineRule="auto"/>
        <w:rPr>
          <w:rFonts w:ascii="Arial" w:hAnsi="Arial" w:cs="Arial"/>
          <w:b/>
          <w:sz w:val="28"/>
          <w:szCs w:val="28"/>
        </w:rPr>
      </w:pPr>
    </w:p>
    <w:p w:rsidR="00E303BF" w:rsidRPr="000E3FF3" w:rsidRDefault="00E303BF" w:rsidP="0047404A">
      <w:pPr>
        <w:spacing w:line="360" w:lineRule="auto"/>
        <w:rPr>
          <w:rFonts w:ascii="Arial" w:hAnsi="Arial" w:cs="Arial"/>
          <w:b/>
          <w:sz w:val="28"/>
          <w:szCs w:val="28"/>
        </w:rPr>
      </w:pPr>
    </w:p>
    <w:p w:rsidR="0047404A" w:rsidRPr="000E3FF3" w:rsidRDefault="0047404A" w:rsidP="0047404A">
      <w:pPr>
        <w:spacing w:line="360" w:lineRule="auto"/>
        <w:rPr>
          <w:rFonts w:ascii="Arial" w:hAnsi="Arial" w:cs="Arial"/>
          <w:b/>
          <w:sz w:val="28"/>
          <w:szCs w:val="28"/>
        </w:rPr>
      </w:pPr>
    </w:p>
    <w:p w:rsidR="006504B5" w:rsidRPr="000E3FF3" w:rsidRDefault="006504B5" w:rsidP="0047404A">
      <w:pPr>
        <w:spacing w:line="360" w:lineRule="auto"/>
        <w:rPr>
          <w:rFonts w:ascii="Arial" w:hAnsi="Arial" w:cs="Arial"/>
          <w:b/>
          <w:sz w:val="28"/>
          <w:szCs w:val="28"/>
        </w:rPr>
      </w:pPr>
      <w:r w:rsidRPr="000E3FF3">
        <w:rPr>
          <w:rFonts w:ascii="Arial" w:hAnsi="Arial" w:cs="Arial"/>
          <w:b/>
          <w:bCs/>
          <w:color w:val="231F20"/>
          <w:sz w:val="28"/>
          <w:szCs w:val="28"/>
        </w:rPr>
        <w:lastRenderedPageBreak/>
        <w:t>Looked after children</w:t>
      </w:r>
    </w:p>
    <w:p w:rsidR="006504B5" w:rsidRPr="000E3FF3" w:rsidRDefault="006504B5" w:rsidP="006504B5">
      <w:pPr>
        <w:spacing w:line="360" w:lineRule="auto"/>
        <w:rPr>
          <w:rFonts w:ascii="Arial" w:hAnsi="Arial" w:cs="Arial"/>
          <w:b/>
          <w:bCs/>
          <w:color w:val="231F20"/>
        </w:rPr>
      </w:pPr>
      <w:r w:rsidRPr="000E3FF3">
        <w:rPr>
          <w:rFonts w:ascii="Arial" w:hAnsi="Arial" w:cs="Arial"/>
          <w:b/>
          <w:bCs/>
          <w:color w:val="231F20"/>
        </w:rPr>
        <w:t>Policy statement</w:t>
      </w:r>
    </w:p>
    <w:p w:rsidR="006504B5" w:rsidRPr="000E3FF3" w:rsidRDefault="006504B5" w:rsidP="006504B5">
      <w:pPr>
        <w:spacing w:line="360" w:lineRule="auto"/>
        <w:rPr>
          <w:rFonts w:ascii="Arial" w:hAnsi="Arial" w:cs="Arial"/>
          <w:bCs/>
          <w:color w:val="231F20"/>
          <w:sz w:val="22"/>
          <w:szCs w:val="22"/>
        </w:rPr>
      </w:pPr>
      <w:r w:rsidRPr="000E3FF3">
        <w:rPr>
          <w:rFonts w:ascii="Arial" w:hAnsi="Arial" w:cs="Arial"/>
          <w:bCs/>
          <w:color w:val="231F20"/>
          <w:sz w:val="22"/>
          <w:szCs w:val="22"/>
        </w:rPr>
        <w:t xml:space="preserve">Early years settings are committed to providing quality provision based on equality of opportunity for all children and their families. All staff in our settings </w:t>
      </w:r>
      <w:proofErr w:type="gramStart"/>
      <w:r w:rsidRPr="000E3FF3">
        <w:rPr>
          <w:rFonts w:ascii="Arial" w:hAnsi="Arial" w:cs="Arial"/>
          <w:bCs/>
          <w:color w:val="231F20"/>
          <w:sz w:val="22"/>
          <w:szCs w:val="22"/>
        </w:rPr>
        <w:t>are</w:t>
      </w:r>
      <w:proofErr w:type="gramEnd"/>
      <w:r w:rsidRPr="000E3FF3">
        <w:rPr>
          <w:rFonts w:ascii="Arial" w:hAnsi="Arial" w:cs="Arial"/>
          <w:bCs/>
          <w:color w:val="231F20"/>
          <w:sz w:val="22"/>
          <w:szCs w:val="22"/>
        </w:rPr>
        <w:t xml:space="preserve"> committed to doing all they can to enable ‘looked after’ children in their care to achieve and reach their full potential.</w:t>
      </w:r>
    </w:p>
    <w:p w:rsidR="006504B5" w:rsidRPr="000E3FF3" w:rsidRDefault="006504B5" w:rsidP="006504B5">
      <w:pPr>
        <w:spacing w:line="360" w:lineRule="auto"/>
        <w:rPr>
          <w:rFonts w:ascii="Arial" w:hAnsi="Arial" w:cs="Arial"/>
          <w:bCs/>
          <w:color w:val="231F20"/>
          <w:sz w:val="22"/>
          <w:szCs w:val="22"/>
        </w:rPr>
      </w:pPr>
    </w:p>
    <w:p w:rsidR="006504B5" w:rsidRPr="000E3FF3" w:rsidRDefault="006504B5" w:rsidP="006504B5">
      <w:pPr>
        <w:spacing w:line="360" w:lineRule="auto"/>
        <w:rPr>
          <w:rFonts w:ascii="Arial" w:hAnsi="Arial" w:cs="Arial"/>
          <w:bCs/>
          <w:color w:val="231F20"/>
          <w:sz w:val="22"/>
          <w:szCs w:val="22"/>
        </w:rPr>
      </w:pPr>
      <w:r w:rsidRPr="000E3FF3">
        <w:rPr>
          <w:rFonts w:ascii="Arial" w:hAnsi="Arial" w:cs="Arial"/>
          <w:bCs/>
          <w:color w:val="231F20"/>
          <w:sz w:val="22"/>
          <w:szCs w:val="22"/>
        </w:rPr>
        <w:t>Children become ‘looked after’ if they have either been taken into care by the local authority, or have been accommodated by the local authority (a voluntary care arrangement). Most looked after children will be living in foster homes, but a smaller number may be in a children’s home, living with a relative or even placed back home with their natural parent(s).</w:t>
      </w:r>
    </w:p>
    <w:p w:rsidR="006504B5" w:rsidRPr="000E3FF3" w:rsidRDefault="006504B5" w:rsidP="006504B5">
      <w:pPr>
        <w:spacing w:line="360" w:lineRule="auto"/>
        <w:rPr>
          <w:rFonts w:ascii="Arial" w:hAnsi="Arial" w:cs="Arial"/>
          <w:bCs/>
          <w:color w:val="231F20"/>
          <w:sz w:val="22"/>
          <w:szCs w:val="22"/>
        </w:rPr>
      </w:pPr>
    </w:p>
    <w:p w:rsidR="006504B5" w:rsidRPr="000E3FF3" w:rsidRDefault="006504B5" w:rsidP="006504B5">
      <w:pPr>
        <w:spacing w:line="360" w:lineRule="auto"/>
        <w:rPr>
          <w:rFonts w:ascii="Arial" w:hAnsi="Arial" w:cs="Arial"/>
          <w:bCs/>
          <w:color w:val="231F20"/>
          <w:sz w:val="22"/>
          <w:szCs w:val="22"/>
        </w:rPr>
      </w:pPr>
      <w:r w:rsidRPr="000E3FF3">
        <w:rPr>
          <w:rFonts w:ascii="Arial" w:hAnsi="Arial" w:cs="Arial"/>
          <w:bCs/>
          <w:color w:val="231F20"/>
          <w:sz w:val="22"/>
          <w:szCs w:val="22"/>
        </w:rPr>
        <w:t>We recognise that children who are being looked after have often experienced traumatic situations; physical, emotional or sexual abuse or neglect. However, we also recognise that not all looked after children have experienced abuse and that there are a range of reasons for children to be taken in to the care of the local authority. Whatever the reason, a child’s separation from their home and family signifies a disruption in their lives that has an impact on their emotional well-being. Most local authorities do not place children under five with foster carers who work outside the home; however, there are instances when this does occur or where the child has been placed with another family member who works. The Alliance maintains that it is not appropriate for a looked after child who is under two years to be placed in a day care setting in addition to a foster placement.</w:t>
      </w:r>
    </w:p>
    <w:p w:rsidR="006504B5" w:rsidRPr="000E3FF3" w:rsidRDefault="006504B5" w:rsidP="006504B5">
      <w:pPr>
        <w:spacing w:line="360" w:lineRule="auto"/>
        <w:rPr>
          <w:rFonts w:ascii="Arial" w:hAnsi="Arial" w:cs="Arial"/>
          <w:bCs/>
          <w:color w:val="231F20"/>
          <w:sz w:val="22"/>
          <w:szCs w:val="22"/>
        </w:rPr>
      </w:pPr>
    </w:p>
    <w:p w:rsidR="006504B5" w:rsidRPr="000E3FF3" w:rsidRDefault="006504B5" w:rsidP="006504B5">
      <w:pPr>
        <w:spacing w:line="360" w:lineRule="auto"/>
        <w:rPr>
          <w:rFonts w:ascii="Arial" w:hAnsi="Arial" w:cs="Arial"/>
          <w:bCs/>
          <w:color w:val="231F20"/>
          <w:sz w:val="22"/>
          <w:szCs w:val="22"/>
        </w:rPr>
      </w:pPr>
      <w:r w:rsidRPr="000E3FF3">
        <w:rPr>
          <w:rFonts w:ascii="Arial" w:hAnsi="Arial" w:cs="Arial"/>
          <w:bCs/>
          <w:color w:val="231F20"/>
          <w:sz w:val="22"/>
          <w:szCs w:val="22"/>
        </w:rPr>
        <w:t>We place emphasis on promoting children’s right to be strong, resilient and listened to. Our policy and practice guidelines for looked after children are based on two important concepts, attachment and resilience. The basis of this is to promote secure attachments in children’s lives, as the foundation for resilience. These aspects of well-being underpin the child’s responsiveness to learning and enable the development of positive dispositions for learning. For young children to get the most out of educational opportunities they need to be settled enough with their carer to be able to cope with further separation, a new environment and new</w:t>
      </w:r>
      <w:r w:rsidR="008D2CB1" w:rsidRPr="000E3FF3">
        <w:rPr>
          <w:rFonts w:ascii="Arial" w:hAnsi="Arial" w:cs="Arial"/>
          <w:bCs/>
          <w:color w:val="231F20"/>
          <w:sz w:val="22"/>
          <w:szCs w:val="22"/>
        </w:rPr>
        <w:t xml:space="preserve"> </w:t>
      </w:r>
      <w:r w:rsidRPr="000E3FF3">
        <w:rPr>
          <w:rFonts w:ascii="Arial" w:hAnsi="Arial" w:cs="Arial"/>
          <w:bCs/>
          <w:color w:val="231F20"/>
          <w:sz w:val="22"/>
          <w:szCs w:val="22"/>
        </w:rPr>
        <w:t>expectations made upon them.</w:t>
      </w:r>
    </w:p>
    <w:p w:rsidR="006504B5" w:rsidRPr="000E3FF3" w:rsidRDefault="006504B5" w:rsidP="006504B5">
      <w:pPr>
        <w:spacing w:line="360" w:lineRule="auto"/>
        <w:rPr>
          <w:rFonts w:ascii="Arial" w:hAnsi="Arial" w:cs="Arial"/>
          <w:sz w:val="22"/>
          <w:szCs w:val="22"/>
        </w:rPr>
      </w:pPr>
    </w:p>
    <w:p w:rsidR="006504B5" w:rsidRPr="000E3FF3" w:rsidRDefault="006504B5" w:rsidP="006504B5">
      <w:pPr>
        <w:pStyle w:val="ListParagraph"/>
        <w:spacing w:line="360" w:lineRule="auto"/>
        <w:ind w:left="0"/>
        <w:rPr>
          <w:rFonts w:ascii="Arial" w:eastAsia="Calibri" w:hAnsi="Arial" w:cs="Arial"/>
          <w:i/>
          <w:sz w:val="22"/>
          <w:szCs w:val="22"/>
        </w:rPr>
      </w:pPr>
      <w:r w:rsidRPr="000E3FF3">
        <w:rPr>
          <w:rFonts w:ascii="Arial" w:eastAsia="Calibri" w:hAnsi="Arial" w:cs="Arial"/>
          <w:i/>
          <w:sz w:val="22"/>
          <w:szCs w:val="22"/>
        </w:rPr>
        <w:t>Principles</w:t>
      </w:r>
    </w:p>
    <w:p w:rsidR="006504B5" w:rsidRPr="000E3FF3" w:rsidRDefault="006504B5" w:rsidP="00AC030D">
      <w:pPr>
        <w:pStyle w:val="ListParagraph"/>
        <w:numPr>
          <w:ilvl w:val="0"/>
          <w:numId w:val="51"/>
        </w:numPr>
        <w:spacing w:line="360" w:lineRule="auto"/>
        <w:rPr>
          <w:rFonts w:ascii="Arial" w:eastAsia="Calibri" w:hAnsi="Arial" w:cs="Arial"/>
          <w:sz w:val="22"/>
          <w:szCs w:val="22"/>
        </w:rPr>
      </w:pPr>
      <w:r w:rsidRPr="000E3FF3">
        <w:rPr>
          <w:rFonts w:ascii="Arial" w:eastAsia="Calibri" w:hAnsi="Arial" w:cs="Arial"/>
          <w:sz w:val="22"/>
          <w:szCs w:val="22"/>
        </w:rPr>
        <w:t>The term ‘looked after child’ denotes a child’s current legal status; this term is never used to categorise a child as standing out from others. We do not refer to such a child using acronyms such as LAC.</w:t>
      </w:r>
    </w:p>
    <w:p w:rsidR="006504B5" w:rsidRPr="000E3FF3" w:rsidRDefault="006504B5" w:rsidP="00AC030D">
      <w:pPr>
        <w:pStyle w:val="ListParagraph"/>
        <w:numPr>
          <w:ilvl w:val="0"/>
          <w:numId w:val="51"/>
        </w:numPr>
        <w:spacing w:line="360" w:lineRule="auto"/>
        <w:rPr>
          <w:rFonts w:ascii="Arial" w:eastAsia="Calibri" w:hAnsi="Arial" w:cs="Arial"/>
          <w:sz w:val="22"/>
          <w:szCs w:val="22"/>
        </w:rPr>
      </w:pPr>
      <w:r w:rsidRPr="000E3FF3">
        <w:rPr>
          <w:rFonts w:ascii="Arial" w:eastAsia="Calibri" w:hAnsi="Arial" w:cs="Arial"/>
          <w:sz w:val="22"/>
          <w:szCs w:val="22"/>
        </w:rPr>
        <w:t>We do not normally offer placements for babies and children under two years who are in care; we offer instead other services to enable a child to play and engage with other children while their carer stays with them.</w:t>
      </w:r>
    </w:p>
    <w:p w:rsidR="006504B5" w:rsidRPr="000E3FF3" w:rsidRDefault="006504B5" w:rsidP="00AC030D">
      <w:pPr>
        <w:pStyle w:val="ListParagraph"/>
        <w:numPr>
          <w:ilvl w:val="0"/>
          <w:numId w:val="51"/>
        </w:numPr>
        <w:spacing w:line="360" w:lineRule="auto"/>
        <w:rPr>
          <w:rFonts w:ascii="Arial" w:hAnsi="Arial" w:cs="Arial"/>
          <w:sz w:val="22"/>
          <w:szCs w:val="22"/>
        </w:rPr>
      </w:pPr>
      <w:r w:rsidRPr="000E3FF3">
        <w:rPr>
          <w:rFonts w:ascii="Arial" w:hAnsi="Arial" w:cs="Arial"/>
          <w:sz w:val="22"/>
          <w:szCs w:val="22"/>
        </w:rPr>
        <w:lastRenderedPageBreak/>
        <w:t xml:space="preserve">In exceptional circumstances, we offer places to two-year-old children who are in care. In such cases, the child should have been with the foster </w:t>
      </w:r>
      <w:proofErr w:type="spellStart"/>
      <w:r w:rsidRPr="000E3FF3">
        <w:rPr>
          <w:rFonts w:ascii="Arial" w:hAnsi="Arial" w:cs="Arial"/>
          <w:sz w:val="22"/>
          <w:szCs w:val="22"/>
        </w:rPr>
        <w:t>carer</w:t>
      </w:r>
      <w:proofErr w:type="spellEnd"/>
      <w:r w:rsidRPr="000E3FF3">
        <w:rPr>
          <w:rFonts w:ascii="Arial" w:hAnsi="Arial" w:cs="Arial"/>
          <w:sz w:val="22"/>
          <w:szCs w:val="22"/>
        </w:rPr>
        <w:t xml:space="preserve"> for at least two months and show signs of having formed a secure attachment to the carer, and the placement in the setting will last a minimum of three months.</w:t>
      </w:r>
    </w:p>
    <w:p w:rsidR="006504B5" w:rsidRPr="000E3FF3" w:rsidRDefault="006504B5" w:rsidP="00AC030D">
      <w:pPr>
        <w:pStyle w:val="ListParagraph"/>
        <w:numPr>
          <w:ilvl w:val="0"/>
          <w:numId w:val="51"/>
        </w:numPr>
        <w:spacing w:line="360" w:lineRule="auto"/>
        <w:rPr>
          <w:rFonts w:ascii="Arial" w:hAnsi="Arial" w:cs="Arial"/>
          <w:sz w:val="22"/>
          <w:szCs w:val="22"/>
        </w:rPr>
      </w:pPr>
      <w:r w:rsidRPr="000E3FF3">
        <w:rPr>
          <w:rFonts w:ascii="Arial" w:hAnsi="Arial" w:cs="Arial"/>
          <w:sz w:val="22"/>
          <w:szCs w:val="22"/>
        </w:rPr>
        <w:t xml:space="preserve">We offer places for funded three and four-year-olds </w:t>
      </w:r>
      <w:proofErr w:type="gramStart"/>
      <w:r w:rsidRPr="000E3FF3">
        <w:rPr>
          <w:rFonts w:ascii="Arial" w:hAnsi="Arial" w:cs="Arial"/>
          <w:sz w:val="22"/>
          <w:szCs w:val="22"/>
        </w:rPr>
        <w:t>who</w:t>
      </w:r>
      <w:proofErr w:type="gramEnd"/>
      <w:r w:rsidRPr="000E3FF3">
        <w:rPr>
          <w:rFonts w:ascii="Arial" w:hAnsi="Arial" w:cs="Arial"/>
          <w:sz w:val="22"/>
          <w:szCs w:val="22"/>
        </w:rPr>
        <w:t xml:space="preserve"> are in care to ensure they receive their entitlement to early education. We expect that a child will have been with a foster </w:t>
      </w:r>
      <w:proofErr w:type="spellStart"/>
      <w:r w:rsidRPr="000E3FF3">
        <w:rPr>
          <w:rFonts w:ascii="Arial" w:hAnsi="Arial" w:cs="Arial"/>
          <w:sz w:val="22"/>
          <w:szCs w:val="22"/>
        </w:rPr>
        <w:t>carer</w:t>
      </w:r>
      <w:proofErr w:type="spellEnd"/>
      <w:r w:rsidRPr="000E3FF3">
        <w:rPr>
          <w:rFonts w:ascii="Arial" w:hAnsi="Arial" w:cs="Arial"/>
          <w:sz w:val="22"/>
          <w:szCs w:val="22"/>
        </w:rPr>
        <w:t xml:space="preserve"> for a minimum of one month and that they will have formed a secure attachment to the carer. We expect that the placement in the setting will last a minimum of six weeks.</w:t>
      </w:r>
    </w:p>
    <w:p w:rsidR="006504B5" w:rsidRPr="000E3FF3" w:rsidRDefault="006504B5" w:rsidP="00AC030D">
      <w:pPr>
        <w:pStyle w:val="ListParagraph"/>
        <w:numPr>
          <w:ilvl w:val="0"/>
          <w:numId w:val="51"/>
        </w:numPr>
        <w:spacing w:line="360" w:lineRule="auto"/>
        <w:rPr>
          <w:rFonts w:ascii="Arial" w:hAnsi="Arial" w:cs="Arial"/>
          <w:sz w:val="22"/>
          <w:szCs w:val="22"/>
        </w:rPr>
      </w:pPr>
      <w:r w:rsidRPr="000E3FF3">
        <w:rPr>
          <w:rFonts w:ascii="Arial" w:hAnsi="Arial" w:cs="Arial"/>
          <w:sz w:val="22"/>
          <w:szCs w:val="22"/>
        </w:rPr>
        <w:t xml:space="preserve">We will always offer ‘stay and play’ provision for a child who is two to five years old who is still settling with their foster </w:t>
      </w:r>
      <w:proofErr w:type="spellStart"/>
      <w:r w:rsidRPr="000E3FF3">
        <w:rPr>
          <w:rFonts w:ascii="Arial" w:hAnsi="Arial" w:cs="Arial"/>
          <w:sz w:val="22"/>
          <w:szCs w:val="22"/>
        </w:rPr>
        <w:t>carer</w:t>
      </w:r>
      <w:proofErr w:type="spellEnd"/>
      <w:r w:rsidRPr="000E3FF3">
        <w:rPr>
          <w:rFonts w:ascii="Arial" w:hAnsi="Arial" w:cs="Arial"/>
          <w:sz w:val="22"/>
          <w:szCs w:val="22"/>
        </w:rPr>
        <w:t>, or who is only temporarily being looked after.</w:t>
      </w:r>
    </w:p>
    <w:p w:rsidR="006504B5" w:rsidRPr="000E3FF3" w:rsidRDefault="006504B5" w:rsidP="00AC030D">
      <w:pPr>
        <w:pStyle w:val="ListParagraph"/>
        <w:numPr>
          <w:ilvl w:val="0"/>
          <w:numId w:val="51"/>
        </w:numPr>
        <w:spacing w:line="360" w:lineRule="auto"/>
        <w:rPr>
          <w:rFonts w:ascii="Arial" w:hAnsi="Arial" w:cs="Arial"/>
          <w:sz w:val="22"/>
          <w:szCs w:val="22"/>
        </w:rPr>
      </w:pPr>
      <w:r w:rsidRPr="000E3FF3">
        <w:rPr>
          <w:rFonts w:ascii="Arial" w:hAnsi="Arial" w:cs="Arial"/>
          <w:sz w:val="22"/>
          <w:szCs w:val="22"/>
        </w:rPr>
        <w:t xml:space="preserve">Where a child who normally attends our setting is taken into care and is cared for by a local foster </w:t>
      </w:r>
      <w:proofErr w:type="spellStart"/>
      <w:r w:rsidRPr="000E3FF3">
        <w:rPr>
          <w:rFonts w:ascii="Arial" w:hAnsi="Arial" w:cs="Arial"/>
          <w:sz w:val="22"/>
          <w:szCs w:val="22"/>
        </w:rPr>
        <w:t>carer</w:t>
      </w:r>
      <w:proofErr w:type="spellEnd"/>
      <w:r w:rsidRPr="000E3FF3">
        <w:rPr>
          <w:rFonts w:ascii="Arial" w:hAnsi="Arial" w:cs="Arial"/>
          <w:sz w:val="22"/>
          <w:szCs w:val="22"/>
        </w:rPr>
        <w:t>,</w:t>
      </w:r>
      <w:r w:rsidR="008D2CB1" w:rsidRPr="000E3FF3">
        <w:rPr>
          <w:rFonts w:ascii="Arial" w:hAnsi="Arial" w:cs="Arial"/>
          <w:sz w:val="22"/>
          <w:szCs w:val="22"/>
        </w:rPr>
        <w:t xml:space="preserve"> </w:t>
      </w:r>
      <w:r w:rsidRPr="000E3FF3">
        <w:rPr>
          <w:rFonts w:ascii="Arial" w:hAnsi="Arial" w:cs="Arial"/>
          <w:sz w:val="22"/>
          <w:szCs w:val="22"/>
        </w:rPr>
        <w:t>we will continue to offer the placement for the child.</w:t>
      </w:r>
    </w:p>
    <w:p w:rsidR="006504B5" w:rsidRPr="000E3FF3" w:rsidRDefault="006504B5" w:rsidP="006504B5">
      <w:pPr>
        <w:pStyle w:val="ListParagraph"/>
        <w:spacing w:line="360" w:lineRule="auto"/>
        <w:ind w:left="0"/>
        <w:rPr>
          <w:rFonts w:ascii="Arial" w:hAnsi="Arial" w:cs="Arial"/>
          <w:sz w:val="22"/>
          <w:szCs w:val="22"/>
        </w:rPr>
      </w:pPr>
    </w:p>
    <w:p w:rsidR="006504B5" w:rsidRPr="000E3FF3" w:rsidRDefault="006504B5" w:rsidP="006504B5">
      <w:pPr>
        <w:tabs>
          <w:tab w:val="left" w:pos="426"/>
        </w:tabs>
        <w:spacing w:line="360" w:lineRule="auto"/>
        <w:rPr>
          <w:rFonts w:ascii="Arial" w:hAnsi="Arial" w:cs="Arial"/>
          <w:b/>
          <w:sz w:val="22"/>
          <w:szCs w:val="22"/>
        </w:rPr>
      </w:pPr>
      <w:r w:rsidRPr="000E3FF3">
        <w:rPr>
          <w:rFonts w:ascii="Arial" w:hAnsi="Arial" w:cs="Arial"/>
          <w:b/>
          <w:sz w:val="22"/>
          <w:szCs w:val="22"/>
        </w:rPr>
        <w:t>Procedures</w:t>
      </w:r>
    </w:p>
    <w:p w:rsidR="006504B5" w:rsidRPr="000E3FF3" w:rsidRDefault="006504B5" w:rsidP="006504B5">
      <w:pPr>
        <w:tabs>
          <w:tab w:val="left" w:pos="426"/>
        </w:tabs>
        <w:spacing w:line="360" w:lineRule="auto"/>
        <w:rPr>
          <w:rFonts w:ascii="Arial" w:hAnsi="Arial" w:cs="Arial"/>
          <w:b/>
          <w:sz w:val="22"/>
          <w:szCs w:val="22"/>
        </w:rPr>
      </w:pPr>
    </w:p>
    <w:p w:rsidR="006504B5" w:rsidRPr="000E3FF3" w:rsidRDefault="006504B5" w:rsidP="00AC030D">
      <w:pPr>
        <w:pStyle w:val="ListParagraph"/>
        <w:numPr>
          <w:ilvl w:val="0"/>
          <w:numId w:val="51"/>
        </w:numPr>
        <w:spacing w:line="360" w:lineRule="auto"/>
        <w:rPr>
          <w:rFonts w:ascii="Arial" w:hAnsi="Arial" w:cs="Arial"/>
          <w:sz w:val="22"/>
          <w:szCs w:val="22"/>
        </w:rPr>
      </w:pPr>
      <w:r w:rsidRPr="000E3FF3">
        <w:rPr>
          <w:rFonts w:ascii="Arial" w:hAnsi="Arial" w:cs="Arial"/>
          <w:sz w:val="22"/>
          <w:szCs w:val="22"/>
        </w:rPr>
        <w:t>The designated person for looked after children is the designated child protection co-ordinator.</w:t>
      </w:r>
    </w:p>
    <w:p w:rsidR="006504B5" w:rsidRPr="000E3FF3" w:rsidRDefault="006504B5" w:rsidP="00AC030D">
      <w:pPr>
        <w:pStyle w:val="ListParagraph"/>
        <w:numPr>
          <w:ilvl w:val="0"/>
          <w:numId w:val="51"/>
        </w:numPr>
        <w:spacing w:line="360" w:lineRule="auto"/>
        <w:rPr>
          <w:rFonts w:ascii="Arial" w:hAnsi="Arial" w:cs="Arial"/>
          <w:sz w:val="22"/>
          <w:szCs w:val="22"/>
        </w:rPr>
      </w:pPr>
      <w:r w:rsidRPr="000E3FF3">
        <w:rPr>
          <w:rFonts w:ascii="Arial" w:hAnsi="Arial" w:cs="Arial"/>
          <w:sz w:val="22"/>
          <w:szCs w:val="22"/>
        </w:rPr>
        <w:t>Every child is allocated a key person before they start and this is no different for a looked after child. The designated person ensures the key person has the information, support and training necessary to meet the looked after child’s needs.</w:t>
      </w:r>
    </w:p>
    <w:p w:rsidR="006504B5" w:rsidRPr="000E3FF3" w:rsidRDefault="006504B5" w:rsidP="00AC030D">
      <w:pPr>
        <w:pStyle w:val="ListParagraph"/>
        <w:numPr>
          <w:ilvl w:val="0"/>
          <w:numId w:val="51"/>
        </w:numPr>
        <w:spacing w:line="360" w:lineRule="auto"/>
        <w:rPr>
          <w:rFonts w:ascii="Arial" w:hAnsi="Arial" w:cs="Arial"/>
          <w:sz w:val="22"/>
          <w:szCs w:val="22"/>
        </w:rPr>
      </w:pPr>
      <w:r w:rsidRPr="000E3FF3">
        <w:rPr>
          <w:rFonts w:ascii="Arial" w:hAnsi="Arial" w:cs="Arial"/>
          <w:sz w:val="22"/>
          <w:szCs w:val="22"/>
        </w:rPr>
        <w:t>The designated person and the key person liaise with agencies, professionals and practitioners involved with the child and his or her family and ensure that appropriate information is gained and shared.</w:t>
      </w:r>
    </w:p>
    <w:p w:rsidR="006504B5" w:rsidRPr="000E3FF3" w:rsidRDefault="006504B5" w:rsidP="00AC030D">
      <w:pPr>
        <w:pStyle w:val="ListParagraph"/>
        <w:numPr>
          <w:ilvl w:val="0"/>
          <w:numId w:val="51"/>
        </w:numPr>
        <w:spacing w:line="360" w:lineRule="auto"/>
        <w:rPr>
          <w:rFonts w:ascii="Arial" w:hAnsi="Arial" w:cs="Arial"/>
          <w:sz w:val="22"/>
          <w:szCs w:val="22"/>
        </w:rPr>
      </w:pPr>
      <w:r w:rsidRPr="000E3FF3">
        <w:rPr>
          <w:rFonts w:ascii="Arial" w:hAnsi="Arial" w:cs="Arial"/>
          <w:sz w:val="22"/>
          <w:szCs w:val="22"/>
        </w:rPr>
        <w:t xml:space="preserve">The setting recognises the role of the local authority children’s social care department as the child’s ‘corporate parent’ and the key agency in determining what takes place with the child. Nothing changes, especially with regard to the birth </w:t>
      </w:r>
      <w:proofErr w:type="spellStart"/>
      <w:r w:rsidRPr="000E3FF3">
        <w:rPr>
          <w:rFonts w:ascii="Arial" w:hAnsi="Arial" w:cs="Arial"/>
          <w:sz w:val="22"/>
          <w:szCs w:val="22"/>
        </w:rPr>
        <w:t>parent’s</w:t>
      </w:r>
      <w:proofErr w:type="spellEnd"/>
      <w:r w:rsidRPr="000E3FF3">
        <w:rPr>
          <w:rFonts w:ascii="Arial" w:hAnsi="Arial" w:cs="Arial"/>
          <w:sz w:val="22"/>
          <w:szCs w:val="22"/>
        </w:rPr>
        <w:t xml:space="preserve"> or foster carer’s role in relation to the setting, without prior discussion and agreement with the child’s social worker.</w:t>
      </w:r>
    </w:p>
    <w:p w:rsidR="006504B5" w:rsidRPr="000E3FF3" w:rsidRDefault="006504B5" w:rsidP="00AC030D">
      <w:pPr>
        <w:pStyle w:val="ListParagraph"/>
        <w:numPr>
          <w:ilvl w:val="0"/>
          <w:numId w:val="51"/>
        </w:numPr>
        <w:spacing w:line="360" w:lineRule="auto"/>
        <w:rPr>
          <w:rFonts w:ascii="Arial" w:hAnsi="Arial" w:cs="Arial"/>
          <w:sz w:val="22"/>
          <w:szCs w:val="22"/>
        </w:rPr>
      </w:pPr>
      <w:r w:rsidRPr="000E3FF3">
        <w:rPr>
          <w:rFonts w:ascii="Arial" w:hAnsi="Arial" w:cs="Arial"/>
          <w:sz w:val="22"/>
          <w:szCs w:val="22"/>
        </w:rPr>
        <w:t>At the start of a placement there is a professionals meeting to determine the objectives of the placement and draw up a care plan that incorporates the child’s learning needs. This plan is reviewed after two weeks, six weeks and three months. Thereafter at three to six monthly intervals.</w:t>
      </w:r>
    </w:p>
    <w:p w:rsidR="006504B5" w:rsidRPr="000E3FF3" w:rsidRDefault="006504B5" w:rsidP="00AC030D">
      <w:pPr>
        <w:pStyle w:val="ListParagraph"/>
        <w:numPr>
          <w:ilvl w:val="0"/>
          <w:numId w:val="51"/>
        </w:numPr>
        <w:spacing w:line="360" w:lineRule="auto"/>
        <w:rPr>
          <w:rFonts w:ascii="Arial" w:hAnsi="Arial" w:cs="Arial"/>
          <w:sz w:val="22"/>
          <w:szCs w:val="22"/>
        </w:rPr>
      </w:pPr>
      <w:r w:rsidRPr="000E3FF3">
        <w:rPr>
          <w:rFonts w:ascii="Arial" w:hAnsi="Arial" w:cs="Arial"/>
          <w:sz w:val="22"/>
          <w:szCs w:val="22"/>
        </w:rPr>
        <w:t>The care plan needs</w:t>
      </w:r>
      <w:r w:rsidR="008D2CB1" w:rsidRPr="000E3FF3">
        <w:rPr>
          <w:rFonts w:ascii="Arial" w:hAnsi="Arial" w:cs="Arial"/>
          <w:sz w:val="22"/>
          <w:szCs w:val="22"/>
        </w:rPr>
        <w:t xml:space="preserve"> </w:t>
      </w:r>
      <w:r w:rsidRPr="000E3FF3">
        <w:rPr>
          <w:rFonts w:ascii="Arial" w:hAnsi="Arial" w:cs="Arial"/>
          <w:sz w:val="22"/>
          <w:szCs w:val="22"/>
        </w:rPr>
        <w:t>to consider issues for the child such as:</w:t>
      </w:r>
    </w:p>
    <w:p w:rsidR="006504B5" w:rsidRPr="000E3FF3" w:rsidRDefault="006504B5" w:rsidP="00AC030D">
      <w:pPr>
        <w:numPr>
          <w:ilvl w:val="0"/>
          <w:numId w:val="54"/>
        </w:numPr>
        <w:tabs>
          <w:tab w:val="left" w:pos="426"/>
        </w:tabs>
        <w:spacing w:line="360" w:lineRule="auto"/>
        <w:rPr>
          <w:rFonts w:ascii="Arial" w:hAnsi="Arial" w:cs="Arial"/>
          <w:sz w:val="22"/>
          <w:szCs w:val="22"/>
        </w:rPr>
      </w:pPr>
      <w:r w:rsidRPr="000E3FF3">
        <w:rPr>
          <w:rFonts w:ascii="Arial" w:hAnsi="Arial" w:cs="Arial"/>
          <w:sz w:val="22"/>
          <w:szCs w:val="22"/>
        </w:rPr>
        <w:t>their emotional needs and how they are to be met;</w:t>
      </w:r>
    </w:p>
    <w:p w:rsidR="006504B5" w:rsidRPr="000E3FF3" w:rsidRDefault="006504B5" w:rsidP="00AC030D">
      <w:pPr>
        <w:numPr>
          <w:ilvl w:val="0"/>
          <w:numId w:val="54"/>
        </w:numPr>
        <w:tabs>
          <w:tab w:val="left" w:pos="426"/>
        </w:tabs>
        <w:spacing w:line="360" w:lineRule="auto"/>
        <w:rPr>
          <w:rFonts w:ascii="Arial" w:hAnsi="Arial" w:cs="Arial"/>
          <w:sz w:val="22"/>
          <w:szCs w:val="22"/>
        </w:rPr>
      </w:pPr>
      <w:r w:rsidRPr="000E3FF3">
        <w:rPr>
          <w:rFonts w:ascii="Arial" w:hAnsi="Arial" w:cs="Arial"/>
          <w:sz w:val="22"/>
          <w:szCs w:val="22"/>
        </w:rPr>
        <w:t>how any emotional issues and problems that affect behaviour are to be managed;</w:t>
      </w:r>
    </w:p>
    <w:p w:rsidR="006504B5" w:rsidRPr="000E3FF3" w:rsidRDefault="006504B5" w:rsidP="00AC030D">
      <w:pPr>
        <w:numPr>
          <w:ilvl w:val="0"/>
          <w:numId w:val="54"/>
        </w:numPr>
        <w:tabs>
          <w:tab w:val="left" w:pos="426"/>
        </w:tabs>
        <w:spacing w:line="360" w:lineRule="auto"/>
        <w:rPr>
          <w:rFonts w:ascii="Arial" w:hAnsi="Arial" w:cs="Arial"/>
        </w:rPr>
      </w:pPr>
      <w:r w:rsidRPr="000E3FF3">
        <w:rPr>
          <w:rFonts w:ascii="Arial" w:hAnsi="Arial" w:cs="Arial"/>
          <w:sz w:val="22"/>
          <w:szCs w:val="22"/>
        </w:rPr>
        <w:t>their sense of self, culture, language(s) and identity – and how this is to be sup</w:t>
      </w:r>
      <w:r w:rsidRPr="000E3FF3">
        <w:rPr>
          <w:rFonts w:ascii="Arial" w:hAnsi="Arial" w:cs="Arial"/>
        </w:rPr>
        <w:t>ported;</w:t>
      </w:r>
    </w:p>
    <w:p w:rsidR="006504B5" w:rsidRPr="000E3FF3" w:rsidRDefault="006504B5" w:rsidP="00AC030D">
      <w:pPr>
        <w:numPr>
          <w:ilvl w:val="0"/>
          <w:numId w:val="54"/>
        </w:numPr>
        <w:tabs>
          <w:tab w:val="left" w:pos="426"/>
        </w:tabs>
        <w:spacing w:line="360" w:lineRule="auto"/>
        <w:rPr>
          <w:rFonts w:ascii="Arial" w:hAnsi="Arial" w:cs="Arial"/>
          <w:sz w:val="22"/>
          <w:szCs w:val="22"/>
        </w:rPr>
      </w:pPr>
      <w:r w:rsidRPr="000E3FF3">
        <w:rPr>
          <w:rFonts w:ascii="Arial" w:hAnsi="Arial" w:cs="Arial"/>
          <w:sz w:val="22"/>
          <w:szCs w:val="22"/>
        </w:rPr>
        <w:t>their need for sociability and friendship;</w:t>
      </w:r>
    </w:p>
    <w:p w:rsidR="006504B5" w:rsidRPr="000E3FF3" w:rsidRDefault="006504B5" w:rsidP="00AC030D">
      <w:pPr>
        <w:numPr>
          <w:ilvl w:val="0"/>
          <w:numId w:val="54"/>
        </w:numPr>
        <w:tabs>
          <w:tab w:val="left" w:pos="426"/>
        </w:tabs>
        <w:spacing w:line="360" w:lineRule="auto"/>
        <w:rPr>
          <w:rFonts w:ascii="Arial" w:hAnsi="Arial" w:cs="Arial"/>
          <w:sz w:val="22"/>
          <w:szCs w:val="22"/>
        </w:rPr>
      </w:pPr>
      <w:r w:rsidRPr="000E3FF3">
        <w:rPr>
          <w:rFonts w:ascii="Arial" w:hAnsi="Arial" w:cs="Arial"/>
          <w:sz w:val="22"/>
          <w:szCs w:val="22"/>
        </w:rPr>
        <w:t>their interests and abilities and possible learning journey pathway; and</w:t>
      </w:r>
    </w:p>
    <w:p w:rsidR="006504B5" w:rsidRPr="000E3FF3" w:rsidRDefault="006504B5" w:rsidP="00AC030D">
      <w:pPr>
        <w:numPr>
          <w:ilvl w:val="0"/>
          <w:numId w:val="54"/>
        </w:numPr>
        <w:tabs>
          <w:tab w:val="left" w:pos="426"/>
        </w:tabs>
        <w:spacing w:line="360" w:lineRule="auto"/>
        <w:rPr>
          <w:rFonts w:ascii="Arial" w:hAnsi="Arial" w:cs="Arial"/>
          <w:sz w:val="22"/>
          <w:szCs w:val="22"/>
        </w:rPr>
      </w:pPr>
      <w:proofErr w:type="gramStart"/>
      <w:r w:rsidRPr="000E3FF3">
        <w:rPr>
          <w:rFonts w:ascii="Arial" w:hAnsi="Arial" w:cs="Arial"/>
          <w:sz w:val="22"/>
          <w:szCs w:val="22"/>
        </w:rPr>
        <w:t>how</w:t>
      </w:r>
      <w:proofErr w:type="gramEnd"/>
      <w:r w:rsidRPr="000E3FF3">
        <w:rPr>
          <w:rFonts w:ascii="Arial" w:hAnsi="Arial" w:cs="Arial"/>
          <w:sz w:val="22"/>
          <w:szCs w:val="22"/>
        </w:rPr>
        <w:t xml:space="preserve"> any special needs will be supported.</w:t>
      </w:r>
    </w:p>
    <w:p w:rsidR="006504B5" w:rsidRPr="000E3FF3" w:rsidRDefault="006504B5" w:rsidP="00AC030D">
      <w:pPr>
        <w:numPr>
          <w:ilvl w:val="0"/>
          <w:numId w:val="50"/>
        </w:numPr>
        <w:tabs>
          <w:tab w:val="left" w:pos="426"/>
        </w:tabs>
        <w:spacing w:line="360" w:lineRule="auto"/>
        <w:rPr>
          <w:rFonts w:ascii="Arial" w:hAnsi="Arial" w:cs="Arial"/>
        </w:rPr>
      </w:pPr>
      <w:r w:rsidRPr="000E3FF3">
        <w:rPr>
          <w:rFonts w:ascii="Arial" w:hAnsi="Arial" w:cs="Arial"/>
        </w:rPr>
        <w:lastRenderedPageBreak/>
        <w:t>In addition the care plan will also consider:</w:t>
      </w:r>
    </w:p>
    <w:p w:rsidR="006504B5" w:rsidRPr="000E3FF3" w:rsidRDefault="006504B5" w:rsidP="00AC030D">
      <w:pPr>
        <w:numPr>
          <w:ilvl w:val="0"/>
          <w:numId w:val="52"/>
        </w:numPr>
        <w:tabs>
          <w:tab w:val="left" w:pos="709"/>
        </w:tabs>
        <w:spacing w:line="360" w:lineRule="auto"/>
        <w:rPr>
          <w:rFonts w:ascii="Arial" w:hAnsi="Arial" w:cs="Arial"/>
        </w:rPr>
      </w:pPr>
      <w:r w:rsidRPr="000E3FF3">
        <w:rPr>
          <w:rFonts w:ascii="Arial" w:hAnsi="Arial" w:cs="Arial"/>
        </w:rPr>
        <w:t xml:space="preserve">how information will be shared with the foster </w:t>
      </w:r>
      <w:proofErr w:type="spellStart"/>
      <w:r w:rsidRPr="000E3FF3">
        <w:rPr>
          <w:rFonts w:ascii="Arial" w:hAnsi="Arial" w:cs="Arial"/>
        </w:rPr>
        <w:t>carer</w:t>
      </w:r>
      <w:proofErr w:type="spellEnd"/>
      <w:r w:rsidRPr="000E3FF3">
        <w:rPr>
          <w:rFonts w:ascii="Arial" w:hAnsi="Arial" w:cs="Arial"/>
        </w:rPr>
        <w:t xml:space="preserve"> and local authority (as the ‘corporate parent’) as well as what information is shared with whom and how it will be recorded and stored;</w:t>
      </w:r>
    </w:p>
    <w:p w:rsidR="006504B5" w:rsidRPr="000E3FF3" w:rsidRDefault="006504B5" w:rsidP="00AC030D">
      <w:pPr>
        <w:numPr>
          <w:ilvl w:val="0"/>
          <w:numId w:val="55"/>
        </w:numPr>
        <w:spacing w:line="360" w:lineRule="auto"/>
        <w:rPr>
          <w:rFonts w:ascii="Arial" w:hAnsi="Arial" w:cs="Arial"/>
        </w:rPr>
      </w:pPr>
      <w:proofErr w:type="gramStart"/>
      <w:r w:rsidRPr="000E3FF3">
        <w:rPr>
          <w:rFonts w:ascii="Arial" w:hAnsi="Arial" w:cs="Arial"/>
        </w:rPr>
        <w:t>what</w:t>
      </w:r>
      <w:proofErr w:type="gramEnd"/>
      <w:r w:rsidRPr="000E3FF3">
        <w:rPr>
          <w:rFonts w:ascii="Arial" w:hAnsi="Arial" w:cs="Arial"/>
        </w:rPr>
        <w:t xml:space="preserve"> contact the child has with his/her birth parent(s) and what arrangements will be in place for supervised contact. If this is to be at the setting, when, where and what form the contact will take will be discussed and agreed;</w:t>
      </w:r>
    </w:p>
    <w:p w:rsidR="006504B5" w:rsidRPr="000E3FF3" w:rsidRDefault="006504B5" w:rsidP="00AC030D">
      <w:pPr>
        <w:numPr>
          <w:ilvl w:val="0"/>
          <w:numId w:val="55"/>
        </w:numPr>
        <w:spacing w:line="360" w:lineRule="auto"/>
        <w:rPr>
          <w:rFonts w:ascii="Arial" w:hAnsi="Arial" w:cs="Arial"/>
        </w:rPr>
      </w:pPr>
      <w:r w:rsidRPr="000E3FF3">
        <w:rPr>
          <w:rFonts w:ascii="Arial" w:hAnsi="Arial" w:cs="Arial"/>
        </w:rPr>
        <w:t>what written reporting is required;</w:t>
      </w:r>
    </w:p>
    <w:p w:rsidR="006504B5" w:rsidRPr="000E3FF3" w:rsidRDefault="006504B5" w:rsidP="00AC030D">
      <w:pPr>
        <w:numPr>
          <w:ilvl w:val="0"/>
          <w:numId w:val="55"/>
        </w:numPr>
        <w:spacing w:line="360" w:lineRule="auto"/>
        <w:rPr>
          <w:rFonts w:ascii="Arial" w:hAnsi="Arial" w:cs="Arial"/>
        </w:rPr>
      </w:pPr>
      <w:r w:rsidRPr="000E3FF3">
        <w:rPr>
          <w:rFonts w:ascii="Arial" w:hAnsi="Arial" w:cs="Arial"/>
        </w:rPr>
        <w:t>wherever possible, and where the plan is for the child’s return home, the birth parent(s) should be involved in planning; and</w:t>
      </w:r>
    </w:p>
    <w:p w:rsidR="006504B5" w:rsidRPr="000E3FF3" w:rsidRDefault="006504B5" w:rsidP="00AC030D">
      <w:pPr>
        <w:numPr>
          <w:ilvl w:val="0"/>
          <w:numId w:val="55"/>
        </w:numPr>
        <w:spacing w:line="360" w:lineRule="auto"/>
        <w:rPr>
          <w:rFonts w:ascii="Arial" w:hAnsi="Arial" w:cs="Arial"/>
        </w:rPr>
      </w:pPr>
      <w:proofErr w:type="gramStart"/>
      <w:r w:rsidRPr="000E3FF3">
        <w:rPr>
          <w:rFonts w:ascii="Arial" w:hAnsi="Arial" w:cs="Arial"/>
        </w:rPr>
        <w:t>with</w:t>
      </w:r>
      <w:proofErr w:type="gramEnd"/>
      <w:r w:rsidRPr="000E3FF3">
        <w:rPr>
          <w:rFonts w:ascii="Arial" w:hAnsi="Arial" w:cs="Arial"/>
        </w:rPr>
        <w:t xml:space="preserve"> the social worker’s agreement, and as part of the plan, the birth parent(s) should be involved in the</w:t>
      </w:r>
      <w:r w:rsidR="008D2CB1" w:rsidRPr="000E3FF3">
        <w:rPr>
          <w:rFonts w:ascii="Arial" w:hAnsi="Arial" w:cs="Arial"/>
        </w:rPr>
        <w:t xml:space="preserve"> </w:t>
      </w:r>
      <w:r w:rsidRPr="000E3FF3">
        <w:rPr>
          <w:rFonts w:ascii="Arial" w:hAnsi="Arial" w:cs="Arial"/>
        </w:rPr>
        <w:t xml:space="preserve">setting’s activities that include parents, such as outings and fun-days etc alongside the foster </w:t>
      </w:r>
      <w:proofErr w:type="spellStart"/>
      <w:r w:rsidRPr="000E3FF3">
        <w:rPr>
          <w:rFonts w:ascii="Arial" w:hAnsi="Arial" w:cs="Arial"/>
        </w:rPr>
        <w:t>carer</w:t>
      </w:r>
      <w:proofErr w:type="spellEnd"/>
      <w:r w:rsidRPr="000E3FF3">
        <w:rPr>
          <w:rFonts w:ascii="Arial" w:hAnsi="Arial" w:cs="Arial"/>
        </w:rPr>
        <w:t>.</w:t>
      </w:r>
    </w:p>
    <w:p w:rsidR="006504B5" w:rsidRPr="000E3FF3" w:rsidRDefault="006504B5" w:rsidP="00AC030D">
      <w:pPr>
        <w:numPr>
          <w:ilvl w:val="0"/>
          <w:numId w:val="53"/>
        </w:numPr>
        <w:spacing w:line="360" w:lineRule="auto"/>
        <w:rPr>
          <w:rFonts w:ascii="Arial" w:hAnsi="Arial" w:cs="Arial"/>
        </w:rPr>
      </w:pPr>
      <w:r w:rsidRPr="000E3FF3">
        <w:rPr>
          <w:rFonts w:ascii="Arial" w:hAnsi="Arial" w:cs="Arial"/>
        </w:rPr>
        <w:t xml:space="preserve">The settling-in process for the child is agreed. It should be the same as for any other child, with the foster </w:t>
      </w:r>
      <w:proofErr w:type="spellStart"/>
      <w:r w:rsidRPr="000E3FF3">
        <w:rPr>
          <w:rFonts w:ascii="Arial" w:hAnsi="Arial" w:cs="Arial"/>
        </w:rPr>
        <w:t>carer</w:t>
      </w:r>
      <w:proofErr w:type="spellEnd"/>
      <w:r w:rsidRPr="000E3FF3">
        <w:rPr>
          <w:rFonts w:ascii="Arial" w:hAnsi="Arial" w:cs="Arial"/>
        </w:rPr>
        <w:t xml:space="preserve"> taking the place of the parent, unless otherwise agreed. It is even more important that the ‘proximity’ stage is followed until it is visible that the child has formed a sufficient relationship with his or her key person for them to act as a ‘secure base’ to allow the gradual separation from the foster </w:t>
      </w:r>
      <w:proofErr w:type="spellStart"/>
      <w:r w:rsidRPr="000E3FF3">
        <w:rPr>
          <w:rFonts w:ascii="Arial" w:hAnsi="Arial" w:cs="Arial"/>
        </w:rPr>
        <w:t>carer</w:t>
      </w:r>
      <w:proofErr w:type="spellEnd"/>
      <w:r w:rsidRPr="000E3FF3">
        <w:rPr>
          <w:rFonts w:ascii="Arial" w:hAnsi="Arial" w:cs="Arial"/>
        </w:rPr>
        <w:t>. This process may take longer in some cases, so time needs to be allowed for it to take place without causing further distress or anxiety to the child.</w:t>
      </w:r>
    </w:p>
    <w:p w:rsidR="006504B5" w:rsidRPr="000E3FF3" w:rsidRDefault="006504B5" w:rsidP="00AC030D">
      <w:pPr>
        <w:numPr>
          <w:ilvl w:val="0"/>
          <w:numId w:val="53"/>
        </w:numPr>
        <w:spacing w:line="360" w:lineRule="auto"/>
        <w:rPr>
          <w:rFonts w:ascii="Arial" w:hAnsi="Arial" w:cs="Arial"/>
        </w:rPr>
      </w:pPr>
      <w:r w:rsidRPr="000E3FF3">
        <w:rPr>
          <w:rFonts w:ascii="Arial" w:hAnsi="Arial" w:cs="Arial"/>
        </w:rPr>
        <w:t>In the first two weeks after settling-in, the child’s well-being is the focus of observation, their sociability and their ability to manage their feelings with or without support.</w:t>
      </w:r>
    </w:p>
    <w:p w:rsidR="006504B5" w:rsidRPr="000E3FF3" w:rsidRDefault="006504B5" w:rsidP="00AC030D">
      <w:pPr>
        <w:numPr>
          <w:ilvl w:val="0"/>
          <w:numId w:val="53"/>
        </w:numPr>
        <w:spacing w:line="360" w:lineRule="auto"/>
        <w:rPr>
          <w:rFonts w:ascii="Arial" w:hAnsi="Arial" w:cs="Arial"/>
        </w:rPr>
      </w:pPr>
      <w:r w:rsidRPr="000E3FF3">
        <w:rPr>
          <w:rFonts w:ascii="Arial" w:hAnsi="Arial" w:cs="Arial"/>
        </w:rPr>
        <w:t>Further observations about communication, interests and abilities will be noted to firm a picture of the whole child in relation to the Early Years Foundation Stage prime and specific areas of learning and development.</w:t>
      </w:r>
    </w:p>
    <w:p w:rsidR="006504B5" w:rsidRPr="000E3FF3" w:rsidRDefault="006504B5" w:rsidP="00AC030D">
      <w:pPr>
        <w:numPr>
          <w:ilvl w:val="0"/>
          <w:numId w:val="53"/>
        </w:numPr>
        <w:spacing w:line="360" w:lineRule="auto"/>
        <w:rPr>
          <w:rFonts w:ascii="Arial" w:hAnsi="Arial" w:cs="Arial"/>
        </w:rPr>
      </w:pPr>
      <w:r w:rsidRPr="000E3FF3">
        <w:rPr>
          <w:rFonts w:ascii="Arial" w:hAnsi="Arial" w:cs="Arial"/>
        </w:rPr>
        <w:t xml:space="preserve">Concerns about the child will be noted in the child’s file and discussed with the foster </w:t>
      </w:r>
      <w:proofErr w:type="spellStart"/>
      <w:r w:rsidRPr="000E3FF3">
        <w:rPr>
          <w:rFonts w:ascii="Arial" w:hAnsi="Arial" w:cs="Arial"/>
        </w:rPr>
        <w:t>carer</w:t>
      </w:r>
      <w:proofErr w:type="spellEnd"/>
      <w:r w:rsidRPr="000E3FF3">
        <w:rPr>
          <w:rFonts w:ascii="Arial" w:hAnsi="Arial" w:cs="Arial"/>
        </w:rPr>
        <w:t>.</w:t>
      </w:r>
    </w:p>
    <w:p w:rsidR="006504B5" w:rsidRPr="000E3FF3" w:rsidRDefault="006504B5" w:rsidP="00AC030D">
      <w:pPr>
        <w:numPr>
          <w:ilvl w:val="0"/>
          <w:numId w:val="53"/>
        </w:numPr>
        <w:spacing w:line="360" w:lineRule="auto"/>
        <w:rPr>
          <w:rFonts w:ascii="Arial" w:hAnsi="Arial" w:cs="Arial"/>
        </w:rPr>
      </w:pPr>
      <w:r w:rsidRPr="000E3FF3">
        <w:rPr>
          <w:rFonts w:ascii="Arial" w:hAnsi="Arial" w:cs="Arial"/>
        </w:rPr>
        <w:t>If the concerns are about the foster carer’s treatment of the child, or if abuse is suspected, these are recorded in the child’s file and reported to the child’s social care worker according to the setting’s safeguarding children procedure.</w:t>
      </w:r>
    </w:p>
    <w:p w:rsidR="006504B5" w:rsidRPr="000E3FF3" w:rsidRDefault="006504B5" w:rsidP="00AC030D">
      <w:pPr>
        <w:numPr>
          <w:ilvl w:val="0"/>
          <w:numId w:val="53"/>
        </w:numPr>
        <w:spacing w:line="360" w:lineRule="auto"/>
        <w:rPr>
          <w:rFonts w:ascii="Arial" w:hAnsi="Arial" w:cs="Arial"/>
        </w:rPr>
      </w:pPr>
      <w:r w:rsidRPr="000E3FF3">
        <w:rPr>
          <w:rFonts w:ascii="Arial" w:hAnsi="Arial" w:cs="Arial"/>
        </w:rPr>
        <w:t xml:space="preserve">Regular contact should be maintained with the social worker through planned meetings that will include the foster </w:t>
      </w:r>
      <w:proofErr w:type="spellStart"/>
      <w:r w:rsidRPr="000E3FF3">
        <w:rPr>
          <w:rFonts w:ascii="Arial" w:hAnsi="Arial" w:cs="Arial"/>
        </w:rPr>
        <w:t>carer</w:t>
      </w:r>
      <w:proofErr w:type="spellEnd"/>
      <w:r w:rsidRPr="000E3FF3">
        <w:rPr>
          <w:rFonts w:ascii="Arial" w:hAnsi="Arial" w:cs="Arial"/>
        </w:rPr>
        <w:t>.</w:t>
      </w:r>
    </w:p>
    <w:p w:rsidR="006504B5" w:rsidRPr="000E3FF3" w:rsidRDefault="006504B5" w:rsidP="00AC030D">
      <w:pPr>
        <w:numPr>
          <w:ilvl w:val="0"/>
          <w:numId w:val="53"/>
        </w:numPr>
        <w:spacing w:line="360" w:lineRule="auto"/>
        <w:rPr>
          <w:rFonts w:ascii="Arial" w:hAnsi="Arial" w:cs="Arial"/>
        </w:rPr>
      </w:pPr>
      <w:r w:rsidRPr="000E3FF3">
        <w:rPr>
          <w:rFonts w:ascii="Arial" w:hAnsi="Arial" w:cs="Arial"/>
        </w:rPr>
        <w:lastRenderedPageBreak/>
        <w:t>The transition to school will be handled sensitively. The designated person and/or the child’s key person will liaise with the school, passing on relevant information and documentation with the agreement of the</w:t>
      </w:r>
      <w:r w:rsidR="008D2CB1" w:rsidRPr="000E3FF3">
        <w:rPr>
          <w:rFonts w:ascii="Arial" w:hAnsi="Arial" w:cs="Arial"/>
        </w:rPr>
        <w:t xml:space="preserve"> </w:t>
      </w:r>
      <w:r w:rsidRPr="000E3FF3">
        <w:rPr>
          <w:rFonts w:ascii="Arial" w:hAnsi="Arial" w:cs="Arial"/>
        </w:rPr>
        <w:t>looked after child’s birth parents.</w:t>
      </w:r>
    </w:p>
    <w:p w:rsidR="006504B5" w:rsidRPr="000E3FF3" w:rsidRDefault="006504B5" w:rsidP="006504B5">
      <w:pPr>
        <w:spacing w:line="360" w:lineRule="auto"/>
        <w:rPr>
          <w:rFonts w:ascii="Arial" w:hAnsi="Arial" w:cs="Arial"/>
          <w:b/>
          <w:bCs/>
          <w:sz w:val="22"/>
          <w:szCs w:val="22"/>
        </w:rPr>
      </w:pPr>
    </w:p>
    <w:p w:rsidR="00047D52" w:rsidRPr="000E3FF3" w:rsidRDefault="00047D52" w:rsidP="006504B5">
      <w:pPr>
        <w:spacing w:line="360" w:lineRule="auto"/>
        <w:rPr>
          <w:rFonts w:ascii="Arial" w:hAnsi="Arial" w:cs="Arial"/>
          <w:b/>
          <w:bCs/>
          <w:sz w:val="22"/>
          <w:szCs w:val="22"/>
        </w:rPr>
      </w:pPr>
    </w:p>
    <w:p w:rsidR="00047D52" w:rsidRPr="000E3FF3" w:rsidRDefault="00047D52" w:rsidP="006504B5">
      <w:pPr>
        <w:spacing w:line="360" w:lineRule="auto"/>
        <w:rPr>
          <w:rFonts w:ascii="Arial" w:hAnsi="Arial" w:cs="Arial"/>
          <w:b/>
          <w:bCs/>
          <w:sz w:val="22"/>
          <w:szCs w:val="22"/>
        </w:rPr>
      </w:pPr>
    </w:p>
    <w:p w:rsidR="006504B5" w:rsidRPr="000E3FF3" w:rsidRDefault="006504B5" w:rsidP="006504B5">
      <w:pPr>
        <w:spacing w:line="360" w:lineRule="auto"/>
        <w:rPr>
          <w:rFonts w:ascii="Arial" w:hAnsi="Arial" w:cs="Arial"/>
          <w:b/>
          <w:bCs/>
        </w:rPr>
      </w:pPr>
      <w:r w:rsidRPr="000E3FF3">
        <w:rPr>
          <w:rFonts w:ascii="Arial" w:hAnsi="Arial" w:cs="Arial"/>
          <w:b/>
          <w:bCs/>
        </w:rPr>
        <w:t>Further guidance</w:t>
      </w:r>
    </w:p>
    <w:p w:rsidR="006504B5" w:rsidRPr="000E3FF3" w:rsidRDefault="006504B5" w:rsidP="006504B5">
      <w:pPr>
        <w:spacing w:line="360" w:lineRule="auto"/>
        <w:rPr>
          <w:rFonts w:ascii="Arial" w:hAnsi="Arial" w:cs="Arial"/>
          <w:b/>
        </w:rPr>
      </w:pPr>
    </w:p>
    <w:p w:rsidR="006504B5" w:rsidRPr="000E3FF3" w:rsidRDefault="006504B5" w:rsidP="00AC030D">
      <w:pPr>
        <w:numPr>
          <w:ilvl w:val="0"/>
          <w:numId w:val="56"/>
        </w:numPr>
        <w:spacing w:line="360" w:lineRule="auto"/>
        <w:rPr>
          <w:rFonts w:ascii="Arial" w:hAnsi="Arial" w:cs="Arial"/>
          <w:sz w:val="22"/>
          <w:szCs w:val="22"/>
        </w:rPr>
      </w:pPr>
      <w:r w:rsidRPr="000E3FF3">
        <w:rPr>
          <w:rFonts w:ascii="Arial" w:hAnsi="Arial" w:cs="Arial"/>
          <w:sz w:val="22"/>
          <w:szCs w:val="22"/>
        </w:rPr>
        <w:t>Guidance on the Education of Children and Young People in Public Care (</w:t>
      </w:r>
      <w:proofErr w:type="spellStart"/>
      <w:r w:rsidRPr="000E3FF3">
        <w:rPr>
          <w:rFonts w:ascii="Arial" w:hAnsi="Arial" w:cs="Arial"/>
          <w:sz w:val="22"/>
          <w:szCs w:val="22"/>
        </w:rPr>
        <w:t>DfEE</w:t>
      </w:r>
      <w:proofErr w:type="spellEnd"/>
      <w:r w:rsidRPr="000E3FF3">
        <w:rPr>
          <w:rFonts w:ascii="Arial" w:hAnsi="Arial" w:cs="Arial"/>
          <w:sz w:val="22"/>
          <w:szCs w:val="22"/>
        </w:rPr>
        <w:t xml:space="preserve"> 2000)</w:t>
      </w:r>
    </w:p>
    <w:p w:rsidR="006504B5" w:rsidRPr="000E3FF3" w:rsidRDefault="006504B5" w:rsidP="00AC030D">
      <w:pPr>
        <w:numPr>
          <w:ilvl w:val="0"/>
          <w:numId w:val="56"/>
        </w:numPr>
        <w:spacing w:line="360" w:lineRule="auto"/>
        <w:rPr>
          <w:rFonts w:ascii="Arial" w:hAnsi="Arial" w:cs="Arial"/>
          <w:sz w:val="22"/>
          <w:szCs w:val="22"/>
        </w:rPr>
      </w:pPr>
      <w:r w:rsidRPr="000E3FF3">
        <w:rPr>
          <w:rFonts w:ascii="Arial" w:hAnsi="Arial" w:cs="Arial"/>
          <w:sz w:val="22"/>
          <w:szCs w:val="22"/>
        </w:rPr>
        <w:t>Who Does What: How Social Workers and Carers can Support the Education of Looked After Children(</w:t>
      </w:r>
      <w:proofErr w:type="spellStart"/>
      <w:r w:rsidRPr="000E3FF3">
        <w:rPr>
          <w:rFonts w:ascii="Arial" w:hAnsi="Arial" w:cs="Arial"/>
          <w:sz w:val="22"/>
          <w:szCs w:val="22"/>
        </w:rPr>
        <w:t>DfES</w:t>
      </w:r>
      <w:proofErr w:type="spellEnd"/>
      <w:r w:rsidRPr="000E3FF3">
        <w:rPr>
          <w:rFonts w:ascii="Arial" w:hAnsi="Arial" w:cs="Arial"/>
          <w:sz w:val="22"/>
          <w:szCs w:val="22"/>
        </w:rPr>
        <w:t xml:space="preserve"> 2005)</w:t>
      </w:r>
    </w:p>
    <w:p w:rsidR="006504B5" w:rsidRPr="000E3FF3" w:rsidRDefault="006504B5" w:rsidP="00AC030D">
      <w:pPr>
        <w:numPr>
          <w:ilvl w:val="0"/>
          <w:numId w:val="56"/>
        </w:numPr>
        <w:spacing w:line="360" w:lineRule="auto"/>
        <w:rPr>
          <w:rFonts w:ascii="Arial" w:hAnsi="Arial" w:cs="Arial"/>
          <w:sz w:val="22"/>
          <w:szCs w:val="22"/>
        </w:rPr>
      </w:pPr>
      <w:r w:rsidRPr="000E3FF3">
        <w:rPr>
          <w:rFonts w:ascii="Arial" w:hAnsi="Arial" w:cs="Arial"/>
          <w:sz w:val="22"/>
          <w:szCs w:val="22"/>
        </w:rPr>
        <w:t>Supporting Looked After Learners - A Practical Guide for School Governors (</w:t>
      </w:r>
      <w:proofErr w:type="spellStart"/>
      <w:r w:rsidRPr="000E3FF3">
        <w:rPr>
          <w:rFonts w:ascii="Arial" w:hAnsi="Arial" w:cs="Arial"/>
          <w:sz w:val="22"/>
          <w:szCs w:val="22"/>
        </w:rPr>
        <w:t>DfES</w:t>
      </w:r>
      <w:proofErr w:type="spellEnd"/>
      <w:r w:rsidRPr="000E3FF3">
        <w:rPr>
          <w:rFonts w:ascii="Arial" w:hAnsi="Arial" w:cs="Arial"/>
          <w:sz w:val="22"/>
          <w:szCs w:val="22"/>
        </w:rPr>
        <w:t xml:space="preserve"> 2006)</w:t>
      </w:r>
    </w:p>
    <w:p w:rsidR="006504B5" w:rsidRPr="000E3FF3" w:rsidRDefault="006504B5" w:rsidP="006504B5">
      <w:pPr>
        <w:spacing w:line="360" w:lineRule="auto"/>
        <w:rPr>
          <w:rFonts w:ascii="Arial" w:hAnsi="Arial" w:cs="Arial"/>
          <w:b/>
          <w:sz w:val="22"/>
          <w:szCs w:val="22"/>
          <w:lang w:val="en-US"/>
        </w:rPr>
      </w:pPr>
    </w:p>
    <w:tbl>
      <w:tblPr>
        <w:tblW w:w="5000" w:type="pct"/>
        <w:tblLook w:val="01E0"/>
      </w:tblPr>
      <w:tblGrid>
        <w:gridCol w:w="4380"/>
        <w:gridCol w:w="3402"/>
        <w:gridCol w:w="1987"/>
      </w:tblGrid>
      <w:tr w:rsidR="006504B5" w:rsidRPr="000E3FF3" w:rsidTr="006504B5">
        <w:tc>
          <w:tcPr>
            <w:tcW w:w="2242" w:type="pct"/>
          </w:tcPr>
          <w:p w:rsidR="006504B5" w:rsidRPr="000E3FF3" w:rsidRDefault="006504B5" w:rsidP="006504B5">
            <w:pPr>
              <w:spacing w:line="360" w:lineRule="auto"/>
              <w:rPr>
                <w:rFonts w:ascii="Arial" w:hAnsi="Arial" w:cs="Arial"/>
                <w:sz w:val="22"/>
                <w:szCs w:val="22"/>
              </w:rPr>
            </w:pPr>
            <w:r w:rsidRPr="000E3FF3">
              <w:rPr>
                <w:rFonts w:ascii="Arial" w:hAnsi="Arial" w:cs="Arial"/>
                <w:sz w:val="22"/>
                <w:szCs w:val="22"/>
              </w:rPr>
              <w:t>This policy was adopted at a meeting of</w:t>
            </w:r>
          </w:p>
        </w:tc>
        <w:tc>
          <w:tcPr>
            <w:tcW w:w="1741" w:type="pct"/>
            <w:tcBorders>
              <w:bottom w:val="single" w:sz="4" w:space="0" w:color="7030A0"/>
            </w:tcBorders>
            <w:shd w:val="clear" w:color="auto" w:fill="auto"/>
          </w:tcPr>
          <w:p w:rsidR="006504B5" w:rsidRPr="000E3FF3" w:rsidRDefault="006504B5" w:rsidP="006504B5">
            <w:pPr>
              <w:spacing w:line="360" w:lineRule="auto"/>
              <w:rPr>
                <w:rFonts w:ascii="Arial" w:hAnsi="Arial" w:cs="Arial"/>
                <w:sz w:val="22"/>
                <w:szCs w:val="22"/>
              </w:rPr>
            </w:pPr>
          </w:p>
        </w:tc>
        <w:tc>
          <w:tcPr>
            <w:tcW w:w="1016" w:type="pct"/>
          </w:tcPr>
          <w:p w:rsidR="006504B5" w:rsidRPr="000E3FF3" w:rsidRDefault="006504B5" w:rsidP="006504B5">
            <w:pPr>
              <w:spacing w:line="360" w:lineRule="auto"/>
              <w:rPr>
                <w:rFonts w:ascii="Arial" w:hAnsi="Arial" w:cs="Arial"/>
                <w:i/>
                <w:sz w:val="22"/>
                <w:szCs w:val="22"/>
              </w:rPr>
            </w:pPr>
            <w:r w:rsidRPr="000E3FF3">
              <w:rPr>
                <w:rFonts w:ascii="Arial" w:hAnsi="Arial" w:cs="Arial"/>
                <w:i/>
                <w:sz w:val="22"/>
                <w:szCs w:val="22"/>
              </w:rPr>
              <w:t>(name of provider)</w:t>
            </w:r>
          </w:p>
        </w:tc>
      </w:tr>
      <w:tr w:rsidR="006504B5" w:rsidRPr="000E3FF3" w:rsidTr="006504B5">
        <w:tc>
          <w:tcPr>
            <w:tcW w:w="2242" w:type="pct"/>
          </w:tcPr>
          <w:p w:rsidR="006504B5" w:rsidRPr="000E3FF3" w:rsidRDefault="006504B5" w:rsidP="006504B5">
            <w:pPr>
              <w:spacing w:line="360" w:lineRule="auto"/>
              <w:rPr>
                <w:rFonts w:ascii="Arial" w:hAnsi="Arial" w:cs="Arial"/>
                <w:sz w:val="22"/>
                <w:szCs w:val="22"/>
              </w:rPr>
            </w:pPr>
            <w:r w:rsidRPr="000E3FF3">
              <w:rPr>
                <w:rFonts w:ascii="Arial" w:hAnsi="Arial" w:cs="Arial"/>
                <w:sz w:val="22"/>
                <w:szCs w:val="22"/>
              </w:rPr>
              <w:t>Held on</w:t>
            </w:r>
          </w:p>
        </w:tc>
        <w:tc>
          <w:tcPr>
            <w:tcW w:w="1741" w:type="pct"/>
            <w:tcBorders>
              <w:top w:val="single" w:sz="4" w:space="0" w:color="7030A0"/>
              <w:bottom w:val="single" w:sz="4" w:space="0" w:color="7030A0"/>
            </w:tcBorders>
          </w:tcPr>
          <w:p w:rsidR="006504B5" w:rsidRPr="000E3FF3" w:rsidRDefault="006504B5" w:rsidP="006504B5">
            <w:pPr>
              <w:spacing w:line="360" w:lineRule="auto"/>
              <w:rPr>
                <w:rFonts w:ascii="Arial" w:hAnsi="Arial" w:cs="Arial"/>
                <w:sz w:val="22"/>
                <w:szCs w:val="22"/>
              </w:rPr>
            </w:pPr>
          </w:p>
        </w:tc>
        <w:tc>
          <w:tcPr>
            <w:tcW w:w="1016" w:type="pct"/>
          </w:tcPr>
          <w:p w:rsidR="006504B5" w:rsidRPr="000E3FF3" w:rsidRDefault="006504B5" w:rsidP="006504B5">
            <w:pPr>
              <w:spacing w:line="360" w:lineRule="auto"/>
              <w:rPr>
                <w:rFonts w:ascii="Arial" w:hAnsi="Arial" w:cs="Arial"/>
                <w:i/>
                <w:sz w:val="22"/>
                <w:szCs w:val="22"/>
              </w:rPr>
            </w:pPr>
            <w:r w:rsidRPr="000E3FF3">
              <w:rPr>
                <w:rFonts w:ascii="Arial" w:hAnsi="Arial" w:cs="Arial"/>
                <w:i/>
                <w:sz w:val="22"/>
                <w:szCs w:val="22"/>
              </w:rPr>
              <w:t>(date)</w:t>
            </w:r>
          </w:p>
        </w:tc>
      </w:tr>
      <w:tr w:rsidR="006504B5" w:rsidRPr="000E3FF3" w:rsidTr="006504B5">
        <w:tc>
          <w:tcPr>
            <w:tcW w:w="2242" w:type="pct"/>
          </w:tcPr>
          <w:p w:rsidR="006504B5" w:rsidRPr="000E3FF3" w:rsidRDefault="006504B5" w:rsidP="006504B5">
            <w:pPr>
              <w:spacing w:line="360" w:lineRule="auto"/>
              <w:rPr>
                <w:rFonts w:ascii="Arial" w:hAnsi="Arial" w:cs="Arial"/>
                <w:sz w:val="22"/>
                <w:szCs w:val="22"/>
              </w:rPr>
            </w:pPr>
            <w:r w:rsidRPr="000E3FF3">
              <w:rPr>
                <w:rFonts w:ascii="Arial" w:hAnsi="Arial" w:cs="Arial"/>
                <w:sz w:val="22"/>
                <w:szCs w:val="22"/>
              </w:rPr>
              <w:t>Date to be reviewed</w:t>
            </w:r>
          </w:p>
        </w:tc>
        <w:tc>
          <w:tcPr>
            <w:tcW w:w="1741" w:type="pct"/>
            <w:tcBorders>
              <w:top w:val="single" w:sz="4" w:space="0" w:color="7030A0"/>
              <w:bottom w:val="single" w:sz="4" w:space="0" w:color="7030A0"/>
            </w:tcBorders>
          </w:tcPr>
          <w:p w:rsidR="006504B5" w:rsidRPr="000E3FF3" w:rsidRDefault="006504B5" w:rsidP="006504B5">
            <w:pPr>
              <w:spacing w:line="360" w:lineRule="auto"/>
              <w:rPr>
                <w:rFonts w:ascii="Arial" w:hAnsi="Arial" w:cs="Arial"/>
                <w:sz w:val="22"/>
                <w:szCs w:val="22"/>
              </w:rPr>
            </w:pPr>
          </w:p>
        </w:tc>
        <w:tc>
          <w:tcPr>
            <w:tcW w:w="1016" w:type="pct"/>
          </w:tcPr>
          <w:p w:rsidR="006504B5" w:rsidRPr="000E3FF3" w:rsidRDefault="006504B5" w:rsidP="006504B5">
            <w:pPr>
              <w:spacing w:line="360" w:lineRule="auto"/>
              <w:rPr>
                <w:rFonts w:ascii="Arial" w:hAnsi="Arial" w:cs="Arial"/>
                <w:i/>
                <w:sz w:val="22"/>
                <w:szCs w:val="22"/>
              </w:rPr>
            </w:pPr>
            <w:r w:rsidRPr="000E3FF3">
              <w:rPr>
                <w:rFonts w:ascii="Arial" w:hAnsi="Arial" w:cs="Arial"/>
                <w:i/>
                <w:sz w:val="22"/>
                <w:szCs w:val="22"/>
              </w:rPr>
              <w:t>(date)</w:t>
            </w:r>
          </w:p>
        </w:tc>
      </w:tr>
      <w:tr w:rsidR="006504B5" w:rsidRPr="000E3FF3" w:rsidTr="006504B5">
        <w:tc>
          <w:tcPr>
            <w:tcW w:w="2242" w:type="pct"/>
          </w:tcPr>
          <w:p w:rsidR="006504B5" w:rsidRPr="000E3FF3" w:rsidRDefault="006504B5" w:rsidP="006504B5">
            <w:pPr>
              <w:spacing w:line="360" w:lineRule="auto"/>
              <w:rPr>
                <w:rFonts w:ascii="Arial" w:hAnsi="Arial" w:cs="Arial"/>
                <w:sz w:val="22"/>
                <w:szCs w:val="22"/>
              </w:rPr>
            </w:pPr>
            <w:r w:rsidRPr="000E3FF3">
              <w:rPr>
                <w:rFonts w:ascii="Arial" w:hAnsi="Arial" w:cs="Arial"/>
                <w:sz w:val="22"/>
                <w:szCs w:val="22"/>
              </w:rPr>
              <w:t>Signed on behalf of the provider</w:t>
            </w:r>
          </w:p>
        </w:tc>
        <w:tc>
          <w:tcPr>
            <w:tcW w:w="2758" w:type="pct"/>
            <w:gridSpan w:val="2"/>
            <w:tcBorders>
              <w:bottom w:val="single" w:sz="4" w:space="0" w:color="7030A0"/>
            </w:tcBorders>
          </w:tcPr>
          <w:p w:rsidR="006504B5" w:rsidRPr="000E3FF3" w:rsidRDefault="006504B5" w:rsidP="006504B5">
            <w:pPr>
              <w:spacing w:line="360" w:lineRule="auto"/>
              <w:rPr>
                <w:rFonts w:ascii="Arial" w:hAnsi="Arial" w:cs="Arial"/>
                <w:sz w:val="22"/>
                <w:szCs w:val="22"/>
              </w:rPr>
            </w:pPr>
          </w:p>
        </w:tc>
      </w:tr>
      <w:tr w:rsidR="006504B5" w:rsidRPr="000E3FF3" w:rsidTr="006504B5">
        <w:tblPrEx>
          <w:tblLook w:val="04A0"/>
        </w:tblPrEx>
        <w:tc>
          <w:tcPr>
            <w:tcW w:w="2242" w:type="pct"/>
          </w:tcPr>
          <w:p w:rsidR="006504B5" w:rsidRPr="000E3FF3" w:rsidRDefault="006504B5" w:rsidP="006504B5">
            <w:pPr>
              <w:spacing w:line="360" w:lineRule="auto"/>
              <w:rPr>
                <w:rFonts w:ascii="Arial" w:hAnsi="Arial" w:cs="Arial"/>
                <w:sz w:val="22"/>
                <w:szCs w:val="22"/>
              </w:rPr>
            </w:pPr>
            <w:r w:rsidRPr="000E3FF3">
              <w:rPr>
                <w:rFonts w:ascii="Arial" w:hAnsi="Arial" w:cs="Arial"/>
                <w:sz w:val="22"/>
                <w:szCs w:val="22"/>
              </w:rPr>
              <w:t>Name of signatory</w:t>
            </w:r>
          </w:p>
        </w:tc>
        <w:tc>
          <w:tcPr>
            <w:tcW w:w="2758" w:type="pct"/>
            <w:gridSpan w:val="2"/>
            <w:tcBorders>
              <w:top w:val="single" w:sz="4" w:space="0" w:color="7030A0"/>
              <w:bottom w:val="single" w:sz="4" w:space="0" w:color="7030A0"/>
            </w:tcBorders>
          </w:tcPr>
          <w:p w:rsidR="006504B5" w:rsidRPr="000E3FF3" w:rsidRDefault="006504B5" w:rsidP="006504B5">
            <w:pPr>
              <w:spacing w:line="360" w:lineRule="auto"/>
              <w:rPr>
                <w:rFonts w:ascii="Arial" w:hAnsi="Arial" w:cs="Arial"/>
                <w:sz w:val="22"/>
                <w:szCs w:val="22"/>
              </w:rPr>
            </w:pPr>
          </w:p>
        </w:tc>
      </w:tr>
      <w:tr w:rsidR="006504B5" w:rsidRPr="000E3FF3" w:rsidTr="006504B5">
        <w:tblPrEx>
          <w:tblLook w:val="04A0"/>
        </w:tblPrEx>
        <w:tc>
          <w:tcPr>
            <w:tcW w:w="2242" w:type="pct"/>
          </w:tcPr>
          <w:p w:rsidR="006504B5" w:rsidRPr="000E3FF3" w:rsidRDefault="006504B5" w:rsidP="006504B5">
            <w:pPr>
              <w:spacing w:line="360" w:lineRule="auto"/>
              <w:rPr>
                <w:rFonts w:ascii="Arial" w:hAnsi="Arial" w:cs="Arial"/>
                <w:sz w:val="22"/>
                <w:szCs w:val="22"/>
              </w:rPr>
            </w:pPr>
            <w:r w:rsidRPr="000E3FF3">
              <w:rPr>
                <w:rFonts w:ascii="Arial" w:hAnsi="Arial" w:cs="Arial"/>
                <w:sz w:val="22"/>
                <w:szCs w:val="22"/>
              </w:rPr>
              <w:t>Role of signatory (e.g. chair, director or owner)</w:t>
            </w:r>
          </w:p>
        </w:tc>
        <w:tc>
          <w:tcPr>
            <w:tcW w:w="2758" w:type="pct"/>
            <w:gridSpan w:val="2"/>
            <w:tcBorders>
              <w:top w:val="single" w:sz="4" w:space="0" w:color="7030A0"/>
              <w:bottom w:val="single" w:sz="4" w:space="0" w:color="7030A0"/>
            </w:tcBorders>
          </w:tcPr>
          <w:p w:rsidR="006504B5" w:rsidRPr="000E3FF3" w:rsidRDefault="006504B5" w:rsidP="006504B5">
            <w:pPr>
              <w:spacing w:line="360" w:lineRule="auto"/>
              <w:rPr>
                <w:rFonts w:ascii="Arial" w:hAnsi="Arial" w:cs="Arial"/>
                <w:sz w:val="22"/>
                <w:szCs w:val="22"/>
              </w:rPr>
            </w:pPr>
          </w:p>
        </w:tc>
      </w:tr>
    </w:tbl>
    <w:p w:rsidR="006504B5" w:rsidRPr="000E3FF3" w:rsidRDefault="006504B5" w:rsidP="006504B5">
      <w:pPr>
        <w:pStyle w:val="ListParagraph"/>
        <w:spacing w:line="360" w:lineRule="auto"/>
        <w:ind w:left="360"/>
        <w:rPr>
          <w:rFonts w:ascii="Arial" w:hAnsi="Arial" w:cs="Arial"/>
          <w:sz w:val="22"/>
          <w:szCs w:val="22"/>
        </w:rPr>
      </w:pPr>
    </w:p>
    <w:p w:rsidR="006504B5" w:rsidRPr="000E3FF3" w:rsidRDefault="006504B5" w:rsidP="006504B5">
      <w:pPr>
        <w:pStyle w:val="ListParagraph"/>
        <w:spacing w:line="360" w:lineRule="auto"/>
        <w:ind w:left="360"/>
        <w:rPr>
          <w:rFonts w:ascii="Arial" w:hAnsi="Arial" w:cs="Arial"/>
          <w:sz w:val="22"/>
          <w:szCs w:val="22"/>
        </w:rPr>
      </w:pPr>
    </w:p>
    <w:p w:rsidR="003B448A" w:rsidRPr="000E3FF3" w:rsidRDefault="00892136" w:rsidP="003B448A">
      <w:pPr>
        <w:pBdr>
          <w:top w:val="single" w:sz="4" w:space="1" w:color="7030A0"/>
          <w:left w:val="single" w:sz="4" w:space="4" w:color="7030A0"/>
          <w:bottom w:val="single" w:sz="4" w:space="1" w:color="7030A0"/>
          <w:right w:val="single" w:sz="4" w:space="4" w:color="7030A0"/>
        </w:pBdr>
        <w:spacing w:before="120" w:after="120"/>
        <w:rPr>
          <w:rFonts w:ascii="Arial" w:hAnsi="Arial" w:cs="Arial"/>
          <w:b/>
          <w:color w:val="000000"/>
          <w:sz w:val="22"/>
          <w:szCs w:val="22"/>
        </w:rPr>
      </w:pPr>
      <w:r w:rsidRPr="000E3FF3">
        <w:rPr>
          <w:rFonts w:ascii="Arial" w:hAnsi="Arial" w:cs="Arial"/>
          <w:b/>
          <w:sz w:val="22"/>
          <w:szCs w:val="22"/>
        </w:rPr>
        <w:br w:type="page"/>
      </w:r>
      <w:r w:rsidR="003B448A" w:rsidRPr="000E3FF3">
        <w:rPr>
          <w:rFonts w:ascii="Arial" w:hAnsi="Arial" w:cs="Arial"/>
          <w:b/>
          <w:color w:val="000000"/>
          <w:sz w:val="22"/>
          <w:szCs w:val="22"/>
        </w:rPr>
        <w:lastRenderedPageBreak/>
        <w:t>Safeguarding and Welfare Requirement: Child Protection</w:t>
      </w:r>
    </w:p>
    <w:p w:rsidR="003B448A" w:rsidRPr="000E3FF3" w:rsidRDefault="003B448A" w:rsidP="003B448A">
      <w:pPr>
        <w:rPr>
          <w:rFonts w:ascii="Arial" w:hAnsi="Arial" w:cs="Arial"/>
          <w:b/>
          <w:sz w:val="28"/>
          <w:szCs w:val="28"/>
          <w:u w:val="single"/>
        </w:rPr>
      </w:pPr>
    </w:p>
    <w:p w:rsidR="003B448A" w:rsidRPr="000E3FF3" w:rsidRDefault="003B448A" w:rsidP="003B448A">
      <w:pPr>
        <w:rPr>
          <w:rFonts w:ascii="Arial" w:hAnsi="Arial" w:cs="Arial"/>
          <w:b/>
          <w:sz w:val="28"/>
          <w:szCs w:val="28"/>
          <w:u w:val="single"/>
        </w:rPr>
      </w:pPr>
      <w:r w:rsidRPr="000E3FF3">
        <w:rPr>
          <w:rFonts w:ascii="Arial" w:hAnsi="Arial" w:cs="Arial"/>
          <w:b/>
          <w:sz w:val="28"/>
          <w:szCs w:val="28"/>
          <w:u w:val="single"/>
        </w:rPr>
        <w:t>Lockdown policy</w:t>
      </w:r>
    </w:p>
    <w:p w:rsidR="003B448A" w:rsidRPr="000E3FF3" w:rsidRDefault="003B448A" w:rsidP="003B448A">
      <w:pPr>
        <w:rPr>
          <w:rFonts w:ascii="Arial" w:hAnsi="Arial" w:cs="Arial"/>
          <w:b/>
          <w:sz w:val="22"/>
          <w:szCs w:val="22"/>
          <w:u w:val="single"/>
        </w:rPr>
      </w:pPr>
    </w:p>
    <w:p w:rsidR="003B448A" w:rsidRPr="000E3FF3" w:rsidRDefault="003B448A" w:rsidP="003B448A">
      <w:pPr>
        <w:rPr>
          <w:rFonts w:ascii="Arial" w:hAnsi="Arial" w:cs="Arial"/>
          <w:sz w:val="22"/>
          <w:szCs w:val="22"/>
        </w:rPr>
      </w:pPr>
      <w:proofErr w:type="spellStart"/>
      <w:r w:rsidRPr="000E3FF3">
        <w:rPr>
          <w:rFonts w:ascii="Arial" w:hAnsi="Arial" w:cs="Arial"/>
          <w:sz w:val="22"/>
          <w:szCs w:val="22"/>
        </w:rPr>
        <w:t>Childville</w:t>
      </w:r>
      <w:proofErr w:type="spellEnd"/>
      <w:r w:rsidRPr="000E3FF3">
        <w:rPr>
          <w:rFonts w:ascii="Arial" w:hAnsi="Arial" w:cs="Arial"/>
          <w:sz w:val="22"/>
          <w:szCs w:val="22"/>
        </w:rPr>
        <w:t xml:space="preserve"> </w:t>
      </w:r>
      <w:proofErr w:type="gramStart"/>
      <w:r w:rsidRPr="000E3FF3">
        <w:rPr>
          <w:rFonts w:ascii="Arial" w:hAnsi="Arial" w:cs="Arial"/>
          <w:sz w:val="22"/>
          <w:szCs w:val="22"/>
        </w:rPr>
        <w:t>After</w:t>
      </w:r>
      <w:proofErr w:type="gramEnd"/>
      <w:r w:rsidRPr="000E3FF3">
        <w:rPr>
          <w:rFonts w:ascii="Arial" w:hAnsi="Arial" w:cs="Arial"/>
          <w:sz w:val="22"/>
          <w:szCs w:val="22"/>
        </w:rPr>
        <w:t xml:space="preserve"> School services Ltd recognises the potentially serious risk to children, staff and visitors in emergency or harmful situations.</w:t>
      </w:r>
    </w:p>
    <w:p w:rsidR="003B448A" w:rsidRPr="000E3FF3" w:rsidRDefault="003B448A" w:rsidP="003B448A">
      <w:pPr>
        <w:rPr>
          <w:rFonts w:ascii="Arial" w:hAnsi="Arial" w:cs="Arial"/>
          <w:sz w:val="22"/>
          <w:szCs w:val="22"/>
        </w:rPr>
      </w:pPr>
    </w:p>
    <w:p w:rsidR="003B448A" w:rsidRPr="000E3FF3" w:rsidRDefault="003B448A" w:rsidP="003B448A">
      <w:pPr>
        <w:rPr>
          <w:rFonts w:ascii="Arial" w:hAnsi="Arial" w:cs="Arial"/>
          <w:b/>
          <w:sz w:val="22"/>
          <w:szCs w:val="22"/>
        </w:rPr>
      </w:pPr>
      <w:r w:rsidRPr="000E3FF3">
        <w:rPr>
          <w:rFonts w:ascii="Arial" w:hAnsi="Arial" w:cs="Arial"/>
          <w:b/>
          <w:sz w:val="22"/>
          <w:szCs w:val="22"/>
        </w:rPr>
        <w:t xml:space="preserve">“Provider’s must take reasonable steps to ensure the safety of children, staff and others on the premises in case of fire or any other emergency and must have an emergency evacuation procedure” (Early years foundation stage statutory framework, April 2017) </w:t>
      </w:r>
    </w:p>
    <w:p w:rsidR="003B448A" w:rsidRPr="000E3FF3" w:rsidRDefault="003B448A" w:rsidP="003B448A">
      <w:pPr>
        <w:rPr>
          <w:rFonts w:ascii="Arial" w:hAnsi="Arial" w:cs="Arial"/>
          <w:sz w:val="22"/>
          <w:szCs w:val="22"/>
        </w:rPr>
      </w:pPr>
    </w:p>
    <w:p w:rsidR="003B448A" w:rsidRPr="000E3FF3" w:rsidRDefault="003B448A" w:rsidP="003B448A">
      <w:pPr>
        <w:rPr>
          <w:rFonts w:ascii="Arial" w:hAnsi="Arial" w:cs="Arial"/>
          <w:sz w:val="22"/>
          <w:szCs w:val="22"/>
        </w:rPr>
      </w:pPr>
      <w:r w:rsidRPr="000E3FF3">
        <w:rPr>
          <w:rFonts w:ascii="Arial" w:hAnsi="Arial" w:cs="Arial"/>
          <w:sz w:val="22"/>
          <w:szCs w:val="22"/>
        </w:rPr>
        <w:t>A lock down may take place where there is a perceived risk of threat to the Nursery, its staff, children and visitors or property.</w:t>
      </w:r>
    </w:p>
    <w:p w:rsidR="003B448A" w:rsidRPr="000E3FF3" w:rsidRDefault="003B448A" w:rsidP="003B448A">
      <w:pPr>
        <w:rPr>
          <w:rFonts w:ascii="Arial" w:hAnsi="Arial" w:cs="Arial"/>
          <w:sz w:val="22"/>
          <w:szCs w:val="22"/>
        </w:rPr>
      </w:pPr>
      <w:r w:rsidRPr="000E3FF3">
        <w:rPr>
          <w:rFonts w:ascii="Arial" w:hAnsi="Arial" w:cs="Arial"/>
          <w:sz w:val="22"/>
          <w:szCs w:val="22"/>
        </w:rPr>
        <w:t>Where possible the nursery will act to ensure the safety of all personnel in the setting in the following situations:</w:t>
      </w:r>
    </w:p>
    <w:p w:rsidR="003B448A" w:rsidRPr="000E3FF3" w:rsidRDefault="003B448A" w:rsidP="003B448A">
      <w:pPr>
        <w:rPr>
          <w:rFonts w:ascii="Arial" w:hAnsi="Arial" w:cs="Arial"/>
          <w:sz w:val="22"/>
          <w:szCs w:val="22"/>
        </w:rPr>
      </w:pPr>
    </w:p>
    <w:p w:rsidR="003B448A" w:rsidRPr="000E3FF3" w:rsidRDefault="003B448A" w:rsidP="003B448A">
      <w:pPr>
        <w:pStyle w:val="ListParagraph"/>
        <w:numPr>
          <w:ilvl w:val="0"/>
          <w:numId w:val="307"/>
        </w:numPr>
        <w:spacing w:after="160" w:line="259" w:lineRule="auto"/>
        <w:rPr>
          <w:rFonts w:ascii="Arial" w:hAnsi="Arial" w:cs="Arial"/>
          <w:sz w:val="22"/>
          <w:szCs w:val="22"/>
        </w:rPr>
      </w:pPr>
      <w:r w:rsidRPr="000E3FF3">
        <w:rPr>
          <w:rFonts w:ascii="Arial" w:hAnsi="Arial" w:cs="Arial"/>
          <w:sz w:val="22"/>
          <w:szCs w:val="22"/>
        </w:rPr>
        <w:t>In the event that unauthorised person(s) considered dangerous are on the nursery grounds or if we have intelligence that they were in the vicinity and pose a threat.</w:t>
      </w:r>
    </w:p>
    <w:p w:rsidR="003B448A" w:rsidRPr="000E3FF3" w:rsidRDefault="003B448A" w:rsidP="003B448A">
      <w:pPr>
        <w:pStyle w:val="ListParagraph"/>
        <w:rPr>
          <w:rFonts w:ascii="Arial" w:hAnsi="Arial" w:cs="Arial"/>
          <w:sz w:val="22"/>
          <w:szCs w:val="22"/>
        </w:rPr>
      </w:pPr>
    </w:p>
    <w:p w:rsidR="003B448A" w:rsidRPr="000E3FF3" w:rsidRDefault="003B448A" w:rsidP="003B448A">
      <w:pPr>
        <w:pStyle w:val="ListParagraph"/>
        <w:numPr>
          <w:ilvl w:val="0"/>
          <w:numId w:val="307"/>
        </w:numPr>
        <w:spacing w:after="160" w:line="259" w:lineRule="auto"/>
        <w:rPr>
          <w:rFonts w:ascii="Arial" w:hAnsi="Arial" w:cs="Arial"/>
          <w:sz w:val="22"/>
          <w:szCs w:val="22"/>
        </w:rPr>
      </w:pPr>
      <w:r w:rsidRPr="000E3FF3">
        <w:rPr>
          <w:rFonts w:ascii="Arial" w:hAnsi="Arial" w:cs="Arial"/>
          <w:sz w:val="22"/>
          <w:szCs w:val="22"/>
        </w:rPr>
        <w:t>In instances including domestic break downs where estranged parties are attempting to abduct children</w:t>
      </w:r>
    </w:p>
    <w:p w:rsidR="003B448A" w:rsidRPr="000E3FF3" w:rsidRDefault="003B448A" w:rsidP="003B448A">
      <w:pPr>
        <w:pStyle w:val="ListParagraph"/>
        <w:rPr>
          <w:rFonts w:ascii="Arial" w:hAnsi="Arial" w:cs="Arial"/>
          <w:sz w:val="22"/>
          <w:szCs w:val="22"/>
        </w:rPr>
      </w:pPr>
    </w:p>
    <w:p w:rsidR="003B448A" w:rsidRPr="000E3FF3" w:rsidRDefault="003B448A" w:rsidP="003B448A">
      <w:pPr>
        <w:pStyle w:val="ListParagraph"/>
        <w:numPr>
          <w:ilvl w:val="0"/>
          <w:numId w:val="307"/>
        </w:numPr>
        <w:spacing w:after="160" w:line="259" w:lineRule="auto"/>
        <w:rPr>
          <w:rFonts w:ascii="Arial" w:hAnsi="Arial" w:cs="Arial"/>
          <w:sz w:val="22"/>
          <w:szCs w:val="22"/>
        </w:rPr>
      </w:pPr>
      <w:r w:rsidRPr="000E3FF3">
        <w:rPr>
          <w:rFonts w:ascii="Arial" w:hAnsi="Arial" w:cs="Arial"/>
          <w:sz w:val="22"/>
          <w:szCs w:val="22"/>
        </w:rPr>
        <w:t>In instances where staff, students or volunteers from within the setting become a threat to the well-being of others.</w:t>
      </w:r>
    </w:p>
    <w:p w:rsidR="003B448A" w:rsidRPr="000E3FF3" w:rsidRDefault="003B448A" w:rsidP="003B448A">
      <w:pPr>
        <w:pStyle w:val="ListParagraph"/>
        <w:rPr>
          <w:rFonts w:ascii="Arial" w:hAnsi="Arial" w:cs="Arial"/>
          <w:sz w:val="22"/>
          <w:szCs w:val="22"/>
        </w:rPr>
      </w:pPr>
    </w:p>
    <w:p w:rsidR="003B448A" w:rsidRPr="000E3FF3" w:rsidRDefault="003B448A" w:rsidP="003B448A">
      <w:pPr>
        <w:pStyle w:val="ListParagraph"/>
        <w:numPr>
          <w:ilvl w:val="0"/>
          <w:numId w:val="307"/>
        </w:numPr>
        <w:spacing w:after="160" w:line="259" w:lineRule="auto"/>
        <w:rPr>
          <w:rFonts w:ascii="Arial" w:hAnsi="Arial" w:cs="Arial"/>
          <w:sz w:val="22"/>
          <w:szCs w:val="22"/>
        </w:rPr>
      </w:pPr>
      <w:r w:rsidRPr="000E3FF3">
        <w:rPr>
          <w:rFonts w:ascii="Arial" w:hAnsi="Arial" w:cs="Arial"/>
          <w:sz w:val="22"/>
          <w:szCs w:val="22"/>
        </w:rPr>
        <w:t>In emergency situations within the area of the nursery where there is potential risk from spillages or poisonous fumes.</w:t>
      </w:r>
    </w:p>
    <w:p w:rsidR="003B448A" w:rsidRPr="000E3FF3" w:rsidRDefault="003B448A" w:rsidP="003B448A">
      <w:pPr>
        <w:rPr>
          <w:rFonts w:ascii="Arial" w:hAnsi="Arial" w:cs="Arial"/>
          <w:b/>
          <w:sz w:val="22"/>
          <w:szCs w:val="22"/>
        </w:rPr>
      </w:pPr>
    </w:p>
    <w:p w:rsidR="003B448A" w:rsidRPr="000E3FF3" w:rsidRDefault="003B448A" w:rsidP="003B448A">
      <w:pPr>
        <w:rPr>
          <w:rFonts w:ascii="Arial" w:hAnsi="Arial" w:cs="Arial"/>
          <w:b/>
          <w:sz w:val="22"/>
          <w:szCs w:val="22"/>
        </w:rPr>
      </w:pPr>
      <w:r w:rsidRPr="000E3FF3">
        <w:rPr>
          <w:rFonts w:ascii="Arial" w:hAnsi="Arial" w:cs="Arial"/>
          <w:b/>
          <w:sz w:val="22"/>
          <w:szCs w:val="22"/>
        </w:rPr>
        <w:t>A lock down will be initiated by;</w:t>
      </w:r>
    </w:p>
    <w:p w:rsidR="003B448A" w:rsidRPr="000E3FF3" w:rsidRDefault="003B448A" w:rsidP="003B448A">
      <w:pPr>
        <w:rPr>
          <w:rFonts w:ascii="Arial" w:hAnsi="Arial" w:cs="Arial"/>
          <w:b/>
          <w:sz w:val="22"/>
          <w:szCs w:val="22"/>
        </w:rPr>
      </w:pPr>
    </w:p>
    <w:p w:rsidR="003B448A" w:rsidRPr="000E3FF3" w:rsidRDefault="003B448A" w:rsidP="003B448A">
      <w:pPr>
        <w:pStyle w:val="ListParagraph"/>
        <w:numPr>
          <w:ilvl w:val="0"/>
          <w:numId w:val="308"/>
        </w:numPr>
        <w:spacing w:after="160" w:line="259" w:lineRule="auto"/>
        <w:rPr>
          <w:rFonts w:ascii="Arial" w:hAnsi="Arial" w:cs="Arial"/>
          <w:b/>
          <w:sz w:val="22"/>
          <w:szCs w:val="22"/>
        </w:rPr>
      </w:pPr>
      <w:r w:rsidRPr="000E3FF3">
        <w:rPr>
          <w:rFonts w:ascii="Arial" w:hAnsi="Arial" w:cs="Arial"/>
          <w:sz w:val="22"/>
          <w:szCs w:val="22"/>
        </w:rPr>
        <w:t>The person raising the alarm will use our intercom system and shout “</w:t>
      </w:r>
      <w:r w:rsidRPr="000E3FF3">
        <w:rPr>
          <w:rFonts w:ascii="Arial" w:hAnsi="Arial" w:cs="Arial"/>
          <w:b/>
          <w:sz w:val="22"/>
          <w:szCs w:val="22"/>
        </w:rPr>
        <w:t xml:space="preserve">ATTENTION, ATTENTION, ATTENTION, LOCKDOWN, LOCKDOWN, </w:t>
      </w:r>
      <w:proofErr w:type="gramStart"/>
      <w:r w:rsidRPr="000E3FF3">
        <w:rPr>
          <w:rFonts w:ascii="Arial" w:hAnsi="Arial" w:cs="Arial"/>
          <w:b/>
          <w:sz w:val="22"/>
          <w:szCs w:val="22"/>
        </w:rPr>
        <w:t>LOCKDOWN</w:t>
      </w:r>
      <w:proofErr w:type="gramEnd"/>
      <w:r w:rsidRPr="000E3FF3">
        <w:rPr>
          <w:rFonts w:ascii="Arial" w:hAnsi="Arial" w:cs="Arial"/>
          <w:b/>
          <w:sz w:val="22"/>
          <w:szCs w:val="22"/>
        </w:rPr>
        <w:t xml:space="preserve">”. </w:t>
      </w:r>
    </w:p>
    <w:p w:rsidR="003B448A" w:rsidRPr="000E3FF3" w:rsidRDefault="003B448A" w:rsidP="003B448A">
      <w:pPr>
        <w:pStyle w:val="ListParagraph"/>
        <w:ind w:left="0"/>
        <w:rPr>
          <w:rFonts w:ascii="Arial" w:hAnsi="Arial" w:cs="Arial"/>
          <w:b/>
          <w:sz w:val="22"/>
          <w:szCs w:val="22"/>
        </w:rPr>
      </w:pPr>
    </w:p>
    <w:p w:rsidR="003B448A" w:rsidRPr="000E3FF3" w:rsidRDefault="003B448A" w:rsidP="003B448A">
      <w:pPr>
        <w:pStyle w:val="ListParagraph"/>
        <w:numPr>
          <w:ilvl w:val="0"/>
          <w:numId w:val="308"/>
        </w:numPr>
        <w:spacing w:after="160" w:line="259" w:lineRule="auto"/>
        <w:rPr>
          <w:rFonts w:ascii="Arial" w:hAnsi="Arial" w:cs="Arial"/>
          <w:b/>
          <w:sz w:val="22"/>
          <w:szCs w:val="22"/>
        </w:rPr>
      </w:pPr>
      <w:r w:rsidRPr="000E3FF3">
        <w:rPr>
          <w:rFonts w:ascii="Arial" w:hAnsi="Arial" w:cs="Arial"/>
          <w:b/>
          <w:sz w:val="22"/>
          <w:szCs w:val="22"/>
        </w:rPr>
        <w:t>Lock down procedures will be practiced from time to time so that staff and children are familiar with them.</w:t>
      </w:r>
    </w:p>
    <w:p w:rsidR="003B448A" w:rsidRPr="000E3FF3" w:rsidRDefault="003B448A" w:rsidP="003B448A">
      <w:pPr>
        <w:rPr>
          <w:rFonts w:ascii="Arial" w:hAnsi="Arial" w:cs="Arial"/>
          <w:b/>
          <w:sz w:val="22"/>
          <w:szCs w:val="22"/>
        </w:rPr>
      </w:pPr>
    </w:p>
    <w:p w:rsidR="003B448A" w:rsidRPr="000E3FF3" w:rsidRDefault="003B448A" w:rsidP="003B448A">
      <w:pPr>
        <w:rPr>
          <w:rFonts w:ascii="Arial" w:hAnsi="Arial" w:cs="Arial"/>
          <w:b/>
          <w:u w:val="single"/>
        </w:rPr>
      </w:pPr>
      <w:proofErr w:type="gramStart"/>
      <w:r w:rsidRPr="000E3FF3">
        <w:rPr>
          <w:rFonts w:ascii="Arial" w:hAnsi="Arial" w:cs="Arial"/>
          <w:b/>
          <w:u w:val="single"/>
        </w:rPr>
        <w:t>Practices and procedure.</w:t>
      </w:r>
      <w:proofErr w:type="gramEnd"/>
    </w:p>
    <w:p w:rsidR="003B448A" w:rsidRPr="000E3FF3" w:rsidRDefault="003B448A" w:rsidP="003B448A">
      <w:pPr>
        <w:rPr>
          <w:rFonts w:ascii="Arial" w:hAnsi="Arial" w:cs="Arial"/>
          <w:b/>
          <w:u w:val="single"/>
        </w:rPr>
      </w:pPr>
    </w:p>
    <w:p w:rsidR="003B448A" w:rsidRPr="000E3FF3" w:rsidRDefault="003B448A" w:rsidP="003B448A">
      <w:pPr>
        <w:rPr>
          <w:rFonts w:ascii="Arial" w:hAnsi="Arial" w:cs="Arial"/>
          <w:b/>
          <w:sz w:val="22"/>
          <w:szCs w:val="22"/>
          <w:u w:val="single"/>
        </w:rPr>
      </w:pPr>
      <w:r w:rsidRPr="000E3FF3">
        <w:rPr>
          <w:rFonts w:ascii="Arial" w:hAnsi="Arial" w:cs="Arial"/>
          <w:sz w:val="22"/>
          <w:szCs w:val="22"/>
        </w:rPr>
        <w:t>To follow the</w:t>
      </w:r>
      <w:r w:rsidRPr="000E3FF3">
        <w:rPr>
          <w:rFonts w:ascii="Arial" w:hAnsi="Arial" w:cs="Arial"/>
          <w:b/>
          <w:sz w:val="22"/>
          <w:szCs w:val="22"/>
          <w:u w:val="single"/>
        </w:rPr>
        <w:t xml:space="preserve"> CLOSE </w:t>
      </w:r>
      <w:r w:rsidRPr="000E3FF3">
        <w:rPr>
          <w:rFonts w:ascii="Arial" w:hAnsi="Arial" w:cs="Arial"/>
          <w:sz w:val="22"/>
          <w:szCs w:val="22"/>
        </w:rPr>
        <w:t>procedure;</w:t>
      </w:r>
    </w:p>
    <w:p w:rsidR="003B448A" w:rsidRPr="000E3FF3" w:rsidRDefault="003B448A" w:rsidP="003B448A">
      <w:pPr>
        <w:rPr>
          <w:rFonts w:ascii="Arial" w:hAnsi="Arial" w:cs="Arial"/>
          <w:b/>
          <w:sz w:val="22"/>
          <w:szCs w:val="22"/>
        </w:rPr>
      </w:pPr>
    </w:p>
    <w:p w:rsidR="003B448A" w:rsidRPr="000E3FF3" w:rsidRDefault="003B448A" w:rsidP="003B448A">
      <w:pPr>
        <w:rPr>
          <w:rFonts w:ascii="Arial" w:hAnsi="Arial" w:cs="Arial"/>
          <w:sz w:val="22"/>
          <w:szCs w:val="22"/>
        </w:rPr>
      </w:pPr>
      <w:r w:rsidRPr="000E3FF3">
        <w:rPr>
          <w:rFonts w:ascii="Arial" w:hAnsi="Arial" w:cs="Arial"/>
          <w:b/>
          <w:sz w:val="22"/>
          <w:szCs w:val="22"/>
        </w:rPr>
        <w:t>C</w:t>
      </w:r>
      <w:r w:rsidRPr="000E3FF3">
        <w:rPr>
          <w:rFonts w:ascii="Arial" w:hAnsi="Arial" w:cs="Arial"/>
          <w:sz w:val="22"/>
          <w:szCs w:val="22"/>
        </w:rPr>
        <w:t>lose all windows and doors</w:t>
      </w:r>
    </w:p>
    <w:p w:rsidR="003B448A" w:rsidRPr="000E3FF3" w:rsidRDefault="003B448A" w:rsidP="003B448A">
      <w:pPr>
        <w:rPr>
          <w:rFonts w:ascii="Arial" w:hAnsi="Arial" w:cs="Arial"/>
          <w:sz w:val="22"/>
          <w:szCs w:val="22"/>
        </w:rPr>
      </w:pPr>
      <w:r w:rsidRPr="000E3FF3">
        <w:rPr>
          <w:rFonts w:ascii="Arial" w:hAnsi="Arial" w:cs="Arial"/>
          <w:b/>
          <w:sz w:val="22"/>
          <w:szCs w:val="22"/>
        </w:rPr>
        <w:t>L</w:t>
      </w:r>
      <w:r w:rsidRPr="000E3FF3">
        <w:rPr>
          <w:rFonts w:ascii="Arial" w:hAnsi="Arial" w:cs="Arial"/>
          <w:sz w:val="22"/>
          <w:szCs w:val="22"/>
        </w:rPr>
        <w:t>ock up</w:t>
      </w:r>
    </w:p>
    <w:p w:rsidR="003B448A" w:rsidRPr="000E3FF3" w:rsidRDefault="003B448A" w:rsidP="003B448A">
      <w:pPr>
        <w:rPr>
          <w:rFonts w:ascii="Arial" w:hAnsi="Arial" w:cs="Arial"/>
          <w:sz w:val="22"/>
          <w:szCs w:val="22"/>
        </w:rPr>
      </w:pPr>
      <w:r w:rsidRPr="000E3FF3">
        <w:rPr>
          <w:rFonts w:ascii="Arial" w:hAnsi="Arial" w:cs="Arial"/>
          <w:b/>
          <w:sz w:val="22"/>
          <w:szCs w:val="22"/>
        </w:rPr>
        <w:t>O</w:t>
      </w:r>
      <w:r w:rsidRPr="000E3FF3">
        <w:rPr>
          <w:rFonts w:ascii="Arial" w:hAnsi="Arial" w:cs="Arial"/>
          <w:sz w:val="22"/>
          <w:szCs w:val="22"/>
        </w:rPr>
        <w:t>ut of sight and minimise movement</w:t>
      </w:r>
    </w:p>
    <w:p w:rsidR="003B448A" w:rsidRPr="000E3FF3" w:rsidRDefault="003B448A" w:rsidP="003B448A">
      <w:pPr>
        <w:rPr>
          <w:rFonts w:ascii="Arial" w:hAnsi="Arial" w:cs="Arial"/>
          <w:sz w:val="22"/>
          <w:szCs w:val="22"/>
        </w:rPr>
      </w:pPr>
      <w:r w:rsidRPr="000E3FF3">
        <w:rPr>
          <w:rFonts w:ascii="Arial" w:hAnsi="Arial" w:cs="Arial"/>
          <w:b/>
          <w:sz w:val="22"/>
          <w:szCs w:val="22"/>
        </w:rPr>
        <w:t>S</w:t>
      </w:r>
      <w:r w:rsidRPr="000E3FF3">
        <w:rPr>
          <w:rFonts w:ascii="Arial" w:hAnsi="Arial" w:cs="Arial"/>
          <w:sz w:val="22"/>
          <w:szCs w:val="22"/>
        </w:rPr>
        <w:t>tay silent and avoid drawing any attention</w:t>
      </w:r>
    </w:p>
    <w:p w:rsidR="003B448A" w:rsidRPr="000E3FF3" w:rsidRDefault="003B448A" w:rsidP="003B448A">
      <w:pPr>
        <w:rPr>
          <w:rFonts w:ascii="Arial" w:hAnsi="Arial" w:cs="Arial"/>
          <w:sz w:val="22"/>
          <w:szCs w:val="22"/>
        </w:rPr>
      </w:pPr>
      <w:r w:rsidRPr="000E3FF3">
        <w:rPr>
          <w:rFonts w:ascii="Arial" w:hAnsi="Arial" w:cs="Arial"/>
          <w:b/>
          <w:sz w:val="22"/>
          <w:szCs w:val="22"/>
        </w:rPr>
        <w:t>E</w:t>
      </w:r>
      <w:r w:rsidRPr="000E3FF3">
        <w:rPr>
          <w:rFonts w:ascii="Arial" w:hAnsi="Arial" w:cs="Arial"/>
          <w:sz w:val="22"/>
          <w:szCs w:val="22"/>
        </w:rPr>
        <w:t xml:space="preserve">ndure, be-aware that you may be in lock down for </w:t>
      </w:r>
      <w:proofErr w:type="spellStart"/>
      <w:r w:rsidRPr="000E3FF3">
        <w:rPr>
          <w:rFonts w:ascii="Arial" w:hAnsi="Arial" w:cs="Arial"/>
          <w:sz w:val="22"/>
          <w:szCs w:val="22"/>
        </w:rPr>
        <w:t>sometime</w:t>
      </w:r>
      <w:proofErr w:type="spellEnd"/>
      <w:r w:rsidRPr="000E3FF3">
        <w:rPr>
          <w:rFonts w:ascii="Arial" w:hAnsi="Arial" w:cs="Arial"/>
          <w:sz w:val="22"/>
          <w:szCs w:val="22"/>
        </w:rPr>
        <w:t>.</w:t>
      </w:r>
    </w:p>
    <w:p w:rsidR="003B448A" w:rsidRPr="000E3FF3" w:rsidRDefault="003B448A" w:rsidP="003B448A">
      <w:pPr>
        <w:rPr>
          <w:rFonts w:ascii="Arial" w:hAnsi="Arial" w:cs="Arial"/>
          <w:sz w:val="22"/>
          <w:szCs w:val="22"/>
        </w:rPr>
      </w:pPr>
    </w:p>
    <w:p w:rsidR="003B448A" w:rsidRPr="000E3FF3" w:rsidRDefault="003B448A" w:rsidP="003B448A">
      <w:pPr>
        <w:rPr>
          <w:rFonts w:ascii="Arial" w:hAnsi="Arial" w:cs="Arial"/>
          <w:sz w:val="22"/>
          <w:szCs w:val="22"/>
        </w:rPr>
      </w:pPr>
      <w:r w:rsidRPr="000E3FF3">
        <w:rPr>
          <w:rFonts w:ascii="Arial" w:hAnsi="Arial" w:cs="Arial"/>
          <w:sz w:val="22"/>
          <w:szCs w:val="22"/>
        </w:rPr>
        <w:t>The following steps provide guidelines for staff, visitors and students in an emergency situation:</w:t>
      </w:r>
    </w:p>
    <w:p w:rsidR="003B448A" w:rsidRPr="000E3FF3" w:rsidRDefault="003B448A" w:rsidP="003B448A">
      <w:pPr>
        <w:rPr>
          <w:rFonts w:ascii="Arial" w:hAnsi="Arial" w:cs="Arial"/>
          <w:sz w:val="22"/>
          <w:szCs w:val="22"/>
        </w:rPr>
      </w:pPr>
    </w:p>
    <w:p w:rsidR="003B448A" w:rsidRPr="000E3FF3" w:rsidRDefault="003B448A" w:rsidP="003B448A">
      <w:pPr>
        <w:pStyle w:val="ListParagraph"/>
        <w:numPr>
          <w:ilvl w:val="0"/>
          <w:numId w:val="309"/>
        </w:numPr>
        <w:spacing w:after="160" w:line="259" w:lineRule="auto"/>
        <w:rPr>
          <w:rFonts w:ascii="Arial" w:hAnsi="Arial" w:cs="Arial"/>
          <w:sz w:val="22"/>
          <w:szCs w:val="22"/>
        </w:rPr>
      </w:pPr>
      <w:r w:rsidRPr="000E3FF3">
        <w:rPr>
          <w:rFonts w:ascii="Arial" w:hAnsi="Arial" w:cs="Arial"/>
          <w:sz w:val="22"/>
          <w:szCs w:val="22"/>
        </w:rPr>
        <w:t>On hearing the lockdown signal a member of the management team / person raising the alarm will call 999.</w:t>
      </w:r>
    </w:p>
    <w:p w:rsidR="003B448A" w:rsidRPr="000E3FF3" w:rsidRDefault="003B448A" w:rsidP="003B448A">
      <w:pPr>
        <w:rPr>
          <w:rFonts w:ascii="Arial" w:hAnsi="Arial" w:cs="Arial"/>
          <w:sz w:val="22"/>
          <w:szCs w:val="22"/>
        </w:rPr>
      </w:pPr>
    </w:p>
    <w:p w:rsidR="003B448A" w:rsidRPr="000E3FF3" w:rsidRDefault="003B448A" w:rsidP="003B448A">
      <w:pPr>
        <w:pStyle w:val="ListParagraph"/>
        <w:numPr>
          <w:ilvl w:val="0"/>
          <w:numId w:val="309"/>
        </w:numPr>
        <w:spacing w:after="160" w:line="259" w:lineRule="auto"/>
        <w:rPr>
          <w:rFonts w:ascii="Arial" w:hAnsi="Arial" w:cs="Arial"/>
          <w:sz w:val="22"/>
          <w:szCs w:val="22"/>
        </w:rPr>
      </w:pPr>
      <w:r w:rsidRPr="000E3FF3">
        <w:rPr>
          <w:rFonts w:ascii="Arial" w:hAnsi="Arial" w:cs="Arial"/>
          <w:sz w:val="22"/>
          <w:szCs w:val="22"/>
        </w:rPr>
        <w:lastRenderedPageBreak/>
        <w:t>Once alarm is activated, Members of staff will alert staff and children outside to get indoors. And take registers.</w:t>
      </w:r>
    </w:p>
    <w:p w:rsidR="003B448A" w:rsidRPr="000E3FF3" w:rsidRDefault="003B448A" w:rsidP="003B448A">
      <w:pPr>
        <w:pStyle w:val="ListParagraph"/>
        <w:rPr>
          <w:rFonts w:ascii="Arial" w:hAnsi="Arial" w:cs="Arial"/>
          <w:sz w:val="22"/>
          <w:szCs w:val="22"/>
        </w:rPr>
      </w:pPr>
    </w:p>
    <w:p w:rsidR="003B448A" w:rsidRPr="000E3FF3" w:rsidRDefault="003B448A" w:rsidP="003B448A">
      <w:pPr>
        <w:pStyle w:val="ListParagraph"/>
        <w:rPr>
          <w:rFonts w:ascii="Arial" w:hAnsi="Arial" w:cs="Arial"/>
          <w:sz w:val="22"/>
          <w:szCs w:val="22"/>
        </w:rPr>
      </w:pPr>
    </w:p>
    <w:p w:rsidR="003B448A" w:rsidRPr="000E3FF3" w:rsidRDefault="003B448A" w:rsidP="003B448A">
      <w:pPr>
        <w:pStyle w:val="ListParagraph"/>
        <w:numPr>
          <w:ilvl w:val="0"/>
          <w:numId w:val="309"/>
        </w:numPr>
        <w:spacing w:after="160" w:line="259" w:lineRule="auto"/>
        <w:rPr>
          <w:rFonts w:ascii="Arial" w:hAnsi="Arial" w:cs="Arial"/>
          <w:sz w:val="22"/>
          <w:szCs w:val="22"/>
        </w:rPr>
      </w:pPr>
      <w:r w:rsidRPr="000E3FF3">
        <w:rPr>
          <w:rFonts w:ascii="Arial" w:hAnsi="Arial" w:cs="Arial"/>
          <w:sz w:val="22"/>
          <w:szCs w:val="22"/>
        </w:rPr>
        <w:t xml:space="preserve"> Staff will close all windows shut the electric shutters where possible and close blinds, lock doors </w:t>
      </w:r>
      <w:proofErr w:type="gramStart"/>
      <w:r w:rsidRPr="000E3FF3">
        <w:rPr>
          <w:rFonts w:ascii="Arial" w:hAnsi="Arial" w:cs="Arial"/>
          <w:sz w:val="22"/>
          <w:szCs w:val="22"/>
        </w:rPr>
        <w:t>and  shutters</w:t>
      </w:r>
      <w:proofErr w:type="gramEnd"/>
      <w:r w:rsidRPr="000E3FF3">
        <w:rPr>
          <w:rFonts w:ascii="Arial" w:hAnsi="Arial" w:cs="Arial"/>
          <w:sz w:val="22"/>
          <w:szCs w:val="22"/>
        </w:rPr>
        <w:t xml:space="preserve"> where applicable, and turn off lights.</w:t>
      </w:r>
    </w:p>
    <w:p w:rsidR="003B448A" w:rsidRPr="000E3FF3" w:rsidRDefault="003B448A" w:rsidP="003B448A">
      <w:pPr>
        <w:rPr>
          <w:rFonts w:ascii="Arial" w:hAnsi="Arial" w:cs="Arial"/>
          <w:sz w:val="22"/>
          <w:szCs w:val="22"/>
        </w:rPr>
      </w:pPr>
    </w:p>
    <w:p w:rsidR="003B448A" w:rsidRPr="000E3FF3" w:rsidRDefault="003B448A" w:rsidP="003B448A">
      <w:pPr>
        <w:pStyle w:val="ListParagraph"/>
        <w:numPr>
          <w:ilvl w:val="0"/>
          <w:numId w:val="309"/>
        </w:numPr>
        <w:spacing w:after="160" w:line="259" w:lineRule="auto"/>
        <w:rPr>
          <w:rFonts w:ascii="Arial" w:hAnsi="Arial" w:cs="Arial"/>
          <w:sz w:val="22"/>
          <w:szCs w:val="22"/>
        </w:rPr>
      </w:pPr>
      <w:r w:rsidRPr="000E3FF3">
        <w:rPr>
          <w:rFonts w:ascii="Arial" w:hAnsi="Arial" w:cs="Arial"/>
          <w:sz w:val="22"/>
          <w:szCs w:val="22"/>
        </w:rPr>
        <w:t>All children and staff should move to the backend of the hall or the safest area in the respective centres and main door and any corridor doors locked  and if possible barricade the door</w:t>
      </w:r>
    </w:p>
    <w:p w:rsidR="003B448A" w:rsidRPr="000E3FF3" w:rsidRDefault="003B448A" w:rsidP="003B448A">
      <w:pPr>
        <w:pStyle w:val="ListParagraph"/>
        <w:ind w:left="0"/>
        <w:rPr>
          <w:rFonts w:ascii="Arial" w:hAnsi="Arial" w:cs="Arial"/>
          <w:sz w:val="22"/>
          <w:szCs w:val="22"/>
        </w:rPr>
      </w:pPr>
    </w:p>
    <w:p w:rsidR="003B448A" w:rsidRPr="000E3FF3" w:rsidRDefault="003B448A" w:rsidP="003B448A">
      <w:pPr>
        <w:pStyle w:val="ListParagraph"/>
        <w:numPr>
          <w:ilvl w:val="0"/>
          <w:numId w:val="309"/>
        </w:numPr>
        <w:spacing w:after="160" w:line="259" w:lineRule="auto"/>
        <w:rPr>
          <w:rFonts w:ascii="Arial" w:hAnsi="Arial" w:cs="Arial"/>
          <w:b/>
          <w:sz w:val="22"/>
          <w:szCs w:val="22"/>
        </w:rPr>
      </w:pPr>
      <w:r w:rsidRPr="000E3FF3">
        <w:rPr>
          <w:rFonts w:ascii="Arial" w:hAnsi="Arial" w:cs="Arial"/>
          <w:b/>
          <w:sz w:val="22"/>
          <w:szCs w:val="22"/>
        </w:rPr>
        <w:t>Any staff member that is not within their area at the time of Lockdown must go to the nearest lockdown zone if safe to do so. Roll call will commence.</w:t>
      </w:r>
    </w:p>
    <w:p w:rsidR="003B448A" w:rsidRPr="000E3FF3" w:rsidRDefault="003B448A" w:rsidP="003B448A">
      <w:pPr>
        <w:pStyle w:val="ListParagraph"/>
        <w:rPr>
          <w:rFonts w:ascii="Arial" w:hAnsi="Arial" w:cs="Arial"/>
          <w:b/>
          <w:sz w:val="22"/>
          <w:szCs w:val="22"/>
        </w:rPr>
      </w:pPr>
    </w:p>
    <w:p w:rsidR="003B448A" w:rsidRPr="000E3FF3" w:rsidRDefault="003B448A" w:rsidP="003B448A">
      <w:pPr>
        <w:rPr>
          <w:rFonts w:ascii="Arial" w:hAnsi="Arial" w:cs="Arial"/>
          <w:b/>
          <w:sz w:val="22"/>
          <w:szCs w:val="22"/>
          <w:u w:val="single"/>
        </w:rPr>
      </w:pPr>
      <w:r w:rsidRPr="000E3FF3">
        <w:rPr>
          <w:rFonts w:ascii="Arial" w:hAnsi="Arial" w:cs="Arial"/>
          <w:b/>
          <w:sz w:val="22"/>
          <w:szCs w:val="22"/>
          <w:u w:val="single"/>
        </w:rPr>
        <w:t xml:space="preserve">Go </w:t>
      </w:r>
      <w:proofErr w:type="gramStart"/>
      <w:r w:rsidRPr="000E3FF3">
        <w:rPr>
          <w:rFonts w:ascii="Arial" w:hAnsi="Arial" w:cs="Arial"/>
          <w:b/>
          <w:sz w:val="22"/>
          <w:szCs w:val="22"/>
          <w:u w:val="single"/>
        </w:rPr>
        <w:t>In</w:t>
      </w:r>
      <w:proofErr w:type="gramEnd"/>
      <w:r w:rsidRPr="000E3FF3">
        <w:rPr>
          <w:rFonts w:ascii="Arial" w:hAnsi="Arial" w:cs="Arial"/>
          <w:b/>
          <w:sz w:val="22"/>
          <w:szCs w:val="22"/>
          <w:u w:val="single"/>
        </w:rPr>
        <w:t>, stay in, tune in</w:t>
      </w:r>
    </w:p>
    <w:p w:rsidR="003B448A" w:rsidRPr="000E3FF3" w:rsidRDefault="003B448A" w:rsidP="003B448A">
      <w:pPr>
        <w:rPr>
          <w:rFonts w:ascii="Arial" w:hAnsi="Arial" w:cs="Arial"/>
          <w:b/>
          <w:sz w:val="22"/>
          <w:szCs w:val="22"/>
          <w:u w:val="single"/>
        </w:rPr>
      </w:pPr>
    </w:p>
    <w:p w:rsidR="003B448A" w:rsidRPr="000E3FF3" w:rsidRDefault="003B448A" w:rsidP="003B448A">
      <w:pPr>
        <w:rPr>
          <w:rFonts w:ascii="Arial" w:hAnsi="Arial" w:cs="Arial"/>
          <w:sz w:val="22"/>
          <w:szCs w:val="22"/>
        </w:rPr>
      </w:pPr>
      <w:r w:rsidRPr="000E3FF3">
        <w:rPr>
          <w:rFonts w:ascii="Arial" w:hAnsi="Arial" w:cs="Arial"/>
          <w:sz w:val="22"/>
          <w:szCs w:val="22"/>
        </w:rPr>
        <w:t xml:space="preserve">Local industrial accidents </w:t>
      </w:r>
      <w:proofErr w:type="spellStart"/>
      <w:r w:rsidRPr="000E3FF3">
        <w:rPr>
          <w:rFonts w:ascii="Arial" w:hAnsi="Arial" w:cs="Arial"/>
          <w:sz w:val="22"/>
          <w:szCs w:val="22"/>
        </w:rPr>
        <w:t>e.g</w:t>
      </w:r>
      <w:proofErr w:type="spellEnd"/>
      <w:r w:rsidRPr="000E3FF3">
        <w:rPr>
          <w:rFonts w:ascii="Arial" w:hAnsi="Arial" w:cs="Arial"/>
          <w:sz w:val="22"/>
          <w:szCs w:val="22"/>
        </w:rPr>
        <w:t xml:space="preserve"> a factory fire with hazardous fumes, may also require the need for sheltering in the nursery All windows and doors should be kept shut and appliances such as extractor fans and air conditioning units. The emergency units and local authority will give the all clear. Further advice may be given over the radio.</w:t>
      </w:r>
    </w:p>
    <w:p w:rsidR="003B448A" w:rsidRPr="000E3FF3" w:rsidRDefault="003B448A" w:rsidP="003B448A">
      <w:pPr>
        <w:rPr>
          <w:rFonts w:ascii="Arial" w:hAnsi="Arial" w:cs="Arial"/>
          <w:sz w:val="22"/>
          <w:szCs w:val="22"/>
        </w:rPr>
      </w:pPr>
    </w:p>
    <w:p w:rsidR="003B448A" w:rsidRPr="000E3FF3" w:rsidRDefault="003B448A" w:rsidP="003B448A">
      <w:pPr>
        <w:rPr>
          <w:rFonts w:ascii="Arial" w:hAnsi="Arial" w:cs="Arial"/>
          <w:b/>
          <w:sz w:val="22"/>
          <w:szCs w:val="22"/>
          <w:u w:val="single"/>
        </w:rPr>
      </w:pPr>
      <w:proofErr w:type="gramStart"/>
      <w:r w:rsidRPr="000E3FF3">
        <w:rPr>
          <w:rFonts w:ascii="Arial" w:hAnsi="Arial" w:cs="Arial"/>
          <w:b/>
          <w:sz w:val="22"/>
          <w:szCs w:val="22"/>
          <w:u w:val="single"/>
        </w:rPr>
        <w:t>Internal threat response / evacuation.</w:t>
      </w:r>
      <w:proofErr w:type="gramEnd"/>
    </w:p>
    <w:p w:rsidR="003B448A" w:rsidRPr="000E3FF3" w:rsidRDefault="003B448A" w:rsidP="003B448A">
      <w:pPr>
        <w:rPr>
          <w:rFonts w:ascii="Arial" w:hAnsi="Arial" w:cs="Arial"/>
          <w:b/>
          <w:sz w:val="22"/>
          <w:szCs w:val="22"/>
          <w:u w:val="single"/>
        </w:rPr>
      </w:pPr>
    </w:p>
    <w:p w:rsidR="003B448A" w:rsidRPr="000E3FF3" w:rsidRDefault="003B448A" w:rsidP="003B448A">
      <w:pPr>
        <w:pStyle w:val="ListParagraph"/>
        <w:numPr>
          <w:ilvl w:val="0"/>
          <w:numId w:val="310"/>
        </w:numPr>
        <w:spacing w:after="160" w:line="259" w:lineRule="auto"/>
        <w:rPr>
          <w:rFonts w:ascii="Arial" w:hAnsi="Arial" w:cs="Arial"/>
          <w:sz w:val="22"/>
          <w:szCs w:val="22"/>
        </w:rPr>
      </w:pPr>
      <w:r w:rsidRPr="000E3FF3">
        <w:rPr>
          <w:rFonts w:ascii="Arial" w:hAnsi="Arial" w:cs="Arial"/>
          <w:sz w:val="22"/>
          <w:szCs w:val="22"/>
        </w:rPr>
        <w:t>On hearing the fire alarm during LOCKDOWN. Make no attempts to leave your lockdown zone unless authorised to do so by management or the police etc.</w:t>
      </w:r>
    </w:p>
    <w:p w:rsidR="003B448A" w:rsidRPr="000E3FF3" w:rsidRDefault="003B448A" w:rsidP="003B448A">
      <w:pPr>
        <w:pStyle w:val="ListParagraph"/>
        <w:spacing w:after="160" w:line="259" w:lineRule="auto"/>
        <w:rPr>
          <w:rFonts w:ascii="Arial" w:hAnsi="Arial" w:cs="Arial"/>
          <w:sz w:val="22"/>
          <w:szCs w:val="22"/>
        </w:rPr>
      </w:pPr>
    </w:p>
    <w:p w:rsidR="003B448A" w:rsidRPr="000E3FF3" w:rsidRDefault="003B448A" w:rsidP="003B448A">
      <w:pPr>
        <w:pStyle w:val="ListParagraph"/>
        <w:numPr>
          <w:ilvl w:val="0"/>
          <w:numId w:val="310"/>
        </w:numPr>
        <w:spacing w:after="160" w:line="259" w:lineRule="auto"/>
        <w:rPr>
          <w:rFonts w:ascii="Arial" w:hAnsi="Arial" w:cs="Arial"/>
          <w:sz w:val="22"/>
          <w:szCs w:val="22"/>
        </w:rPr>
      </w:pPr>
      <w:r w:rsidRPr="000E3FF3">
        <w:rPr>
          <w:rFonts w:ascii="Arial" w:hAnsi="Arial" w:cs="Arial"/>
          <w:sz w:val="22"/>
          <w:szCs w:val="22"/>
        </w:rPr>
        <w:t>Do not use the nursery phones; or outside lines unless you are giving the Lockdown message or calling the emergency services.</w:t>
      </w:r>
    </w:p>
    <w:p w:rsidR="003B448A" w:rsidRPr="000E3FF3" w:rsidRDefault="003B448A" w:rsidP="003B448A">
      <w:pPr>
        <w:spacing w:line="360" w:lineRule="auto"/>
        <w:rPr>
          <w:rFonts w:ascii="Arial" w:hAnsi="Arial" w:cs="Arial"/>
          <w:b/>
          <w:sz w:val="22"/>
          <w:szCs w:val="22"/>
        </w:rPr>
      </w:pPr>
      <w:r w:rsidRPr="000E3FF3">
        <w:rPr>
          <w:rFonts w:ascii="Arial" w:hAnsi="Arial" w:cs="Arial"/>
          <w:sz w:val="22"/>
          <w:szCs w:val="22"/>
        </w:rPr>
        <w:t>Remain in lockdown until the all clear message is given.</w:t>
      </w:r>
    </w:p>
    <w:p w:rsidR="003B448A" w:rsidRPr="000E3FF3" w:rsidRDefault="003B448A" w:rsidP="003B448A">
      <w:pPr>
        <w:spacing w:line="360" w:lineRule="auto"/>
        <w:rPr>
          <w:rFonts w:ascii="Arial" w:hAnsi="Arial" w:cs="Arial"/>
          <w:b/>
          <w:sz w:val="22"/>
          <w:szCs w:val="22"/>
        </w:rPr>
      </w:pPr>
    </w:p>
    <w:p w:rsidR="003B448A" w:rsidRPr="000E3FF3" w:rsidRDefault="003B448A" w:rsidP="003B448A">
      <w:pPr>
        <w:spacing w:line="360" w:lineRule="auto"/>
        <w:rPr>
          <w:rFonts w:ascii="Arial" w:hAnsi="Arial" w:cs="Arial"/>
          <w:b/>
          <w:sz w:val="22"/>
          <w:szCs w:val="22"/>
        </w:rPr>
      </w:pPr>
    </w:p>
    <w:tbl>
      <w:tblPr>
        <w:tblpPr w:leftFromText="180" w:rightFromText="180" w:vertAnchor="text" w:horzAnchor="margin" w:tblpY="256"/>
        <w:tblW w:w="4394" w:type="pct"/>
        <w:tblLook w:val="01E0"/>
      </w:tblPr>
      <w:tblGrid>
        <w:gridCol w:w="5072"/>
        <w:gridCol w:w="3263"/>
        <w:gridCol w:w="72"/>
        <w:gridCol w:w="178"/>
      </w:tblGrid>
      <w:tr w:rsidR="003B448A" w:rsidRPr="000E3FF3" w:rsidTr="00DC6634">
        <w:trPr>
          <w:trHeight w:val="781"/>
        </w:trPr>
        <w:tc>
          <w:tcPr>
            <w:tcW w:w="5794" w:type="dxa"/>
            <w:vAlign w:val="bottom"/>
          </w:tcPr>
          <w:p w:rsidR="003B448A" w:rsidRPr="000E3FF3" w:rsidRDefault="003B448A" w:rsidP="00DC6634">
            <w:pPr>
              <w:spacing w:line="360" w:lineRule="auto"/>
              <w:rPr>
                <w:rFonts w:ascii="Arial" w:hAnsi="Arial" w:cs="Arial"/>
              </w:rPr>
            </w:pPr>
            <w:r w:rsidRPr="000E3FF3">
              <w:rPr>
                <w:rFonts w:ascii="Arial" w:hAnsi="Arial" w:cs="Arial"/>
                <w:sz w:val="22"/>
                <w:szCs w:val="22"/>
              </w:rPr>
              <w:t>This policy was adopted by</w:t>
            </w:r>
          </w:p>
        </w:tc>
        <w:tc>
          <w:tcPr>
            <w:tcW w:w="3608" w:type="dxa"/>
            <w:tcBorders>
              <w:bottom w:val="single" w:sz="4" w:space="0" w:color="7030A0"/>
            </w:tcBorders>
            <w:shd w:val="clear" w:color="auto" w:fill="auto"/>
            <w:vAlign w:val="bottom"/>
          </w:tcPr>
          <w:p w:rsidR="003B448A" w:rsidRPr="000E3FF3" w:rsidRDefault="003B448A" w:rsidP="00DC6634">
            <w:pPr>
              <w:spacing w:line="360" w:lineRule="auto"/>
              <w:rPr>
                <w:rFonts w:ascii="Arial" w:hAnsi="Arial" w:cs="Arial"/>
                <w:sz w:val="22"/>
                <w:szCs w:val="22"/>
              </w:rPr>
            </w:pPr>
            <w:proofErr w:type="spellStart"/>
            <w:r w:rsidRPr="000E3FF3">
              <w:rPr>
                <w:rFonts w:ascii="Arial" w:hAnsi="Arial" w:cs="Arial"/>
                <w:sz w:val="22"/>
                <w:szCs w:val="22"/>
              </w:rPr>
              <w:t>Childville</w:t>
            </w:r>
            <w:proofErr w:type="spellEnd"/>
            <w:r w:rsidRPr="000E3FF3">
              <w:rPr>
                <w:rFonts w:ascii="Arial" w:hAnsi="Arial" w:cs="Arial"/>
                <w:sz w:val="22"/>
                <w:szCs w:val="22"/>
              </w:rPr>
              <w:t xml:space="preserve"> After School </w:t>
            </w:r>
            <w:proofErr w:type="spellStart"/>
            <w:r w:rsidRPr="000E3FF3">
              <w:rPr>
                <w:rFonts w:ascii="Arial" w:hAnsi="Arial" w:cs="Arial"/>
                <w:sz w:val="22"/>
                <w:szCs w:val="22"/>
              </w:rPr>
              <w:t>ServicesLtd</w:t>
            </w:r>
            <w:proofErr w:type="spellEnd"/>
          </w:p>
        </w:tc>
        <w:tc>
          <w:tcPr>
            <w:tcW w:w="255" w:type="dxa"/>
            <w:gridSpan w:val="2"/>
            <w:vAlign w:val="bottom"/>
          </w:tcPr>
          <w:p w:rsidR="003B448A" w:rsidRPr="000E3FF3" w:rsidRDefault="003B448A" w:rsidP="00DC6634">
            <w:pPr>
              <w:spacing w:line="360" w:lineRule="auto"/>
              <w:rPr>
                <w:rFonts w:ascii="Arial" w:hAnsi="Arial" w:cs="Arial"/>
                <w:i/>
                <w:sz w:val="22"/>
                <w:szCs w:val="22"/>
              </w:rPr>
            </w:pPr>
          </w:p>
        </w:tc>
      </w:tr>
      <w:tr w:rsidR="003B448A" w:rsidRPr="000E3FF3" w:rsidTr="00DC6634">
        <w:trPr>
          <w:trHeight w:val="383"/>
        </w:trPr>
        <w:tc>
          <w:tcPr>
            <w:tcW w:w="5794" w:type="dxa"/>
            <w:vAlign w:val="bottom"/>
          </w:tcPr>
          <w:p w:rsidR="003B448A" w:rsidRPr="000E3FF3" w:rsidRDefault="003B448A" w:rsidP="00DC6634">
            <w:pPr>
              <w:spacing w:line="360" w:lineRule="auto"/>
              <w:rPr>
                <w:rFonts w:ascii="Arial" w:hAnsi="Arial" w:cs="Arial"/>
              </w:rPr>
            </w:pPr>
            <w:r w:rsidRPr="000E3FF3">
              <w:rPr>
                <w:rFonts w:ascii="Arial" w:hAnsi="Arial" w:cs="Arial"/>
                <w:sz w:val="22"/>
                <w:szCs w:val="22"/>
              </w:rPr>
              <w:t>On</w:t>
            </w:r>
          </w:p>
        </w:tc>
        <w:tc>
          <w:tcPr>
            <w:tcW w:w="3608" w:type="dxa"/>
            <w:tcBorders>
              <w:top w:val="single" w:sz="4" w:space="0" w:color="7030A0"/>
              <w:bottom w:val="single" w:sz="4" w:space="0" w:color="7030A0"/>
            </w:tcBorders>
            <w:vAlign w:val="bottom"/>
          </w:tcPr>
          <w:p w:rsidR="003B448A" w:rsidRPr="000E3FF3" w:rsidRDefault="003B448A" w:rsidP="00DC6634">
            <w:pPr>
              <w:spacing w:line="360" w:lineRule="auto"/>
              <w:rPr>
                <w:rFonts w:ascii="Arial" w:hAnsi="Arial" w:cs="Arial"/>
                <w:sz w:val="22"/>
                <w:szCs w:val="22"/>
              </w:rPr>
            </w:pPr>
            <w:r w:rsidRPr="000E3FF3">
              <w:rPr>
                <w:rFonts w:ascii="Arial" w:hAnsi="Arial" w:cs="Arial"/>
                <w:sz w:val="22"/>
                <w:szCs w:val="22"/>
              </w:rPr>
              <w:t>30 April  2019</w:t>
            </w:r>
          </w:p>
        </w:tc>
        <w:tc>
          <w:tcPr>
            <w:tcW w:w="255" w:type="dxa"/>
            <w:gridSpan w:val="2"/>
            <w:vAlign w:val="bottom"/>
          </w:tcPr>
          <w:p w:rsidR="003B448A" w:rsidRPr="000E3FF3" w:rsidRDefault="003B448A" w:rsidP="00DC6634">
            <w:pPr>
              <w:spacing w:line="360" w:lineRule="auto"/>
              <w:rPr>
                <w:rFonts w:ascii="Arial" w:hAnsi="Arial" w:cs="Arial"/>
                <w:i/>
                <w:sz w:val="22"/>
                <w:szCs w:val="22"/>
              </w:rPr>
            </w:pPr>
          </w:p>
        </w:tc>
      </w:tr>
      <w:tr w:rsidR="003B448A" w:rsidRPr="000E3FF3" w:rsidTr="00DC6634">
        <w:trPr>
          <w:trHeight w:val="383"/>
        </w:trPr>
        <w:tc>
          <w:tcPr>
            <w:tcW w:w="5794" w:type="dxa"/>
            <w:vAlign w:val="bottom"/>
          </w:tcPr>
          <w:p w:rsidR="003B448A" w:rsidRPr="000E3FF3" w:rsidRDefault="003B448A" w:rsidP="00DC6634">
            <w:pPr>
              <w:spacing w:line="360" w:lineRule="auto"/>
              <w:rPr>
                <w:rFonts w:ascii="Arial" w:hAnsi="Arial" w:cs="Arial"/>
              </w:rPr>
            </w:pPr>
            <w:r w:rsidRPr="000E3FF3">
              <w:rPr>
                <w:rFonts w:ascii="Arial" w:hAnsi="Arial" w:cs="Arial"/>
                <w:sz w:val="22"/>
                <w:szCs w:val="22"/>
              </w:rPr>
              <w:t>Date to be reviewed</w:t>
            </w:r>
          </w:p>
        </w:tc>
        <w:tc>
          <w:tcPr>
            <w:tcW w:w="3608" w:type="dxa"/>
            <w:tcBorders>
              <w:top w:val="single" w:sz="4" w:space="0" w:color="7030A0"/>
              <w:bottom w:val="single" w:sz="4" w:space="0" w:color="7030A0"/>
            </w:tcBorders>
            <w:vAlign w:val="bottom"/>
          </w:tcPr>
          <w:p w:rsidR="003B448A" w:rsidRPr="000E3FF3" w:rsidRDefault="003B448A" w:rsidP="00DC6634">
            <w:pPr>
              <w:spacing w:line="360" w:lineRule="auto"/>
              <w:rPr>
                <w:rFonts w:ascii="Arial" w:hAnsi="Arial" w:cs="Arial"/>
                <w:sz w:val="22"/>
                <w:szCs w:val="22"/>
              </w:rPr>
            </w:pPr>
            <w:r w:rsidRPr="000E3FF3">
              <w:rPr>
                <w:rFonts w:ascii="Arial" w:hAnsi="Arial" w:cs="Arial"/>
                <w:sz w:val="22"/>
                <w:szCs w:val="22"/>
              </w:rPr>
              <w:t>29 April  2020</w:t>
            </w:r>
          </w:p>
        </w:tc>
        <w:tc>
          <w:tcPr>
            <w:tcW w:w="255" w:type="dxa"/>
            <w:gridSpan w:val="2"/>
            <w:vAlign w:val="bottom"/>
          </w:tcPr>
          <w:p w:rsidR="003B448A" w:rsidRPr="000E3FF3" w:rsidRDefault="003B448A" w:rsidP="00DC6634">
            <w:pPr>
              <w:spacing w:line="360" w:lineRule="auto"/>
              <w:rPr>
                <w:rFonts w:ascii="Arial" w:hAnsi="Arial" w:cs="Arial"/>
                <w:i/>
                <w:sz w:val="22"/>
                <w:szCs w:val="22"/>
              </w:rPr>
            </w:pPr>
          </w:p>
        </w:tc>
      </w:tr>
      <w:tr w:rsidR="003B448A" w:rsidRPr="000E3FF3" w:rsidTr="00DC6634">
        <w:trPr>
          <w:gridAfter w:val="1"/>
          <w:wAfter w:w="182" w:type="dxa"/>
          <w:trHeight w:val="367"/>
        </w:trPr>
        <w:tc>
          <w:tcPr>
            <w:tcW w:w="5794" w:type="dxa"/>
            <w:vAlign w:val="bottom"/>
          </w:tcPr>
          <w:p w:rsidR="003B448A" w:rsidRPr="000E3FF3" w:rsidRDefault="003B448A" w:rsidP="00DC6634">
            <w:pPr>
              <w:spacing w:line="360" w:lineRule="auto"/>
              <w:rPr>
                <w:rFonts w:ascii="Arial" w:hAnsi="Arial" w:cs="Arial"/>
              </w:rPr>
            </w:pPr>
            <w:r w:rsidRPr="000E3FF3">
              <w:rPr>
                <w:rFonts w:ascii="Arial" w:hAnsi="Arial" w:cs="Arial"/>
                <w:sz w:val="22"/>
                <w:szCs w:val="22"/>
              </w:rPr>
              <w:t>Signed on behalf of the provider</w:t>
            </w:r>
          </w:p>
        </w:tc>
        <w:tc>
          <w:tcPr>
            <w:tcW w:w="3681" w:type="dxa"/>
            <w:gridSpan w:val="2"/>
            <w:tcBorders>
              <w:bottom w:val="single" w:sz="4" w:space="0" w:color="7030A0"/>
            </w:tcBorders>
            <w:vAlign w:val="bottom"/>
          </w:tcPr>
          <w:p w:rsidR="003B448A" w:rsidRPr="000E3FF3" w:rsidRDefault="003B448A" w:rsidP="00DC6634">
            <w:pPr>
              <w:spacing w:line="360" w:lineRule="auto"/>
              <w:rPr>
                <w:rFonts w:ascii="Arial" w:hAnsi="Arial" w:cs="Arial"/>
                <w:sz w:val="22"/>
                <w:szCs w:val="22"/>
              </w:rPr>
            </w:pPr>
          </w:p>
        </w:tc>
      </w:tr>
      <w:tr w:rsidR="003B448A" w:rsidRPr="000E3FF3" w:rsidTr="00DC663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gridAfter w:val="1"/>
          <w:wAfter w:w="182" w:type="dxa"/>
          <w:trHeight w:val="383"/>
        </w:trPr>
        <w:tc>
          <w:tcPr>
            <w:tcW w:w="5794" w:type="dxa"/>
            <w:tcBorders>
              <w:top w:val="nil"/>
              <w:left w:val="nil"/>
              <w:bottom w:val="nil"/>
              <w:right w:val="nil"/>
            </w:tcBorders>
            <w:vAlign w:val="bottom"/>
          </w:tcPr>
          <w:p w:rsidR="003B448A" w:rsidRPr="000E3FF3" w:rsidRDefault="003B448A" w:rsidP="00DC6634">
            <w:pPr>
              <w:spacing w:line="360" w:lineRule="auto"/>
              <w:rPr>
                <w:rFonts w:ascii="Arial" w:hAnsi="Arial" w:cs="Arial"/>
              </w:rPr>
            </w:pPr>
            <w:r w:rsidRPr="000E3FF3">
              <w:rPr>
                <w:rFonts w:ascii="Arial" w:hAnsi="Arial" w:cs="Arial"/>
                <w:sz w:val="22"/>
                <w:szCs w:val="22"/>
              </w:rPr>
              <w:t>Name of signatory</w:t>
            </w:r>
          </w:p>
        </w:tc>
        <w:tc>
          <w:tcPr>
            <w:tcW w:w="3681" w:type="dxa"/>
            <w:gridSpan w:val="2"/>
            <w:tcBorders>
              <w:top w:val="single" w:sz="4" w:space="0" w:color="7030A0"/>
              <w:left w:val="nil"/>
              <w:bottom w:val="single" w:sz="4" w:space="0" w:color="7030A0"/>
              <w:right w:val="nil"/>
            </w:tcBorders>
            <w:vAlign w:val="bottom"/>
          </w:tcPr>
          <w:p w:rsidR="003B448A" w:rsidRPr="000E3FF3" w:rsidRDefault="003B448A" w:rsidP="00DC6634">
            <w:pPr>
              <w:spacing w:line="360" w:lineRule="auto"/>
              <w:rPr>
                <w:rFonts w:ascii="Arial" w:hAnsi="Arial" w:cs="Arial"/>
                <w:sz w:val="22"/>
                <w:szCs w:val="22"/>
              </w:rPr>
            </w:pPr>
            <w:r w:rsidRPr="000E3FF3">
              <w:rPr>
                <w:rFonts w:ascii="Arial" w:hAnsi="Arial" w:cs="Arial"/>
                <w:sz w:val="22"/>
                <w:szCs w:val="22"/>
              </w:rPr>
              <w:t>Nicky Coker</w:t>
            </w:r>
          </w:p>
        </w:tc>
      </w:tr>
      <w:tr w:rsidR="003B448A" w:rsidRPr="000E3FF3" w:rsidTr="00DC663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gridAfter w:val="1"/>
          <w:wAfter w:w="182" w:type="dxa"/>
          <w:trHeight w:val="383"/>
        </w:trPr>
        <w:tc>
          <w:tcPr>
            <w:tcW w:w="5794" w:type="dxa"/>
            <w:tcBorders>
              <w:top w:val="nil"/>
              <w:left w:val="nil"/>
              <w:bottom w:val="nil"/>
              <w:right w:val="nil"/>
            </w:tcBorders>
            <w:vAlign w:val="bottom"/>
          </w:tcPr>
          <w:p w:rsidR="003B448A" w:rsidRPr="000E3FF3" w:rsidRDefault="003B448A" w:rsidP="00DC6634">
            <w:pPr>
              <w:spacing w:line="360" w:lineRule="auto"/>
              <w:rPr>
                <w:rFonts w:ascii="Arial" w:hAnsi="Arial" w:cs="Arial"/>
              </w:rPr>
            </w:pPr>
            <w:r w:rsidRPr="000E3FF3">
              <w:rPr>
                <w:rFonts w:ascii="Arial" w:hAnsi="Arial" w:cs="Arial"/>
                <w:sz w:val="22"/>
                <w:szCs w:val="22"/>
              </w:rPr>
              <w:t>Role of signatory (e.g. chair, director or owner)</w:t>
            </w:r>
          </w:p>
        </w:tc>
        <w:tc>
          <w:tcPr>
            <w:tcW w:w="3681" w:type="dxa"/>
            <w:gridSpan w:val="2"/>
            <w:tcBorders>
              <w:top w:val="single" w:sz="4" w:space="0" w:color="7030A0"/>
              <w:left w:val="nil"/>
              <w:bottom w:val="single" w:sz="4" w:space="0" w:color="7030A0"/>
              <w:right w:val="nil"/>
            </w:tcBorders>
            <w:vAlign w:val="bottom"/>
          </w:tcPr>
          <w:p w:rsidR="003B448A" w:rsidRPr="000E3FF3" w:rsidRDefault="003B448A" w:rsidP="00DC6634">
            <w:pPr>
              <w:spacing w:line="360" w:lineRule="auto"/>
              <w:rPr>
                <w:rFonts w:ascii="Arial" w:hAnsi="Arial" w:cs="Arial"/>
                <w:sz w:val="22"/>
                <w:szCs w:val="22"/>
              </w:rPr>
            </w:pPr>
            <w:r w:rsidRPr="000E3FF3">
              <w:rPr>
                <w:rFonts w:ascii="Arial" w:hAnsi="Arial" w:cs="Arial"/>
                <w:sz w:val="22"/>
                <w:szCs w:val="22"/>
              </w:rPr>
              <w:t>Project Director</w:t>
            </w:r>
          </w:p>
        </w:tc>
      </w:tr>
    </w:tbl>
    <w:p w:rsidR="003B448A" w:rsidRPr="000E3FF3" w:rsidRDefault="003B448A" w:rsidP="003B448A">
      <w:pPr>
        <w:spacing w:line="360" w:lineRule="auto"/>
        <w:rPr>
          <w:rFonts w:ascii="Arial" w:hAnsi="Arial" w:cs="Arial"/>
          <w:b/>
          <w:sz w:val="22"/>
          <w:szCs w:val="22"/>
        </w:rPr>
      </w:pPr>
    </w:p>
    <w:p w:rsidR="003B448A" w:rsidRPr="000E3FF3" w:rsidRDefault="003B448A" w:rsidP="003B448A">
      <w:pPr>
        <w:spacing w:line="360" w:lineRule="auto"/>
        <w:rPr>
          <w:rFonts w:ascii="Arial" w:hAnsi="Arial" w:cs="Arial"/>
          <w:sz w:val="8"/>
          <w:szCs w:val="8"/>
        </w:rPr>
      </w:pPr>
    </w:p>
    <w:p w:rsidR="003B448A" w:rsidRPr="000E3FF3" w:rsidRDefault="003B448A" w:rsidP="003B448A">
      <w:pPr>
        <w:spacing w:line="360" w:lineRule="auto"/>
        <w:rPr>
          <w:rFonts w:ascii="Arial" w:hAnsi="Arial" w:cs="Arial"/>
          <w:sz w:val="8"/>
          <w:szCs w:val="8"/>
        </w:rPr>
      </w:pPr>
    </w:p>
    <w:p w:rsidR="003B448A" w:rsidRPr="000E3FF3" w:rsidRDefault="003B448A" w:rsidP="00FB647A">
      <w:pPr>
        <w:spacing w:line="360" w:lineRule="auto"/>
        <w:rPr>
          <w:rFonts w:ascii="Arial" w:hAnsi="Arial" w:cs="Arial"/>
          <w:b/>
          <w:sz w:val="28"/>
          <w:szCs w:val="28"/>
        </w:rPr>
      </w:pPr>
    </w:p>
    <w:p w:rsidR="003B448A" w:rsidRPr="000E3FF3" w:rsidRDefault="003B448A" w:rsidP="00FB647A">
      <w:pPr>
        <w:spacing w:line="360" w:lineRule="auto"/>
        <w:rPr>
          <w:rFonts w:ascii="Arial" w:hAnsi="Arial" w:cs="Arial"/>
          <w:b/>
          <w:sz w:val="28"/>
          <w:szCs w:val="28"/>
        </w:rPr>
      </w:pPr>
    </w:p>
    <w:p w:rsidR="003B448A" w:rsidRPr="000E3FF3" w:rsidRDefault="003B448A" w:rsidP="00FB647A">
      <w:pPr>
        <w:spacing w:line="360" w:lineRule="auto"/>
        <w:rPr>
          <w:rFonts w:ascii="Arial" w:hAnsi="Arial" w:cs="Arial"/>
          <w:b/>
          <w:sz w:val="28"/>
          <w:szCs w:val="28"/>
        </w:rPr>
      </w:pPr>
    </w:p>
    <w:p w:rsidR="003B448A" w:rsidRPr="000E3FF3" w:rsidRDefault="003B448A" w:rsidP="00FB647A">
      <w:pPr>
        <w:spacing w:line="360" w:lineRule="auto"/>
        <w:rPr>
          <w:rFonts w:ascii="Arial" w:hAnsi="Arial" w:cs="Arial"/>
          <w:b/>
          <w:sz w:val="28"/>
          <w:szCs w:val="28"/>
        </w:rPr>
      </w:pPr>
    </w:p>
    <w:p w:rsidR="003B448A" w:rsidRPr="000E3FF3" w:rsidRDefault="003B448A" w:rsidP="00FB647A">
      <w:pPr>
        <w:spacing w:line="360" w:lineRule="auto"/>
        <w:rPr>
          <w:rFonts w:ascii="Arial" w:hAnsi="Arial" w:cs="Arial"/>
          <w:b/>
          <w:sz w:val="28"/>
          <w:szCs w:val="28"/>
        </w:rPr>
      </w:pPr>
    </w:p>
    <w:p w:rsidR="003B448A" w:rsidRPr="000E3FF3" w:rsidRDefault="003B448A" w:rsidP="00FB647A">
      <w:pPr>
        <w:spacing w:line="360" w:lineRule="auto"/>
        <w:rPr>
          <w:rFonts w:ascii="Arial" w:hAnsi="Arial" w:cs="Arial"/>
          <w:b/>
          <w:sz w:val="28"/>
          <w:szCs w:val="28"/>
        </w:rPr>
      </w:pPr>
    </w:p>
    <w:p w:rsidR="003B448A" w:rsidRPr="000E3FF3" w:rsidRDefault="003B448A" w:rsidP="00FB647A">
      <w:pPr>
        <w:spacing w:line="360" w:lineRule="auto"/>
        <w:rPr>
          <w:rFonts w:ascii="Arial" w:hAnsi="Arial" w:cs="Arial"/>
          <w:b/>
          <w:sz w:val="28"/>
          <w:szCs w:val="28"/>
        </w:rPr>
      </w:pPr>
    </w:p>
    <w:p w:rsidR="003B448A" w:rsidRPr="000E3FF3" w:rsidRDefault="003B448A" w:rsidP="00FB647A">
      <w:pPr>
        <w:spacing w:line="360" w:lineRule="auto"/>
        <w:rPr>
          <w:rFonts w:ascii="Arial" w:hAnsi="Arial" w:cs="Arial"/>
          <w:b/>
          <w:sz w:val="28"/>
          <w:szCs w:val="28"/>
        </w:rPr>
      </w:pPr>
    </w:p>
    <w:p w:rsidR="003B448A" w:rsidRPr="000E3FF3" w:rsidRDefault="003B448A" w:rsidP="00FB647A">
      <w:pPr>
        <w:spacing w:line="360" w:lineRule="auto"/>
        <w:rPr>
          <w:rFonts w:ascii="Arial" w:hAnsi="Arial" w:cs="Arial"/>
          <w:b/>
          <w:sz w:val="28"/>
          <w:szCs w:val="28"/>
        </w:rPr>
      </w:pPr>
    </w:p>
    <w:p w:rsidR="003B448A" w:rsidRPr="000E3FF3" w:rsidRDefault="003B448A" w:rsidP="00FB647A">
      <w:pPr>
        <w:spacing w:line="360" w:lineRule="auto"/>
        <w:rPr>
          <w:rFonts w:ascii="Arial" w:hAnsi="Arial" w:cs="Arial"/>
          <w:b/>
          <w:sz w:val="28"/>
          <w:szCs w:val="28"/>
        </w:rPr>
      </w:pPr>
    </w:p>
    <w:p w:rsidR="00FB647A" w:rsidRPr="000E3FF3" w:rsidRDefault="00FB647A" w:rsidP="00FB647A">
      <w:pPr>
        <w:spacing w:line="360" w:lineRule="auto"/>
        <w:rPr>
          <w:rFonts w:ascii="Arial" w:hAnsi="Arial" w:cs="Arial"/>
          <w:b/>
          <w:sz w:val="28"/>
          <w:szCs w:val="28"/>
        </w:rPr>
      </w:pPr>
      <w:r w:rsidRPr="000E3FF3">
        <w:rPr>
          <w:rFonts w:ascii="Arial" w:hAnsi="Arial" w:cs="Arial"/>
          <w:b/>
          <w:sz w:val="28"/>
          <w:szCs w:val="28"/>
        </w:rPr>
        <w:lastRenderedPageBreak/>
        <w:t xml:space="preserve">Making a complaint </w:t>
      </w:r>
    </w:p>
    <w:p w:rsidR="00FB647A" w:rsidRPr="000E3FF3" w:rsidRDefault="00FB647A" w:rsidP="00FB647A">
      <w:pPr>
        <w:spacing w:line="360" w:lineRule="auto"/>
        <w:rPr>
          <w:rFonts w:ascii="Arial" w:hAnsi="Arial" w:cs="Arial"/>
          <w:b/>
          <w:sz w:val="22"/>
          <w:szCs w:val="22"/>
        </w:rPr>
      </w:pPr>
    </w:p>
    <w:p w:rsidR="00FB647A" w:rsidRPr="000E3FF3" w:rsidRDefault="00FB647A" w:rsidP="00FB647A">
      <w:pPr>
        <w:spacing w:line="360" w:lineRule="auto"/>
        <w:rPr>
          <w:rFonts w:ascii="Arial" w:hAnsi="Arial" w:cs="Arial"/>
          <w:b/>
          <w:sz w:val="22"/>
          <w:szCs w:val="22"/>
        </w:rPr>
      </w:pPr>
      <w:r w:rsidRPr="000E3FF3">
        <w:rPr>
          <w:rFonts w:ascii="Arial" w:hAnsi="Arial" w:cs="Arial"/>
          <w:b/>
          <w:sz w:val="22"/>
          <w:szCs w:val="22"/>
        </w:rPr>
        <w:t>Policy statement</w:t>
      </w:r>
    </w:p>
    <w:p w:rsidR="00FB647A" w:rsidRPr="000E3FF3" w:rsidRDefault="00FB647A" w:rsidP="00FB647A">
      <w:pPr>
        <w:spacing w:line="360" w:lineRule="auto"/>
        <w:rPr>
          <w:rFonts w:ascii="Arial" w:hAnsi="Arial" w:cs="Arial"/>
          <w:b/>
          <w:sz w:val="22"/>
          <w:szCs w:val="22"/>
        </w:rPr>
      </w:pPr>
    </w:p>
    <w:p w:rsidR="00FB647A" w:rsidRPr="000E3FF3" w:rsidRDefault="00FB647A" w:rsidP="00FB647A">
      <w:pPr>
        <w:spacing w:line="360" w:lineRule="auto"/>
        <w:rPr>
          <w:rFonts w:ascii="Arial" w:hAnsi="Arial" w:cs="Arial"/>
          <w:sz w:val="22"/>
          <w:szCs w:val="22"/>
        </w:rPr>
      </w:pPr>
      <w:r w:rsidRPr="000E3FF3">
        <w:rPr>
          <w:rFonts w:ascii="Arial" w:hAnsi="Arial" w:cs="Arial"/>
          <w:sz w:val="22"/>
          <w:szCs w:val="22"/>
        </w:rPr>
        <w:t>We believe that children and parents are entitled to expect courtesy and prompt, careful attention to their needs and wishes. We welcome suggestions on how to improve our setting and will give prompt and serious attention to any concerns about the running of the setting. We anticipate that most concerns will be resolved quickly, by an informal approach with the appropriate member of staff. If this does not achieve the desired result, we have a set of procedures for dealing with concerns. We aim to bring all concerns about the running of our setting to a satisfactory conclusion for all of the parties involved.</w:t>
      </w:r>
    </w:p>
    <w:p w:rsidR="00FB647A" w:rsidRPr="000E3FF3" w:rsidRDefault="00FB647A" w:rsidP="00FB647A">
      <w:pPr>
        <w:spacing w:line="360" w:lineRule="auto"/>
        <w:rPr>
          <w:rFonts w:ascii="Arial" w:hAnsi="Arial" w:cs="Arial"/>
          <w:b/>
          <w:sz w:val="22"/>
          <w:szCs w:val="22"/>
        </w:rPr>
      </w:pPr>
    </w:p>
    <w:p w:rsidR="00FB647A" w:rsidRPr="000E3FF3" w:rsidRDefault="00FB647A" w:rsidP="00FB647A">
      <w:pPr>
        <w:spacing w:line="360" w:lineRule="auto"/>
        <w:rPr>
          <w:rFonts w:ascii="Arial" w:hAnsi="Arial" w:cs="Arial"/>
          <w:b/>
          <w:sz w:val="22"/>
          <w:szCs w:val="22"/>
        </w:rPr>
      </w:pPr>
      <w:r w:rsidRPr="000E3FF3">
        <w:rPr>
          <w:rFonts w:ascii="Arial" w:hAnsi="Arial" w:cs="Arial"/>
          <w:b/>
          <w:sz w:val="22"/>
          <w:szCs w:val="22"/>
        </w:rPr>
        <w:t>Procedures</w:t>
      </w:r>
    </w:p>
    <w:p w:rsidR="00FB647A" w:rsidRPr="000E3FF3" w:rsidRDefault="00FB647A" w:rsidP="00FB647A">
      <w:pPr>
        <w:spacing w:line="360" w:lineRule="auto"/>
        <w:rPr>
          <w:rFonts w:ascii="Arial" w:hAnsi="Arial" w:cs="Arial"/>
          <w:b/>
          <w:sz w:val="22"/>
          <w:szCs w:val="22"/>
        </w:rPr>
      </w:pPr>
    </w:p>
    <w:p w:rsidR="00FB647A" w:rsidRPr="000E3FF3" w:rsidRDefault="00FB647A" w:rsidP="00FB647A">
      <w:pPr>
        <w:spacing w:before="120" w:after="120" w:line="360" w:lineRule="auto"/>
        <w:rPr>
          <w:rFonts w:ascii="Arial" w:hAnsi="Arial" w:cs="Arial"/>
          <w:sz w:val="22"/>
          <w:szCs w:val="22"/>
        </w:rPr>
      </w:pPr>
      <w:r w:rsidRPr="000E3FF3">
        <w:rPr>
          <w:rFonts w:ascii="Arial" w:hAnsi="Arial" w:cs="Arial"/>
          <w:sz w:val="22"/>
          <w:szCs w:val="22"/>
        </w:rPr>
        <w:t xml:space="preserve">All settings are required to keep a written record of any complaints that reach stage two and above, and their outcome. This is to be made available to parents, as well as to </w:t>
      </w:r>
      <w:proofErr w:type="spellStart"/>
      <w:r w:rsidRPr="000E3FF3">
        <w:rPr>
          <w:rFonts w:ascii="Arial" w:hAnsi="Arial" w:cs="Arial"/>
          <w:sz w:val="22"/>
          <w:szCs w:val="22"/>
        </w:rPr>
        <w:t>Ofsted</w:t>
      </w:r>
      <w:proofErr w:type="spellEnd"/>
      <w:r w:rsidRPr="000E3FF3">
        <w:rPr>
          <w:rFonts w:ascii="Arial" w:hAnsi="Arial" w:cs="Arial"/>
          <w:sz w:val="22"/>
          <w:szCs w:val="22"/>
        </w:rPr>
        <w:t xml:space="preserve"> inspectors on request. A full procedure is set out in the Pre-school Learning Alliance publication Complaint Investigation Record (2012) which acts as the 'summary log' for this purpose.</w:t>
      </w:r>
    </w:p>
    <w:p w:rsidR="00FB647A" w:rsidRPr="000E3FF3" w:rsidRDefault="00FB647A" w:rsidP="00FB647A">
      <w:pPr>
        <w:spacing w:before="120" w:after="120" w:line="360" w:lineRule="auto"/>
        <w:rPr>
          <w:rFonts w:ascii="Arial" w:hAnsi="Arial" w:cs="Arial"/>
          <w:sz w:val="22"/>
          <w:szCs w:val="22"/>
        </w:rPr>
      </w:pPr>
    </w:p>
    <w:p w:rsidR="00FB647A" w:rsidRPr="000E3FF3" w:rsidRDefault="00FB647A" w:rsidP="00FB647A">
      <w:pPr>
        <w:spacing w:before="120" w:after="120" w:line="360" w:lineRule="auto"/>
        <w:rPr>
          <w:rFonts w:ascii="Arial" w:hAnsi="Arial" w:cs="Arial"/>
          <w:i/>
          <w:sz w:val="22"/>
          <w:szCs w:val="22"/>
        </w:rPr>
      </w:pPr>
      <w:r w:rsidRPr="000E3FF3">
        <w:rPr>
          <w:rFonts w:ascii="Arial" w:hAnsi="Arial" w:cs="Arial"/>
          <w:i/>
          <w:sz w:val="22"/>
          <w:szCs w:val="22"/>
        </w:rPr>
        <w:t>Making a complaint</w:t>
      </w:r>
    </w:p>
    <w:p w:rsidR="00FB647A" w:rsidRPr="000E3FF3" w:rsidRDefault="00FB647A" w:rsidP="00FB647A">
      <w:pPr>
        <w:spacing w:before="120" w:after="120" w:line="360" w:lineRule="auto"/>
        <w:rPr>
          <w:rFonts w:ascii="Arial" w:hAnsi="Arial" w:cs="Arial"/>
          <w:sz w:val="22"/>
          <w:szCs w:val="22"/>
        </w:rPr>
      </w:pPr>
      <w:r w:rsidRPr="000E3FF3">
        <w:rPr>
          <w:rFonts w:ascii="Arial" w:hAnsi="Arial" w:cs="Arial"/>
          <w:sz w:val="22"/>
          <w:szCs w:val="22"/>
        </w:rPr>
        <w:t>Stage 1</w:t>
      </w:r>
    </w:p>
    <w:p w:rsidR="00FB647A" w:rsidRPr="000E3FF3" w:rsidRDefault="00FB647A" w:rsidP="00C34F23">
      <w:pPr>
        <w:numPr>
          <w:ilvl w:val="0"/>
          <w:numId w:val="189"/>
        </w:numPr>
        <w:spacing w:before="120" w:after="120" w:line="360" w:lineRule="auto"/>
        <w:rPr>
          <w:rFonts w:ascii="Arial" w:hAnsi="Arial" w:cs="Arial"/>
          <w:sz w:val="22"/>
          <w:szCs w:val="22"/>
        </w:rPr>
      </w:pPr>
      <w:r w:rsidRPr="000E3FF3">
        <w:rPr>
          <w:rFonts w:ascii="Arial" w:hAnsi="Arial" w:cs="Arial"/>
          <w:sz w:val="22"/>
          <w:szCs w:val="22"/>
        </w:rPr>
        <w:t>Any parent who has a concern about an aspect of our setting's provision talks over his/her concerns with our manager first of all.</w:t>
      </w:r>
    </w:p>
    <w:p w:rsidR="00FB647A" w:rsidRPr="000E3FF3" w:rsidRDefault="00FB647A" w:rsidP="00C34F23">
      <w:pPr>
        <w:numPr>
          <w:ilvl w:val="0"/>
          <w:numId w:val="189"/>
        </w:numPr>
        <w:spacing w:before="120" w:after="120" w:line="360" w:lineRule="auto"/>
        <w:rPr>
          <w:rFonts w:ascii="Arial" w:hAnsi="Arial" w:cs="Arial"/>
          <w:sz w:val="22"/>
          <w:szCs w:val="22"/>
        </w:rPr>
      </w:pPr>
      <w:r w:rsidRPr="000E3FF3">
        <w:rPr>
          <w:rFonts w:ascii="Arial" w:hAnsi="Arial" w:cs="Arial"/>
          <w:sz w:val="22"/>
          <w:szCs w:val="22"/>
        </w:rPr>
        <w:t>Most complaints should be resolved amicably and informally at this stage.</w:t>
      </w:r>
    </w:p>
    <w:p w:rsidR="00FB647A" w:rsidRPr="000E3FF3" w:rsidRDefault="00FB647A" w:rsidP="00C34F23">
      <w:pPr>
        <w:numPr>
          <w:ilvl w:val="0"/>
          <w:numId w:val="189"/>
        </w:numPr>
        <w:spacing w:before="120" w:after="120" w:line="360" w:lineRule="auto"/>
        <w:rPr>
          <w:rFonts w:ascii="Arial" w:hAnsi="Arial" w:cs="Arial"/>
          <w:sz w:val="22"/>
          <w:szCs w:val="22"/>
        </w:rPr>
      </w:pPr>
      <w:r w:rsidRPr="000E3FF3">
        <w:rPr>
          <w:rFonts w:ascii="Arial" w:hAnsi="Arial" w:cs="Arial"/>
          <w:sz w:val="22"/>
          <w:szCs w:val="22"/>
        </w:rPr>
        <w:t>We record the issue, and how it was resolved, in the child’s file.</w:t>
      </w:r>
    </w:p>
    <w:p w:rsidR="00FB647A" w:rsidRPr="000E3FF3" w:rsidRDefault="00FB647A" w:rsidP="00FB647A">
      <w:pPr>
        <w:spacing w:before="120" w:after="120" w:line="360" w:lineRule="auto"/>
        <w:rPr>
          <w:rFonts w:ascii="Arial" w:hAnsi="Arial" w:cs="Arial"/>
          <w:sz w:val="22"/>
          <w:szCs w:val="22"/>
        </w:rPr>
      </w:pPr>
      <w:r w:rsidRPr="000E3FF3">
        <w:rPr>
          <w:rFonts w:ascii="Arial" w:hAnsi="Arial" w:cs="Arial"/>
          <w:sz w:val="22"/>
          <w:szCs w:val="22"/>
        </w:rPr>
        <w:t>Stage 2</w:t>
      </w:r>
    </w:p>
    <w:p w:rsidR="00FB647A" w:rsidRPr="000E3FF3" w:rsidRDefault="00FB647A" w:rsidP="00C34F23">
      <w:pPr>
        <w:numPr>
          <w:ilvl w:val="0"/>
          <w:numId w:val="190"/>
        </w:numPr>
        <w:spacing w:before="120" w:after="120" w:line="360" w:lineRule="auto"/>
        <w:rPr>
          <w:rFonts w:ascii="Arial" w:hAnsi="Arial" w:cs="Arial"/>
          <w:sz w:val="22"/>
          <w:szCs w:val="22"/>
        </w:rPr>
      </w:pPr>
      <w:r w:rsidRPr="000E3FF3">
        <w:rPr>
          <w:rFonts w:ascii="Arial" w:hAnsi="Arial" w:cs="Arial"/>
          <w:sz w:val="22"/>
          <w:szCs w:val="22"/>
        </w:rPr>
        <w:t>If this does not have a satisfactory outcome, or if the problem recurs, the parent moves to this stage of the procedure by putting the concerns or complaint in writing.</w:t>
      </w:r>
    </w:p>
    <w:p w:rsidR="00FB647A" w:rsidRPr="000E3FF3" w:rsidRDefault="00FB647A" w:rsidP="00C34F23">
      <w:pPr>
        <w:numPr>
          <w:ilvl w:val="0"/>
          <w:numId w:val="190"/>
        </w:numPr>
        <w:spacing w:before="120" w:after="120" w:line="360" w:lineRule="auto"/>
        <w:rPr>
          <w:rFonts w:ascii="Arial" w:hAnsi="Arial" w:cs="Arial"/>
          <w:sz w:val="22"/>
          <w:szCs w:val="22"/>
        </w:rPr>
      </w:pPr>
      <w:r w:rsidRPr="000E3FF3">
        <w:rPr>
          <w:rFonts w:ascii="Arial" w:hAnsi="Arial" w:cs="Arial"/>
          <w:sz w:val="22"/>
          <w:szCs w:val="22"/>
        </w:rPr>
        <w:t>For parents who are not comfortable with making written complaints, there is a template form for recording complaints in the Complaint Investigation Record; the form may be completed our manager and signed by the parent.</w:t>
      </w:r>
    </w:p>
    <w:p w:rsidR="00FB647A" w:rsidRPr="000E3FF3" w:rsidRDefault="00FB647A" w:rsidP="00C34F23">
      <w:pPr>
        <w:numPr>
          <w:ilvl w:val="0"/>
          <w:numId w:val="190"/>
        </w:numPr>
        <w:spacing w:before="120" w:after="120" w:line="360" w:lineRule="auto"/>
        <w:rPr>
          <w:rFonts w:ascii="Arial" w:hAnsi="Arial" w:cs="Arial"/>
          <w:sz w:val="22"/>
          <w:szCs w:val="22"/>
        </w:rPr>
      </w:pPr>
      <w:r w:rsidRPr="000E3FF3">
        <w:rPr>
          <w:rFonts w:ascii="Arial" w:hAnsi="Arial" w:cs="Arial"/>
          <w:sz w:val="22"/>
          <w:szCs w:val="22"/>
        </w:rPr>
        <w:t xml:space="preserve">Our setting stores all information relating to written complaints from parents in the child's personal file. However, if the complaint involves a detailed investigation, our manager may </w:t>
      </w:r>
      <w:r w:rsidRPr="000E3FF3">
        <w:rPr>
          <w:rFonts w:ascii="Arial" w:hAnsi="Arial" w:cs="Arial"/>
          <w:sz w:val="22"/>
          <w:szCs w:val="22"/>
        </w:rPr>
        <w:lastRenderedPageBreak/>
        <w:t>wish to store all information relating to the investigation in a separate file designated for this complaint.</w:t>
      </w:r>
    </w:p>
    <w:p w:rsidR="00FB647A" w:rsidRPr="000E3FF3" w:rsidRDefault="00FB647A" w:rsidP="00C34F23">
      <w:pPr>
        <w:numPr>
          <w:ilvl w:val="0"/>
          <w:numId w:val="190"/>
        </w:numPr>
        <w:spacing w:before="120" w:after="120" w:line="360" w:lineRule="auto"/>
        <w:rPr>
          <w:rFonts w:ascii="Arial" w:hAnsi="Arial" w:cs="Arial"/>
          <w:sz w:val="22"/>
          <w:szCs w:val="22"/>
        </w:rPr>
      </w:pPr>
      <w:r w:rsidRPr="000E3FF3">
        <w:rPr>
          <w:rFonts w:ascii="Arial" w:hAnsi="Arial" w:cs="Arial"/>
          <w:sz w:val="22"/>
          <w:szCs w:val="22"/>
        </w:rPr>
        <w:t>When the investigation into the complaint is completed, our manager meets with the parent to discuss the outcome.</w:t>
      </w:r>
    </w:p>
    <w:p w:rsidR="00FB647A" w:rsidRPr="000E3FF3" w:rsidRDefault="00FB647A" w:rsidP="00C34F23">
      <w:pPr>
        <w:numPr>
          <w:ilvl w:val="0"/>
          <w:numId w:val="190"/>
        </w:numPr>
        <w:spacing w:before="120" w:after="120" w:line="360" w:lineRule="auto"/>
        <w:rPr>
          <w:rFonts w:ascii="Arial" w:hAnsi="Arial" w:cs="Arial"/>
          <w:sz w:val="22"/>
          <w:szCs w:val="22"/>
        </w:rPr>
      </w:pPr>
      <w:proofErr w:type="gramStart"/>
      <w:r w:rsidRPr="000E3FF3">
        <w:rPr>
          <w:rFonts w:ascii="Arial" w:hAnsi="Arial" w:cs="Arial"/>
          <w:sz w:val="22"/>
          <w:szCs w:val="22"/>
        </w:rPr>
        <w:t>We  inform</w:t>
      </w:r>
      <w:proofErr w:type="gramEnd"/>
      <w:r w:rsidRPr="000E3FF3">
        <w:rPr>
          <w:rFonts w:ascii="Arial" w:hAnsi="Arial" w:cs="Arial"/>
          <w:sz w:val="22"/>
          <w:szCs w:val="22"/>
        </w:rPr>
        <w:t xml:space="preserve"> parents of the outcome of the investigation within 28 days of him/her making the complaint.</w:t>
      </w:r>
    </w:p>
    <w:p w:rsidR="00FB647A" w:rsidRPr="000E3FF3" w:rsidRDefault="00FB647A" w:rsidP="00C34F23">
      <w:pPr>
        <w:numPr>
          <w:ilvl w:val="0"/>
          <w:numId w:val="190"/>
        </w:numPr>
        <w:spacing w:before="120" w:after="120" w:line="360" w:lineRule="auto"/>
        <w:rPr>
          <w:rFonts w:ascii="Arial" w:hAnsi="Arial" w:cs="Arial"/>
          <w:sz w:val="22"/>
          <w:szCs w:val="22"/>
        </w:rPr>
      </w:pPr>
      <w:r w:rsidRPr="000E3FF3">
        <w:rPr>
          <w:rFonts w:ascii="Arial" w:hAnsi="Arial" w:cs="Arial"/>
          <w:sz w:val="22"/>
          <w:szCs w:val="22"/>
        </w:rPr>
        <w:t xml:space="preserve">When the complaint is resolved at this stage, we log the summative points in our Complaint Investigation Record, which is made available to </w:t>
      </w:r>
      <w:proofErr w:type="spellStart"/>
      <w:r w:rsidRPr="000E3FF3">
        <w:rPr>
          <w:rFonts w:ascii="Arial" w:hAnsi="Arial" w:cs="Arial"/>
          <w:sz w:val="22"/>
          <w:szCs w:val="22"/>
        </w:rPr>
        <w:t>Ofsted</w:t>
      </w:r>
      <w:proofErr w:type="spellEnd"/>
      <w:r w:rsidRPr="000E3FF3">
        <w:rPr>
          <w:rFonts w:ascii="Arial" w:hAnsi="Arial" w:cs="Arial"/>
          <w:sz w:val="22"/>
          <w:szCs w:val="22"/>
        </w:rPr>
        <w:t xml:space="preserve"> on request.</w:t>
      </w:r>
    </w:p>
    <w:p w:rsidR="00FB647A" w:rsidRPr="000E3FF3" w:rsidRDefault="00FB647A" w:rsidP="00FB647A">
      <w:pPr>
        <w:spacing w:before="120" w:after="120" w:line="360" w:lineRule="auto"/>
        <w:rPr>
          <w:rFonts w:ascii="Arial" w:hAnsi="Arial" w:cs="Arial"/>
          <w:sz w:val="22"/>
          <w:szCs w:val="22"/>
        </w:rPr>
      </w:pPr>
      <w:r w:rsidRPr="000E3FF3">
        <w:rPr>
          <w:rFonts w:ascii="Arial" w:hAnsi="Arial" w:cs="Arial"/>
          <w:sz w:val="22"/>
          <w:szCs w:val="22"/>
        </w:rPr>
        <w:t>Stage 3</w:t>
      </w:r>
    </w:p>
    <w:p w:rsidR="00FB647A" w:rsidRPr="000E3FF3" w:rsidRDefault="00FB647A" w:rsidP="00C34F23">
      <w:pPr>
        <w:numPr>
          <w:ilvl w:val="0"/>
          <w:numId w:val="196"/>
        </w:numPr>
        <w:spacing w:before="120" w:after="120" w:line="360" w:lineRule="auto"/>
        <w:rPr>
          <w:rFonts w:ascii="Arial" w:hAnsi="Arial" w:cs="Arial"/>
          <w:sz w:val="22"/>
          <w:szCs w:val="22"/>
        </w:rPr>
      </w:pPr>
      <w:r w:rsidRPr="000E3FF3">
        <w:rPr>
          <w:rFonts w:ascii="Arial" w:hAnsi="Arial" w:cs="Arial"/>
          <w:sz w:val="22"/>
          <w:szCs w:val="22"/>
        </w:rPr>
        <w:t>If the parent is not satisfied with the outcome of the investigation, he or she requests a meeting with our manager and the chair, director or owner. The parent may have a friend or partner present if they prefer and our manager should have the support of the management team.</w:t>
      </w:r>
    </w:p>
    <w:p w:rsidR="00FB647A" w:rsidRPr="000E3FF3" w:rsidRDefault="00FB647A" w:rsidP="00C34F23">
      <w:pPr>
        <w:numPr>
          <w:ilvl w:val="0"/>
          <w:numId w:val="196"/>
        </w:numPr>
        <w:spacing w:before="120" w:after="120" w:line="360" w:lineRule="auto"/>
        <w:rPr>
          <w:rFonts w:ascii="Arial" w:hAnsi="Arial" w:cs="Arial"/>
          <w:sz w:val="22"/>
          <w:szCs w:val="22"/>
        </w:rPr>
      </w:pPr>
      <w:r w:rsidRPr="000E3FF3">
        <w:rPr>
          <w:rFonts w:ascii="Arial" w:hAnsi="Arial" w:cs="Arial"/>
          <w:sz w:val="22"/>
          <w:szCs w:val="22"/>
        </w:rPr>
        <w:t>An agreed written record of the discussion is made, as well as any decision or action to take as a result. All of the parties present at the meeting sign the record and receive a copy of it.</w:t>
      </w:r>
    </w:p>
    <w:p w:rsidR="00FB647A" w:rsidRPr="000E3FF3" w:rsidRDefault="00FB647A" w:rsidP="00C34F23">
      <w:pPr>
        <w:numPr>
          <w:ilvl w:val="0"/>
          <w:numId w:val="196"/>
        </w:numPr>
        <w:spacing w:before="120" w:after="120" w:line="360" w:lineRule="auto"/>
        <w:rPr>
          <w:rFonts w:ascii="Arial" w:hAnsi="Arial" w:cs="Arial"/>
          <w:sz w:val="22"/>
          <w:szCs w:val="22"/>
        </w:rPr>
      </w:pPr>
      <w:r w:rsidRPr="000E3FF3">
        <w:rPr>
          <w:rFonts w:ascii="Arial" w:hAnsi="Arial" w:cs="Arial"/>
          <w:sz w:val="22"/>
          <w:szCs w:val="22"/>
        </w:rPr>
        <w:t>This signed record signifies that the procedure has concluded. When the complaint is resolved at this stage, we log the summative points in our Complaint Investigation Record.</w:t>
      </w:r>
    </w:p>
    <w:p w:rsidR="00FB647A" w:rsidRPr="000E3FF3" w:rsidRDefault="00FB647A" w:rsidP="00FB647A">
      <w:pPr>
        <w:spacing w:before="120" w:after="120" w:line="360" w:lineRule="auto"/>
        <w:rPr>
          <w:rFonts w:ascii="Arial" w:hAnsi="Arial" w:cs="Arial"/>
          <w:sz w:val="22"/>
          <w:szCs w:val="22"/>
        </w:rPr>
      </w:pPr>
      <w:r w:rsidRPr="000E3FF3">
        <w:rPr>
          <w:rFonts w:ascii="Arial" w:hAnsi="Arial" w:cs="Arial"/>
          <w:sz w:val="22"/>
          <w:szCs w:val="22"/>
        </w:rPr>
        <w:t>Stage 4</w:t>
      </w:r>
    </w:p>
    <w:p w:rsidR="00FB647A" w:rsidRPr="000E3FF3" w:rsidRDefault="00FB647A" w:rsidP="00C34F23">
      <w:pPr>
        <w:numPr>
          <w:ilvl w:val="0"/>
          <w:numId w:val="191"/>
        </w:numPr>
        <w:spacing w:before="120" w:after="120" w:line="360" w:lineRule="auto"/>
        <w:rPr>
          <w:rFonts w:ascii="Arial" w:hAnsi="Arial" w:cs="Arial"/>
          <w:sz w:val="22"/>
          <w:szCs w:val="22"/>
        </w:rPr>
      </w:pPr>
      <w:r w:rsidRPr="000E3FF3">
        <w:rPr>
          <w:rFonts w:ascii="Arial" w:hAnsi="Arial" w:cs="Arial"/>
          <w:sz w:val="22"/>
          <w:szCs w:val="22"/>
        </w:rPr>
        <w:t>If at the stage three meeting the parent cannot reach agreement with us, we invite an external mediator to help to settle the complaint. This person should be acceptable to both parties, listen to both sides and offer advice. A mediator has no legal powers, but can help us to define the problem, review the action so far and suggest further ways in which it might be resolved.</w:t>
      </w:r>
    </w:p>
    <w:p w:rsidR="00FB647A" w:rsidRPr="000E3FF3" w:rsidRDefault="00FB647A" w:rsidP="00C34F23">
      <w:pPr>
        <w:numPr>
          <w:ilvl w:val="0"/>
          <w:numId w:val="191"/>
        </w:numPr>
        <w:spacing w:before="120" w:after="120" w:line="360" w:lineRule="auto"/>
        <w:rPr>
          <w:rFonts w:ascii="Arial" w:hAnsi="Arial" w:cs="Arial"/>
          <w:sz w:val="22"/>
          <w:szCs w:val="22"/>
        </w:rPr>
      </w:pPr>
      <w:r w:rsidRPr="000E3FF3">
        <w:rPr>
          <w:rFonts w:ascii="Arial" w:hAnsi="Arial" w:cs="Arial"/>
          <w:sz w:val="22"/>
          <w:szCs w:val="22"/>
        </w:rPr>
        <w:t>Staff or volunteers within the Pre-school Learning Alliance are appropriate persons to be invited to act as mediators.</w:t>
      </w:r>
    </w:p>
    <w:p w:rsidR="00FB647A" w:rsidRPr="000E3FF3" w:rsidRDefault="00FB647A" w:rsidP="00C34F23">
      <w:pPr>
        <w:numPr>
          <w:ilvl w:val="0"/>
          <w:numId w:val="191"/>
        </w:numPr>
        <w:spacing w:before="120" w:after="120" w:line="360" w:lineRule="auto"/>
        <w:rPr>
          <w:rFonts w:ascii="Arial" w:hAnsi="Arial" w:cs="Arial"/>
          <w:sz w:val="22"/>
          <w:szCs w:val="22"/>
        </w:rPr>
      </w:pPr>
      <w:r w:rsidRPr="000E3FF3">
        <w:rPr>
          <w:rFonts w:ascii="Arial" w:hAnsi="Arial" w:cs="Arial"/>
          <w:sz w:val="22"/>
          <w:szCs w:val="22"/>
        </w:rPr>
        <w:t>The mediator keeps all discussions confidential. S/he can hold separate meetings with our staff and the parent, if this is decided to be helpful. The mediator keeps an agreed written record of any meetings that are held and of any advice s/he gives.</w:t>
      </w:r>
    </w:p>
    <w:p w:rsidR="00FB647A" w:rsidRPr="000E3FF3" w:rsidRDefault="00FB647A" w:rsidP="00FB647A">
      <w:pPr>
        <w:spacing w:before="120" w:after="120" w:line="360" w:lineRule="auto"/>
        <w:rPr>
          <w:rFonts w:ascii="Arial" w:hAnsi="Arial" w:cs="Arial"/>
          <w:sz w:val="22"/>
          <w:szCs w:val="22"/>
        </w:rPr>
      </w:pPr>
      <w:r w:rsidRPr="000E3FF3">
        <w:rPr>
          <w:rFonts w:ascii="Arial" w:hAnsi="Arial" w:cs="Arial"/>
          <w:sz w:val="22"/>
          <w:szCs w:val="22"/>
        </w:rPr>
        <w:t xml:space="preserve">Stage 5 </w:t>
      </w:r>
    </w:p>
    <w:p w:rsidR="00FB647A" w:rsidRPr="000E3FF3" w:rsidRDefault="00FB647A" w:rsidP="00C34F23">
      <w:pPr>
        <w:numPr>
          <w:ilvl w:val="0"/>
          <w:numId w:val="192"/>
        </w:numPr>
        <w:spacing w:before="120" w:after="120" w:line="360" w:lineRule="auto"/>
        <w:rPr>
          <w:rFonts w:ascii="Arial" w:hAnsi="Arial" w:cs="Arial"/>
          <w:sz w:val="22"/>
          <w:szCs w:val="22"/>
        </w:rPr>
      </w:pPr>
      <w:r w:rsidRPr="000E3FF3">
        <w:rPr>
          <w:rFonts w:ascii="Arial" w:hAnsi="Arial" w:cs="Arial"/>
          <w:sz w:val="22"/>
          <w:szCs w:val="22"/>
        </w:rPr>
        <w:t>When the mediator has concluded her/his investigations, a final meeting between the parent and our manager and chair, director or owner is held. The purpose of this meeting is to reach a decision on the action to be taken to deal with the complaint. The mediator's advice is used to reach this conclusion. The mediator is present at the meeting if all parties think this will help a decision to be reached.</w:t>
      </w:r>
    </w:p>
    <w:p w:rsidR="00FB647A" w:rsidRPr="000E3FF3" w:rsidRDefault="00FB647A" w:rsidP="00C34F23">
      <w:pPr>
        <w:numPr>
          <w:ilvl w:val="0"/>
          <w:numId w:val="192"/>
        </w:numPr>
        <w:spacing w:before="120" w:after="120" w:line="360" w:lineRule="auto"/>
        <w:rPr>
          <w:rFonts w:ascii="Arial" w:hAnsi="Arial" w:cs="Arial"/>
          <w:sz w:val="22"/>
          <w:szCs w:val="22"/>
        </w:rPr>
      </w:pPr>
      <w:r w:rsidRPr="000E3FF3">
        <w:rPr>
          <w:rFonts w:ascii="Arial" w:hAnsi="Arial" w:cs="Arial"/>
          <w:sz w:val="22"/>
          <w:szCs w:val="22"/>
        </w:rPr>
        <w:lastRenderedPageBreak/>
        <w:t>A record of this meeting, including the decision on the action to be taken, is made. Everyone present at the meeting signs the record and receives a copy of it. This signed record signifies that the procedure has concluded.</w:t>
      </w:r>
    </w:p>
    <w:p w:rsidR="00FB647A" w:rsidRPr="000E3FF3" w:rsidRDefault="00FB647A" w:rsidP="00FB647A">
      <w:pPr>
        <w:spacing w:before="120" w:after="120" w:line="360" w:lineRule="auto"/>
        <w:rPr>
          <w:rFonts w:ascii="Arial" w:hAnsi="Arial" w:cs="Arial"/>
          <w:sz w:val="22"/>
          <w:szCs w:val="22"/>
        </w:rPr>
      </w:pPr>
    </w:p>
    <w:p w:rsidR="00FB647A" w:rsidRPr="000E3FF3" w:rsidRDefault="00FB647A" w:rsidP="00FB647A">
      <w:pPr>
        <w:spacing w:before="120" w:after="120" w:line="360" w:lineRule="auto"/>
        <w:rPr>
          <w:rFonts w:ascii="Arial" w:hAnsi="Arial" w:cs="Arial"/>
          <w:i/>
          <w:sz w:val="22"/>
          <w:szCs w:val="22"/>
        </w:rPr>
      </w:pPr>
      <w:r w:rsidRPr="000E3FF3">
        <w:rPr>
          <w:rFonts w:ascii="Arial" w:hAnsi="Arial" w:cs="Arial"/>
          <w:i/>
          <w:sz w:val="22"/>
          <w:szCs w:val="22"/>
        </w:rPr>
        <w:t>The role of the Office for Standards in Education, Children’s Services and Skills (</w:t>
      </w:r>
      <w:proofErr w:type="spellStart"/>
      <w:r w:rsidRPr="000E3FF3">
        <w:rPr>
          <w:rFonts w:ascii="Arial" w:hAnsi="Arial" w:cs="Arial"/>
          <w:i/>
          <w:sz w:val="22"/>
          <w:szCs w:val="22"/>
        </w:rPr>
        <w:t>Ofsted</w:t>
      </w:r>
      <w:proofErr w:type="spellEnd"/>
      <w:r w:rsidRPr="000E3FF3">
        <w:rPr>
          <w:rFonts w:ascii="Arial" w:hAnsi="Arial" w:cs="Arial"/>
          <w:i/>
          <w:sz w:val="22"/>
          <w:szCs w:val="22"/>
        </w:rPr>
        <w:t>), the Local</w:t>
      </w:r>
    </w:p>
    <w:p w:rsidR="00FB647A" w:rsidRPr="000E3FF3" w:rsidRDefault="00FB647A" w:rsidP="00FB647A">
      <w:pPr>
        <w:spacing w:before="120" w:after="120" w:line="360" w:lineRule="auto"/>
        <w:rPr>
          <w:rFonts w:ascii="Arial" w:hAnsi="Arial" w:cs="Arial"/>
          <w:i/>
          <w:sz w:val="22"/>
          <w:szCs w:val="22"/>
        </w:rPr>
      </w:pPr>
      <w:r w:rsidRPr="000E3FF3">
        <w:rPr>
          <w:rFonts w:ascii="Arial" w:hAnsi="Arial" w:cs="Arial"/>
          <w:i/>
          <w:sz w:val="22"/>
          <w:szCs w:val="22"/>
        </w:rPr>
        <w:t>Safeguarding Children Board and the Information Commissioner’s Office</w:t>
      </w:r>
    </w:p>
    <w:p w:rsidR="00FB647A" w:rsidRPr="000E3FF3" w:rsidRDefault="00FB647A" w:rsidP="00C34F23">
      <w:pPr>
        <w:numPr>
          <w:ilvl w:val="0"/>
          <w:numId w:val="193"/>
        </w:numPr>
        <w:spacing w:before="120" w:after="120" w:line="360" w:lineRule="auto"/>
        <w:rPr>
          <w:rFonts w:ascii="Arial" w:hAnsi="Arial" w:cs="Arial"/>
          <w:sz w:val="22"/>
          <w:szCs w:val="22"/>
        </w:rPr>
      </w:pPr>
      <w:r w:rsidRPr="000E3FF3">
        <w:rPr>
          <w:rFonts w:ascii="Arial" w:hAnsi="Arial" w:cs="Arial"/>
          <w:sz w:val="22"/>
          <w:szCs w:val="22"/>
        </w:rPr>
        <w:t xml:space="preserve">Parents may approach </w:t>
      </w:r>
      <w:proofErr w:type="spellStart"/>
      <w:r w:rsidRPr="000E3FF3">
        <w:rPr>
          <w:rFonts w:ascii="Arial" w:hAnsi="Arial" w:cs="Arial"/>
          <w:sz w:val="22"/>
          <w:szCs w:val="22"/>
        </w:rPr>
        <w:t>Ofsted</w:t>
      </w:r>
      <w:proofErr w:type="spellEnd"/>
      <w:r w:rsidRPr="000E3FF3">
        <w:rPr>
          <w:rFonts w:ascii="Arial" w:hAnsi="Arial" w:cs="Arial"/>
          <w:sz w:val="22"/>
          <w:szCs w:val="22"/>
        </w:rPr>
        <w:t xml:space="preserve"> directly at any stage of this complaints procedure. In addition, where there seems to be a possible breach of the setting's registration requirements, it is essential to involve </w:t>
      </w:r>
      <w:proofErr w:type="spellStart"/>
      <w:r w:rsidRPr="000E3FF3">
        <w:rPr>
          <w:rFonts w:ascii="Arial" w:hAnsi="Arial" w:cs="Arial"/>
          <w:sz w:val="22"/>
          <w:szCs w:val="22"/>
        </w:rPr>
        <w:t>Ofsted</w:t>
      </w:r>
      <w:proofErr w:type="spellEnd"/>
      <w:r w:rsidRPr="000E3FF3">
        <w:rPr>
          <w:rFonts w:ascii="Arial" w:hAnsi="Arial" w:cs="Arial"/>
          <w:sz w:val="22"/>
          <w:szCs w:val="22"/>
        </w:rPr>
        <w:t xml:space="preserve"> as the registering and inspection body with a duty to ensure the Safeguarding and Welfare Requirements of the Early Years Foundation Stage are adhered to.</w:t>
      </w:r>
    </w:p>
    <w:p w:rsidR="00FB647A" w:rsidRPr="000E3FF3" w:rsidRDefault="00FB647A" w:rsidP="00C34F23">
      <w:pPr>
        <w:numPr>
          <w:ilvl w:val="0"/>
          <w:numId w:val="193"/>
        </w:numPr>
        <w:spacing w:before="120" w:after="120" w:line="360" w:lineRule="auto"/>
        <w:rPr>
          <w:rFonts w:ascii="Arial" w:hAnsi="Arial" w:cs="Arial"/>
          <w:sz w:val="22"/>
          <w:szCs w:val="22"/>
        </w:rPr>
      </w:pPr>
      <w:r w:rsidRPr="000E3FF3">
        <w:rPr>
          <w:rFonts w:ascii="Arial" w:hAnsi="Arial" w:cs="Arial"/>
          <w:sz w:val="22"/>
          <w:szCs w:val="22"/>
        </w:rPr>
        <w:t xml:space="preserve">Parents can complain to </w:t>
      </w:r>
      <w:proofErr w:type="spellStart"/>
      <w:r w:rsidRPr="000E3FF3">
        <w:rPr>
          <w:rFonts w:ascii="Arial" w:hAnsi="Arial" w:cs="Arial"/>
          <w:sz w:val="22"/>
          <w:szCs w:val="22"/>
        </w:rPr>
        <w:t>Ofsted</w:t>
      </w:r>
      <w:proofErr w:type="spellEnd"/>
      <w:r w:rsidRPr="000E3FF3">
        <w:rPr>
          <w:rFonts w:ascii="Arial" w:hAnsi="Arial" w:cs="Arial"/>
          <w:sz w:val="22"/>
          <w:szCs w:val="22"/>
        </w:rPr>
        <w:t xml:space="preserve"> </w:t>
      </w:r>
      <w:r w:rsidR="00372188" w:rsidRPr="000E3FF3">
        <w:rPr>
          <w:rFonts w:ascii="Arial" w:hAnsi="Arial" w:cs="Arial"/>
          <w:sz w:val="22"/>
          <w:szCs w:val="22"/>
        </w:rPr>
        <w:t>by telephone or</w:t>
      </w:r>
      <w:r w:rsidRPr="000E3FF3">
        <w:rPr>
          <w:rFonts w:ascii="Arial" w:hAnsi="Arial" w:cs="Arial"/>
          <w:sz w:val="22"/>
          <w:szCs w:val="22"/>
        </w:rPr>
        <w:t xml:space="preserve"> in writing at:</w:t>
      </w:r>
    </w:p>
    <w:p w:rsidR="00FB647A" w:rsidRPr="000E3FF3" w:rsidRDefault="00FB647A" w:rsidP="00FB647A">
      <w:pPr>
        <w:spacing w:before="120" w:after="120" w:line="360" w:lineRule="auto"/>
        <w:ind w:left="360"/>
        <w:rPr>
          <w:rFonts w:ascii="Arial" w:hAnsi="Arial" w:cs="Arial"/>
          <w:sz w:val="22"/>
          <w:szCs w:val="22"/>
        </w:rPr>
      </w:pPr>
      <w:proofErr w:type="spellStart"/>
      <w:r w:rsidRPr="000E3FF3">
        <w:rPr>
          <w:rFonts w:ascii="Arial" w:hAnsi="Arial" w:cs="Arial"/>
          <w:sz w:val="22"/>
          <w:szCs w:val="22"/>
        </w:rPr>
        <w:t>Ofsted</w:t>
      </w:r>
      <w:proofErr w:type="spellEnd"/>
      <w:r w:rsidRPr="000E3FF3">
        <w:rPr>
          <w:rFonts w:ascii="Arial" w:hAnsi="Arial" w:cs="Arial"/>
          <w:sz w:val="22"/>
          <w:szCs w:val="22"/>
        </w:rPr>
        <w:t xml:space="preserve"> National Business Unit, Piccadilly Gate, Store Street, Manchester M1 2WD</w:t>
      </w:r>
    </w:p>
    <w:p w:rsidR="00372188" w:rsidRPr="000E3FF3" w:rsidRDefault="00FB647A" w:rsidP="00372188">
      <w:pPr>
        <w:pBdr>
          <w:bottom w:val="single" w:sz="4" w:space="1" w:color="7030A0"/>
        </w:pBdr>
        <w:spacing w:before="120" w:after="120" w:line="360" w:lineRule="auto"/>
        <w:ind w:left="360"/>
        <w:rPr>
          <w:rFonts w:ascii="Arial" w:hAnsi="Arial" w:cs="Arial"/>
          <w:sz w:val="22"/>
          <w:szCs w:val="22"/>
        </w:rPr>
      </w:pPr>
      <w:r w:rsidRPr="000E3FF3">
        <w:rPr>
          <w:rFonts w:ascii="Arial" w:hAnsi="Arial" w:cs="Arial"/>
          <w:sz w:val="22"/>
          <w:szCs w:val="22"/>
        </w:rPr>
        <w:t xml:space="preserve">Tel: 0300 123 </w:t>
      </w:r>
      <w:proofErr w:type="gramStart"/>
      <w:r w:rsidRPr="000E3FF3">
        <w:rPr>
          <w:rFonts w:ascii="Arial" w:hAnsi="Arial" w:cs="Arial"/>
          <w:sz w:val="22"/>
          <w:szCs w:val="22"/>
        </w:rPr>
        <w:t>1231</w:t>
      </w:r>
      <w:r w:rsidR="00372188" w:rsidRPr="000E3FF3">
        <w:rPr>
          <w:rFonts w:ascii="Arial" w:hAnsi="Arial" w:cs="Arial"/>
          <w:sz w:val="22"/>
          <w:szCs w:val="22"/>
        </w:rPr>
        <w:t xml:space="preserve">  or</w:t>
      </w:r>
      <w:proofErr w:type="gramEnd"/>
      <w:r w:rsidR="00372188" w:rsidRPr="000E3FF3">
        <w:rPr>
          <w:rFonts w:ascii="Arial" w:hAnsi="Arial" w:cs="Arial"/>
          <w:sz w:val="22"/>
          <w:szCs w:val="22"/>
        </w:rPr>
        <w:t xml:space="preserve"> Email: enquiries@ofsted.gov.uk</w:t>
      </w:r>
    </w:p>
    <w:p w:rsidR="00FB647A" w:rsidRPr="000E3FF3" w:rsidRDefault="00FB647A" w:rsidP="00FB647A">
      <w:pPr>
        <w:spacing w:before="120" w:after="120" w:line="360" w:lineRule="auto"/>
        <w:ind w:left="360"/>
        <w:rPr>
          <w:rFonts w:ascii="Arial" w:hAnsi="Arial" w:cs="Arial"/>
          <w:sz w:val="22"/>
          <w:szCs w:val="22"/>
        </w:rPr>
      </w:pPr>
    </w:p>
    <w:p w:rsidR="00FB647A" w:rsidRPr="000E3FF3" w:rsidRDefault="00FB647A" w:rsidP="00C34F23">
      <w:pPr>
        <w:numPr>
          <w:ilvl w:val="0"/>
          <w:numId w:val="194"/>
        </w:numPr>
        <w:spacing w:before="120" w:after="120" w:line="360" w:lineRule="auto"/>
        <w:rPr>
          <w:rFonts w:ascii="Arial" w:hAnsi="Arial" w:cs="Arial"/>
          <w:sz w:val="22"/>
          <w:szCs w:val="22"/>
        </w:rPr>
      </w:pPr>
      <w:r w:rsidRPr="000E3FF3">
        <w:rPr>
          <w:rFonts w:ascii="Arial" w:hAnsi="Arial" w:cs="Arial"/>
          <w:sz w:val="22"/>
          <w:szCs w:val="22"/>
        </w:rPr>
        <w:t>These details are displayed on our setting's notice board.</w:t>
      </w:r>
    </w:p>
    <w:p w:rsidR="00FB647A" w:rsidRPr="000E3FF3" w:rsidRDefault="00FB647A" w:rsidP="00C34F23">
      <w:pPr>
        <w:numPr>
          <w:ilvl w:val="0"/>
          <w:numId w:val="194"/>
        </w:numPr>
        <w:spacing w:before="120" w:after="120" w:line="360" w:lineRule="auto"/>
        <w:rPr>
          <w:rFonts w:ascii="Arial" w:hAnsi="Arial" w:cs="Arial"/>
          <w:sz w:val="22"/>
          <w:szCs w:val="22"/>
        </w:rPr>
      </w:pPr>
      <w:r w:rsidRPr="000E3FF3">
        <w:rPr>
          <w:rFonts w:ascii="Arial" w:hAnsi="Arial" w:cs="Arial"/>
          <w:sz w:val="22"/>
          <w:szCs w:val="22"/>
        </w:rPr>
        <w:t>If a child appears to be at risk, we follow the procedures of the Local Safeguarding Children Board.</w:t>
      </w:r>
    </w:p>
    <w:p w:rsidR="00FB647A" w:rsidRPr="000E3FF3" w:rsidRDefault="00FB647A" w:rsidP="00C34F23">
      <w:pPr>
        <w:numPr>
          <w:ilvl w:val="0"/>
          <w:numId w:val="195"/>
        </w:numPr>
        <w:spacing w:before="120" w:after="120" w:line="360" w:lineRule="auto"/>
        <w:rPr>
          <w:rFonts w:ascii="Arial" w:hAnsi="Arial" w:cs="Arial"/>
          <w:sz w:val="22"/>
          <w:szCs w:val="22"/>
        </w:rPr>
      </w:pPr>
      <w:r w:rsidRPr="000E3FF3">
        <w:rPr>
          <w:rFonts w:ascii="Arial" w:hAnsi="Arial" w:cs="Arial"/>
          <w:sz w:val="22"/>
          <w:szCs w:val="22"/>
        </w:rPr>
        <w:t xml:space="preserve">In these cases, both the parent and our setting are informed and our manager work with </w:t>
      </w:r>
      <w:proofErr w:type="spellStart"/>
      <w:r w:rsidRPr="000E3FF3">
        <w:rPr>
          <w:rFonts w:ascii="Arial" w:hAnsi="Arial" w:cs="Arial"/>
          <w:sz w:val="22"/>
          <w:szCs w:val="22"/>
        </w:rPr>
        <w:t>Ofsted</w:t>
      </w:r>
      <w:proofErr w:type="spellEnd"/>
      <w:r w:rsidRPr="000E3FF3">
        <w:rPr>
          <w:rFonts w:ascii="Arial" w:hAnsi="Arial" w:cs="Arial"/>
          <w:sz w:val="22"/>
          <w:szCs w:val="22"/>
        </w:rPr>
        <w:t xml:space="preserve"> or the Local Safeguarding Children Board to ensure a proper investigation of the complaint, followed by appropriate action.</w:t>
      </w:r>
    </w:p>
    <w:p w:rsidR="00FB647A" w:rsidRPr="000E3FF3" w:rsidRDefault="00FB647A" w:rsidP="00C34F23">
      <w:pPr>
        <w:numPr>
          <w:ilvl w:val="0"/>
          <w:numId w:val="195"/>
        </w:numPr>
        <w:spacing w:before="120" w:after="120" w:line="360" w:lineRule="auto"/>
        <w:rPr>
          <w:rFonts w:ascii="Arial" w:hAnsi="Arial" w:cs="Arial"/>
          <w:sz w:val="22"/>
          <w:szCs w:val="22"/>
        </w:rPr>
      </w:pPr>
      <w:r w:rsidRPr="000E3FF3">
        <w:rPr>
          <w:rFonts w:ascii="Arial" w:hAnsi="Arial" w:cs="Arial"/>
          <w:sz w:val="22"/>
          <w:szCs w:val="22"/>
        </w:rPr>
        <w:t>The Information Commissioner’s Office (ICO) can be contacted if you have made a complaint about the way your data is being handled and remain dissatisfied after raising your concern with us. For further information about how we handle your data, please refer to the Privacy Notice given to you when you registered your child at [our/my] setting. The ICO can be contacted at Information Commissioner’s Office, Wycliffe House, Water Lane, Wilmslow, Cheshire, SK9 5AF or ico.org.uk</w:t>
      </w:r>
    </w:p>
    <w:p w:rsidR="00FB647A" w:rsidRPr="000E3FF3" w:rsidRDefault="00FB647A" w:rsidP="00FB647A">
      <w:pPr>
        <w:spacing w:before="120" w:after="120" w:line="360" w:lineRule="auto"/>
        <w:rPr>
          <w:rFonts w:ascii="Arial" w:hAnsi="Arial" w:cs="Arial"/>
          <w:i/>
          <w:sz w:val="22"/>
          <w:szCs w:val="22"/>
        </w:rPr>
      </w:pPr>
      <w:r w:rsidRPr="000E3FF3">
        <w:rPr>
          <w:rFonts w:ascii="Arial" w:hAnsi="Arial" w:cs="Arial"/>
          <w:i/>
          <w:sz w:val="22"/>
          <w:szCs w:val="22"/>
        </w:rPr>
        <w:t>Records</w:t>
      </w:r>
    </w:p>
    <w:p w:rsidR="00FB647A" w:rsidRPr="000E3FF3" w:rsidRDefault="00FB647A" w:rsidP="00C34F23">
      <w:pPr>
        <w:numPr>
          <w:ilvl w:val="0"/>
          <w:numId w:val="195"/>
        </w:numPr>
        <w:spacing w:before="120" w:after="120" w:line="360" w:lineRule="auto"/>
        <w:rPr>
          <w:rFonts w:ascii="Arial" w:hAnsi="Arial" w:cs="Arial"/>
          <w:sz w:val="22"/>
          <w:szCs w:val="22"/>
        </w:rPr>
      </w:pPr>
      <w:r w:rsidRPr="000E3FF3">
        <w:rPr>
          <w:rFonts w:ascii="Arial" w:hAnsi="Arial" w:cs="Arial"/>
          <w:sz w:val="22"/>
          <w:szCs w:val="22"/>
        </w:rPr>
        <w:t>A record of complaints in relation to our setting, or the children or the adults working in our setting, is kept for at least three years; including the date, the circumstances of the complaint and how the complaint was managed.</w:t>
      </w:r>
    </w:p>
    <w:p w:rsidR="00FB647A" w:rsidRPr="000E3FF3" w:rsidRDefault="00FB647A" w:rsidP="00C34F23">
      <w:pPr>
        <w:numPr>
          <w:ilvl w:val="0"/>
          <w:numId w:val="195"/>
        </w:numPr>
        <w:spacing w:before="120" w:after="120" w:line="360" w:lineRule="auto"/>
        <w:rPr>
          <w:rFonts w:ascii="Arial" w:hAnsi="Arial" w:cs="Arial"/>
          <w:sz w:val="22"/>
          <w:szCs w:val="22"/>
        </w:rPr>
      </w:pPr>
      <w:r w:rsidRPr="000E3FF3">
        <w:rPr>
          <w:rFonts w:ascii="Arial" w:hAnsi="Arial" w:cs="Arial"/>
          <w:sz w:val="22"/>
          <w:szCs w:val="22"/>
        </w:rPr>
        <w:t xml:space="preserve">The outcome of all complaints is recorded in our Complaint Investigation Record, which is available for parents and </w:t>
      </w:r>
      <w:proofErr w:type="spellStart"/>
      <w:r w:rsidRPr="000E3FF3">
        <w:rPr>
          <w:rFonts w:ascii="Arial" w:hAnsi="Arial" w:cs="Arial"/>
          <w:sz w:val="22"/>
          <w:szCs w:val="22"/>
        </w:rPr>
        <w:t>Ofsted</w:t>
      </w:r>
      <w:proofErr w:type="spellEnd"/>
      <w:r w:rsidRPr="000E3FF3">
        <w:rPr>
          <w:rFonts w:ascii="Arial" w:hAnsi="Arial" w:cs="Arial"/>
          <w:sz w:val="22"/>
          <w:szCs w:val="22"/>
        </w:rPr>
        <w:t xml:space="preserve"> inspectors to view on request.</w:t>
      </w:r>
    </w:p>
    <w:p w:rsidR="00FB647A" w:rsidRPr="000E3FF3" w:rsidRDefault="00FB647A" w:rsidP="00FB647A">
      <w:pPr>
        <w:spacing w:before="120" w:after="120" w:line="360" w:lineRule="auto"/>
        <w:ind w:left="360"/>
        <w:rPr>
          <w:rFonts w:ascii="Arial" w:hAnsi="Arial" w:cs="Arial"/>
          <w:sz w:val="22"/>
          <w:szCs w:val="22"/>
        </w:rPr>
      </w:pPr>
    </w:p>
    <w:tbl>
      <w:tblPr>
        <w:tblW w:w="5000" w:type="pct"/>
        <w:tblLook w:val="01E0"/>
      </w:tblPr>
      <w:tblGrid>
        <w:gridCol w:w="4495"/>
        <w:gridCol w:w="3404"/>
        <w:gridCol w:w="1870"/>
      </w:tblGrid>
      <w:tr w:rsidR="00FB647A" w:rsidRPr="000E3FF3" w:rsidTr="00FB647A">
        <w:tc>
          <w:tcPr>
            <w:tcW w:w="2301" w:type="pct"/>
          </w:tcPr>
          <w:p w:rsidR="00FB647A" w:rsidRPr="000E3FF3" w:rsidRDefault="00FB647A" w:rsidP="00FB647A">
            <w:pPr>
              <w:spacing w:line="360" w:lineRule="auto"/>
              <w:rPr>
                <w:rFonts w:ascii="Arial" w:hAnsi="Arial" w:cs="Arial"/>
              </w:rPr>
            </w:pPr>
            <w:r w:rsidRPr="000E3FF3">
              <w:rPr>
                <w:rFonts w:ascii="Arial" w:hAnsi="Arial" w:cs="Arial"/>
                <w:sz w:val="22"/>
                <w:szCs w:val="22"/>
              </w:rPr>
              <w:t>This policy was adopted by</w:t>
            </w:r>
          </w:p>
        </w:tc>
        <w:tc>
          <w:tcPr>
            <w:tcW w:w="1742" w:type="pct"/>
            <w:tcBorders>
              <w:bottom w:val="single" w:sz="4" w:space="0" w:color="7030A0"/>
            </w:tcBorders>
            <w:shd w:val="clear" w:color="auto" w:fill="auto"/>
          </w:tcPr>
          <w:p w:rsidR="00FB647A" w:rsidRPr="000E3FF3" w:rsidRDefault="00FB647A" w:rsidP="00FB647A">
            <w:pPr>
              <w:spacing w:line="360" w:lineRule="auto"/>
              <w:rPr>
                <w:rFonts w:ascii="Arial" w:hAnsi="Arial" w:cs="Arial"/>
              </w:rPr>
            </w:pPr>
          </w:p>
        </w:tc>
        <w:tc>
          <w:tcPr>
            <w:tcW w:w="957" w:type="pct"/>
          </w:tcPr>
          <w:p w:rsidR="00FB647A" w:rsidRPr="000E3FF3" w:rsidRDefault="00FB647A" w:rsidP="00FB647A">
            <w:pPr>
              <w:spacing w:line="360" w:lineRule="auto"/>
              <w:rPr>
                <w:rFonts w:ascii="Arial" w:hAnsi="Arial" w:cs="Arial"/>
                <w:i/>
              </w:rPr>
            </w:pPr>
            <w:r w:rsidRPr="000E3FF3">
              <w:rPr>
                <w:rFonts w:ascii="Arial" w:hAnsi="Arial" w:cs="Arial"/>
                <w:i/>
                <w:sz w:val="22"/>
                <w:szCs w:val="22"/>
              </w:rPr>
              <w:t>(name of provider)</w:t>
            </w:r>
          </w:p>
        </w:tc>
      </w:tr>
      <w:tr w:rsidR="00FB647A" w:rsidRPr="000E3FF3" w:rsidTr="00FB647A">
        <w:tc>
          <w:tcPr>
            <w:tcW w:w="2301" w:type="pct"/>
          </w:tcPr>
          <w:p w:rsidR="00FB647A" w:rsidRPr="000E3FF3" w:rsidRDefault="00FB647A" w:rsidP="00FB647A">
            <w:pPr>
              <w:spacing w:line="360" w:lineRule="auto"/>
              <w:rPr>
                <w:rFonts w:ascii="Arial" w:hAnsi="Arial" w:cs="Arial"/>
              </w:rPr>
            </w:pPr>
            <w:r w:rsidRPr="000E3FF3">
              <w:rPr>
                <w:rFonts w:ascii="Arial" w:hAnsi="Arial" w:cs="Arial"/>
                <w:sz w:val="22"/>
                <w:szCs w:val="22"/>
              </w:rPr>
              <w:t>On</w:t>
            </w:r>
          </w:p>
        </w:tc>
        <w:tc>
          <w:tcPr>
            <w:tcW w:w="1742" w:type="pct"/>
            <w:tcBorders>
              <w:top w:val="single" w:sz="4" w:space="0" w:color="7030A0"/>
              <w:bottom w:val="single" w:sz="4" w:space="0" w:color="7030A0"/>
            </w:tcBorders>
          </w:tcPr>
          <w:p w:rsidR="00FB647A" w:rsidRPr="000E3FF3" w:rsidRDefault="00FB647A" w:rsidP="00FB647A">
            <w:pPr>
              <w:spacing w:line="360" w:lineRule="auto"/>
              <w:rPr>
                <w:rFonts w:ascii="Arial" w:hAnsi="Arial" w:cs="Arial"/>
              </w:rPr>
            </w:pPr>
          </w:p>
        </w:tc>
        <w:tc>
          <w:tcPr>
            <w:tcW w:w="957" w:type="pct"/>
          </w:tcPr>
          <w:p w:rsidR="00FB647A" w:rsidRPr="000E3FF3" w:rsidRDefault="00FB647A" w:rsidP="00FB647A">
            <w:pPr>
              <w:spacing w:line="360" w:lineRule="auto"/>
              <w:rPr>
                <w:rFonts w:ascii="Arial" w:hAnsi="Arial" w:cs="Arial"/>
                <w:i/>
              </w:rPr>
            </w:pPr>
            <w:r w:rsidRPr="000E3FF3">
              <w:rPr>
                <w:rFonts w:ascii="Arial" w:hAnsi="Arial" w:cs="Arial"/>
                <w:i/>
                <w:sz w:val="22"/>
                <w:szCs w:val="22"/>
              </w:rPr>
              <w:t>(date)</w:t>
            </w:r>
          </w:p>
        </w:tc>
      </w:tr>
      <w:tr w:rsidR="00FB647A" w:rsidRPr="000E3FF3" w:rsidTr="00FB647A">
        <w:tc>
          <w:tcPr>
            <w:tcW w:w="2301" w:type="pct"/>
          </w:tcPr>
          <w:p w:rsidR="00FB647A" w:rsidRPr="000E3FF3" w:rsidRDefault="00FB647A" w:rsidP="00FB647A">
            <w:pPr>
              <w:spacing w:line="360" w:lineRule="auto"/>
              <w:rPr>
                <w:rFonts w:ascii="Arial" w:hAnsi="Arial" w:cs="Arial"/>
              </w:rPr>
            </w:pPr>
            <w:r w:rsidRPr="000E3FF3">
              <w:rPr>
                <w:rFonts w:ascii="Arial" w:hAnsi="Arial" w:cs="Arial"/>
                <w:sz w:val="22"/>
                <w:szCs w:val="22"/>
              </w:rPr>
              <w:t>Date to be reviewed</w:t>
            </w:r>
          </w:p>
        </w:tc>
        <w:tc>
          <w:tcPr>
            <w:tcW w:w="1742" w:type="pct"/>
            <w:tcBorders>
              <w:top w:val="single" w:sz="4" w:space="0" w:color="7030A0"/>
              <w:bottom w:val="single" w:sz="4" w:space="0" w:color="7030A0"/>
            </w:tcBorders>
          </w:tcPr>
          <w:p w:rsidR="00FB647A" w:rsidRPr="000E3FF3" w:rsidRDefault="00FB647A" w:rsidP="00FB647A">
            <w:pPr>
              <w:spacing w:line="360" w:lineRule="auto"/>
              <w:rPr>
                <w:rFonts w:ascii="Arial" w:hAnsi="Arial" w:cs="Arial"/>
              </w:rPr>
            </w:pPr>
          </w:p>
        </w:tc>
        <w:tc>
          <w:tcPr>
            <w:tcW w:w="957" w:type="pct"/>
          </w:tcPr>
          <w:p w:rsidR="00FB647A" w:rsidRPr="000E3FF3" w:rsidRDefault="00FB647A" w:rsidP="00FB647A">
            <w:pPr>
              <w:spacing w:line="360" w:lineRule="auto"/>
              <w:rPr>
                <w:rFonts w:ascii="Arial" w:hAnsi="Arial" w:cs="Arial"/>
                <w:i/>
              </w:rPr>
            </w:pPr>
            <w:r w:rsidRPr="000E3FF3">
              <w:rPr>
                <w:rFonts w:ascii="Arial" w:hAnsi="Arial" w:cs="Arial"/>
                <w:i/>
                <w:sz w:val="22"/>
                <w:szCs w:val="22"/>
              </w:rPr>
              <w:t>(date)</w:t>
            </w:r>
          </w:p>
        </w:tc>
      </w:tr>
      <w:tr w:rsidR="00FB647A" w:rsidRPr="000E3FF3" w:rsidTr="00FB647A">
        <w:tc>
          <w:tcPr>
            <w:tcW w:w="2301" w:type="pct"/>
          </w:tcPr>
          <w:p w:rsidR="00FB647A" w:rsidRPr="000E3FF3" w:rsidRDefault="00FB647A" w:rsidP="00FB647A">
            <w:pPr>
              <w:spacing w:line="360" w:lineRule="auto"/>
              <w:rPr>
                <w:rFonts w:ascii="Arial" w:hAnsi="Arial" w:cs="Arial"/>
              </w:rPr>
            </w:pPr>
            <w:r w:rsidRPr="000E3FF3">
              <w:rPr>
                <w:rFonts w:ascii="Arial" w:hAnsi="Arial" w:cs="Arial"/>
                <w:sz w:val="22"/>
                <w:szCs w:val="22"/>
              </w:rPr>
              <w:t>Signed on behalf of the provider</w:t>
            </w:r>
          </w:p>
        </w:tc>
        <w:tc>
          <w:tcPr>
            <w:tcW w:w="2699" w:type="pct"/>
            <w:gridSpan w:val="2"/>
            <w:tcBorders>
              <w:bottom w:val="single" w:sz="4" w:space="0" w:color="7030A0"/>
            </w:tcBorders>
          </w:tcPr>
          <w:p w:rsidR="00FB647A" w:rsidRPr="000E3FF3" w:rsidRDefault="00FB647A" w:rsidP="00FB647A">
            <w:pPr>
              <w:spacing w:line="360" w:lineRule="auto"/>
              <w:rPr>
                <w:rFonts w:ascii="Arial" w:hAnsi="Arial" w:cs="Arial"/>
              </w:rPr>
            </w:pPr>
          </w:p>
        </w:tc>
      </w:tr>
      <w:tr w:rsidR="00FB647A" w:rsidRPr="000E3FF3" w:rsidTr="00FB647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301" w:type="pct"/>
            <w:tcBorders>
              <w:top w:val="nil"/>
              <w:left w:val="nil"/>
              <w:bottom w:val="nil"/>
              <w:right w:val="nil"/>
            </w:tcBorders>
          </w:tcPr>
          <w:p w:rsidR="00FB647A" w:rsidRPr="000E3FF3" w:rsidRDefault="00FB647A" w:rsidP="00FB647A">
            <w:pPr>
              <w:spacing w:line="360" w:lineRule="auto"/>
              <w:rPr>
                <w:rFonts w:ascii="Arial" w:hAnsi="Arial" w:cs="Arial"/>
              </w:rPr>
            </w:pPr>
            <w:r w:rsidRPr="000E3FF3">
              <w:rPr>
                <w:rFonts w:ascii="Arial" w:hAnsi="Arial" w:cs="Arial"/>
                <w:sz w:val="22"/>
                <w:szCs w:val="22"/>
              </w:rPr>
              <w:t>Name of signatory</w:t>
            </w:r>
          </w:p>
        </w:tc>
        <w:tc>
          <w:tcPr>
            <w:tcW w:w="2699" w:type="pct"/>
            <w:gridSpan w:val="2"/>
            <w:tcBorders>
              <w:top w:val="single" w:sz="4" w:space="0" w:color="7030A0"/>
              <w:left w:val="nil"/>
              <w:bottom w:val="single" w:sz="4" w:space="0" w:color="7030A0"/>
              <w:right w:val="nil"/>
            </w:tcBorders>
          </w:tcPr>
          <w:p w:rsidR="00FB647A" w:rsidRPr="000E3FF3" w:rsidRDefault="00FB647A" w:rsidP="00FB647A">
            <w:pPr>
              <w:spacing w:line="360" w:lineRule="auto"/>
              <w:rPr>
                <w:rFonts w:ascii="Arial" w:hAnsi="Arial" w:cs="Arial"/>
              </w:rPr>
            </w:pPr>
          </w:p>
        </w:tc>
      </w:tr>
      <w:tr w:rsidR="00FB647A" w:rsidRPr="000E3FF3" w:rsidTr="00FB647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301" w:type="pct"/>
            <w:tcBorders>
              <w:top w:val="nil"/>
              <w:left w:val="nil"/>
              <w:bottom w:val="nil"/>
              <w:right w:val="nil"/>
            </w:tcBorders>
          </w:tcPr>
          <w:p w:rsidR="00FB647A" w:rsidRPr="000E3FF3" w:rsidRDefault="00FB647A" w:rsidP="00FB647A">
            <w:pPr>
              <w:spacing w:line="360" w:lineRule="auto"/>
              <w:rPr>
                <w:rFonts w:ascii="Arial" w:hAnsi="Arial" w:cs="Arial"/>
              </w:rPr>
            </w:pPr>
            <w:r w:rsidRPr="000E3FF3">
              <w:rPr>
                <w:rFonts w:ascii="Arial" w:hAnsi="Arial" w:cs="Arial"/>
                <w:sz w:val="22"/>
                <w:szCs w:val="22"/>
              </w:rPr>
              <w:t>Role of signatory (e.g. chair, director or owner)</w:t>
            </w:r>
          </w:p>
        </w:tc>
        <w:tc>
          <w:tcPr>
            <w:tcW w:w="2699" w:type="pct"/>
            <w:gridSpan w:val="2"/>
            <w:tcBorders>
              <w:top w:val="single" w:sz="4" w:space="0" w:color="7030A0"/>
              <w:left w:val="nil"/>
              <w:bottom w:val="single" w:sz="4" w:space="0" w:color="7030A0"/>
              <w:right w:val="nil"/>
            </w:tcBorders>
          </w:tcPr>
          <w:p w:rsidR="00FB647A" w:rsidRPr="000E3FF3" w:rsidRDefault="00FB647A" w:rsidP="00FB647A">
            <w:pPr>
              <w:spacing w:line="360" w:lineRule="auto"/>
              <w:rPr>
                <w:rFonts w:ascii="Arial" w:hAnsi="Arial" w:cs="Arial"/>
              </w:rPr>
            </w:pPr>
          </w:p>
        </w:tc>
      </w:tr>
    </w:tbl>
    <w:p w:rsidR="00FB647A" w:rsidRPr="000E3FF3" w:rsidRDefault="00FB647A" w:rsidP="00FB647A">
      <w:pPr>
        <w:spacing w:before="120" w:after="120" w:line="360" w:lineRule="auto"/>
        <w:ind w:left="360"/>
        <w:rPr>
          <w:rFonts w:ascii="Arial" w:hAnsi="Arial" w:cs="Arial"/>
          <w:sz w:val="22"/>
          <w:szCs w:val="22"/>
        </w:rPr>
      </w:pPr>
    </w:p>
    <w:p w:rsidR="00FB647A" w:rsidRPr="000E3FF3" w:rsidRDefault="00FB647A" w:rsidP="00FB647A">
      <w:pPr>
        <w:spacing w:before="120" w:after="120" w:line="360" w:lineRule="auto"/>
        <w:rPr>
          <w:rFonts w:ascii="Arial" w:hAnsi="Arial" w:cs="Arial"/>
          <w:b/>
          <w:sz w:val="22"/>
          <w:szCs w:val="22"/>
        </w:rPr>
      </w:pPr>
      <w:r w:rsidRPr="000E3FF3">
        <w:rPr>
          <w:rFonts w:ascii="Arial" w:hAnsi="Arial" w:cs="Arial"/>
          <w:b/>
          <w:sz w:val="22"/>
          <w:szCs w:val="22"/>
        </w:rPr>
        <w:t>Other useful Pre-school Learning Alliance publications</w:t>
      </w:r>
    </w:p>
    <w:p w:rsidR="00FB647A" w:rsidRPr="000E3FF3" w:rsidRDefault="00FB647A" w:rsidP="00C34F23">
      <w:pPr>
        <w:pStyle w:val="ListParagraph"/>
        <w:numPr>
          <w:ilvl w:val="0"/>
          <w:numId w:val="188"/>
        </w:numPr>
        <w:spacing w:before="120" w:after="120" w:line="360" w:lineRule="auto"/>
        <w:rPr>
          <w:rFonts w:ascii="Arial" w:hAnsi="Arial" w:cs="Arial"/>
          <w:sz w:val="22"/>
          <w:szCs w:val="22"/>
        </w:rPr>
      </w:pPr>
      <w:r w:rsidRPr="000E3FF3">
        <w:rPr>
          <w:rFonts w:ascii="Arial" w:hAnsi="Arial" w:cs="Arial"/>
          <w:sz w:val="22"/>
          <w:szCs w:val="22"/>
        </w:rPr>
        <w:t>Complaint Investigation Record (2015)</w:t>
      </w:r>
    </w:p>
    <w:p w:rsidR="00FB647A" w:rsidRPr="000E3FF3" w:rsidRDefault="00FB647A" w:rsidP="00892136">
      <w:pPr>
        <w:spacing w:line="360" w:lineRule="auto"/>
        <w:rPr>
          <w:rFonts w:ascii="Arial" w:hAnsi="Arial" w:cs="Arial"/>
          <w:b/>
          <w:sz w:val="22"/>
          <w:szCs w:val="22"/>
        </w:rPr>
      </w:pPr>
    </w:p>
    <w:p w:rsidR="00FB647A" w:rsidRPr="000E3FF3" w:rsidRDefault="00FB647A" w:rsidP="00892136">
      <w:pPr>
        <w:spacing w:line="360" w:lineRule="auto"/>
        <w:rPr>
          <w:rFonts w:ascii="Arial" w:hAnsi="Arial" w:cs="Arial"/>
          <w:b/>
          <w:sz w:val="22"/>
          <w:szCs w:val="22"/>
        </w:rPr>
      </w:pPr>
    </w:p>
    <w:p w:rsidR="00FB647A" w:rsidRPr="000E3FF3" w:rsidRDefault="00FB647A" w:rsidP="00892136">
      <w:pPr>
        <w:spacing w:line="360" w:lineRule="auto"/>
        <w:rPr>
          <w:rFonts w:ascii="Arial" w:hAnsi="Arial" w:cs="Arial"/>
          <w:b/>
          <w:sz w:val="22"/>
          <w:szCs w:val="22"/>
        </w:rPr>
      </w:pPr>
    </w:p>
    <w:p w:rsidR="00372188" w:rsidRPr="000E3FF3" w:rsidRDefault="00372188" w:rsidP="00892136">
      <w:pPr>
        <w:spacing w:line="360" w:lineRule="auto"/>
        <w:rPr>
          <w:rFonts w:ascii="Arial" w:hAnsi="Arial" w:cs="Arial"/>
          <w:b/>
          <w:sz w:val="22"/>
          <w:szCs w:val="22"/>
        </w:rPr>
      </w:pPr>
    </w:p>
    <w:p w:rsidR="00372188" w:rsidRPr="000E3FF3" w:rsidRDefault="00372188" w:rsidP="00892136">
      <w:pPr>
        <w:spacing w:line="360" w:lineRule="auto"/>
        <w:rPr>
          <w:rFonts w:ascii="Arial" w:hAnsi="Arial" w:cs="Arial"/>
          <w:b/>
          <w:sz w:val="22"/>
          <w:szCs w:val="22"/>
        </w:rPr>
      </w:pPr>
    </w:p>
    <w:p w:rsidR="00372188" w:rsidRPr="000E3FF3" w:rsidRDefault="00372188" w:rsidP="00892136">
      <w:pPr>
        <w:spacing w:line="360" w:lineRule="auto"/>
        <w:rPr>
          <w:rFonts w:ascii="Arial" w:hAnsi="Arial" w:cs="Arial"/>
          <w:b/>
          <w:sz w:val="22"/>
          <w:szCs w:val="22"/>
        </w:rPr>
      </w:pPr>
    </w:p>
    <w:p w:rsidR="00372188" w:rsidRPr="000E3FF3" w:rsidRDefault="00372188" w:rsidP="00892136">
      <w:pPr>
        <w:spacing w:line="360" w:lineRule="auto"/>
        <w:rPr>
          <w:rFonts w:ascii="Arial" w:hAnsi="Arial" w:cs="Arial"/>
          <w:b/>
          <w:sz w:val="22"/>
          <w:szCs w:val="22"/>
        </w:rPr>
      </w:pPr>
    </w:p>
    <w:p w:rsidR="00372188" w:rsidRPr="000E3FF3" w:rsidRDefault="00372188" w:rsidP="00892136">
      <w:pPr>
        <w:spacing w:line="360" w:lineRule="auto"/>
        <w:rPr>
          <w:rFonts w:ascii="Arial" w:hAnsi="Arial" w:cs="Arial"/>
          <w:b/>
          <w:sz w:val="22"/>
          <w:szCs w:val="22"/>
        </w:rPr>
      </w:pPr>
    </w:p>
    <w:p w:rsidR="00372188" w:rsidRPr="000E3FF3" w:rsidRDefault="00372188" w:rsidP="00892136">
      <w:pPr>
        <w:spacing w:line="360" w:lineRule="auto"/>
        <w:rPr>
          <w:rFonts w:ascii="Arial" w:hAnsi="Arial" w:cs="Arial"/>
          <w:b/>
          <w:sz w:val="22"/>
          <w:szCs w:val="22"/>
        </w:rPr>
      </w:pPr>
    </w:p>
    <w:p w:rsidR="00372188" w:rsidRPr="000E3FF3" w:rsidRDefault="00372188" w:rsidP="00892136">
      <w:pPr>
        <w:spacing w:line="360" w:lineRule="auto"/>
        <w:rPr>
          <w:rFonts w:ascii="Arial" w:hAnsi="Arial" w:cs="Arial"/>
          <w:b/>
          <w:sz w:val="22"/>
          <w:szCs w:val="22"/>
        </w:rPr>
      </w:pPr>
    </w:p>
    <w:p w:rsidR="00372188" w:rsidRPr="000E3FF3" w:rsidRDefault="00372188" w:rsidP="00892136">
      <w:pPr>
        <w:spacing w:line="360" w:lineRule="auto"/>
        <w:rPr>
          <w:rFonts w:ascii="Arial" w:hAnsi="Arial" w:cs="Arial"/>
          <w:b/>
          <w:sz w:val="22"/>
          <w:szCs w:val="22"/>
        </w:rPr>
      </w:pPr>
    </w:p>
    <w:p w:rsidR="00372188" w:rsidRPr="000E3FF3" w:rsidRDefault="00372188" w:rsidP="00892136">
      <w:pPr>
        <w:spacing w:line="360" w:lineRule="auto"/>
        <w:rPr>
          <w:rFonts w:ascii="Arial" w:hAnsi="Arial" w:cs="Arial"/>
          <w:b/>
          <w:sz w:val="22"/>
          <w:szCs w:val="22"/>
        </w:rPr>
      </w:pPr>
    </w:p>
    <w:p w:rsidR="00372188" w:rsidRPr="000E3FF3" w:rsidRDefault="00372188" w:rsidP="00892136">
      <w:pPr>
        <w:spacing w:line="360" w:lineRule="auto"/>
        <w:rPr>
          <w:rFonts w:ascii="Arial" w:hAnsi="Arial" w:cs="Arial"/>
          <w:b/>
          <w:sz w:val="22"/>
          <w:szCs w:val="22"/>
        </w:rPr>
      </w:pPr>
    </w:p>
    <w:p w:rsidR="00372188" w:rsidRPr="000E3FF3" w:rsidRDefault="00372188" w:rsidP="00892136">
      <w:pPr>
        <w:spacing w:line="360" w:lineRule="auto"/>
        <w:rPr>
          <w:rFonts w:ascii="Arial" w:hAnsi="Arial" w:cs="Arial"/>
          <w:b/>
          <w:sz w:val="22"/>
          <w:szCs w:val="22"/>
        </w:rPr>
      </w:pPr>
    </w:p>
    <w:p w:rsidR="00372188" w:rsidRPr="000E3FF3" w:rsidRDefault="00372188" w:rsidP="00892136">
      <w:pPr>
        <w:spacing w:line="360" w:lineRule="auto"/>
        <w:rPr>
          <w:rFonts w:ascii="Arial" w:hAnsi="Arial" w:cs="Arial"/>
          <w:b/>
          <w:sz w:val="22"/>
          <w:szCs w:val="22"/>
        </w:rPr>
      </w:pPr>
    </w:p>
    <w:p w:rsidR="00372188" w:rsidRPr="000E3FF3" w:rsidRDefault="00372188" w:rsidP="00892136">
      <w:pPr>
        <w:spacing w:line="360" w:lineRule="auto"/>
        <w:rPr>
          <w:rFonts w:ascii="Arial" w:hAnsi="Arial" w:cs="Arial"/>
          <w:b/>
          <w:sz w:val="22"/>
          <w:szCs w:val="22"/>
        </w:rPr>
      </w:pPr>
    </w:p>
    <w:p w:rsidR="00372188" w:rsidRPr="000E3FF3" w:rsidRDefault="00372188" w:rsidP="00892136">
      <w:pPr>
        <w:spacing w:line="360" w:lineRule="auto"/>
        <w:rPr>
          <w:rFonts w:ascii="Arial" w:hAnsi="Arial" w:cs="Arial"/>
          <w:b/>
          <w:sz w:val="22"/>
          <w:szCs w:val="22"/>
        </w:rPr>
      </w:pPr>
    </w:p>
    <w:p w:rsidR="00372188" w:rsidRPr="000E3FF3" w:rsidRDefault="00372188" w:rsidP="00892136">
      <w:pPr>
        <w:spacing w:line="360" w:lineRule="auto"/>
        <w:rPr>
          <w:rFonts w:ascii="Arial" w:hAnsi="Arial" w:cs="Arial"/>
          <w:b/>
          <w:sz w:val="22"/>
          <w:szCs w:val="22"/>
        </w:rPr>
      </w:pPr>
    </w:p>
    <w:p w:rsidR="00372188" w:rsidRPr="000E3FF3" w:rsidRDefault="00372188" w:rsidP="00892136">
      <w:pPr>
        <w:spacing w:line="360" w:lineRule="auto"/>
        <w:rPr>
          <w:rFonts w:ascii="Arial" w:hAnsi="Arial" w:cs="Arial"/>
          <w:b/>
          <w:sz w:val="22"/>
          <w:szCs w:val="22"/>
        </w:rPr>
      </w:pPr>
    </w:p>
    <w:p w:rsidR="00372188" w:rsidRPr="000E3FF3" w:rsidRDefault="00372188" w:rsidP="00892136">
      <w:pPr>
        <w:spacing w:line="360" w:lineRule="auto"/>
        <w:rPr>
          <w:rFonts w:ascii="Arial" w:hAnsi="Arial" w:cs="Arial"/>
          <w:b/>
          <w:sz w:val="22"/>
          <w:szCs w:val="22"/>
        </w:rPr>
      </w:pPr>
    </w:p>
    <w:p w:rsidR="00372188" w:rsidRPr="000E3FF3" w:rsidRDefault="00372188" w:rsidP="00892136">
      <w:pPr>
        <w:spacing w:line="360" w:lineRule="auto"/>
        <w:rPr>
          <w:rFonts w:ascii="Arial" w:hAnsi="Arial" w:cs="Arial"/>
          <w:b/>
          <w:sz w:val="22"/>
          <w:szCs w:val="22"/>
        </w:rPr>
      </w:pPr>
    </w:p>
    <w:p w:rsidR="00372188" w:rsidRPr="000E3FF3" w:rsidRDefault="00372188" w:rsidP="00892136">
      <w:pPr>
        <w:spacing w:line="360" w:lineRule="auto"/>
        <w:rPr>
          <w:rFonts w:ascii="Arial" w:hAnsi="Arial" w:cs="Arial"/>
          <w:b/>
          <w:sz w:val="22"/>
          <w:szCs w:val="22"/>
        </w:rPr>
      </w:pPr>
    </w:p>
    <w:p w:rsidR="00372188" w:rsidRPr="000E3FF3" w:rsidRDefault="00372188" w:rsidP="00892136">
      <w:pPr>
        <w:spacing w:line="360" w:lineRule="auto"/>
        <w:rPr>
          <w:rFonts w:ascii="Arial" w:hAnsi="Arial" w:cs="Arial"/>
          <w:b/>
          <w:sz w:val="22"/>
          <w:szCs w:val="22"/>
        </w:rPr>
      </w:pPr>
    </w:p>
    <w:p w:rsidR="00892136" w:rsidRPr="000E3FF3" w:rsidRDefault="00892136" w:rsidP="00892136">
      <w:pPr>
        <w:spacing w:line="360" w:lineRule="auto"/>
        <w:rPr>
          <w:rFonts w:ascii="Arial" w:hAnsi="Arial" w:cs="Arial"/>
          <w:b/>
          <w:sz w:val="28"/>
          <w:szCs w:val="28"/>
        </w:rPr>
      </w:pPr>
      <w:r w:rsidRPr="000E3FF3">
        <w:rPr>
          <w:rFonts w:ascii="Arial" w:hAnsi="Arial" w:cs="Arial"/>
          <w:b/>
          <w:sz w:val="28"/>
          <w:szCs w:val="28"/>
        </w:rPr>
        <w:lastRenderedPageBreak/>
        <w:t>Managing children who are sick, infectious, or with allergies</w:t>
      </w:r>
    </w:p>
    <w:p w:rsidR="00892136" w:rsidRPr="000E3FF3" w:rsidRDefault="00892136" w:rsidP="00892136">
      <w:pPr>
        <w:spacing w:line="360" w:lineRule="auto"/>
        <w:rPr>
          <w:rFonts w:ascii="Arial" w:hAnsi="Arial" w:cs="Arial"/>
          <w:sz w:val="22"/>
          <w:szCs w:val="22"/>
        </w:rPr>
      </w:pPr>
      <w:r w:rsidRPr="000E3FF3">
        <w:rPr>
          <w:rFonts w:ascii="Arial" w:hAnsi="Arial" w:cs="Arial"/>
          <w:sz w:val="22"/>
          <w:szCs w:val="22"/>
        </w:rPr>
        <w:t xml:space="preserve">(Including reporting </w:t>
      </w:r>
      <w:proofErr w:type="spellStart"/>
      <w:r w:rsidRPr="000E3FF3">
        <w:rPr>
          <w:rFonts w:ascii="Arial" w:hAnsi="Arial" w:cs="Arial"/>
          <w:sz w:val="22"/>
          <w:szCs w:val="22"/>
        </w:rPr>
        <w:t>notifiable</w:t>
      </w:r>
      <w:proofErr w:type="spellEnd"/>
      <w:r w:rsidRPr="000E3FF3">
        <w:rPr>
          <w:rFonts w:ascii="Arial" w:hAnsi="Arial" w:cs="Arial"/>
          <w:sz w:val="22"/>
          <w:szCs w:val="22"/>
        </w:rPr>
        <w:t xml:space="preserve"> diseases)</w:t>
      </w:r>
    </w:p>
    <w:p w:rsidR="00892136" w:rsidRPr="000E3FF3" w:rsidRDefault="00892136" w:rsidP="00892136">
      <w:pPr>
        <w:spacing w:line="360" w:lineRule="auto"/>
        <w:rPr>
          <w:rFonts w:ascii="Arial" w:hAnsi="Arial" w:cs="Arial"/>
          <w:b/>
          <w:sz w:val="22"/>
          <w:szCs w:val="22"/>
        </w:rPr>
      </w:pPr>
    </w:p>
    <w:p w:rsidR="00892136" w:rsidRPr="000E3FF3" w:rsidRDefault="00892136" w:rsidP="00892136">
      <w:pPr>
        <w:spacing w:line="360" w:lineRule="auto"/>
        <w:rPr>
          <w:rFonts w:ascii="Arial" w:hAnsi="Arial" w:cs="Arial"/>
          <w:b/>
          <w:sz w:val="22"/>
          <w:szCs w:val="22"/>
        </w:rPr>
      </w:pPr>
      <w:r w:rsidRPr="000E3FF3">
        <w:rPr>
          <w:rFonts w:ascii="Arial" w:hAnsi="Arial" w:cs="Arial"/>
          <w:b/>
          <w:sz w:val="22"/>
          <w:szCs w:val="22"/>
        </w:rPr>
        <w:t>Policy statement</w:t>
      </w:r>
    </w:p>
    <w:p w:rsidR="00892136" w:rsidRPr="000E3FF3" w:rsidRDefault="00892136" w:rsidP="00892136">
      <w:pPr>
        <w:spacing w:line="360" w:lineRule="auto"/>
        <w:rPr>
          <w:rFonts w:ascii="Arial" w:hAnsi="Arial" w:cs="Arial"/>
          <w:sz w:val="22"/>
          <w:szCs w:val="22"/>
        </w:rPr>
      </w:pPr>
    </w:p>
    <w:p w:rsidR="00892136" w:rsidRPr="000E3FF3" w:rsidRDefault="00892136" w:rsidP="00892136">
      <w:pPr>
        <w:spacing w:line="360" w:lineRule="auto"/>
        <w:rPr>
          <w:rFonts w:ascii="Arial" w:hAnsi="Arial" w:cs="Arial"/>
          <w:sz w:val="22"/>
          <w:szCs w:val="22"/>
        </w:rPr>
      </w:pPr>
      <w:r w:rsidRPr="000E3FF3">
        <w:rPr>
          <w:rFonts w:ascii="Arial" w:hAnsi="Arial" w:cs="Arial"/>
          <w:sz w:val="22"/>
          <w:szCs w:val="22"/>
        </w:rPr>
        <w:t>We provide care for healthy children through preventing cross infection of viruses and bacterial infections and promote health through identifying allergies and preventing contact with the allergenic substance.</w:t>
      </w:r>
    </w:p>
    <w:p w:rsidR="00892136" w:rsidRPr="000E3FF3" w:rsidRDefault="00892136" w:rsidP="00892136">
      <w:pPr>
        <w:spacing w:line="360" w:lineRule="auto"/>
        <w:rPr>
          <w:rFonts w:ascii="Arial" w:hAnsi="Arial" w:cs="Arial"/>
          <w:sz w:val="22"/>
          <w:szCs w:val="22"/>
        </w:rPr>
      </w:pPr>
    </w:p>
    <w:p w:rsidR="00892136" w:rsidRPr="000E3FF3" w:rsidRDefault="00892136" w:rsidP="00892136">
      <w:pPr>
        <w:spacing w:line="360" w:lineRule="auto"/>
        <w:rPr>
          <w:rFonts w:ascii="Arial" w:hAnsi="Arial" w:cs="Arial"/>
          <w:b/>
          <w:sz w:val="22"/>
          <w:szCs w:val="22"/>
        </w:rPr>
      </w:pPr>
      <w:r w:rsidRPr="000E3FF3">
        <w:rPr>
          <w:rFonts w:ascii="Arial" w:hAnsi="Arial" w:cs="Arial"/>
          <w:b/>
          <w:sz w:val="22"/>
          <w:szCs w:val="22"/>
        </w:rPr>
        <w:t>Procedures for children who are sick or infectious</w:t>
      </w:r>
    </w:p>
    <w:p w:rsidR="00892136" w:rsidRPr="000E3FF3" w:rsidRDefault="00892136" w:rsidP="00892136">
      <w:pPr>
        <w:spacing w:line="360" w:lineRule="auto"/>
        <w:rPr>
          <w:rFonts w:ascii="Arial" w:hAnsi="Arial" w:cs="Arial"/>
          <w:b/>
          <w:sz w:val="22"/>
          <w:szCs w:val="22"/>
        </w:rPr>
      </w:pPr>
    </w:p>
    <w:p w:rsidR="00892136" w:rsidRPr="000E3FF3" w:rsidRDefault="00892136" w:rsidP="00AC030D">
      <w:pPr>
        <w:pStyle w:val="ListParagraph"/>
        <w:numPr>
          <w:ilvl w:val="0"/>
          <w:numId w:val="111"/>
        </w:numPr>
        <w:spacing w:line="360" w:lineRule="auto"/>
        <w:rPr>
          <w:rFonts w:ascii="Arial" w:hAnsi="Arial" w:cs="Arial"/>
          <w:sz w:val="22"/>
          <w:szCs w:val="22"/>
        </w:rPr>
      </w:pPr>
      <w:r w:rsidRPr="000E3FF3">
        <w:rPr>
          <w:rFonts w:ascii="Arial" w:hAnsi="Arial" w:cs="Arial"/>
          <w:sz w:val="22"/>
          <w:szCs w:val="22"/>
        </w:rPr>
        <w:t>If children appear unwell during the day – have a temperature, sickness, diarrhoea or pains, particularly in the head or stomach – the manager or deputy calls the parents and asks them to collect the child, or send a known carer to collect the child on their behalf.</w:t>
      </w:r>
    </w:p>
    <w:p w:rsidR="00892136" w:rsidRPr="000E3FF3" w:rsidRDefault="00892136" w:rsidP="00AC030D">
      <w:pPr>
        <w:pStyle w:val="ListParagraph"/>
        <w:numPr>
          <w:ilvl w:val="0"/>
          <w:numId w:val="111"/>
        </w:numPr>
        <w:spacing w:line="360" w:lineRule="auto"/>
        <w:rPr>
          <w:rFonts w:ascii="Arial" w:hAnsi="Arial" w:cs="Arial"/>
          <w:sz w:val="22"/>
          <w:szCs w:val="22"/>
        </w:rPr>
      </w:pPr>
      <w:r w:rsidRPr="000E3FF3">
        <w:rPr>
          <w:rFonts w:ascii="Arial" w:hAnsi="Arial" w:cs="Arial"/>
          <w:sz w:val="22"/>
          <w:szCs w:val="22"/>
        </w:rPr>
        <w:t>If a child has a temperature, they are kept cool, by removing top clothing and sponging their heads with cool water, but kept away from draughts.</w:t>
      </w:r>
    </w:p>
    <w:p w:rsidR="00892136" w:rsidRPr="000E3FF3" w:rsidRDefault="00892136" w:rsidP="00AC030D">
      <w:pPr>
        <w:pStyle w:val="ListParagraph"/>
        <w:numPr>
          <w:ilvl w:val="0"/>
          <w:numId w:val="111"/>
        </w:numPr>
        <w:spacing w:line="360" w:lineRule="auto"/>
        <w:rPr>
          <w:rFonts w:ascii="Arial" w:hAnsi="Arial" w:cs="Arial"/>
          <w:sz w:val="22"/>
          <w:szCs w:val="22"/>
        </w:rPr>
      </w:pPr>
      <w:r w:rsidRPr="000E3FF3">
        <w:rPr>
          <w:rFonts w:ascii="Arial" w:hAnsi="Arial" w:cs="Arial"/>
          <w:sz w:val="22"/>
          <w:szCs w:val="22"/>
        </w:rPr>
        <w:t>The child's temperature is taken using a forehead thermometer strip, kept in the first aid box.</w:t>
      </w:r>
    </w:p>
    <w:p w:rsidR="00892136" w:rsidRPr="000E3FF3" w:rsidRDefault="00892136" w:rsidP="00AC030D">
      <w:pPr>
        <w:pStyle w:val="ListParagraph"/>
        <w:numPr>
          <w:ilvl w:val="0"/>
          <w:numId w:val="111"/>
        </w:numPr>
        <w:spacing w:line="360" w:lineRule="auto"/>
        <w:rPr>
          <w:rFonts w:ascii="Arial" w:hAnsi="Arial" w:cs="Arial"/>
          <w:sz w:val="22"/>
          <w:szCs w:val="22"/>
        </w:rPr>
      </w:pPr>
      <w:r w:rsidRPr="000E3FF3">
        <w:rPr>
          <w:rFonts w:ascii="Arial" w:hAnsi="Arial" w:cs="Arial"/>
          <w:sz w:val="22"/>
          <w:szCs w:val="22"/>
        </w:rPr>
        <w:t>In extreme cases of emergency, the child should be taken to the nearest hospital and the parent informed.</w:t>
      </w:r>
    </w:p>
    <w:p w:rsidR="00892136" w:rsidRPr="000E3FF3" w:rsidRDefault="00892136" w:rsidP="00AC030D">
      <w:pPr>
        <w:pStyle w:val="ListParagraph"/>
        <w:numPr>
          <w:ilvl w:val="0"/>
          <w:numId w:val="111"/>
        </w:numPr>
        <w:spacing w:line="360" w:lineRule="auto"/>
        <w:rPr>
          <w:rFonts w:ascii="Arial" w:hAnsi="Arial" w:cs="Arial"/>
          <w:sz w:val="22"/>
          <w:szCs w:val="22"/>
        </w:rPr>
      </w:pPr>
      <w:r w:rsidRPr="000E3FF3">
        <w:rPr>
          <w:rFonts w:ascii="Arial" w:hAnsi="Arial" w:cs="Arial"/>
          <w:sz w:val="22"/>
          <w:szCs w:val="22"/>
        </w:rPr>
        <w:t>Parents are asked to take their child to the doctor before returning them to the setting; the setting can refuse admittance to children who have a temperature, sickness and diarrhoea or a contagious infection or disease.</w:t>
      </w:r>
    </w:p>
    <w:p w:rsidR="00892136" w:rsidRPr="000E3FF3" w:rsidRDefault="00892136" w:rsidP="00AC030D">
      <w:pPr>
        <w:pStyle w:val="ListParagraph"/>
        <w:numPr>
          <w:ilvl w:val="0"/>
          <w:numId w:val="111"/>
        </w:numPr>
        <w:spacing w:line="360" w:lineRule="auto"/>
        <w:rPr>
          <w:rFonts w:ascii="Arial" w:hAnsi="Arial" w:cs="Arial"/>
          <w:sz w:val="22"/>
          <w:szCs w:val="22"/>
        </w:rPr>
      </w:pPr>
      <w:r w:rsidRPr="000E3FF3">
        <w:rPr>
          <w:rFonts w:ascii="Arial" w:hAnsi="Arial" w:cs="Arial"/>
          <w:sz w:val="22"/>
          <w:szCs w:val="22"/>
        </w:rPr>
        <w:t>Where children have been prescribed antibiotics, parents are asked to keep them at home for 48 hours before returning to the setting.</w:t>
      </w:r>
    </w:p>
    <w:p w:rsidR="00892136" w:rsidRPr="000E3FF3" w:rsidRDefault="00892136" w:rsidP="00AC030D">
      <w:pPr>
        <w:pStyle w:val="ListParagraph"/>
        <w:numPr>
          <w:ilvl w:val="0"/>
          <w:numId w:val="111"/>
        </w:numPr>
        <w:spacing w:line="360" w:lineRule="auto"/>
        <w:rPr>
          <w:rFonts w:ascii="Arial" w:hAnsi="Arial" w:cs="Arial"/>
          <w:sz w:val="22"/>
          <w:szCs w:val="22"/>
        </w:rPr>
      </w:pPr>
      <w:r w:rsidRPr="000E3FF3">
        <w:rPr>
          <w:rFonts w:ascii="Arial" w:hAnsi="Arial" w:cs="Arial"/>
          <w:sz w:val="22"/>
          <w:szCs w:val="22"/>
        </w:rPr>
        <w:t>After diarrhoea, parents are asked to keep children home for 48 hours or until a formed stool is passed.</w:t>
      </w:r>
    </w:p>
    <w:p w:rsidR="00892136" w:rsidRPr="000E3FF3" w:rsidRDefault="00892136" w:rsidP="00AC030D">
      <w:pPr>
        <w:pStyle w:val="ListParagraph"/>
        <w:numPr>
          <w:ilvl w:val="0"/>
          <w:numId w:val="111"/>
        </w:numPr>
        <w:spacing w:line="360" w:lineRule="auto"/>
        <w:rPr>
          <w:rFonts w:ascii="Arial" w:hAnsi="Arial" w:cs="Arial"/>
          <w:sz w:val="22"/>
          <w:szCs w:val="22"/>
        </w:rPr>
      </w:pPr>
      <w:r w:rsidRPr="000E3FF3">
        <w:rPr>
          <w:rFonts w:ascii="Arial" w:hAnsi="Arial" w:cs="Arial"/>
          <w:sz w:val="22"/>
          <w:szCs w:val="22"/>
        </w:rPr>
        <w:t>The setting has a list of excludable diseases and current exclusion times. The full list is obtainable from</w:t>
      </w:r>
    </w:p>
    <w:p w:rsidR="00892136" w:rsidRPr="000E3FF3" w:rsidRDefault="00892136" w:rsidP="00AC030D">
      <w:pPr>
        <w:pStyle w:val="ListParagraph"/>
        <w:numPr>
          <w:ilvl w:val="0"/>
          <w:numId w:val="111"/>
        </w:numPr>
        <w:spacing w:line="360" w:lineRule="auto"/>
        <w:rPr>
          <w:rFonts w:ascii="Arial" w:hAnsi="Arial" w:cs="Arial"/>
          <w:sz w:val="22"/>
          <w:szCs w:val="22"/>
        </w:rPr>
      </w:pPr>
      <w:r w:rsidRPr="000E3FF3">
        <w:rPr>
          <w:rFonts w:ascii="Arial" w:hAnsi="Arial" w:cs="Arial"/>
          <w:sz w:val="22"/>
          <w:szCs w:val="22"/>
        </w:rPr>
        <w:t>www.hpa.org.uk/webc/HPAwebFile/HPAweb_C/1194947358374 and includes common childhood illnesses such as measles.</w:t>
      </w:r>
    </w:p>
    <w:p w:rsidR="00892136" w:rsidRPr="000E3FF3" w:rsidRDefault="00892136" w:rsidP="00892136">
      <w:pPr>
        <w:pStyle w:val="ListParagraph"/>
        <w:spacing w:line="360" w:lineRule="auto"/>
        <w:ind w:left="0"/>
        <w:rPr>
          <w:rFonts w:ascii="Arial" w:hAnsi="Arial" w:cs="Arial"/>
          <w:sz w:val="22"/>
          <w:szCs w:val="22"/>
        </w:rPr>
      </w:pPr>
    </w:p>
    <w:p w:rsidR="00892136" w:rsidRPr="000E3FF3" w:rsidRDefault="00892136" w:rsidP="00892136">
      <w:pPr>
        <w:pStyle w:val="ListParagraph"/>
        <w:spacing w:line="360" w:lineRule="auto"/>
        <w:ind w:left="0"/>
        <w:rPr>
          <w:rFonts w:ascii="Arial" w:hAnsi="Arial" w:cs="Arial"/>
          <w:i/>
          <w:sz w:val="22"/>
          <w:szCs w:val="22"/>
        </w:rPr>
      </w:pPr>
      <w:r w:rsidRPr="000E3FF3">
        <w:rPr>
          <w:rFonts w:ascii="Arial" w:hAnsi="Arial" w:cs="Arial"/>
          <w:i/>
          <w:sz w:val="22"/>
          <w:szCs w:val="22"/>
        </w:rPr>
        <w:t>Reporting of ‘</w:t>
      </w:r>
      <w:proofErr w:type="spellStart"/>
      <w:r w:rsidRPr="000E3FF3">
        <w:rPr>
          <w:rFonts w:ascii="Arial" w:hAnsi="Arial" w:cs="Arial"/>
          <w:i/>
          <w:sz w:val="22"/>
          <w:szCs w:val="22"/>
        </w:rPr>
        <w:t>notifiable</w:t>
      </w:r>
      <w:proofErr w:type="spellEnd"/>
      <w:r w:rsidRPr="000E3FF3">
        <w:rPr>
          <w:rFonts w:ascii="Arial" w:hAnsi="Arial" w:cs="Arial"/>
          <w:i/>
          <w:sz w:val="22"/>
          <w:szCs w:val="22"/>
        </w:rPr>
        <w:t xml:space="preserve"> diseases’</w:t>
      </w:r>
    </w:p>
    <w:p w:rsidR="00892136" w:rsidRPr="000E3FF3" w:rsidRDefault="00892136" w:rsidP="00AC030D">
      <w:pPr>
        <w:pStyle w:val="ListParagraph"/>
        <w:numPr>
          <w:ilvl w:val="0"/>
          <w:numId w:val="111"/>
        </w:numPr>
        <w:spacing w:line="360" w:lineRule="auto"/>
        <w:rPr>
          <w:rFonts w:ascii="Arial" w:hAnsi="Arial" w:cs="Arial"/>
          <w:sz w:val="22"/>
          <w:szCs w:val="22"/>
        </w:rPr>
      </w:pPr>
      <w:r w:rsidRPr="000E3FF3">
        <w:rPr>
          <w:rFonts w:ascii="Arial" w:hAnsi="Arial" w:cs="Arial"/>
          <w:sz w:val="22"/>
          <w:szCs w:val="22"/>
        </w:rPr>
        <w:t xml:space="preserve">If a child or adult is diagnosed as suffering from a </w:t>
      </w:r>
      <w:proofErr w:type="spellStart"/>
      <w:r w:rsidRPr="000E3FF3">
        <w:rPr>
          <w:rFonts w:ascii="Arial" w:hAnsi="Arial" w:cs="Arial"/>
          <w:sz w:val="22"/>
          <w:szCs w:val="22"/>
        </w:rPr>
        <w:t>notifiable</w:t>
      </w:r>
      <w:proofErr w:type="spellEnd"/>
      <w:r w:rsidRPr="000E3FF3">
        <w:rPr>
          <w:rFonts w:ascii="Arial" w:hAnsi="Arial" w:cs="Arial"/>
          <w:sz w:val="22"/>
          <w:szCs w:val="22"/>
        </w:rPr>
        <w:t xml:space="preserve"> disease under the Health Protection (Notification) Regulations 2010, the GP will report this to the Health Protection Agency.</w:t>
      </w:r>
    </w:p>
    <w:p w:rsidR="00892136" w:rsidRPr="000E3FF3" w:rsidRDefault="00892136" w:rsidP="00892136">
      <w:pPr>
        <w:pStyle w:val="ListParagraph"/>
        <w:numPr>
          <w:ilvl w:val="0"/>
          <w:numId w:val="111"/>
        </w:numPr>
        <w:spacing w:line="360" w:lineRule="auto"/>
        <w:rPr>
          <w:rFonts w:ascii="Arial" w:hAnsi="Arial" w:cs="Arial"/>
          <w:sz w:val="22"/>
          <w:szCs w:val="22"/>
        </w:rPr>
      </w:pPr>
      <w:r w:rsidRPr="000E3FF3">
        <w:rPr>
          <w:rFonts w:ascii="Arial" w:hAnsi="Arial" w:cs="Arial"/>
          <w:sz w:val="22"/>
          <w:szCs w:val="22"/>
        </w:rPr>
        <w:lastRenderedPageBreak/>
        <w:t xml:space="preserve">When the setting becomes aware, or is formally informed of the </w:t>
      </w:r>
      <w:proofErr w:type="spellStart"/>
      <w:r w:rsidRPr="000E3FF3">
        <w:rPr>
          <w:rFonts w:ascii="Arial" w:hAnsi="Arial" w:cs="Arial"/>
          <w:sz w:val="22"/>
          <w:szCs w:val="22"/>
        </w:rPr>
        <w:t>notifiable</w:t>
      </w:r>
      <w:proofErr w:type="spellEnd"/>
      <w:r w:rsidRPr="000E3FF3">
        <w:rPr>
          <w:rFonts w:ascii="Arial" w:hAnsi="Arial" w:cs="Arial"/>
          <w:sz w:val="22"/>
          <w:szCs w:val="22"/>
        </w:rPr>
        <w:t xml:space="preserve"> disease, the manager or deputy informs </w:t>
      </w:r>
      <w:proofErr w:type="spellStart"/>
      <w:r w:rsidRPr="000E3FF3">
        <w:rPr>
          <w:rFonts w:ascii="Arial" w:hAnsi="Arial" w:cs="Arial"/>
          <w:sz w:val="22"/>
          <w:szCs w:val="22"/>
        </w:rPr>
        <w:t>Ofsted</w:t>
      </w:r>
      <w:proofErr w:type="spellEnd"/>
      <w:r w:rsidRPr="000E3FF3">
        <w:rPr>
          <w:rFonts w:ascii="Arial" w:hAnsi="Arial" w:cs="Arial"/>
          <w:sz w:val="22"/>
          <w:szCs w:val="22"/>
        </w:rPr>
        <w:t xml:space="preserve"> and acts on any advice given by the Health Protection Agency.</w:t>
      </w:r>
    </w:p>
    <w:p w:rsidR="00892136" w:rsidRPr="000E3FF3" w:rsidRDefault="00892136" w:rsidP="00892136">
      <w:pPr>
        <w:spacing w:line="360" w:lineRule="auto"/>
        <w:rPr>
          <w:rFonts w:ascii="Arial" w:hAnsi="Arial" w:cs="Arial"/>
          <w:bCs/>
          <w:i/>
          <w:kern w:val="32"/>
          <w:sz w:val="22"/>
          <w:szCs w:val="22"/>
          <w:lang w:eastAsia="en-US"/>
        </w:rPr>
      </w:pPr>
    </w:p>
    <w:p w:rsidR="00892136" w:rsidRPr="000E3FF3" w:rsidRDefault="00892136" w:rsidP="00892136">
      <w:pPr>
        <w:spacing w:line="360" w:lineRule="auto"/>
        <w:rPr>
          <w:rFonts w:ascii="Arial" w:hAnsi="Arial" w:cs="Arial"/>
          <w:bCs/>
          <w:i/>
          <w:kern w:val="32"/>
          <w:sz w:val="22"/>
          <w:szCs w:val="22"/>
          <w:lang w:eastAsia="en-US"/>
        </w:rPr>
      </w:pPr>
      <w:r w:rsidRPr="000E3FF3">
        <w:rPr>
          <w:rFonts w:ascii="Arial" w:hAnsi="Arial" w:cs="Arial"/>
          <w:bCs/>
          <w:i/>
          <w:kern w:val="32"/>
          <w:sz w:val="22"/>
          <w:szCs w:val="22"/>
          <w:lang w:eastAsia="en-US"/>
        </w:rPr>
        <w:t>HIV/AIDS/Hepatitis procedure</w:t>
      </w:r>
    </w:p>
    <w:p w:rsidR="00892136" w:rsidRPr="000E3FF3" w:rsidRDefault="00892136" w:rsidP="00AC030D">
      <w:pPr>
        <w:numPr>
          <w:ilvl w:val="0"/>
          <w:numId w:val="112"/>
        </w:numPr>
        <w:spacing w:line="360" w:lineRule="auto"/>
        <w:rPr>
          <w:rFonts w:ascii="Arial" w:hAnsi="Arial" w:cs="Arial"/>
          <w:bCs/>
          <w:i/>
          <w:kern w:val="32"/>
          <w:sz w:val="22"/>
          <w:szCs w:val="22"/>
          <w:lang w:eastAsia="en-US"/>
        </w:rPr>
      </w:pPr>
      <w:r w:rsidRPr="000E3FF3">
        <w:rPr>
          <w:rFonts w:ascii="Arial" w:hAnsi="Arial" w:cs="Arial"/>
          <w:bCs/>
          <w:i/>
          <w:kern w:val="32"/>
          <w:sz w:val="22"/>
          <w:szCs w:val="22"/>
          <w:lang w:eastAsia="en-US"/>
        </w:rPr>
        <w:t xml:space="preserve">HIV virus, like other viruses such as Hepatitis A, B and C, </w:t>
      </w:r>
      <w:proofErr w:type="gramStart"/>
      <w:r w:rsidRPr="000E3FF3">
        <w:rPr>
          <w:rFonts w:ascii="Arial" w:hAnsi="Arial" w:cs="Arial"/>
          <w:bCs/>
          <w:i/>
          <w:kern w:val="32"/>
          <w:sz w:val="22"/>
          <w:szCs w:val="22"/>
          <w:lang w:eastAsia="en-US"/>
        </w:rPr>
        <w:t>are</w:t>
      </w:r>
      <w:proofErr w:type="gramEnd"/>
      <w:r w:rsidRPr="000E3FF3">
        <w:rPr>
          <w:rFonts w:ascii="Arial" w:hAnsi="Arial" w:cs="Arial"/>
          <w:bCs/>
          <w:i/>
          <w:kern w:val="32"/>
          <w:sz w:val="22"/>
          <w:szCs w:val="22"/>
          <w:lang w:eastAsia="en-US"/>
        </w:rPr>
        <w:t xml:space="preserve"> spread through body fluids. Hygiene precautions for dealing with body fluids are the same for all children and adults.</w:t>
      </w:r>
    </w:p>
    <w:p w:rsidR="00892136" w:rsidRPr="000E3FF3" w:rsidRDefault="00892136" w:rsidP="00AC030D">
      <w:pPr>
        <w:numPr>
          <w:ilvl w:val="0"/>
          <w:numId w:val="112"/>
        </w:numPr>
        <w:spacing w:line="360" w:lineRule="auto"/>
        <w:rPr>
          <w:rFonts w:ascii="Arial" w:hAnsi="Arial" w:cs="Arial"/>
          <w:bCs/>
          <w:i/>
          <w:kern w:val="32"/>
          <w:sz w:val="22"/>
          <w:szCs w:val="22"/>
          <w:lang w:eastAsia="en-US"/>
        </w:rPr>
      </w:pPr>
      <w:r w:rsidRPr="000E3FF3">
        <w:rPr>
          <w:rFonts w:ascii="Arial" w:hAnsi="Arial" w:cs="Arial"/>
          <w:bCs/>
          <w:i/>
          <w:kern w:val="32"/>
          <w:sz w:val="22"/>
          <w:szCs w:val="22"/>
          <w:lang w:eastAsia="en-US"/>
        </w:rPr>
        <w:t>Single-use vinyl gloves and aprons are worn when changing children’s nappies, pants and clothing that are soiled with blood, urine, faeces or vomit.</w:t>
      </w:r>
    </w:p>
    <w:p w:rsidR="00892136" w:rsidRPr="000E3FF3" w:rsidRDefault="00892136" w:rsidP="00AC030D">
      <w:pPr>
        <w:numPr>
          <w:ilvl w:val="0"/>
          <w:numId w:val="112"/>
        </w:numPr>
        <w:spacing w:line="360" w:lineRule="auto"/>
        <w:rPr>
          <w:rFonts w:ascii="Arial" w:hAnsi="Arial" w:cs="Arial"/>
          <w:bCs/>
          <w:i/>
          <w:kern w:val="32"/>
          <w:sz w:val="22"/>
          <w:szCs w:val="22"/>
          <w:lang w:eastAsia="en-US"/>
        </w:rPr>
      </w:pPr>
      <w:r w:rsidRPr="000E3FF3">
        <w:rPr>
          <w:rFonts w:ascii="Arial" w:hAnsi="Arial" w:cs="Arial"/>
          <w:bCs/>
          <w:i/>
          <w:kern w:val="32"/>
          <w:sz w:val="22"/>
          <w:szCs w:val="22"/>
          <w:lang w:eastAsia="en-US"/>
        </w:rPr>
        <w:t>Protective rubber gloves are used for cleaning/sluicing clothing after changing.</w:t>
      </w:r>
    </w:p>
    <w:p w:rsidR="00892136" w:rsidRPr="000E3FF3" w:rsidRDefault="00892136" w:rsidP="00AC030D">
      <w:pPr>
        <w:numPr>
          <w:ilvl w:val="0"/>
          <w:numId w:val="112"/>
        </w:numPr>
        <w:spacing w:line="360" w:lineRule="auto"/>
        <w:rPr>
          <w:rFonts w:ascii="Arial" w:hAnsi="Arial" w:cs="Arial"/>
          <w:bCs/>
          <w:i/>
          <w:kern w:val="32"/>
          <w:sz w:val="22"/>
          <w:szCs w:val="22"/>
          <w:lang w:eastAsia="en-US"/>
        </w:rPr>
      </w:pPr>
      <w:r w:rsidRPr="000E3FF3">
        <w:rPr>
          <w:rFonts w:ascii="Arial" w:hAnsi="Arial" w:cs="Arial"/>
          <w:bCs/>
          <w:i/>
          <w:kern w:val="32"/>
          <w:sz w:val="22"/>
          <w:szCs w:val="22"/>
          <w:lang w:eastAsia="en-US"/>
        </w:rPr>
        <w:t>Soiled clothing is rinsed and either bagged for parents to collect or laundered in the setting.</w:t>
      </w:r>
    </w:p>
    <w:p w:rsidR="00892136" w:rsidRPr="000E3FF3" w:rsidRDefault="00892136" w:rsidP="00AC030D">
      <w:pPr>
        <w:numPr>
          <w:ilvl w:val="0"/>
          <w:numId w:val="112"/>
        </w:numPr>
        <w:spacing w:line="360" w:lineRule="auto"/>
        <w:rPr>
          <w:rFonts w:ascii="Arial" w:hAnsi="Arial" w:cs="Arial"/>
          <w:bCs/>
          <w:i/>
          <w:kern w:val="32"/>
          <w:sz w:val="22"/>
          <w:szCs w:val="22"/>
          <w:lang w:eastAsia="en-US"/>
        </w:rPr>
      </w:pPr>
      <w:r w:rsidRPr="000E3FF3">
        <w:rPr>
          <w:rFonts w:ascii="Arial" w:hAnsi="Arial" w:cs="Arial"/>
          <w:bCs/>
          <w:i/>
          <w:kern w:val="32"/>
          <w:sz w:val="22"/>
          <w:szCs w:val="22"/>
          <w:lang w:eastAsia="en-US"/>
        </w:rPr>
        <w:t>Spills of blood, urine, faeces or vomit are cleared using mild disinfectant solution and mops; any cloths used are disposed of with the clinical waste.</w:t>
      </w:r>
    </w:p>
    <w:p w:rsidR="00892136" w:rsidRPr="000E3FF3" w:rsidRDefault="00892136" w:rsidP="00AC030D">
      <w:pPr>
        <w:numPr>
          <w:ilvl w:val="0"/>
          <w:numId w:val="112"/>
        </w:numPr>
        <w:spacing w:line="360" w:lineRule="auto"/>
        <w:rPr>
          <w:rFonts w:ascii="Arial" w:hAnsi="Arial" w:cs="Arial"/>
          <w:bCs/>
          <w:i/>
          <w:kern w:val="32"/>
          <w:sz w:val="22"/>
          <w:szCs w:val="22"/>
          <w:lang w:eastAsia="en-US"/>
        </w:rPr>
      </w:pPr>
      <w:r w:rsidRPr="000E3FF3">
        <w:rPr>
          <w:rFonts w:ascii="Arial" w:hAnsi="Arial" w:cs="Arial"/>
          <w:bCs/>
          <w:i/>
          <w:kern w:val="32"/>
          <w:sz w:val="22"/>
          <w:szCs w:val="22"/>
          <w:lang w:eastAsia="en-US"/>
        </w:rPr>
        <w:t>Tables and other furniture, furnishings or toys affected by blood, urine, faeces or vomit are cleaned using a disinfectant.</w:t>
      </w:r>
    </w:p>
    <w:p w:rsidR="00892136" w:rsidRPr="000E3FF3" w:rsidRDefault="00892136" w:rsidP="00AC030D">
      <w:pPr>
        <w:numPr>
          <w:ilvl w:val="0"/>
          <w:numId w:val="112"/>
        </w:numPr>
        <w:spacing w:line="360" w:lineRule="auto"/>
        <w:rPr>
          <w:rFonts w:ascii="Arial" w:hAnsi="Arial" w:cs="Arial"/>
          <w:bCs/>
          <w:i/>
          <w:kern w:val="32"/>
          <w:sz w:val="22"/>
          <w:szCs w:val="22"/>
          <w:lang w:eastAsia="en-US"/>
        </w:rPr>
      </w:pPr>
      <w:r w:rsidRPr="000E3FF3">
        <w:rPr>
          <w:rFonts w:ascii="Arial" w:hAnsi="Arial" w:cs="Arial"/>
          <w:bCs/>
          <w:i/>
          <w:kern w:val="32"/>
          <w:sz w:val="22"/>
          <w:szCs w:val="22"/>
          <w:lang w:eastAsia="en-US"/>
        </w:rPr>
        <w:t>Children do not share tooth brushes, which are also soaked weekly in sterilising solution.</w:t>
      </w:r>
    </w:p>
    <w:p w:rsidR="00892136" w:rsidRPr="000E3FF3" w:rsidRDefault="00892136" w:rsidP="00892136">
      <w:pPr>
        <w:spacing w:line="360" w:lineRule="auto"/>
        <w:ind w:left="360"/>
        <w:rPr>
          <w:rFonts w:ascii="Arial" w:hAnsi="Arial" w:cs="Arial"/>
          <w:bCs/>
          <w:i/>
          <w:kern w:val="32"/>
          <w:sz w:val="22"/>
          <w:szCs w:val="22"/>
          <w:lang w:eastAsia="en-US"/>
        </w:rPr>
      </w:pPr>
    </w:p>
    <w:p w:rsidR="00892136" w:rsidRPr="000E3FF3" w:rsidRDefault="00892136" w:rsidP="00892136">
      <w:pPr>
        <w:spacing w:line="360" w:lineRule="auto"/>
        <w:rPr>
          <w:rFonts w:ascii="Arial" w:hAnsi="Arial" w:cs="Arial"/>
          <w:bCs/>
          <w:i/>
          <w:kern w:val="32"/>
          <w:sz w:val="22"/>
          <w:szCs w:val="22"/>
          <w:lang w:eastAsia="en-US"/>
        </w:rPr>
      </w:pPr>
      <w:r w:rsidRPr="000E3FF3">
        <w:rPr>
          <w:rFonts w:ascii="Arial" w:hAnsi="Arial" w:cs="Arial"/>
          <w:bCs/>
          <w:i/>
          <w:kern w:val="32"/>
          <w:sz w:val="22"/>
          <w:szCs w:val="22"/>
          <w:lang w:eastAsia="en-US"/>
        </w:rPr>
        <w:t>Nits and head lice</w:t>
      </w:r>
    </w:p>
    <w:p w:rsidR="00892136" w:rsidRPr="000E3FF3" w:rsidRDefault="00892136" w:rsidP="00AC030D">
      <w:pPr>
        <w:numPr>
          <w:ilvl w:val="0"/>
          <w:numId w:val="112"/>
        </w:numPr>
        <w:spacing w:line="360" w:lineRule="auto"/>
        <w:rPr>
          <w:rFonts w:ascii="Arial" w:hAnsi="Arial" w:cs="Arial"/>
          <w:bCs/>
          <w:i/>
          <w:kern w:val="32"/>
          <w:sz w:val="22"/>
          <w:szCs w:val="22"/>
          <w:lang w:eastAsia="en-US"/>
        </w:rPr>
      </w:pPr>
      <w:r w:rsidRPr="000E3FF3">
        <w:rPr>
          <w:rFonts w:ascii="Arial" w:hAnsi="Arial" w:cs="Arial"/>
          <w:bCs/>
          <w:i/>
          <w:kern w:val="32"/>
          <w:sz w:val="22"/>
          <w:szCs w:val="22"/>
          <w:lang w:eastAsia="en-US"/>
        </w:rPr>
        <w:t>Nits and head lice are not an excludable condition, although in exceptional cases a parent may be asked to keep the child away until the infestation has cleared.</w:t>
      </w:r>
    </w:p>
    <w:p w:rsidR="00892136" w:rsidRPr="000E3FF3" w:rsidRDefault="00892136" w:rsidP="00AC030D">
      <w:pPr>
        <w:numPr>
          <w:ilvl w:val="0"/>
          <w:numId w:val="112"/>
        </w:numPr>
        <w:spacing w:line="360" w:lineRule="auto"/>
        <w:rPr>
          <w:rFonts w:ascii="Arial" w:hAnsi="Arial" w:cs="Arial"/>
          <w:bCs/>
          <w:i/>
          <w:kern w:val="32"/>
          <w:sz w:val="22"/>
          <w:szCs w:val="22"/>
          <w:lang w:eastAsia="en-US"/>
        </w:rPr>
      </w:pPr>
      <w:r w:rsidRPr="000E3FF3">
        <w:rPr>
          <w:rFonts w:ascii="Arial" w:hAnsi="Arial" w:cs="Arial"/>
          <w:bCs/>
          <w:i/>
          <w:kern w:val="32"/>
          <w:sz w:val="22"/>
          <w:szCs w:val="22"/>
          <w:lang w:eastAsia="en-US"/>
        </w:rPr>
        <w:t>On identifying cases of head lice, all parents are informed and asked to treat their child and all the family if they are found to have head lice.</w:t>
      </w:r>
    </w:p>
    <w:p w:rsidR="00892136" w:rsidRPr="000E3FF3" w:rsidRDefault="00892136" w:rsidP="00892136">
      <w:pPr>
        <w:spacing w:line="360" w:lineRule="auto"/>
        <w:ind w:left="360"/>
        <w:rPr>
          <w:rFonts w:ascii="Arial" w:hAnsi="Arial" w:cs="Arial"/>
          <w:bCs/>
          <w:i/>
          <w:kern w:val="32"/>
          <w:sz w:val="22"/>
          <w:szCs w:val="22"/>
          <w:lang w:eastAsia="en-US"/>
        </w:rPr>
      </w:pPr>
    </w:p>
    <w:p w:rsidR="00892136" w:rsidRPr="000E3FF3" w:rsidRDefault="00892136" w:rsidP="00892136">
      <w:pPr>
        <w:spacing w:line="360" w:lineRule="auto"/>
        <w:rPr>
          <w:rFonts w:ascii="Arial" w:hAnsi="Arial" w:cs="Arial"/>
          <w:bCs/>
          <w:i/>
          <w:kern w:val="32"/>
          <w:sz w:val="22"/>
          <w:szCs w:val="22"/>
          <w:lang w:eastAsia="en-US"/>
        </w:rPr>
      </w:pPr>
      <w:r w:rsidRPr="000E3FF3">
        <w:rPr>
          <w:rFonts w:ascii="Arial" w:hAnsi="Arial" w:cs="Arial"/>
          <w:bCs/>
          <w:i/>
          <w:kern w:val="32"/>
          <w:sz w:val="22"/>
          <w:szCs w:val="22"/>
          <w:lang w:eastAsia="en-US"/>
        </w:rPr>
        <w:t>Procedures for children with allergies</w:t>
      </w:r>
    </w:p>
    <w:p w:rsidR="00892136" w:rsidRPr="000E3FF3" w:rsidRDefault="00892136" w:rsidP="00AC030D">
      <w:pPr>
        <w:numPr>
          <w:ilvl w:val="0"/>
          <w:numId w:val="112"/>
        </w:numPr>
        <w:spacing w:line="360" w:lineRule="auto"/>
        <w:rPr>
          <w:rFonts w:ascii="Arial" w:hAnsi="Arial" w:cs="Arial"/>
          <w:bCs/>
          <w:i/>
          <w:kern w:val="32"/>
          <w:sz w:val="22"/>
          <w:szCs w:val="22"/>
          <w:lang w:eastAsia="en-US"/>
        </w:rPr>
      </w:pPr>
      <w:r w:rsidRPr="000E3FF3">
        <w:rPr>
          <w:rFonts w:ascii="Arial" w:hAnsi="Arial" w:cs="Arial"/>
          <w:bCs/>
          <w:i/>
          <w:kern w:val="32"/>
          <w:sz w:val="22"/>
          <w:szCs w:val="22"/>
          <w:lang w:eastAsia="en-US"/>
        </w:rPr>
        <w:t>When parents start their children at the setting they are asked if their child suffers from any known allergies. This is recorded on the Registration Form.</w:t>
      </w:r>
    </w:p>
    <w:p w:rsidR="00892136" w:rsidRPr="000E3FF3" w:rsidRDefault="00892136" w:rsidP="00AC030D">
      <w:pPr>
        <w:numPr>
          <w:ilvl w:val="0"/>
          <w:numId w:val="112"/>
        </w:numPr>
        <w:spacing w:line="360" w:lineRule="auto"/>
        <w:rPr>
          <w:rFonts w:ascii="Arial" w:hAnsi="Arial" w:cs="Arial"/>
          <w:bCs/>
          <w:i/>
          <w:kern w:val="32"/>
          <w:sz w:val="22"/>
          <w:szCs w:val="22"/>
          <w:lang w:eastAsia="en-US"/>
        </w:rPr>
      </w:pPr>
      <w:r w:rsidRPr="000E3FF3">
        <w:rPr>
          <w:rFonts w:ascii="Arial" w:hAnsi="Arial" w:cs="Arial"/>
          <w:bCs/>
          <w:i/>
          <w:kern w:val="32"/>
          <w:sz w:val="22"/>
          <w:szCs w:val="22"/>
          <w:lang w:eastAsia="en-US"/>
        </w:rPr>
        <w:t>If a child has an allergy, a risk assessment form is completed to detail the following:</w:t>
      </w:r>
    </w:p>
    <w:p w:rsidR="00892136" w:rsidRPr="000E3FF3" w:rsidRDefault="00892136" w:rsidP="00AC030D">
      <w:pPr>
        <w:numPr>
          <w:ilvl w:val="1"/>
          <w:numId w:val="112"/>
        </w:numPr>
        <w:spacing w:line="360" w:lineRule="auto"/>
        <w:ind w:left="714" w:hanging="357"/>
        <w:rPr>
          <w:rFonts w:ascii="Arial" w:hAnsi="Arial" w:cs="Arial"/>
          <w:bCs/>
          <w:i/>
          <w:kern w:val="32"/>
          <w:sz w:val="22"/>
          <w:szCs w:val="22"/>
          <w:lang w:eastAsia="en-US"/>
        </w:rPr>
      </w:pPr>
      <w:r w:rsidRPr="000E3FF3">
        <w:rPr>
          <w:rFonts w:ascii="Arial" w:hAnsi="Arial" w:cs="Arial"/>
          <w:bCs/>
          <w:i/>
          <w:kern w:val="32"/>
          <w:sz w:val="22"/>
          <w:szCs w:val="22"/>
          <w:lang w:eastAsia="en-US"/>
        </w:rPr>
        <w:t>The allergen (i.e. the substance, material or living creature the child is allergic to such as nuts, eggs, bee stings, cats etc).</w:t>
      </w:r>
    </w:p>
    <w:p w:rsidR="00892136" w:rsidRPr="000E3FF3" w:rsidRDefault="00892136" w:rsidP="00AC030D">
      <w:pPr>
        <w:numPr>
          <w:ilvl w:val="1"/>
          <w:numId w:val="112"/>
        </w:numPr>
        <w:spacing w:line="360" w:lineRule="auto"/>
        <w:ind w:left="714" w:hanging="357"/>
        <w:rPr>
          <w:rFonts w:ascii="Arial" w:hAnsi="Arial" w:cs="Arial"/>
          <w:bCs/>
          <w:i/>
          <w:kern w:val="32"/>
          <w:sz w:val="22"/>
          <w:szCs w:val="22"/>
          <w:lang w:eastAsia="en-US"/>
        </w:rPr>
      </w:pPr>
      <w:r w:rsidRPr="000E3FF3">
        <w:rPr>
          <w:rFonts w:ascii="Arial" w:hAnsi="Arial" w:cs="Arial"/>
          <w:bCs/>
          <w:i/>
          <w:kern w:val="32"/>
          <w:sz w:val="22"/>
          <w:szCs w:val="22"/>
          <w:lang w:eastAsia="en-US"/>
        </w:rPr>
        <w:t>The nature of the allergic reactions e.g. anaphylactic shock reaction, including rash, reddening of skin, swelling, breathing problems etc.</w:t>
      </w:r>
    </w:p>
    <w:p w:rsidR="00892136" w:rsidRPr="000E3FF3" w:rsidRDefault="00892136" w:rsidP="00AC030D">
      <w:pPr>
        <w:numPr>
          <w:ilvl w:val="1"/>
          <w:numId w:val="112"/>
        </w:numPr>
        <w:spacing w:line="360" w:lineRule="auto"/>
        <w:ind w:left="714" w:hanging="357"/>
        <w:rPr>
          <w:rFonts w:ascii="Arial" w:hAnsi="Arial" w:cs="Arial"/>
          <w:bCs/>
          <w:i/>
          <w:kern w:val="32"/>
          <w:sz w:val="22"/>
          <w:szCs w:val="22"/>
          <w:lang w:eastAsia="en-US"/>
        </w:rPr>
      </w:pPr>
      <w:r w:rsidRPr="000E3FF3">
        <w:rPr>
          <w:rFonts w:ascii="Arial" w:hAnsi="Arial" w:cs="Arial"/>
          <w:bCs/>
          <w:i/>
          <w:kern w:val="32"/>
          <w:sz w:val="22"/>
          <w:szCs w:val="22"/>
          <w:lang w:eastAsia="en-US"/>
        </w:rPr>
        <w:t xml:space="preserve">What to do in case of allergic reactions, any medication used and how it is to be used (e.g. </w:t>
      </w:r>
      <w:proofErr w:type="spellStart"/>
      <w:r w:rsidRPr="000E3FF3">
        <w:rPr>
          <w:rFonts w:ascii="Arial" w:hAnsi="Arial" w:cs="Arial"/>
          <w:bCs/>
          <w:i/>
          <w:kern w:val="32"/>
          <w:sz w:val="22"/>
          <w:szCs w:val="22"/>
          <w:lang w:eastAsia="en-US"/>
        </w:rPr>
        <w:t>Epipen</w:t>
      </w:r>
      <w:proofErr w:type="spellEnd"/>
      <w:r w:rsidRPr="000E3FF3">
        <w:rPr>
          <w:rFonts w:ascii="Arial" w:hAnsi="Arial" w:cs="Arial"/>
          <w:bCs/>
          <w:i/>
          <w:kern w:val="32"/>
          <w:sz w:val="22"/>
          <w:szCs w:val="22"/>
          <w:lang w:eastAsia="en-US"/>
        </w:rPr>
        <w:t>).</w:t>
      </w:r>
    </w:p>
    <w:p w:rsidR="00892136" w:rsidRPr="000E3FF3" w:rsidRDefault="00892136" w:rsidP="00AC030D">
      <w:pPr>
        <w:numPr>
          <w:ilvl w:val="1"/>
          <w:numId w:val="112"/>
        </w:numPr>
        <w:spacing w:line="360" w:lineRule="auto"/>
        <w:ind w:left="714" w:hanging="357"/>
        <w:rPr>
          <w:rFonts w:ascii="Arial" w:hAnsi="Arial" w:cs="Arial"/>
          <w:bCs/>
          <w:i/>
          <w:kern w:val="32"/>
          <w:sz w:val="22"/>
          <w:szCs w:val="22"/>
          <w:lang w:eastAsia="en-US"/>
        </w:rPr>
      </w:pPr>
      <w:r w:rsidRPr="000E3FF3">
        <w:rPr>
          <w:rFonts w:ascii="Arial" w:hAnsi="Arial" w:cs="Arial"/>
          <w:bCs/>
          <w:i/>
          <w:kern w:val="32"/>
          <w:sz w:val="22"/>
          <w:szCs w:val="22"/>
          <w:lang w:eastAsia="en-US"/>
        </w:rPr>
        <w:t>Control measures - such as how the child can be prevented from contact with the allergen.</w:t>
      </w:r>
    </w:p>
    <w:p w:rsidR="00892136" w:rsidRPr="000E3FF3" w:rsidRDefault="00892136" w:rsidP="00AC030D">
      <w:pPr>
        <w:numPr>
          <w:ilvl w:val="1"/>
          <w:numId w:val="112"/>
        </w:numPr>
        <w:spacing w:line="360" w:lineRule="auto"/>
        <w:ind w:left="714" w:hanging="357"/>
        <w:rPr>
          <w:rFonts w:ascii="Arial" w:hAnsi="Arial" w:cs="Arial"/>
          <w:bCs/>
          <w:i/>
          <w:kern w:val="32"/>
          <w:sz w:val="22"/>
          <w:szCs w:val="22"/>
          <w:lang w:eastAsia="en-US"/>
        </w:rPr>
      </w:pPr>
      <w:r w:rsidRPr="000E3FF3">
        <w:rPr>
          <w:rFonts w:ascii="Arial" w:hAnsi="Arial" w:cs="Arial"/>
          <w:bCs/>
          <w:i/>
          <w:kern w:val="32"/>
          <w:sz w:val="22"/>
          <w:szCs w:val="22"/>
          <w:lang w:eastAsia="en-US"/>
        </w:rPr>
        <w:t>Review.</w:t>
      </w:r>
    </w:p>
    <w:p w:rsidR="00892136" w:rsidRPr="000E3FF3" w:rsidRDefault="00892136" w:rsidP="00AC030D">
      <w:pPr>
        <w:numPr>
          <w:ilvl w:val="0"/>
          <w:numId w:val="112"/>
        </w:numPr>
        <w:spacing w:line="360" w:lineRule="auto"/>
        <w:rPr>
          <w:rFonts w:ascii="Arial" w:hAnsi="Arial" w:cs="Arial"/>
          <w:bCs/>
          <w:i/>
          <w:kern w:val="32"/>
          <w:sz w:val="22"/>
          <w:szCs w:val="22"/>
          <w:lang w:eastAsia="en-US"/>
        </w:rPr>
      </w:pPr>
      <w:r w:rsidRPr="000E3FF3">
        <w:rPr>
          <w:rFonts w:ascii="Arial" w:hAnsi="Arial" w:cs="Arial"/>
          <w:bCs/>
          <w:i/>
          <w:kern w:val="32"/>
          <w:sz w:val="22"/>
          <w:szCs w:val="22"/>
          <w:lang w:eastAsia="en-US"/>
        </w:rPr>
        <w:t>This form is kept in the child’s personal file and a copy is displayed where staff can see it.</w:t>
      </w:r>
    </w:p>
    <w:p w:rsidR="00892136" w:rsidRPr="000E3FF3" w:rsidRDefault="00892136" w:rsidP="00AC030D">
      <w:pPr>
        <w:numPr>
          <w:ilvl w:val="0"/>
          <w:numId w:val="112"/>
        </w:numPr>
        <w:spacing w:line="360" w:lineRule="auto"/>
        <w:rPr>
          <w:rFonts w:ascii="Arial" w:hAnsi="Arial" w:cs="Arial"/>
          <w:bCs/>
          <w:i/>
          <w:kern w:val="32"/>
          <w:sz w:val="22"/>
          <w:szCs w:val="22"/>
          <w:lang w:eastAsia="en-US"/>
        </w:rPr>
      </w:pPr>
      <w:r w:rsidRPr="000E3FF3">
        <w:rPr>
          <w:rFonts w:ascii="Arial" w:hAnsi="Arial" w:cs="Arial"/>
          <w:bCs/>
          <w:i/>
          <w:kern w:val="32"/>
          <w:sz w:val="22"/>
          <w:szCs w:val="22"/>
          <w:lang w:eastAsia="en-US"/>
        </w:rPr>
        <w:t>Parents train staff in how to administer special medication in the event of an allergic reaction.</w:t>
      </w:r>
    </w:p>
    <w:p w:rsidR="00892136" w:rsidRPr="000E3FF3" w:rsidRDefault="00892136" w:rsidP="00AC030D">
      <w:pPr>
        <w:numPr>
          <w:ilvl w:val="0"/>
          <w:numId w:val="112"/>
        </w:numPr>
        <w:spacing w:line="360" w:lineRule="auto"/>
        <w:rPr>
          <w:rFonts w:ascii="Arial" w:hAnsi="Arial" w:cs="Arial"/>
          <w:bCs/>
          <w:i/>
          <w:kern w:val="32"/>
          <w:sz w:val="22"/>
          <w:szCs w:val="22"/>
          <w:lang w:eastAsia="en-US"/>
        </w:rPr>
      </w:pPr>
      <w:r w:rsidRPr="000E3FF3">
        <w:rPr>
          <w:rFonts w:ascii="Arial" w:hAnsi="Arial" w:cs="Arial"/>
          <w:bCs/>
          <w:i/>
          <w:kern w:val="32"/>
          <w:sz w:val="22"/>
          <w:szCs w:val="22"/>
          <w:lang w:eastAsia="en-US"/>
        </w:rPr>
        <w:t>Generally, no nuts or nut products are used within the setting.</w:t>
      </w:r>
    </w:p>
    <w:p w:rsidR="00892136" w:rsidRPr="000E3FF3" w:rsidRDefault="00892136" w:rsidP="00AC030D">
      <w:pPr>
        <w:numPr>
          <w:ilvl w:val="0"/>
          <w:numId w:val="112"/>
        </w:numPr>
        <w:spacing w:line="360" w:lineRule="auto"/>
        <w:rPr>
          <w:rFonts w:ascii="Arial" w:hAnsi="Arial" w:cs="Arial"/>
          <w:sz w:val="22"/>
          <w:szCs w:val="22"/>
        </w:rPr>
      </w:pPr>
      <w:r w:rsidRPr="000E3FF3">
        <w:rPr>
          <w:rFonts w:ascii="Arial" w:hAnsi="Arial" w:cs="Arial"/>
          <w:bCs/>
          <w:i/>
          <w:kern w:val="32"/>
          <w:sz w:val="22"/>
          <w:szCs w:val="22"/>
          <w:lang w:eastAsia="en-US"/>
        </w:rPr>
        <w:lastRenderedPageBreak/>
        <w:t>Parents are made aware so that no nut or nut products are accidentally brought in, for example to a party.</w:t>
      </w:r>
    </w:p>
    <w:p w:rsidR="00892136" w:rsidRPr="000E3FF3" w:rsidRDefault="00892136" w:rsidP="00892136">
      <w:pPr>
        <w:widowControl w:val="0"/>
        <w:spacing w:line="360" w:lineRule="auto"/>
        <w:rPr>
          <w:rFonts w:ascii="Arial" w:hAnsi="Arial" w:cs="Arial"/>
          <w:sz w:val="22"/>
          <w:szCs w:val="22"/>
        </w:rPr>
      </w:pPr>
    </w:p>
    <w:p w:rsidR="00892136" w:rsidRPr="000E3FF3" w:rsidRDefault="00892136" w:rsidP="00892136">
      <w:pPr>
        <w:widowControl w:val="0"/>
        <w:spacing w:line="360" w:lineRule="auto"/>
        <w:rPr>
          <w:rFonts w:ascii="Arial" w:hAnsi="Arial" w:cs="Arial"/>
          <w:i/>
          <w:sz w:val="22"/>
          <w:szCs w:val="22"/>
        </w:rPr>
      </w:pPr>
      <w:r w:rsidRPr="000E3FF3">
        <w:rPr>
          <w:rFonts w:ascii="Arial" w:hAnsi="Arial" w:cs="Arial"/>
          <w:i/>
          <w:sz w:val="22"/>
          <w:szCs w:val="22"/>
        </w:rPr>
        <w:t>Insurance requirements for children with allergies and disabilities</w:t>
      </w:r>
    </w:p>
    <w:p w:rsidR="00892136" w:rsidRPr="000E3FF3" w:rsidRDefault="00892136" w:rsidP="00AC030D">
      <w:pPr>
        <w:widowControl w:val="0"/>
        <w:numPr>
          <w:ilvl w:val="0"/>
          <w:numId w:val="108"/>
        </w:numPr>
        <w:spacing w:line="360" w:lineRule="auto"/>
        <w:rPr>
          <w:rFonts w:ascii="Arial" w:hAnsi="Arial" w:cs="Arial"/>
          <w:i/>
          <w:sz w:val="22"/>
          <w:szCs w:val="22"/>
        </w:rPr>
      </w:pPr>
      <w:r w:rsidRPr="000E3FF3">
        <w:rPr>
          <w:rFonts w:ascii="Arial" w:hAnsi="Arial" w:cs="Arial"/>
          <w:i/>
          <w:sz w:val="22"/>
          <w:szCs w:val="22"/>
        </w:rPr>
        <w:t>The insurance will automatically include children with any disability or allergy, but certain procedures must be strictly adhered to as set out below. For children suffering life threatening conditions, or requiring invasive treatments; written confirmation from your insurance provider must be obtained to extend the insurance.</w:t>
      </w:r>
    </w:p>
    <w:p w:rsidR="00892136" w:rsidRPr="000E3FF3" w:rsidRDefault="00892136" w:rsidP="00892136">
      <w:pPr>
        <w:widowControl w:val="0"/>
        <w:spacing w:line="360" w:lineRule="auto"/>
        <w:rPr>
          <w:rFonts w:ascii="Arial" w:hAnsi="Arial" w:cs="Arial"/>
          <w:i/>
          <w:sz w:val="22"/>
          <w:szCs w:val="22"/>
        </w:rPr>
      </w:pPr>
    </w:p>
    <w:p w:rsidR="00892136" w:rsidRPr="000E3FF3" w:rsidRDefault="00892136" w:rsidP="00892136">
      <w:pPr>
        <w:widowControl w:val="0"/>
        <w:spacing w:line="360" w:lineRule="auto"/>
        <w:rPr>
          <w:rFonts w:ascii="Arial" w:hAnsi="Arial" w:cs="Arial"/>
          <w:b/>
          <w:sz w:val="22"/>
          <w:szCs w:val="22"/>
        </w:rPr>
      </w:pPr>
      <w:r w:rsidRPr="000E3FF3">
        <w:rPr>
          <w:rFonts w:ascii="Arial" w:hAnsi="Arial" w:cs="Arial"/>
          <w:b/>
          <w:sz w:val="22"/>
          <w:szCs w:val="22"/>
        </w:rPr>
        <w:t xml:space="preserve">At all times the administration of medication must be compliant with the Safeguarding and Welfare Requirements of the Early Years Foundation Stage and follow procedures based on advice given in </w:t>
      </w:r>
      <w:r w:rsidRPr="000E3FF3">
        <w:rPr>
          <w:rFonts w:ascii="Arial" w:hAnsi="Arial" w:cs="Arial"/>
          <w:b/>
          <w:i/>
          <w:sz w:val="22"/>
          <w:szCs w:val="22"/>
        </w:rPr>
        <w:t>Managing Medicines in Schools and Early Years Settings</w:t>
      </w:r>
      <w:r w:rsidRPr="000E3FF3">
        <w:rPr>
          <w:rFonts w:ascii="Arial" w:hAnsi="Arial" w:cs="Arial"/>
          <w:b/>
          <w:sz w:val="22"/>
          <w:szCs w:val="22"/>
        </w:rPr>
        <w:t xml:space="preserve"> (</w:t>
      </w:r>
      <w:proofErr w:type="spellStart"/>
      <w:r w:rsidRPr="000E3FF3">
        <w:rPr>
          <w:rFonts w:ascii="Arial" w:hAnsi="Arial" w:cs="Arial"/>
          <w:b/>
          <w:sz w:val="22"/>
          <w:szCs w:val="22"/>
        </w:rPr>
        <w:t>DfES</w:t>
      </w:r>
      <w:proofErr w:type="spellEnd"/>
      <w:r w:rsidRPr="000E3FF3">
        <w:rPr>
          <w:rFonts w:ascii="Arial" w:hAnsi="Arial" w:cs="Arial"/>
          <w:b/>
          <w:sz w:val="22"/>
          <w:szCs w:val="22"/>
        </w:rPr>
        <w:t xml:space="preserve"> 2005).</w:t>
      </w:r>
    </w:p>
    <w:p w:rsidR="00892136" w:rsidRPr="000E3FF3" w:rsidRDefault="00892136" w:rsidP="00892136">
      <w:pPr>
        <w:widowControl w:val="0"/>
        <w:spacing w:line="360" w:lineRule="auto"/>
        <w:rPr>
          <w:rFonts w:ascii="Arial" w:hAnsi="Arial" w:cs="Arial"/>
          <w:i/>
          <w:sz w:val="22"/>
          <w:szCs w:val="22"/>
        </w:rPr>
      </w:pPr>
    </w:p>
    <w:p w:rsidR="00892136" w:rsidRPr="000E3FF3" w:rsidRDefault="00892136" w:rsidP="00892136">
      <w:pPr>
        <w:widowControl w:val="0"/>
        <w:spacing w:line="360" w:lineRule="auto"/>
        <w:rPr>
          <w:rFonts w:ascii="Arial" w:hAnsi="Arial" w:cs="Arial"/>
          <w:i/>
          <w:sz w:val="22"/>
          <w:szCs w:val="22"/>
        </w:rPr>
      </w:pPr>
      <w:r w:rsidRPr="000E3FF3">
        <w:rPr>
          <w:rFonts w:ascii="Arial" w:hAnsi="Arial" w:cs="Arial"/>
          <w:i/>
          <w:sz w:val="22"/>
          <w:szCs w:val="22"/>
        </w:rPr>
        <w:t>Oral medication</w:t>
      </w:r>
    </w:p>
    <w:p w:rsidR="00892136" w:rsidRPr="000E3FF3" w:rsidRDefault="00892136" w:rsidP="00892136">
      <w:pPr>
        <w:widowControl w:val="0"/>
        <w:spacing w:line="360" w:lineRule="auto"/>
        <w:rPr>
          <w:rFonts w:ascii="Arial" w:hAnsi="Arial" w:cs="Arial"/>
          <w:i/>
          <w:sz w:val="22"/>
          <w:szCs w:val="22"/>
        </w:rPr>
      </w:pPr>
      <w:r w:rsidRPr="000E3FF3">
        <w:rPr>
          <w:rFonts w:ascii="Arial" w:hAnsi="Arial" w:cs="Arial"/>
          <w:i/>
          <w:sz w:val="22"/>
          <w:szCs w:val="22"/>
        </w:rPr>
        <w:t>Asthma inhalers are now regarded as ‘oral medication’ by insurers and so documents do not need to be forwarded to your insurance provider.</w:t>
      </w:r>
    </w:p>
    <w:p w:rsidR="00892136" w:rsidRPr="000E3FF3" w:rsidRDefault="00892136" w:rsidP="00892136">
      <w:pPr>
        <w:widowControl w:val="0"/>
        <w:spacing w:line="360" w:lineRule="auto"/>
        <w:rPr>
          <w:rFonts w:ascii="Arial" w:hAnsi="Arial" w:cs="Arial"/>
          <w:i/>
          <w:sz w:val="22"/>
          <w:szCs w:val="22"/>
        </w:rPr>
      </w:pPr>
    </w:p>
    <w:p w:rsidR="00892136" w:rsidRPr="000E3FF3" w:rsidRDefault="00892136" w:rsidP="00AC030D">
      <w:pPr>
        <w:widowControl w:val="0"/>
        <w:numPr>
          <w:ilvl w:val="0"/>
          <w:numId w:val="108"/>
        </w:numPr>
        <w:spacing w:line="360" w:lineRule="auto"/>
        <w:rPr>
          <w:rFonts w:ascii="Arial" w:hAnsi="Arial" w:cs="Arial"/>
          <w:i/>
          <w:sz w:val="22"/>
          <w:szCs w:val="22"/>
        </w:rPr>
      </w:pPr>
      <w:r w:rsidRPr="000E3FF3">
        <w:rPr>
          <w:rFonts w:ascii="Arial" w:hAnsi="Arial" w:cs="Arial"/>
          <w:i/>
          <w:sz w:val="22"/>
          <w:szCs w:val="22"/>
        </w:rPr>
        <w:t>Oral medications must be prescribed by a GP or have manufacturer’s instructions clearly written on them.</w:t>
      </w:r>
    </w:p>
    <w:p w:rsidR="00892136" w:rsidRPr="000E3FF3" w:rsidRDefault="00892136" w:rsidP="00AC030D">
      <w:pPr>
        <w:widowControl w:val="0"/>
        <w:numPr>
          <w:ilvl w:val="0"/>
          <w:numId w:val="108"/>
        </w:numPr>
        <w:spacing w:line="360" w:lineRule="auto"/>
        <w:rPr>
          <w:rFonts w:ascii="Arial" w:hAnsi="Arial" w:cs="Arial"/>
          <w:i/>
          <w:sz w:val="22"/>
          <w:szCs w:val="22"/>
        </w:rPr>
      </w:pPr>
      <w:r w:rsidRPr="000E3FF3">
        <w:rPr>
          <w:rFonts w:ascii="Arial" w:hAnsi="Arial" w:cs="Arial"/>
          <w:i/>
          <w:sz w:val="22"/>
          <w:szCs w:val="22"/>
        </w:rPr>
        <w:t>The setting must be provided with clear written instructions on how to administer such medication.</w:t>
      </w:r>
    </w:p>
    <w:p w:rsidR="00892136" w:rsidRPr="000E3FF3" w:rsidRDefault="00892136" w:rsidP="00AC030D">
      <w:pPr>
        <w:widowControl w:val="0"/>
        <w:numPr>
          <w:ilvl w:val="0"/>
          <w:numId w:val="108"/>
        </w:numPr>
        <w:spacing w:line="360" w:lineRule="auto"/>
        <w:rPr>
          <w:rFonts w:ascii="Arial" w:hAnsi="Arial" w:cs="Arial"/>
          <w:i/>
          <w:sz w:val="22"/>
          <w:szCs w:val="22"/>
        </w:rPr>
      </w:pPr>
      <w:r w:rsidRPr="000E3FF3">
        <w:rPr>
          <w:rFonts w:ascii="Arial" w:hAnsi="Arial" w:cs="Arial"/>
          <w:i/>
          <w:sz w:val="22"/>
          <w:szCs w:val="22"/>
        </w:rPr>
        <w:t>All risk assessment procedures need to be adhered to for the correct storage and administration of the medication.</w:t>
      </w:r>
    </w:p>
    <w:p w:rsidR="00892136" w:rsidRPr="000E3FF3" w:rsidRDefault="00892136" w:rsidP="00AC030D">
      <w:pPr>
        <w:widowControl w:val="0"/>
        <w:numPr>
          <w:ilvl w:val="0"/>
          <w:numId w:val="108"/>
        </w:numPr>
        <w:spacing w:line="360" w:lineRule="auto"/>
        <w:rPr>
          <w:rFonts w:ascii="Arial" w:hAnsi="Arial" w:cs="Arial"/>
          <w:i/>
          <w:sz w:val="22"/>
          <w:szCs w:val="22"/>
        </w:rPr>
      </w:pPr>
      <w:r w:rsidRPr="000E3FF3">
        <w:rPr>
          <w:rFonts w:ascii="Arial" w:hAnsi="Arial" w:cs="Arial"/>
          <w:i/>
          <w:sz w:val="22"/>
          <w:szCs w:val="22"/>
        </w:rPr>
        <w:t>The setting must have the parents or guardians prior written consent. This consent must be kept on file. It is not necessary to forward copy documents to your insurance provider.</w:t>
      </w:r>
    </w:p>
    <w:p w:rsidR="00892136" w:rsidRPr="000E3FF3" w:rsidRDefault="00892136" w:rsidP="00892136">
      <w:pPr>
        <w:widowControl w:val="0"/>
        <w:spacing w:line="360" w:lineRule="auto"/>
        <w:rPr>
          <w:rFonts w:ascii="Arial" w:hAnsi="Arial" w:cs="Arial"/>
          <w:i/>
          <w:sz w:val="22"/>
          <w:szCs w:val="22"/>
        </w:rPr>
      </w:pPr>
    </w:p>
    <w:p w:rsidR="00892136" w:rsidRPr="000E3FF3" w:rsidRDefault="00892136" w:rsidP="00892136">
      <w:pPr>
        <w:widowControl w:val="0"/>
        <w:spacing w:line="360" w:lineRule="auto"/>
        <w:rPr>
          <w:rFonts w:ascii="Arial" w:hAnsi="Arial" w:cs="Arial"/>
          <w:i/>
          <w:sz w:val="22"/>
          <w:szCs w:val="22"/>
        </w:rPr>
      </w:pPr>
      <w:r w:rsidRPr="000E3FF3">
        <w:rPr>
          <w:rFonts w:ascii="Arial" w:hAnsi="Arial" w:cs="Arial"/>
          <w:i/>
          <w:sz w:val="22"/>
          <w:szCs w:val="22"/>
        </w:rPr>
        <w:t>Life saving medication and invasive treatments</w:t>
      </w:r>
    </w:p>
    <w:p w:rsidR="00892136" w:rsidRPr="000E3FF3" w:rsidRDefault="00892136" w:rsidP="00892136">
      <w:pPr>
        <w:widowControl w:val="0"/>
        <w:spacing w:line="360" w:lineRule="auto"/>
        <w:rPr>
          <w:rFonts w:ascii="Arial" w:hAnsi="Arial" w:cs="Arial"/>
          <w:i/>
          <w:sz w:val="22"/>
          <w:szCs w:val="22"/>
        </w:rPr>
      </w:pPr>
      <w:r w:rsidRPr="000E3FF3">
        <w:rPr>
          <w:rFonts w:ascii="Arial" w:hAnsi="Arial" w:cs="Arial"/>
          <w:i/>
          <w:sz w:val="22"/>
          <w:szCs w:val="22"/>
        </w:rPr>
        <w:t>Adrenaline injections (</w:t>
      </w:r>
      <w:proofErr w:type="spellStart"/>
      <w:r w:rsidRPr="000E3FF3">
        <w:rPr>
          <w:rFonts w:ascii="Arial" w:hAnsi="Arial" w:cs="Arial"/>
          <w:i/>
          <w:sz w:val="22"/>
          <w:szCs w:val="22"/>
        </w:rPr>
        <w:t>Epipens</w:t>
      </w:r>
      <w:proofErr w:type="spellEnd"/>
      <w:r w:rsidRPr="000E3FF3">
        <w:rPr>
          <w:rFonts w:ascii="Arial" w:hAnsi="Arial" w:cs="Arial"/>
          <w:i/>
          <w:sz w:val="22"/>
          <w:szCs w:val="22"/>
        </w:rPr>
        <w:t>) for anaphylactic shock reactions (caused by allergies to nuts, eggs etc) or invasive treatments such as rectal administration of Diazepam (for epilepsy).</w:t>
      </w:r>
    </w:p>
    <w:p w:rsidR="00892136" w:rsidRPr="000E3FF3" w:rsidRDefault="00892136" w:rsidP="00892136">
      <w:pPr>
        <w:widowControl w:val="0"/>
        <w:spacing w:line="360" w:lineRule="auto"/>
        <w:rPr>
          <w:rFonts w:ascii="Arial" w:hAnsi="Arial" w:cs="Arial"/>
          <w:i/>
          <w:sz w:val="22"/>
          <w:szCs w:val="22"/>
        </w:rPr>
      </w:pPr>
    </w:p>
    <w:p w:rsidR="00892136" w:rsidRPr="000E3FF3" w:rsidRDefault="00892136" w:rsidP="00AC030D">
      <w:pPr>
        <w:widowControl w:val="0"/>
        <w:numPr>
          <w:ilvl w:val="0"/>
          <w:numId w:val="108"/>
        </w:numPr>
        <w:spacing w:line="360" w:lineRule="auto"/>
        <w:rPr>
          <w:rFonts w:ascii="Arial" w:hAnsi="Arial" w:cs="Arial"/>
          <w:i/>
          <w:sz w:val="22"/>
          <w:szCs w:val="22"/>
        </w:rPr>
      </w:pPr>
      <w:r w:rsidRPr="000E3FF3">
        <w:rPr>
          <w:rFonts w:ascii="Arial" w:hAnsi="Arial" w:cs="Arial"/>
          <w:i/>
          <w:sz w:val="22"/>
          <w:szCs w:val="22"/>
        </w:rPr>
        <w:t>The provider must have:</w:t>
      </w:r>
    </w:p>
    <w:p w:rsidR="00892136" w:rsidRPr="000E3FF3" w:rsidRDefault="00892136" w:rsidP="00AC030D">
      <w:pPr>
        <w:widowControl w:val="0"/>
        <w:numPr>
          <w:ilvl w:val="1"/>
          <w:numId w:val="113"/>
        </w:numPr>
        <w:spacing w:line="360" w:lineRule="auto"/>
        <w:ind w:left="714" w:hanging="357"/>
        <w:rPr>
          <w:rFonts w:ascii="Arial" w:hAnsi="Arial" w:cs="Arial"/>
          <w:i/>
          <w:sz w:val="22"/>
          <w:szCs w:val="22"/>
        </w:rPr>
      </w:pPr>
      <w:r w:rsidRPr="000E3FF3">
        <w:rPr>
          <w:rFonts w:ascii="Arial" w:hAnsi="Arial" w:cs="Arial"/>
          <w:i/>
          <w:sz w:val="22"/>
          <w:szCs w:val="22"/>
        </w:rPr>
        <w:t>a letter from the child's GP/consultant stating the child's condition and what medication if any is to be administered;</w:t>
      </w:r>
    </w:p>
    <w:p w:rsidR="00892136" w:rsidRPr="000E3FF3" w:rsidRDefault="00892136" w:rsidP="00AC030D">
      <w:pPr>
        <w:widowControl w:val="0"/>
        <w:numPr>
          <w:ilvl w:val="1"/>
          <w:numId w:val="113"/>
        </w:numPr>
        <w:spacing w:line="360" w:lineRule="auto"/>
        <w:ind w:left="714" w:hanging="357"/>
        <w:rPr>
          <w:rFonts w:ascii="Arial" w:hAnsi="Arial" w:cs="Arial"/>
          <w:i/>
          <w:sz w:val="22"/>
          <w:szCs w:val="22"/>
        </w:rPr>
      </w:pPr>
      <w:r w:rsidRPr="000E3FF3">
        <w:rPr>
          <w:rFonts w:ascii="Arial" w:hAnsi="Arial" w:cs="Arial"/>
          <w:i/>
          <w:sz w:val="22"/>
          <w:szCs w:val="22"/>
        </w:rPr>
        <w:t>written consent from the parent or guardian allowing staff to administer medication; and</w:t>
      </w:r>
    </w:p>
    <w:p w:rsidR="00892136" w:rsidRPr="000E3FF3" w:rsidRDefault="00892136" w:rsidP="00AC030D">
      <w:pPr>
        <w:widowControl w:val="0"/>
        <w:numPr>
          <w:ilvl w:val="1"/>
          <w:numId w:val="113"/>
        </w:numPr>
        <w:spacing w:line="360" w:lineRule="auto"/>
        <w:ind w:left="714" w:hanging="357"/>
        <w:rPr>
          <w:rFonts w:ascii="Arial" w:hAnsi="Arial" w:cs="Arial"/>
          <w:i/>
          <w:sz w:val="22"/>
          <w:szCs w:val="22"/>
        </w:rPr>
      </w:pPr>
      <w:proofErr w:type="gramStart"/>
      <w:r w:rsidRPr="000E3FF3">
        <w:rPr>
          <w:rFonts w:ascii="Arial" w:hAnsi="Arial" w:cs="Arial"/>
          <w:i/>
          <w:sz w:val="22"/>
          <w:szCs w:val="22"/>
        </w:rPr>
        <w:t>proof</w:t>
      </w:r>
      <w:proofErr w:type="gramEnd"/>
      <w:r w:rsidRPr="000E3FF3">
        <w:rPr>
          <w:rFonts w:ascii="Arial" w:hAnsi="Arial" w:cs="Arial"/>
          <w:i/>
          <w:sz w:val="22"/>
          <w:szCs w:val="22"/>
        </w:rPr>
        <w:t xml:space="preserve"> of training in the administration of such medication by the child's GP, a district nurse, children’s’ nurse specialist or a community paediatric nurse.</w:t>
      </w:r>
    </w:p>
    <w:p w:rsidR="00892136" w:rsidRPr="000E3FF3" w:rsidRDefault="00892136" w:rsidP="00AC030D">
      <w:pPr>
        <w:widowControl w:val="0"/>
        <w:numPr>
          <w:ilvl w:val="0"/>
          <w:numId w:val="108"/>
        </w:numPr>
        <w:spacing w:line="360" w:lineRule="auto"/>
        <w:rPr>
          <w:rFonts w:ascii="Arial" w:hAnsi="Arial" w:cs="Arial"/>
          <w:i/>
          <w:sz w:val="22"/>
          <w:szCs w:val="22"/>
        </w:rPr>
      </w:pPr>
      <w:r w:rsidRPr="000E3FF3">
        <w:rPr>
          <w:rFonts w:ascii="Arial" w:hAnsi="Arial" w:cs="Arial"/>
          <w:i/>
          <w:sz w:val="22"/>
          <w:szCs w:val="22"/>
        </w:rPr>
        <w:t xml:space="preserve">Copies of all three documents relating to these children must first be sent to the Pre-school Learning Alliance Insurance Department for appraisal (if you have another provider, please </w:t>
      </w:r>
      <w:r w:rsidRPr="000E3FF3">
        <w:rPr>
          <w:rFonts w:ascii="Arial" w:hAnsi="Arial" w:cs="Arial"/>
          <w:i/>
          <w:sz w:val="22"/>
          <w:szCs w:val="22"/>
        </w:rPr>
        <w:lastRenderedPageBreak/>
        <w:t>check their procedures with them). Written confirmation that the insurance has been extended will be issued by return.</w:t>
      </w:r>
    </w:p>
    <w:p w:rsidR="00892136" w:rsidRPr="000E3FF3" w:rsidRDefault="00892136" w:rsidP="00892136">
      <w:pPr>
        <w:widowControl w:val="0"/>
        <w:spacing w:line="360" w:lineRule="auto"/>
        <w:rPr>
          <w:rFonts w:ascii="Arial" w:hAnsi="Arial" w:cs="Arial"/>
          <w:i/>
          <w:sz w:val="22"/>
          <w:szCs w:val="22"/>
        </w:rPr>
      </w:pPr>
    </w:p>
    <w:p w:rsidR="00892136" w:rsidRPr="000E3FF3" w:rsidRDefault="00892136" w:rsidP="00892136">
      <w:pPr>
        <w:widowControl w:val="0"/>
        <w:spacing w:line="360" w:lineRule="auto"/>
        <w:rPr>
          <w:rFonts w:ascii="Arial" w:hAnsi="Arial" w:cs="Arial"/>
          <w:sz w:val="22"/>
          <w:szCs w:val="22"/>
        </w:rPr>
      </w:pPr>
      <w:r w:rsidRPr="000E3FF3">
        <w:rPr>
          <w:rFonts w:ascii="Arial" w:hAnsi="Arial" w:cs="Arial"/>
          <w:sz w:val="22"/>
          <w:szCs w:val="22"/>
        </w:rPr>
        <w:t>Key person for special needs children - children requiring assistance with tubes to help them with everyday living e.g. breathing apparatus, to take nourishment, colostomy bags etc.</w:t>
      </w:r>
    </w:p>
    <w:p w:rsidR="00892136" w:rsidRPr="000E3FF3" w:rsidRDefault="00892136" w:rsidP="00AC030D">
      <w:pPr>
        <w:widowControl w:val="0"/>
        <w:numPr>
          <w:ilvl w:val="0"/>
          <w:numId w:val="108"/>
        </w:numPr>
        <w:spacing w:line="360" w:lineRule="auto"/>
        <w:rPr>
          <w:rFonts w:ascii="Arial" w:hAnsi="Arial" w:cs="Arial"/>
          <w:snapToGrid w:val="0"/>
          <w:sz w:val="22"/>
          <w:szCs w:val="22"/>
        </w:rPr>
      </w:pPr>
      <w:r w:rsidRPr="000E3FF3">
        <w:rPr>
          <w:rFonts w:ascii="Arial" w:hAnsi="Arial" w:cs="Arial"/>
          <w:sz w:val="22"/>
          <w:szCs w:val="22"/>
        </w:rPr>
        <w:t>Prior written consent must be obtained from the child's parent or guardian to give treatment and/or medication prescribed by the child's GP.</w:t>
      </w:r>
    </w:p>
    <w:p w:rsidR="00892136" w:rsidRPr="000E3FF3" w:rsidRDefault="00892136" w:rsidP="00AC030D">
      <w:pPr>
        <w:pStyle w:val="ListParagraph"/>
        <w:numPr>
          <w:ilvl w:val="0"/>
          <w:numId w:val="109"/>
        </w:numPr>
        <w:spacing w:line="360" w:lineRule="auto"/>
        <w:rPr>
          <w:rFonts w:ascii="Arial" w:hAnsi="Arial" w:cs="Arial"/>
          <w:snapToGrid w:val="0"/>
          <w:sz w:val="22"/>
          <w:szCs w:val="22"/>
        </w:rPr>
      </w:pPr>
      <w:r w:rsidRPr="000E3FF3">
        <w:rPr>
          <w:rFonts w:ascii="Arial" w:hAnsi="Arial" w:cs="Arial"/>
          <w:snapToGrid w:val="0"/>
          <w:sz w:val="22"/>
          <w:szCs w:val="22"/>
        </w:rPr>
        <w:t>The key person must have the relevant medical training/experience, which may include those who have received appropriate instructions from parents or guardians, or who have qualifications.</w:t>
      </w:r>
    </w:p>
    <w:p w:rsidR="00892136" w:rsidRPr="000E3FF3" w:rsidRDefault="00892136" w:rsidP="00AC030D">
      <w:pPr>
        <w:pStyle w:val="ListParagraph"/>
        <w:numPr>
          <w:ilvl w:val="0"/>
          <w:numId w:val="109"/>
        </w:numPr>
        <w:spacing w:line="360" w:lineRule="auto"/>
        <w:rPr>
          <w:rFonts w:ascii="Arial" w:hAnsi="Arial" w:cs="Arial"/>
          <w:snapToGrid w:val="0"/>
          <w:sz w:val="22"/>
          <w:szCs w:val="22"/>
        </w:rPr>
      </w:pPr>
      <w:r w:rsidRPr="000E3FF3">
        <w:rPr>
          <w:rFonts w:ascii="Arial" w:hAnsi="Arial" w:cs="Arial"/>
          <w:snapToGrid w:val="0"/>
          <w:sz w:val="22"/>
          <w:szCs w:val="22"/>
        </w:rPr>
        <w:t>Copies of all letters relating to these children must first be sent to the Pre-school Learning Alliance Insurance Department for appraisal (if you have another provider, please check their procedures with them). Written confirmation that the insurance has been extended will be issued by return.</w:t>
      </w:r>
    </w:p>
    <w:p w:rsidR="00892136" w:rsidRPr="000E3FF3" w:rsidRDefault="00892136" w:rsidP="00892136">
      <w:pPr>
        <w:pStyle w:val="ListParagraph"/>
        <w:spacing w:line="360" w:lineRule="auto"/>
        <w:ind w:left="0"/>
        <w:rPr>
          <w:rFonts w:ascii="Arial" w:hAnsi="Arial" w:cs="Arial"/>
          <w:snapToGrid w:val="0"/>
          <w:sz w:val="22"/>
          <w:szCs w:val="22"/>
        </w:rPr>
      </w:pPr>
    </w:p>
    <w:p w:rsidR="00892136" w:rsidRPr="000E3FF3" w:rsidRDefault="00892136" w:rsidP="00892136">
      <w:pPr>
        <w:pStyle w:val="ListParagraph"/>
        <w:spacing w:line="360" w:lineRule="auto"/>
        <w:ind w:left="0"/>
        <w:rPr>
          <w:rFonts w:ascii="Arial" w:hAnsi="Arial" w:cs="Arial"/>
          <w:snapToGrid w:val="0"/>
          <w:sz w:val="22"/>
          <w:szCs w:val="22"/>
        </w:rPr>
      </w:pPr>
      <w:r w:rsidRPr="000E3FF3">
        <w:rPr>
          <w:rFonts w:ascii="Arial" w:hAnsi="Arial" w:cs="Arial"/>
          <w:snapToGrid w:val="0"/>
          <w:sz w:val="22"/>
          <w:szCs w:val="22"/>
        </w:rPr>
        <w:t>If you are unsure about any aspect, contact the Pre-school Learning Alliance Insurance Department on 020 7697 2585 or email membership@pre-school.org.uk.</w:t>
      </w:r>
    </w:p>
    <w:p w:rsidR="00892136" w:rsidRPr="000E3FF3" w:rsidRDefault="00892136" w:rsidP="00892136">
      <w:pPr>
        <w:pStyle w:val="ListParagraph"/>
        <w:spacing w:line="360" w:lineRule="auto"/>
        <w:ind w:left="0"/>
        <w:rPr>
          <w:rFonts w:ascii="Arial" w:hAnsi="Arial" w:cs="Arial"/>
          <w:snapToGrid w:val="0"/>
          <w:sz w:val="22"/>
          <w:szCs w:val="22"/>
        </w:rPr>
      </w:pPr>
    </w:p>
    <w:p w:rsidR="00892136" w:rsidRPr="000E3FF3" w:rsidRDefault="00892136" w:rsidP="00892136">
      <w:pPr>
        <w:pStyle w:val="ListParagraph"/>
        <w:spacing w:line="360" w:lineRule="auto"/>
        <w:ind w:left="0"/>
        <w:rPr>
          <w:rFonts w:ascii="Arial" w:hAnsi="Arial" w:cs="Arial"/>
          <w:b/>
          <w:snapToGrid w:val="0"/>
          <w:sz w:val="22"/>
          <w:szCs w:val="22"/>
        </w:rPr>
      </w:pPr>
      <w:r w:rsidRPr="000E3FF3">
        <w:rPr>
          <w:rFonts w:ascii="Arial" w:hAnsi="Arial" w:cs="Arial"/>
          <w:b/>
          <w:snapToGrid w:val="0"/>
          <w:sz w:val="22"/>
          <w:szCs w:val="22"/>
        </w:rPr>
        <w:t>Further guidance</w:t>
      </w:r>
    </w:p>
    <w:p w:rsidR="00892136" w:rsidRPr="000E3FF3" w:rsidRDefault="00892136" w:rsidP="00892136">
      <w:pPr>
        <w:pStyle w:val="ListParagraph"/>
        <w:spacing w:line="360" w:lineRule="auto"/>
        <w:ind w:left="0"/>
        <w:rPr>
          <w:rFonts w:ascii="Arial" w:hAnsi="Arial" w:cs="Arial"/>
          <w:b/>
          <w:snapToGrid w:val="0"/>
          <w:sz w:val="22"/>
          <w:szCs w:val="22"/>
        </w:rPr>
      </w:pPr>
    </w:p>
    <w:p w:rsidR="00892136" w:rsidRPr="000E3FF3" w:rsidRDefault="00892136" w:rsidP="00AC030D">
      <w:pPr>
        <w:pStyle w:val="ListParagraph"/>
        <w:numPr>
          <w:ilvl w:val="0"/>
          <w:numId w:val="109"/>
        </w:numPr>
        <w:spacing w:line="360" w:lineRule="auto"/>
        <w:rPr>
          <w:rFonts w:ascii="Arial" w:hAnsi="Arial" w:cs="Arial"/>
          <w:sz w:val="22"/>
          <w:szCs w:val="22"/>
        </w:rPr>
      </w:pPr>
      <w:r w:rsidRPr="000E3FF3">
        <w:rPr>
          <w:rFonts w:ascii="Arial" w:hAnsi="Arial" w:cs="Arial"/>
          <w:snapToGrid w:val="0"/>
          <w:sz w:val="22"/>
          <w:szCs w:val="22"/>
        </w:rPr>
        <w:t>Managing Medicines in Schools and Early Years Settings (</w:t>
      </w:r>
      <w:proofErr w:type="spellStart"/>
      <w:r w:rsidRPr="000E3FF3">
        <w:rPr>
          <w:rFonts w:ascii="Arial" w:hAnsi="Arial" w:cs="Arial"/>
          <w:snapToGrid w:val="0"/>
          <w:sz w:val="22"/>
          <w:szCs w:val="22"/>
        </w:rPr>
        <w:t>DfES</w:t>
      </w:r>
      <w:proofErr w:type="spellEnd"/>
      <w:r w:rsidRPr="000E3FF3">
        <w:rPr>
          <w:rFonts w:ascii="Arial" w:hAnsi="Arial" w:cs="Arial"/>
          <w:snapToGrid w:val="0"/>
          <w:sz w:val="22"/>
          <w:szCs w:val="22"/>
        </w:rPr>
        <w:t xml:space="preserve"> 2005)</w:t>
      </w:r>
    </w:p>
    <w:p w:rsidR="00892136" w:rsidRPr="000E3FF3" w:rsidRDefault="00892136" w:rsidP="00892136">
      <w:pPr>
        <w:pStyle w:val="ListParagraph"/>
        <w:spacing w:line="360" w:lineRule="auto"/>
        <w:ind w:left="0"/>
        <w:rPr>
          <w:rFonts w:ascii="Arial" w:hAnsi="Arial" w:cs="Arial"/>
          <w:sz w:val="22"/>
          <w:szCs w:val="22"/>
        </w:rPr>
      </w:pPr>
    </w:p>
    <w:tbl>
      <w:tblPr>
        <w:tblW w:w="5000" w:type="pct"/>
        <w:tblLook w:val="01E0"/>
      </w:tblPr>
      <w:tblGrid>
        <w:gridCol w:w="4495"/>
        <w:gridCol w:w="3404"/>
        <w:gridCol w:w="1870"/>
      </w:tblGrid>
      <w:tr w:rsidR="00892136" w:rsidRPr="000E3FF3" w:rsidTr="00892136">
        <w:tc>
          <w:tcPr>
            <w:tcW w:w="2301" w:type="pct"/>
          </w:tcPr>
          <w:p w:rsidR="00892136" w:rsidRPr="000E3FF3" w:rsidRDefault="00892136" w:rsidP="00892136">
            <w:pPr>
              <w:spacing w:line="360" w:lineRule="auto"/>
              <w:rPr>
                <w:rFonts w:ascii="Arial" w:hAnsi="Arial" w:cs="Arial"/>
                <w:sz w:val="22"/>
                <w:szCs w:val="22"/>
              </w:rPr>
            </w:pPr>
            <w:r w:rsidRPr="000E3FF3">
              <w:rPr>
                <w:rFonts w:ascii="Arial" w:hAnsi="Arial" w:cs="Arial"/>
                <w:sz w:val="22"/>
                <w:szCs w:val="22"/>
              </w:rPr>
              <w:t>This policy was adopted at a meeting of</w:t>
            </w:r>
          </w:p>
        </w:tc>
        <w:tc>
          <w:tcPr>
            <w:tcW w:w="1742" w:type="pct"/>
            <w:tcBorders>
              <w:bottom w:val="single" w:sz="4" w:space="0" w:color="7030A0"/>
            </w:tcBorders>
            <w:shd w:val="clear" w:color="auto" w:fill="auto"/>
          </w:tcPr>
          <w:p w:rsidR="00892136" w:rsidRPr="000E3FF3" w:rsidRDefault="00892136" w:rsidP="00892136">
            <w:pPr>
              <w:spacing w:line="360" w:lineRule="auto"/>
              <w:rPr>
                <w:rFonts w:ascii="Arial" w:hAnsi="Arial" w:cs="Arial"/>
                <w:sz w:val="22"/>
                <w:szCs w:val="22"/>
              </w:rPr>
            </w:pPr>
          </w:p>
        </w:tc>
        <w:tc>
          <w:tcPr>
            <w:tcW w:w="957" w:type="pct"/>
          </w:tcPr>
          <w:p w:rsidR="00892136" w:rsidRPr="000E3FF3" w:rsidRDefault="00892136" w:rsidP="00892136">
            <w:pPr>
              <w:spacing w:line="360" w:lineRule="auto"/>
              <w:rPr>
                <w:rFonts w:ascii="Arial" w:hAnsi="Arial" w:cs="Arial"/>
                <w:i/>
                <w:sz w:val="22"/>
                <w:szCs w:val="22"/>
              </w:rPr>
            </w:pPr>
            <w:r w:rsidRPr="000E3FF3">
              <w:rPr>
                <w:rFonts w:ascii="Arial" w:hAnsi="Arial" w:cs="Arial"/>
                <w:i/>
                <w:sz w:val="22"/>
                <w:szCs w:val="22"/>
              </w:rPr>
              <w:t>(name of provider)</w:t>
            </w:r>
          </w:p>
        </w:tc>
      </w:tr>
      <w:tr w:rsidR="00892136" w:rsidRPr="000E3FF3" w:rsidTr="00892136">
        <w:tc>
          <w:tcPr>
            <w:tcW w:w="2301" w:type="pct"/>
          </w:tcPr>
          <w:p w:rsidR="00892136" w:rsidRPr="000E3FF3" w:rsidRDefault="00892136" w:rsidP="00892136">
            <w:pPr>
              <w:spacing w:line="360" w:lineRule="auto"/>
              <w:rPr>
                <w:rFonts w:ascii="Arial" w:hAnsi="Arial" w:cs="Arial"/>
                <w:sz w:val="22"/>
                <w:szCs w:val="22"/>
              </w:rPr>
            </w:pPr>
            <w:r w:rsidRPr="000E3FF3">
              <w:rPr>
                <w:rFonts w:ascii="Arial" w:hAnsi="Arial" w:cs="Arial"/>
                <w:sz w:val="22"/>
                <w:szCs w:val="22"/>
              </w:rPr>
              <w:t>Held on</w:t>
            </w:r>
          </w:p>
        </w:tc>
        <w:tc>
          <w:tcPr>
            <w:tcW w:w="1742" w:type="pct"/>
            <w:tcBorders>
              <w:top w:val="single" w:sz="4" w:space="0" w:color="7030A0"/>
              <w:bottom w:val="single" w:sz="4" w:space="0" w:color="7030A0"/>
            </w:tcBorders>
          </w:tcPr>
          <w:p w:rsidR="00892136" w:rsidRPr="000E3FF3" w:rsidRDefault="00892136" w:rsidP="00892136">
            <w:pPr>
              <w:spacing w:line="360" w:lineRule="auto"/>
              <w:rPr>
                <w:rFonts w:ascii="Arial" w:hAnsi="Arial" w:cs="Arial"/>
                <w:sz w:val="22"/>
                <w:szCs w:val="22"/>
              </w:rPr>
            </w:pPr>
          </w:p>
        </w:tc>
        <w:tc>
          <w:tcPr>
            <w:tcW w:w="957" w:type="pct"/>
          </w:tcPr>
          <w:p w:rsidR="00892136" w:rsidRPr="000E3FF3" w:rsidRDefault="00892136" w:rsidP="00892136">
            <w:pPr>
              <w:spacing w:line="360" w:lineRule="auto"/>
              <w:rPr>
                <w:rFonts w:ascii="Arial" w:hAnsi="Arial" w:cs="Arial"/>
                <w:i/>
                <w:sz w:val="22"/>
                <w:szCs w:val="22"/>
              </w:rPr>
            </w:pPr>
            <w:r w:rsidRPr="000E3FF3">
              <w:rPr>
                <w:rFonts w:ascii="Arial" w:hAnsi="Arial" w:cs="Arial"/>
                <w:i/>
                <w:sz w:val="22"/>
                <w:szCs w:val="22"/>
              </w:rPr>
              <w:t>(date)</w:t>
            </w:r>
          </w:p>
        </w:tc>
      </w:tr>
      <w:tr w:rsidR="00892136" w:rsidRPr="000E3FF3" w:rsidTr="00892136">
        <w:tc>
          <w:tcPr>
            <w:tcW w:w="2301" w:type="pct"/>
          </w:tcPr>
          <w:p w:rsidR="00892136" w:rsidRPr="000E3FF3" w:rsidRDefault="00892136" w:rsidP="00892136">
            <w:pPr>
              <w:spacing w:line="360" w:lineRule="auto"/>
              <w:rPr>
                <w:rFonts w:ascii="Arial" w:hAnsi="Arial" w:cs="Arial"/>
                <w:sz w:val="22"/>
                <w:szCs w:val="22"/>
              </w:rPr>
            </w:pPr>
            <w:r w:rsidRPr="000E3FF3">
              <w:rPr>
                <w:rFonts w:ascii="Arial" w:hAnsi="Arial" w:cs="Arial"/>
                <w:sz w:val="22"/>
                <w:szCs w:val="22"/>
              </w:rPr>
              <w:t>Date to be reviewed</w:t>
            </w:r>
          </w:p>
        </w:tc>
        <w:tc>
          <w:tcPr>
            <w:tcW w:w="1742" w:type="pct"/>
            <w:tcBorders>
              <w:top w:val="single" w:sz="4" w:space="0" w:color="7030A0"/>
              <w:bottom w:val="single" w:sz="4" w:space="0" w:color="7030A0"/>
            </w:tcBorders>
          </w:tcPr>
          <w:p w:rsidR="00892136" w:rsidRPr="000E3FF3" w:rsidRDefault="00892136" w:rsidP="00892136">
            <w:pPr>
              <w:spacing w:line="360" w:lineRule="auto"/>
              <w:rPr>
                <w:rFonts w:ascii="Arial" w:hAnsi="Arial" w:cs="Arial"/>
                <w:sz w:val="22"/>
                <w:szCs w:val="22"/>
              </w:rPr>
            </w:pPr>
          </w:p>
        </w:tc>
        <w:tc>
          <w:tcPr>
            <w:tcW w:w="957" w:type="pct"/>
          </w:tcPr>
          <w:p w:rsidR="00892136" w:rsidRPr="000E3FF3" w:rsidRDefault="00892136" w:rsidP="00892136">
            <w:pPr>
              <w:spacing w:line="360" w:lineRule="auto"/>
              <w:rPr>
                <w:rFonts w:ascii="Arial" w:hAnsi="Arial" w:cs="Arial"/>
                <w:i/>
                <w:sz w:val="22"/>
                <w:szCs w:val="22"/>
              </w:rPr>
            </w:pPr>
            <w:r w:rsidRPr="000E3FF3">
              <w:rPr>
                <w:rFonts w:ascii="Arial" w:hAnsi="Arial" w:cs="Arial"/>
                <w:i/>
                <w:sz w:val="22"/>
                <w:szCs w:val="22"/>
              </w:rPr>
              <w:t>(date)</w:t>
            </w:r>
          </w:p>
        </w:tc>
      </w:tr>
      <w:tr w:rsidR="00892136" w:rsidRPr="000E3FF3" w:rsidTr="00892136">
        <w:tc>
          <w:tcPr>
            <w:tcW w:w="2301" w:type="pct"/>
          </w:tcPr>
          <w:p w:rsidR="00892136" w:rsidRPr="000E3FF3" w:rsidRDefault="00892136" w:rsidP="00892136">
            <w:pPr>
              <w:spacing w:line="360" w:lineRule="auto"/>
              <w:rPr>
                <w:rFonts w:ascii="Arial" w:hAnsi="Arial" w:cs="Arial"/>
                <w:sz w:val="22"/>
                <w:szCs w:val="22"/>
              </w:rPr>
            </w:pPr>
            <w:r w:rsidRPr="000E3FF3">
              <w:rPr>
                <w:rFonts w:ascii="Arial" w:hAnsi="Arial" w:cs="Arial"/>
                <w:sz w:val="22"/>
                <w:szCs w:val="22"/>
              </w:rPr>
              <w:t>Signed on behalf of the provider</w:t>
            </w:r>
          </w:p>
        </w:tc>
        <w:tc>
          <w:tcPr>
            <w:tcW w:w="2699" w:type="pct"/>
            <w:gridSpan w:val="2"/>
            <w:tcBorders>
              <w:bottom w:val="single" w:sz="4" w:space="0" w:color="7030A0"/>
            </w:tcBorders>
          </w:tcPr>
          <w:p w:rsidR="00892136" w:rsidRPr="000E3FF3" w:rsidRDefault="00892136" w:rsidP="00892136">
            <w:pPr>
              <w:spacing w:line="360" w:lineRule="auto"/>
              <w:rPr>
                <w:rFonts w:ascii="Arial" w:hAnsi="Arial" w:cs="Arial"/>
                <w:sz w:val="22"/>
                <w:szCs w:val="22"/>
              </w:rPr>
            </w:pPr>
          </w:p>
        </w:tc>
      </w:tr>
      <w:tr w:rsidR="00892136" w:rsidRPr="000E3FF3" w:rsidTr="0089213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301" w:type="pct"/>
            <w:tcBorders>
              <w:top w:val="nil"/>
              <w:left w:val="nil"/>
              <w:bottom w:val="nil"/>
              <w:right w:val="nil"/>
            </w:tcBorders>
          </w:tcPr>
          <w:p w:rsidR="00892136" w:rsidRPr="000E3FF3" w:rsidRDefault="00892136" w:rsidP="00892136">
            <w:pPr>
              <w:spacing w:line="360" w:lineRule="auto"/>
              <w:rPr>
                <w:rFonts w:ascii="Arial" w:hAnsi="Arial" w:cs="Arial"/>
                <w:sz w:val="22"/>
                <w:szCs w:val="22"/>
              </w:rPr>
            </w:pPr>
            <w:r w:rsidRPr="000E3FF3">
              <w:rPr>
                <w:rFonts w:ascii="Arial" w:hAnsi="Arial" w:cs="Arial"/>
                <w:sz w:val="22"/>
                <w:szCs w:val="22"/>
              </w:rPr>
              <w:t>Name of signatory</w:t>
            </w:r>
          </w:p>
        </w:tc>
        <w:tc>
          <w:tcPr>
            <w:tcW w:w="2699" w:type="pct"/>
            <w:gridSpan w:val="2"/>
            <w:tcBorders>
              <w:top w:val="single" w:sz="4" w:space="0" w:color="7030A0"/>
              <w:left w:val="nil"/>
              <w:bottom w:val="single" w:sz="4" w:space="0" w:color="7030A0"/>
              <w:right w:val="nil"/>
            </w:tcBorders>
          </w:tcPr>
          <w:p w:rsidR="00892136" w:rsidRPr="000E3FF3" w:rsidRDefault="00892136" w:rsidP="00892136">
            <w:pPr>
              <w:spacing w:line="360" w:lineRule="auto"/>
              <w:rPr>
                <w:rFonts w:ascii="Arial" w:hAnsi="Arial" w:cs="Arial"/>
                <w:sz w:val="22"/>
                <w:szCs w:val="22"/>
              </w:rPr>
            </w:pPr>
          </w:p>
        </w:tc>
      </w:tr>
      <w:tr w:rsidR="00892136" w:rsidRPr="000E3FF3" w:rsidTr="0089213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301" w:type="pct"/>
            <w:tcBorders>
              <w:top w:val="nil"/>
              <w:left w:val="nil"/>
              <w:bottom w:val="nil"/>
              <w:right w:val="nil"/>
            </w:tcBorders>
          </w:tcPr>
          <w:p w:rsidR="00892136" w:rsidRPr="000E3FF3" w:rsidRDefault="00892136" w:rsidP="00892136">
            <w:pPr>
              <w:spacing w:line="360" w:lineRule="auto"/>
              <w:rPr>
                <w:rFonts w:ascii="Arial" w:hAnsi="Arial" w:cs="Arial"/>
                <w:sz w:val="22"/>
                <w:szCs w:val="22"/>
              </w:rPr>
            </w:pPr>
            <w:r w:rsidRPr="000E3FF3">
              <w:rPr>
                <w:rFonts w:ascii="Arial" w:hAnsi="Arial" w:cs="Arial"/>
                <w:sz w:val="22"/>
                <w:szCs w:val="22"/>
              </w:rPr>
              <w:t>Role of signatory (e.g. chair, director or owner)</w:t>
            </w:r>
          </w:p>
        </w:tc>
        <w:tc>
          <w:tcPr>
            <w:tcW w:w="2699" w:type="pct"/>
            <w:gridSpan w:val="2"/>
            <w:tcBorders>
              <w:top w:val="single" w:sz="4" w:space="0" w:color="7030A0"/>
              <w:left w:val="nil"/>
              <w:bottom w:val="single" w:sz="4" w:space="0" w:color="7030A0"/>
              <w:right w:val="nil"/>
            </w:tcBorders>
          </w:tcPr>
          <w:p w:rsidR="00892136" w:rsidRPr="000E3FF3" w:rsidRDefault="00892136" w:rsidP="00892136">
            <w:pPr>
              <w:spacing w:line="360" w:lineRule="auto"/>
              <w:rPr>
                <w:rFonts w:ascii="Arial" w:hAnsi="Arial" w:cs="Arial"/>
                <w:sz w:val="22"/>
                <w:szCs w:val="22"/>
              </w:rPr>
            </w:pPr>
          </w:p>
        </w:tc>
      </w:tr>
    </w:tbl>
    <w:p w:rsidR="00892136" w:rsidRPr="000E3FF3" w:rsidRDefault="00892136" w:rsidP="00892136">
      <w:pPr>
        <w:spacing w:line="360" w:lineRule="auto"/>
        <w:rPr>
          <w:rFonts w:ascii="Arial" w:hAnsi="Arial" w:cs="Arial"/>
          <w:sz w:val="22"/>
          <w:szCs w:val="22"/>
        </w:rPr>
      </w:pPr>
    </w:p>
    <w:p w:rsidR="00892136" w:rsidRPr="000E3FF3" w:rsidRDefault="00892136" w:rsidP="00892136">
      <w:pPr>
        <w:spacing w:line="360" w:lineRule="auto"/>
        <w:rPr>
          <w:rFonts w:ascii="Arial" w:hAnsi="Arial" w:cs="Arial"/>
          <w:sz w:val="22"/>
          <w:szCs w:val="22"/>
        </w:rPr>
      </w:pPr>
    </w:p>
    <w:p w:rsidR="00892136" w:rsidRPr="000E3FF3" w:rsidRDefault="00892136" w:rsidP="00892136">
      <w:pPr>
        <w:spacing w:line="360" w:lineRule="auto"/>
        <w:rPr>
          <w:rFonts w:ascii="Arial" w:hAnsi="Arial" w:cs="Arial"/>
          <w:b/>
          <w:sz w:val="22"/>
          <w:szCs w:val="22"/>
        </w:rPr>
      </w:pPr>
      <w:r w:rsidRPr="000E3FF3">
        <w:rPr>
          <w:rFonts w:ascii="Arial" w:hAnsi="Arial" w:cs="Arial"/>
          <w:b/>
          <w:sz w:val="22"/>
          <w:szCs w:val="22"/>
        </w:rPr>
        <w:t>Other useful Pre-school Learning Alliance publications</w:t>
      </w:r>
    </w:p>
    <w:p w:rsidR="00892136" w:rsidRPr="000E3FF3" w:rsidRDefault="00892136" w:rsidP="00892136">
      <w:pPr>
        <w:spacing w:line="360" w:lineRule="auto"/>
        <w:rPr>
          <w:rFonts w:ascii="Arial" w:hAnsi="Arial" w:cs="Arial"/>
          <w:b/>
          <w:sz w:val="22"/>
          <w:szCs w:val="22"/>
        </w:rPr>
      </w:pPr>
    </w:p>
    <w:p w:rsidR="00892136" w:rsidRPr="000E3FF3" w:rsidRDefault="00892136" w:rsidP="00AC030D">
      <w:pPr>
        <w:numPr>
          <w:ilvl w:val="0"/>
          <w:numId w:val="110"/>
        </w:numPr>
        <w:spacing w:line="360" w:lineRule="auto"/>
        <w:rPr>
          <w:rFonts w:ascii="Arial" w:hAnsi="Arial" w:cs="Arial"/>
          <w:sz w:val="22"/>
          <w:szCs w:val="22"/>
        </w:rPr>
      </w:pPr>
      <w:r w:rsidRPr="000E3FF3">
        <w:rPr>
          <w:rFonts w:ascii="Arial" w:hAnsi="Arial" w:cs="Arial"/>
          <w:sz w:val="22"/>
          <w:szCs w:val="22"/>
        </w:rPr>
        <w:t>Good Practice in Early Years Infection Control (2009)</w:t>
      </w:r>
    </w:p>
    <w:p w:rsidR="009E0ADF" w:rsidRPr="000E3FF3" w:rsidRDefault="009E0ADF" w:rsidP="00CD2FA8">
      <w:pPr>
        <w:spacing w:line="360" w:lineRule="auto"/>
        <w:rPr>
          <w:rFonts w:ascii="Arial" w:hAnsi="Arial" w:cs="Arial"/>
          <w:b/>
          <w:sz w:val="28"/>
          <w:szCs w:val="28"/>
        </w:rPr>
      </w:pPr>
    </w:p>
    <w:p w:rsidR="009E0ADF" w:rsidRPr="000E3FF3" w:rsidRDefault="009E0ADF" w:rsidP="00CD2FA8">
      <w:pPr>
        <w:spacing w:line="360" w:lineRule="auto"/>
        <w:rPr>
          <w:rFonts w:ascii="Arial" w:hAnsi="Arial" w:cs="Arial"/>
          <w:b/>
          <w:sz w:val="28"/>
          <w:szCs w:val="28"/>
        </w:rPr>
      </w:pPr>
    </w:p>
    <w:p w:rsidR="00892136" w:rsidRPr="000E3FF3" w:rsidRDefault="00892136" w:rsidP="00CD2FA8">
      <w:pPr>
        <w:spacing w:line="360" w:lineRule="auto"/>
        <w:rPr>
          <w:rFonts w:ascii="Arial" w:hAnsi="Arial" w:cs="Arial"/>
          <w:b/>
          <w:sz w:val="28"/>
          <w:szCs w:val="28"/>
        </w:rPr>
      </w:pPr>
      <w:r w:rsidRPr="000E3FF3">
        <w:rPr>
          <w:rFonts w:ascii="Arial" w:hAnsi="Arial" w:cs="Arial"/>
          <w:b/>
          <w:sz w:val="28"/>
          <w:szCs w:val="28"/>
        </w:rPr>
        <w:lastRenderedPageBreak/>
        <w:t>Manual Handling Policy</w:t>
      </w:r>
    </w:p>
    <w:p w:rsidR="00892136" w:rsidRPr="000E3FF3" w:rsidRDefault="00892136" w:rsidP="00892136">
      <w:pPr>
        <w:pStyle w:val="NoSpacing"/>
        <w:rPr>
          <w:rFonts w:ascii="Arial" w:hAnsi="Arial" w:cs="Arial"/>
          <w:b/>
          <w:sz w:val="22"/>
          <w:szCs w:val="22"/>
        </w:rPr>
      </w:pPr>
    </w:p>
    <w:p w:rsidR="00892136" w:rsidRPr="000E3FF3" w:rsidRDefault="00892136" w:rsidP="00892136">
      <w:pPr>
        <w:pStyle w:val="BodyText3"/>
        <w:spacing w:line="360" w:lineRule="auto"/>
        <w:jc w:val="both"/>
        <w:rPr>
          <w:rFonts w:ascii="Arial" w:hAnsi="Arial" w:cs="Arial"/>
          <w:i/>
          <w:iCs/>
          <w:sz w:val="22"/>
          <w:szCs w:val="22"/>
        </w:rPr>
      </w:pPr>
      <w:r w:rsidRPr="000E3FF3">
        <w:rPr>
          <w:rFonts w:ascii="Arial" w:hAnsi="Arial" w:cs="Arial"/>
          <w:sz w:val="22"/>
          <w:szCs w:val="22"/>
        </w:rPr>
        <w:t xml:space="preserve">As it is not possible to eliminate manual handling altogether, correct handling techniques must be followed to minimise the risks of injury. A variety of injuries may result from poor manual handling and staff must all be aware and adhere to the setting’s manual handling policy. </w:t>
      </w:r>
    </w:p>
    <w:p w:rsidR="00892136" w:rsidRPr="000E3FF3" w:rsidRDefault="00892136" w:rsidP="00892136">
      <w:pPr>
        <w:pStyle w:val="BodyText3"/>
        <w:spacing w:line="360" w:lineRule="auto"/>
        <w:jc w:val="both"/>
        <w:rPr>
          <w:rFonts w:ascii="Arial" w:hAnsi="Arial" w:cs="Arial"/>
          <w:i/>
          <w:iCs/>
          <w:sz w:val="22"/>
          <w:szCs w:val="22"/>
        </w:rPr>
      </w:pPr>
    </w:p>
    <w:p w:rsidR="00892136" w:rsidRPr="000E3FF3" w:rsidRDefault="00892136" w:rsidP="00892136">
      <w:pPr>
        <w:pStyle w:val="BodyText3"/>
        <w:spacing w:line="360" w:lineRule="auto"/>
        <w:jc w:val="both"/>
        <w:rPr>
          <w:rFonts w:ascii="Arial" w:hAnsi="Arial" w:cs="Arial"/>
          <w:i/>
          <w:iCs/>
          <w:sz w:val="22"/>
          <w:szCs w:val="22"/>
        </w:rPr>
      </w:pPr>
      <w:r w:rsidRPr="000E3FF3">
        <w:rPr>
          <w:rFonts w:ascii="Arial" w:hAnsi="Arial" w:cs="Arial"/>
          <w:sz w:val="22"/>
          <w:szCs w:val="22"/>
        </w:rPr>
        <w:t>Remember - lifting and carrying children is different to carrying static loads and therefore manual handling training should reflect this. All staff will receive training in manual handling within their first year of employment and will receive ongoing training as appropriate.</w:t>
      </w:r>
    </w:p>
    <w:p w:rsidR="00892136" w:rsidRPr="000E3FF3" w:rsidRDefault="00892136" w:rsidP="00892136">
      <w:pPr>
        <w:spacing w:line="360" w:lineRule="auto"/>
        <w:jc w:val="both"/>
        <w:rPr>
          <w:rFonts w:ascii="Arial" w:hAnsi="Arial" w:cs="Arial"/>
          <w:sz w:val="22"/>
          <w:szCs w:val="22"/>
        </w:rPr>
      </w:pPr>
    </w:p>
    <w:p w:rsidR="00892136" w:rsidRPr="000E3FF3" w:rsidRDefault="00892136" w:rsidP="00892136">
      <w:pPr>
        <w:pStyle w:val="Heading1"/>
        <w:spacing w:line="360" w:lineRule="auto"/>
        <w:jc w:val="both"/>
        <w:rPr>
          <w:rFonts w:cs="Arial"/>
          <w:iCs/>
          <w:sz w:val="22"/>
          <w:szCs w:val="22"/>
        </w:rPr>
      </w:pPr>
      <w:r w:rsidRPr="000E3FF3">
        <w:rPr>
          <w:rFonts w:cs="Arial"/>
          <w:iCs/>
          <w:sz w:val="22"/>
          <w:szCs w:val="22"/>
        </w:rPr>
        <w:t>Preventing injuries</w:t>
      </w:r>
    </w:p>
    <w:p w:rsidR="00892136" w:rsidRPr="000E3FF3" w:rsidRDefault="00892136" w:rsidP="00892136">
      <w:pPr>
        <w:pStyle w:val="BodyText"/>
        <w:spacing w:line="360" w:lineRule="auto"/>
        <w:rPr>
          <w:rFonts w:cs="Arial"/>
          <w:sz w:val="22"/>
          <w:szCs w:val="22"/>
        </w:rPr>
      </w:pPr>
      <w:r w:rsidRPr="000E3FF3">
        <w:rPr>
          <w:rFonts w:cs="Arial"/>
          <w:sz w:val="22"/>
          <w:szCs w:val="22"/>
        </w:rPr>
        <w:t xml:space="preserve">As with other health and safety issues, the most effective method of prevention is to eliminate the hazard – in this case, to remove the need to carry out hazardous manual handling. For example, it may be possible to re-design the workplace so that items do not need to be moved from one area to another. </w:t>
      </w:r>
    </w:p>
    <w:p w:rsidR="00892136" w:rsidRPr="000E3FF3" w:rsidRDefault="00892136" w:rsidP="00892136">
      <w:pPr>
        <w:pStyle w:val="BodyText"/>
        <w:spacing w:line="360" w:lineRule="auto"/>
        <w:rPr>
          <w:rFonts w:cs="Arial"/>
          <w:sz w:val="22"/>
          <w:szCs w:val="22"/>
        </w:rPr>
      </w:pPr>
      <w:r w:rsidRPr="000E3FF3">
        <w:rPr>
          <w:rFonts w:cs="Arial"/>
          <w:sz w:val="22"/>
          <w:szCs w:val="22"/>
        </w:rPr>
        <w:t>However this is not possible for lifting children.  In our settings where manual handling tasks cannot be avoided, they must be assessed as part of the risk assessment. This involves examining the tasks and deciding what the risks associated with them are, and how these can be removed or reduced by adding control measures.</w:t>
      </w:r>
    </w:p>
    <w:p w:rsidR="00892136" w:rsidRPr="000E3FF3" w:rsidRDefault="00892136" w:rsidP="00892136">
      <w:pPr>
        <w:spacing w:line="360" w:lineRule="auto"/>
        <w:jc w:val="both"/>
        <w:rPr>
          <w:rFonts w:ascii="Arial" w:hAnsi="Arial" w:cs="Arial"/>
          <w:sz w:val="22"/>
          <w:szCs w:val="22"/>
        </w:rPr>
      </w:pPr>
      <w:r w:rsidRPr="000E3FF3">
        <w:rPr>
          <w:rFonts w:ascii="Arial" w:hAnsi="Arial" w:cs="Arial"/>
          <w:sz w:val="22"/>
          <w:szCs w:val="22"/>
        </w:rPr>
        <w:t>As part of a manual handling assessment the following should be considered:</w:t>
      </w:r>
    </w:p>
    <w:p w:rsidR="00892136" w:rsidRPr="000E3FF3" w:rsidRDefault="00892136" w:rsidP="00C34F23">
      <w:pPr>
        <w:numPr>
          <w:ilvl w:val="0"/>
          <w:numId w:val="204"/>
        </w:numPr>
        <w:spacing w:line="360" w:lineRule="auto"/>
        <w:jc w:val="both"/>
        <w:rPr>
          <w:rFonts w:ascii="Arial" w:hAnsi="Arial" w:cs="Arial"/>
          <w:sz w:val="22"/>
          <w:szCs w:val="22"/>
        </w:rPr>
      </w:pPr>
      <w:r w:rsidRPr="000E3FF3">
        <w:rPr>
          <w:rFonts w:ascii="Arial" w:hAnsi="Arial" w:cs="Arial"/>
          <w:sz w:val="22"/>
          <w:szCs w:val="22"/>
        </w:rPr>
        <w:t>The tasks to be carried out</w:t>
      </w:r>
    </w:p>
    <w:p w:rsidR="00892136" w:rsidRPr="000E3FF3" w:rsidRDefault="00892136" w:rsidP="00C34F23">
      <w:pPr>
        <w:numPr>
          <w:ilvl w:val="0"/>
          <w:numId w:val="204"/>
        </w:numPr>
        <w:spacing w:line="360" w:lineRule="auto"/>
        <w:ind w:left="714" w:hanging="357"/>
        <w:jc w:val="both"/>
        <w:rPr>
          <w:rFonts w:ascii="Arial" w:hAnsi="Arial" w:cs="Arial"/>
          <w:sz w:val="22"/>
          <w:szCs w:val="22"/>
        </w:rPr>
      </w:pPr>
      <w:r w:rsidRPr="000E3FF3">
        <w:rPr>
          <w:rFonts w:ascii="Arial" w:hAnsi="Arial" w:cs="Arial"/>
          <w:sz w:val="22"/>
          <w:szCs w:val="22"/>
        </w:rPr>
        <w:t xml:space="preserve">The load to be moved (remember to think about the children moving at this point) </w:t>
      </w:r>
    </w:p>
    <w:p w:rsidR="00892136" w:rsidRPr="000E3FF3" w:rsidRDefault="00892136" w:rsidP="00C34F23">
      <w:pPr>
        <w:numPr>
          <w:ilvl w:val="0"/>
          <w:numId w:val="204"/>
        </w:numPr>
        <w:spacing w:line="360" w:lineRule="auto"/>
        <w:ind w:left="714" w:hanging="357"/>
        <w:jc w:val="both"/>
        <w:rPr>
          <w:rFonts w:ascii="Arial" w:hAnsi="Arial" w:cs="Arial"/>
          <w:sz w:val="22"/>
          <w:szCs w:val="22"/>
        </w:rPr>
      </w:pPr>
      <w:r w:rsidRPr="000E3FF3">
        <w:rPr>
          <w:rFonts w:ascii="Arial" w:hAnsi="Arial" w:cs="Arial"/>
          <w:sz w:val="22"/>
          <w:szCs w:val="22"/>
        </w:rPr>
        <w:t>The environment in which handling takes place</w:t>
      </w:r>
    </w:p>
    <w:p w:rsidR="00892136" w:rsidRPr="000E3FF3" w:rsidRDefault="00892136" w:rsidP="00C34F23">
      <w:pPr>
        <w:numPr>
          <w:ilvl w:val="0"/>
          <w:numId w:val="204"/>
        </w:numPr>
        <w:spacing w:line="360" w:lineRule="auto"/>
        <w:ind w:left="714" w:hanging="357"/>
        <w:jc w:val="both"/>
        <w:rPr>
          <w:rFonts w:ascii="Arial" w:hAnsi="Arial" w:cs="Arial"/>
          <w:sz w:val="22"/>
          <w:szCs w:val="22"/>
        </w:rPr>
      </w:pPr>
      <w:r w:rsidRPr="000E3FF3">
        <w:rPr>
          <w:rFonts w:ascii="Arial" w:hAnsi="Arial" w:cs="Arial"/>
          <w:sz w:val="22"/>
          <w:szCs w:val="22"/>
        </w:rPr>
        <w:t>The capability of the individual involved in the manual handling.</w:t>
      </w:r>
    </w:p>
    <w:p w:rsidR="00892136" w:rsidRPr="000E3FF3" w:rsidRDefault="00892136" w:rsidP="00892136">
      <w:pPr>
        <w:spacing w:line="360" w:lineRule="auto"/>
        <w:jc w:val="both"/>
        <w:rPr>
          <w:rFonts w:ascii="Arial" w:hAnsi="Arial" w:cs="Arial"/>
          <w:sz w:val="22"/>
          <w:szCs w:val="22"/>
        </w:rPr>
      </w:pPr>
    </w:p>
    <w:p w:rsidR="00892136" w:rsidRPr="000E3FF3" w:rsidRDefault="00892136" w:rsidP="00892136">
      <w:pPr>
        <w:pStyle w:val="Bullet"/>
        <w:spacing w:line="360" w:lineRule="auto"/>
        <w:rPr>
          <w:rFonts w:ascii="Arial" w:hAnsi="Arial" w:cs="Arial"/>
          <w:sz w:val="22"/>
          <w:szCs w:val="22"/>
        </w:rPr>
      </w:pPr>
      <w:r w:rsidRPr="000E3FF3">
        <w:rPr>
          <w:rFonts w:ascii="Arial" w:hAnsi="Arial" w:cs="Arial"/>
          <w:sz w:val="22"/>
          <w:szCs w:val="22"/>
        </w:rPr>
        <w:t>A number of factors increase the risk of manual handling injuries, and these should be considered and controlled. The following paragraphs offer a number of suggestions.</w:t>
      </w:r>
    </w:p>
    <w:p w:rsidR="00892136" w:rsidRPr="000E3FF3" w:rsidRDefault="00892136" w:rsidP="00892136">
      <w:pPr>
        <w:tabs>
          <w:tab w:val="left" w:pos="6521"/>
        </w:tabs>
        <w:spacing w:line="360" w:lineRule="auto"/>
        <w:jc w:val="both"/>
        <w:rPr>
          <w:rFonts w:ascii="Arial" w:hAnsi="Arial" w:cs="Arial"/>
          <w:b/>
          <w:sz w:val="22"/>
          <w:szCs w:val="22"/>
          <w:u w:val="single"/>
        </w:rPr>
      </w:pPr>
    </w:p>
    <w:p w:rsidR="00892136" w:rsidRPr="000E3FF3" w:rsidRDefault="00892136" w:rsidP="00892136">
      <w:pPr>
        <w:tabs>
          <w:tab w:val="left" w:pos="6521"/>
        </w:tabs>
        <w:spacing w:line="360" w:lineRule="auto"/>
        <w:jc w:val="both"/>
        <w:rPr>
          <w:rFonts w:ascii="Arial" w:hAnsi="Arial" w:cs="Arial"/>
          <w:b/>
          <w:sz w:val="22"/>
          <w:szCs w:val="22"/>
          <w:u w:val="single"/>
        </w:rPr>
      </w:pPr>
      <w:r w:rsidRPr="000E3FF3">
        <w:rPr>
          <w:rFonts w:ascii="Arial" w:hAnsi="Arial" w:cs="Arial"/>
          <w:b/>
          <w:sz w:val="22"/>
          <w:szCs w:val="22"/>
          <w:u w:val="single"/>
        </w:rPr>
        <w:t>Correct lifting procedure</w:t>
      </w:r>
    </w:p>
    <w:p w:rsidR="00892136" w:rsidRPr="000E3FF3" w:rsidRDefault="00892136" w:rsidP="00892136">
      <w:pPr>
        <w:spacing w:line="360" w:lineRule="auto"/>
        <w:jc w:val="both"/>
        <w:rPr>
          <w:rFonts w:ascii="Arial" w:hAnsi="Arial" w:cs="Arial"/>
          <w:b/>
          <w:bCs/>
          <w:iCs/>
          <w:sz w:val="22"/>
          <w:szCs w:val="22"/>
        </w:rPr>
      </w:pPr>
    </w:p>
    <w:p w:rsidR="00892136" w:rsidRPr="000E3FF3" w:rsidRDefault="00892136" w:rsidP="00892136">
      <w:pPr>
        <w:spacing w:line="360" w:lineRule="auto"/>
        <w:jc w:val="both"/>
        <w:rPr>
          <w:rFonts w:ascii="Arial" w:hAnsi="Arial" w:cs="Arial"/>
          <w:b/>
          <w:bCs/>
          <w:iCs/>
          <w:sz w:val="22"/>
          <w:szCs w:val="22"/>
        </w:rPr>
      </w:pPr>
      <w:r w:rsidRPr="000E3FF3">
        <w:rPr>
          <w:rFonts w:ascii="Arial" w:hAnsi="Arial" w:cs="Arial"/>
          <w:b/>
          <w:bCs/>
          <w:iCs/>
          <w:sz w:val="22"/>
          <w:szCs w:val="22"/>
        </w:rPr>
        <w:t>Planning and procedure</w:t>
      </w:r>
    </w:p>
    <w:p w:rsidR="00892136" w:rsidRPr="000E3FF3" w:rsidRDefault="00892136" w:rsidP="00C34F23">
      <w:pPr>
        <w:numPr>
          <w:ilvl w:val="0"/>
          <w:numId w:val="205"/>
        </w:numPr>
        <w:tabs>
          <w:tab w:val="left" w:pos="1080"/>
          <w:tab w:val="left" w:pos="6521"/>
        </w:tabs>
        <w:spacing w:line="360" w:lineRule="auto"/>
        <w:jc w:val="both"/>
        <w:rPr>
          <w:rFonts w:ascii="Arial" w:hAnsi="Arial" w:cs="Arial"/>
          <w:sz w:val="22"/>
          <w:szCs w:val="22"/>
        </w:rPr>
      </w:pPr>
      <w:r w:rsidRPr="000E3FF3">
        <w:rPr>
          <w:rFonts w:ascii="Arial" w:hAnsi="Arial" w:cs="Arial"/>
          <w:sz w:val="22"/>
          <w:szCs w:val="22"/>
        </w:rPr>
        <w:t>Think about the task to be performed and plan the lift</w:t>
      </w:r>
    </w:p>
    <w:p w:rsidR="00892136" w:rsidRPr="000E3FF3" w:rsidRDefault="00892136" w:rsidP="00C34F23">
      <w:pPr>
        <w:numPr>
          <w:ilvl w:val="0"/>
          <w:numId w:val="205"/>
        </w:numPr>
        <w:tabs>
          <w:tab w:val="left" w:pos="1080"/>
          <w:tab w:val="left" w:pos="6521"/>
        </w:tabs>
        <w:spacing w:line="360" w:lineRule="auto"/>
        <w:jc w:val="both"/>
        <w:rPr>
          <w:rFonts w:ascii="Arial" w:hAnsi="Arial" w:cs="Arial"/>
          <w:sz w:val="22"/>
          <w:szCs w:val="22"/>
        </w:rPr>
      </w:pPr>
      <w:r w:rsidRPr="000E3FF3">
        <w:rPr>
          <w:rFonts w:ascii="Arial" w:hAnsi="Arial" w:cs="Arial"/>
          <w:sz w:val="22"/>
          <w:szCs w:val="22"/>
        </w:rPr>
        <w:t>Consider what you will be lifting, where you will put it, how far you are going to move it  and how you are going to get there</w:t>
      </w:r>
    </w:p>
    <w:p w:rsidR="00892136" w:rsidRPr="000E3FF3" w:rsidRDefault="00892136" w:rsidP="00C34F23">
      <w:pPr>
        <w:numPr>
          <w:ilvl w:val="0"/>
          <w:numId w:val="205"/>
        </w:numPr>
        <w:tabs>
          <w:tab w:val="left" w:pos="1080"/>
          <w:tab w:val="left" w:pos="6521"/>
        </w:tabs>
        <w:spacing w:line="360" w:lineRule="auto"/>
        <w:jc w:val="both"/>
        <w:rPr>
          <w:rFonts w:ascii="Arial" w:hAnsi="Arial" w:cs="Arial"/>
          <w:sz w:val="22"/>
          <w:szCs w:val="22"/>
        </w:rPr>
      </w:pPr>
      <w:r w:rsidRPr="000E3FF3">
        <w:rPr>
          <w:rFonts w:ascii="Arial" w:hAnsi="Arial" w:cs="Arial"/>
          <w:sz w:val="22"/>
          <w:szCs w:val="22"/>
        </w:rPr>
        <w:lastRenderedPageBreak/>
        <w:t>Never attempt manual handling unless you have read the correct techniques and understood how to use them</w:t>
      </w:r>
    </w:p>
    <w:p w:rsidR="00892136" w:rsidRPr="000E3FF3" w:rsidRDefault="00892136" w:rsidP="00C34F23">
      <w:pPr>
        <w:numPr>
          <w:ilvl w:val="0"/>
          <w:numId w:val="205"/>
        </w:numPr>
        <w:tabs>
          <w:tab w:val="left" w:pos="1080"/>
          <w:tab w:val="left" w:pos="6521"/>
        </w:tabs>
        <w:spacing w:line="360" w:lineRule="auto"/>
        <w:jc w:val="both"/>
        <w:rPr>
          <w:rFonts w:ascii="Arial" w:hAnsi="Arial" w:cs="Arial"/>
          <w:sz w:val="22"/>
          <w:szCs w:val="22"/>
        </w:rPr>
      </w:pPr>
      <w:r w:rsidRPr="000E3FF3">
        <w:rPr>
          <w:rFonts w:ascii="Arial" w:hAnsi="Arial" w:cs="Arial"/>
          <w:sz w:val="22"/>
          <w:szCs w:val="22"/>
        </w:rPr>
        <w:t>Ensure that you are capable of undertaking the task – people with health problems and pregnant women may be particularly at risk of injury</w:t>
      </w:r>
    </w:p>
    <w:p w:rsidR="00892136" w:rsidRPr="000E3FF3" w:rsidRDefault="00892136" w:rsidP="00C34F23">
      <w:pPr>
        <w:numPr>
          <w:ilvl w:val="0"/>
          <w:numId w:val="205"/>
        </w:numPr>
        <w:tabs>
          <w:tab w:val="left" w:pos="1080"/>
          <w:tab w:val="left" w:pos="6521"/>
        </w:tabs>
        <w:spacing w:line="360" w:lineRule="auto"/>
        <w:jc w:val="both"/>
        <w:rPr>
          <w:rFonts w:ascii="Arial" w:hAnsi="Arial" w:cs="Arial"/>
          <w:sz w:val="22"/>
          <w:szCs w:val="22"/>
        </w:rPr>
      </w:pPr>
      <w:r w:rsidRPr="000E3FF3">
        <w:rPr>
          <w:rFonts w:ascii="Arial" w:hAnsi="Arial" w:cs="Arial"/>
          <w:sz w:val="22"/>
          <w:szCs w:val="22"/>
        </w:rPr>
        <w:t>Assess the size, weight and centre of gravity of the load to make sure that you can maintain a firm grip and see where you are going</w:t>
      </w:r>
    </w:p>
    <w:p w:rsidR="00892136" w:rsidRPr="000E3FF3" w:rsidRDefault="00892136" w:rsidP="00C34F23">
      <w:pPr>
        <w:numPr>
          <w:ilvl w:val="0"/>
          <w:numId w:val="205"/>
        </w:numPr>
        <w:tabs>
          <w:tab w:val="left" w:pos="1080"/>
          <w:tab w:val="left" w:pos="6521"/>
        </w:tabs>
        <w:spacing w:line="360" w:lineRule="auto"/>
        <w:jc w:val="both"/>
        <w:rPr>
          <w:rFonts w:ascii="Arial" w:hAnsi="Arial" w:cs="Arial"/>
          <w:sz w:val="22"/>
          <w:szCs w:val="22"/>
        </w:rPr>
      </w:pPr>
      <w:r w:rsidRPr="000E3FF3">
        <w:rPr>
          <w:rFonts w:ascii="Arial" w:hAnsi="Arial" w:cs="Arial"/>
          <w:sz w:val="22"/>
          <w:szCs w:val="22"/>
        </w:rPr>
        <w:t>Assess whether you can lift the load safely without help. If not, get help or use specialist moving equipment e.g. a trolley. Bear in mind that it may be too dangerous to attempt to lift some loads</w:t>
      </w:r>
    </w:p>
    <w:p w:rsidR="00892136" w:rsidRPr="000E3FF3" w:rsidRDefault="00892136" w:rsidP="00C34F23">
      <w:pPr>
        <w:numPr>
          <w:ilvl w:val="0"/>
          <w:numId w:val="205"/>
        </w:numPr>
        <w:tabs>
          <w:tab w:val="left" w:pos="1080"/>
          <w:tab w:val="left" w:pos="6521"/>
        </w:tabs>
        <w:spacing w:line="360" w:lineRule="auto"/>
        <w:jc w:val="both"/>
        <w:rPr>
          <w:rFonts w:ascii="Arial" w:hAnsi="Arial" w:cs="Arial"/>
          <w:sz w:val="22"/>
          <w:szCs w:val="22"/>
        </w:rPr>
      </w:pPr>
      <w:r w:rsidRPr="000E3FF3">
        <w:rPr>
          <w:rFonts w:ascii="Arial" w:hAnsi="Arial" w:cs="Arial"/>
          <w:sz w:val="22"/>
          <w:szCs w:val="22"/>
        </w:rPr>
        <w:t>If more than one person is involved, plan the lift first and agree who will lead and give instructions</w:t>
      </w:r>
    </w:p>
    <w:p w:rsidR="00892136" w:rsidRPr="000E3FF3" w:rsidRDefault="00892136" w:rsidP="00C34F23">
      <w:pPr>
        <w:numPr>
          <w:ilvl w:val="0"/>
          <w:numId w:val="205"/>
        </w:numPr>
        <w:tabs>
          <w:tab w:val="left" w:pos="1080"/>
          <w:tab w:val="left" w:pos="6521"/>
        </w:tabs>
        <w:spacing w:line="360" w:lineRule="auto"/>
        <w:jc w:val="both"/>
        <w:rPr>
          <w:rFonts w:ascii="Arial" w:hAnsi="Arial" w:cs="Arial"/>
          <w:sz w:val="22"/>
          <w:szCs w:val="22"/>
        </w:rPr>
      </w:pPr>
      <w:r w:rsidRPr="000E3FF3">
        <w:rPr>
          <w:rFonts w:ascii="Arial" w:hAnsi="Arial" w:cs="Arial"/>
          <w:sz w:val="22"/>
          <w:szCs w:val="22"/>
        </w:rPr>
        <w:t>Plan your route and remove any obstructions. Check for any hazards such as uneven/slippery flooring</w:t>
      </w:r>
    </w:p>
    <w:p w:rsidR="00892136" w:rsidRPr="000E3FF3" w:rsidRDefault="00892136" w:rsidP="00C34F23">
      <w:pPr>
        <w:numPr>
          <w:ilvl w:val="0"/>
          <w:numId w:val="205"/>
        </w:numPr>
        <w:tabs>
          <w:tab w:val="left" w:pos="1080"/>
          <w:tab w:val="left" w:pos="6521"/>
        </w:tabs>
        <w:spacing w:line="360" w:lineRule="auto"/>
        <w:jc w:val="both"/>
        <w:rPr>
          <w:rFonts w:ascii="Arial" w:hAnsi="Arial" w:cs="Arial"/>
          <w:sz w:val="22"/>
          <w:szCs w:val="22"/>
        </w:rPr>
      </w:pPr>
      <w:r w:rsidRPr="000E3FF3">
        <w:rPr>
          <w:rFonts w:ascii="Arial" w:hAnsi="Arial" w:cs="Arial"/>
          <w:sz w:val="22"/>
          <w:szCs w:val="22"/>
        </w:rPr>
        <w:t>Lighting should be adequate</w:t>
      </w:r>
    </w:p>
    <w:p w:rsidR="00892136" w:rsidRPr="000E3FF3" w:rsidRDefault="00892136" w:rsidP="00C34F23">
      <w:pPr>
        <w:numPr>
          <w:ilvl w:val="0"/>
          <w:numId w:val="205"/>
        </w:numPr>
        <w:tabs>
          <w:tab w:val="left" w:pos="1080"/>
          <w:tab w:val="left" w:pos="6521"/>
        </w:tabs>
        <w:spacing w:line="360" w:lineRule="auto"/>
        <w:jc w:val="both"/>
        <w:rPr>
          <w:rFonts w:ascii="Arial" w:hAnsi="Arial" w:cs="Arial"/>
          <w:sz w:val="22"/>
          <w:szCs w:val="22"/>
        </w:rPr>
      </w:pPr>
      <w:r w:rsidRPr="000E3FF3">
        <w:rPr>
          <w:rFonts w:ascii="Arial" w:hAnsi="Arial" w:cs="Arial"/>
          <w:sz w:val="22"/>
          <w:szCs w:val="22"/>
        </w:rPr>
        <w:t xml:space="preserve">Control harmful loads – for instance, by covering sharp edges or by insulating hot containers </w:t>
      </w:r>
    </w:p>
    <w:p w:rsidR="00892136" w:rsidRPr="000E3FF3" w:rsidRDefault="00892136" w:rsidP="00C34F23">
      <w:pPr>
        <w:numPr>
          <w:ilvl w:val="0"/>
          <w:numId w:val="205"/>
        </w:numPr>
        <w:tabs>
          <w:tab w:val="left" w:pos="1080"/>
          <w:tab w:val="left" w:pos="6521"/>
        </w:tabs>
        <w:spacing w:line="360" w:lineRule="auto"/>
        <w:jc w:val="both"/>
        <w:rPr>
          <w:rFonts w:ascii="Arial" w:hAnsi="Arial" w:cs="Arial"/>
          <w:sz w:val="22"/>
          <w:szCs w:val="22"/>
        </w:rPr>
      </w:pPr>
      <w:r w:rsidRPr="000E3FF3">
        <w:rPr>
          <w:rFonts w:ascii="Arial" w:hAnsi="Arial" w:cs="Arial"/>
          <w:sz w:val="22"/>
          <w:szCs w:val="22"/>
        </w:rPr>
        <w:t>Check whether you need any Personal Protective Equipment (PPE) and obtain the necessary items, if appropriate. Check the equipment before use and check that it fits you</w:t>
      </w:r>
    </w:p>
    <w:p w:rsidR="00892136" w:rsidRPr="000E3FF3" w:rsidRDefault="00892136" w:rsidP="00C34F23">
      <w:pPr>
        <w:numPr>
          <w:ilvl w:val="0"/>
          <w:numId w:val="205"/>
        </w:numPr>
        <w:tabs>
          <w:tab w:val="left" w:pos="1080"/>
          <w:tab w:val="left" w:pos="6521"/>
        </w:tabs>
        <w:spacing w:line="360" w:lineRule="auto"/>
        <w:jc w:val="both"/>
        <w:rPr>
          <w:rFonts w:ascii="Arial" w:hAnsi="Arial" w:cs="Arial"/>
          <w:sz w:val="22"/>
          <w:szCs w:val="22"/>
        </w:rPr>
      </w:pPr>
      <w:r w:rsidRPr="000E3FF3">
        <w:rPr>
          <w:rFonts w:ascii="Arial" w:hAnsi="Arial" w:cs="Arial"/>
          <w:sz w:val="22"/>
          <w:szCs w:val="22"/>
        </w:rPr>
        <w:t>Ensure that you are wearing the correct clothing, avoiding tight clothing and unsuitable footwear</w:t>
      </w:r>
    </w:p>
    <w:p w:rsidR="00892136" w:rsidRPr="000E3FF3" w:rsidRDefault="00892136" w:rsidP="00C34F23">
      <w:pPr>
        <w:numPr>
          <w:ilvl w:val="0"/>
          <w:numId w:val="205"/>
        </w:numPr>
        <w:tabs>
          <w:tab w:val="left" w:pos="1080"/>
          <w:tab w:val="left" w:pos="6521"/>
        </w:tabs>
        <w:spacing w:line="360" w:lineRule="auto"/>
        <w:jc w:val="both"/>
        <w:rPr>
          <w:rFonts w:ascii="Arial" w:hAnsi="Arial" w:cs="Arial"/>
          <w:sz w:val="22"/>
          <w:szCs w:val="22"/>
        </w:rPr>
      </w:pPr>
      <w:r w:rsidRPr="000E3FF3">
        <w:rPr>
          <w:rFonts w:ascii="Arial" w:hAnsi="Arial" w:cs="Arial"/>
          <w:sz w:val="22"/>
          <w:szCs w:val="22"/>
        </w:rPr>
        <w:t>Consider a resting point before moving a heavy load or carrying something any distance.</w:t>
      </w:r>
    </w:p>
    <w:p w:rsidR="00892136" w:rsidRPr="000E3FF3" w:rsidRDefault="00892136" w:rsidP="00892136">
      <w:pPr>
        <w:tabs>
          <w:tab w:val="left" w:pos="1080"/>
          <w:tab w:val="left" w:pos="6521"/>
        </w:tabs>
        <w:spacing w:line="360" w:lineRule="auto"/>
        <w:jc w:val="both"/>
        <w:rPr>
          <w:rFonts w:ascii="Arial" w:hAnsi="Arial" w:cs="Arial"/>
          <w:b/>
          <w:sz w:val="22"/>
          <w:szCs w:val="22"/>
        </w:rPr>
      </w:pPr>
    </w:p>
    <w:p w:rsidR="00892136" w:rsidRPr="000E3FF3" w:rsidRDefault="00892136" w:rsidP="00892136">
      <w:pPr>
        <w:tabs>
          <w:tab w:val="left" w:pos="1080"/>
          <w:tab w:val="left" w:pos="6521"/>
        </w:tabs>
        <w:spacing w:line="360" w:lineRule="auto"/>
        <w:jc w:val="both"/>
        <w:rPr>
          <w:rFonts w:ascii="Arial" w:hAnsi="Arial" w:cs="Arial"/>
          <w:b/>
          <w:sz w:val="22"/>
          <w:szCs w:val="22"/>
        </w:rPr>
      </w:pPr>
      <w:r w:rsidRPr="000E3FF3">
        <w:rPr>
          <w:rFonts w:ascii="Arial" w:hAnsi="Arial" w:cs="Arial"/>
          <w:b/>
          <w:sz w:val="22"/>
          <w:szCs w:val="22"/>
        </w:rPr>
        <w:t>Carrying children</w:t>
      </w:r>
    </w:p>
    <w:p w:rsidR="00892136" w:rsidRPr="000E3FF3" w:rsidRDefault="00892136" w:rsidP="00C34F23">
      <w:pPr>
        <w:numPr>
          <w:ilvl w:val="0"/>
          <w:numId w:val="205"/>
        </w:numPr>
        <w:spacing w:line="360" w:lineRule="auto"/>
        <w:jc w:val="both"/>
        <w:rPr>
          <w:rFonts w:ascii="Arial" w:hAnsi="Arial" w:cs="Arial"/>
          <w:sz w:val="22"/>
          <w:szCs w:val="22"/>
        </w:rPr>
      </w:pPr>
      <w:r w:rsidRPr="000E3FF3">
        <w:rPr>
          <w:rFonts w:ascii="Arial" w:hAnsi="Arial" w:cs="Arial"/>
          <w:sz w:val="22"/>
          <w:szCs w:val="22"/>
        </w:rPr>
        <w:t xml:space="preserve">If the child is old enough, ask them to move to a position that is easy to pick up, and ask them to hold onto you as this will support you and the child when lifting </w:t>
      </w:r>
    </w:p>
    <w:p w:rsidR="00892136" w:rsidRPr="000E3FF3" w:rsidRDefault="00892136" w:rsidP="00C34F23">
      <w:pPr>
        <w:numPr>
          <w:ilvl w:val="0"/>
          <w:numId w:val="205"/>
        </w:numPr>
        <w:tabs>
          <w:tab w:val="left" w:pos="1080"/>
          <w:tab w:val="left" w:pos="6521"/>
        </w:tabs>
        <w:spacing w:line="360" w:lineRule="auto"/>
        <w:jc w:val="both"/>
        <w:rPr>
          <w:rFonts w:ascii="Arial" w:hAnsi="Arial" w:cs="Arial"/>
          <w:sz w:val="22"/>
          <w:szCs w:val="22"/>
        </w:rPr>
      </w:pPr>
      <w:r w:rsidRPr="000E3FF3">
        <w:rPr>
          <w:rFonts w:ascii="Arial" w:hAnsi="Arial" w:cs="Arial"/>
          <w:sz w:val="22"/>
          <w:szCs w:val="22"/>
        </w:rPr>
        <w:t>Do not place the child on your hip, carry them directly in front of you in order to balance their weight equally</w:t>
      </w:r>
    </w:p>
    <w:p w:rsidR="00892136" w:rsidRPr="000E3FF3" w:rsidRDefault="00892136" w:rsidP="00C34F23">
      <w:pPr>
        <w:numPr>
          <w:ilvl w:val="0"/>
          <w:numId w:val="205"/>
        </w:numPr>
        <w:tabs>
          <w:tab w:val="left" w:pos="1080"/>
          <w:tab w:val="left" w:pos="6521"/>
        </w:tabs>
        <w:spacing w:line="360" w:lineRule="auto"/>
        <w:jc w:val="both"/>
        <w:rPr>
          <w:rFonts w:ascii="Arial" w:hAnsi="Arial" w:cs="Arial"/>
          <w:sz w:val="22"/>
          <w:szCs w:val="22"/>
        </w:rPr>
      </w:pPr>
      <w:r w:rsidRPr="000E3FF3">
        <w:rPr>
          <w:rFonts w:ascii="Arial" w:hAnsi="Arial" w:cs="Arial"/>
          <w:sz w:val="22"/>
          <w:szCs w:val="22"/>
        </w:rPr>
        <w:t>Wherever possible, avoid carrying the child a long distance</w:t>
      </w:r>
    </w:p>
    <w:p w:rsidR="00892136" w:rsidRPr="000E3FF3" w:rsidRDefault="00892136" w:rsidP="00C34F23">
      <w:pPr>
        <w:numPr>
          <w:ilvl w:val="0"/>
          <w:numId w:val="205"/>
        </w:numPr>
        <w:tabs>
          <w:tab w:val="left" w:pos="1080"/>
          <w:tab w:val="left" w:pos="6521"/>
        </w:tabs>
        <w:spacing w:line="360" w:lineRule="auto"/>
        <w:jc w:val="both"/>
        <w:rPr>
          <w:rFonts w:ascii="Arial" w:hAnsi="Arial" w:cs="Arial"/>
          <w:sz w:val="22"/>
          <w:szCs w:val="22"/>
        </w:rPr>
      </w:pPr>
      <w:r w:rsidRPr="000E3FF3">
        <w:rPr>
          <w:rFonts w:ascii="Arial" w:hAnsi="Arial" w:cs="Arial"/>
          <w:sz w:val="22"/>
          <w:szCs w:val="22"/>
        </w:rPr>
        <w:t>Where a child is young and is unable to hold onto you, ensure you support them fully within your arms</w:t>
      </w:r>
    </w:p>
    <w:p w:rsidR="00892136" w:rsidRPr="000E3FF3" w:rsidRDefault="00892136" w:rsidP="00C34F23">
      <w:pPr>
        <w:numPr>
          <w:ilvl w:val="0"/>
          <w:numId w:val="205"/>
        </w:numPr>
        <w:tabs>
          <w:tab w:val="left" w:pos="1080"/>
          <w:tab w:val="left" w:pos="6521"/>
        </w:tabs>
        <w:spacing w:line="360" w:lineRule="auto"/>
        <w:jc w:val="both"/>
        <w:rPr>
          <w:rFonts w:ascii="Arial" w:hAnsi="Arial" w:cs="Arial"/>
          <w:sz w:val="22"/>
          <w:szCs w:val="22"/>
        </w:rPr>
      </w:pPr>
      <w:r w:rsidRPr="000E3FF3">
        <w:rPr>
          <w:rFonts w:ascii="Arial" w:hAnsi="Arial" w:cs="Arial"/>
          <w:sz w:val="22"/>
          <w:szCs w:val="22"/>
        </w:rPr>
        <w:t>Avoid carrying anything else when carrying a child. Make two journeys or ask a colleague to assist you</w:t>
      </w:r>
    </w:p>
    <w:p w:rsidR="00892136" w:rsidRPr="000E3FF3" w:rsidRDefault="00892136" w:rsidP="00C34F23">
      <w:pPr>
        <w:numPr>
          <w:ilvl w:val="0"/>
          <w:numId w:val="205"/>
        </w:numPr>
        <w:tabs>
          <w:tab w:val="left" w:pos="1080"/>
          <w:tab w:val="left" w:pos="6521"/>
        </w:tabs>
        <w:spacing w:line="360" w:lineRule="auto"/>
        <w:jc w:val="both"/>
        <w:rPr>
          <w:rFonts w:ascii="Arial" w:hAnsi="Arial" w:cs="Arial"/>
          <w:sz w:val="22"/>
          <w:szCs w:val="22"/>
        </w:rPr>
      </w:pPr>
      <w:r w:rsidRPr="000E3FF3">
        <w:rPr>
          <w:rFonts w:ascii="Arial" w:hAnsi="Arial" w:cs="Arial"/>
          <w:sz w:val="22"/>
          <w:szCs w:val="22"/>
        </w:rPr>
        <w:t xml:space="preserve">If a child is struggling or fidgeting whilst you are carrying them, stop, place them back down and use reassuring words to calm the child before continuing </w:t>
      </w:r>
    </w:p>
    <w:p w:rsidR="00892136" w:rsidRPr="000E3FF3" w:rsidRDefault="00892136" w:rsidP="00C34F23">
      <w:pPr>
        <w:numPr>
          <w:ilvl w:val="0"/>
          <w:numId w:val="205"/>
        </w:numPr>
        <w:tabs>
          <w:tab w:val="left" w:pos="1080"/>
          <w:tab w:val="left" w:pos="6521"/>
        </w:tabs>
        <w:spacing w:line="360" w:lineRule="auto"/>
        <w:jc w:val="both"/>
        <w:rPr>
          <w:rFonts w:ascii="Arial" w:hAnsi="Arial" w:cs="Arial"/>
          <w:sz w:val="22"/>
          <w:szCs w:val="22"/>
        </w:rPr>
      </w:pPr>
      <w:r w:rsidRPr="000E3FF3">
        <w:rPr>
          <w:rFonts w:ascii="Arial" w:hAnsi="Arial" w:cs="Arial"/>
          <w:sz w:val="22"/>
          <w:szCs w:val="22"/>
        </w:rPr>
        <w:t xml:space="preserve">Students will not carry children </w:t>
      </w:r>
    </w:p>
    <w:p w:rsidR="00892136" w:rsidRPr="000E3FF3" w:rsidRDefault="00892136" w:rsidP="00C34F23">
      <w:pPr>
        <w:numPr>
          <w:ilvl w:val="0"/>
          <w:numId w:val="205"/>
        </w:numPr>
        <w:tabs>
          <w:tab w:val="left" w:pos="1080"/>
          <w:tab w:val="left" w:pos="6521"/>
        </w:tabs>
        <w:spacing w:line="360" w:lineRule="auto"/>
        <w:jc w:val="both"/>
        <w:rPr>
          <w:rFonts w:ascii="Arial" w:hAnsi="Arial" w:cs="Arial"/>
          <w:sz w:val="22"/>
          <w:szCs w:val="22"/>
        </w:rPr>
      </w:pPr>
      <w:r w:rsidRPr="000E3FF3">
        <w:rPr>
          <w:rFonts w:ascii="Arial" w:hAnsi="Arial" w:cs="Arial"/>
          <w:sz w:val="22"/>
          <w:szCs w:val="22"/>
        </w:rPr>
        <w:t xml:space="preserve">Pregnant staff members are advised not to carry children. </w:t>
      </w:r>
    </w:p>
    <w:p w:rsidR="00892136" w:rsidRPr="000E3FF3" w:rsidRDefault="00892136" w:rsidP="00892136">
      <w:pPr>
        <w:spacing w:line="360" w:lineRule="auto"/>
        <w:jc w:val="both"/>
        <w:rPr>
          <w:rFonts w:ascii="Arial" w:hAnsi="Arial" w:cs="Arial"/>
          <w:b/>
          <w:bCs/>
          <w:iCs/>
          <w:sz w:val="22"/>
          <w:szCs w:val="22"/>
        </w:rPr>
      </w:pPr>
    </w:p>
    <w:p w:rsidR="00892136" w:rsidRPr="000E3FF3" w:rsidRDefault="00892136" w:rsidP="00892136">
      <w:pPr>
        <w:spacing w:line="360" w:lineRule="auto"/>
        <w:jc w:val="both"/>
        <w:rPr>
          <w:rFonts w:ascii="Arial" w:hAnsi="Arial" w:cs="Arial"/>
          <w:b/>
          <w:bCs/>
          <w:iCs/>
          <w:sz w:val="22"/>
          <w:szCs w:val="22"/>
        </w:rPr>
      </w:pPr>
      <w:r w:rsidRPr="000E3FF3">
        <w:rPr>
          <w:rFonts w:ascii="Arial" w:hAnsi="Arial" w:cs="Arial"/>
          <w:b/>
          <w:bCs/>
          <w:iCs/>
          <w:sz w:val="22"/>
          <w:szCs w:val="22"/>
        </w:rPr>
        <w:lastRenderedPageBreak/>
        <w:t>Position</w:t>
      </w:r>
    </w:p>
    <w:p w:rsidR="00892136" w:rsidRPr="000E3FF3" w:rsidRDefault="00892136" w:rsidP="00C34F23">
      <w:pPr>
        <w:pStyle w:val="BodyTextIndent3"/>
        <w:numPr>
          <w:ilvl w:val="0"/>
          <w:numId w:val="206"/>
        </w:numPr>
        <w:tabs>
          <w:tab w:val="left" w:pos="6521"/>
        </w:tabs>
        <w:spacing w:after="0" w:line="360" w:lineRule="auto"/>
        <w:jc w:val="both"/>
        <w:rPr>
          <w:rFonts w:cs="Arial"/>
          <w:sz w:val="22"/>
          <w:szCs w:val="22"/>
        </w:rPr>
      </w:pPr>
      <w:r w:rsidRPr="000E3FF3">
        <w:rPr>
          <w:rFonts w:cs="Arial"/>
          <w:sz w:val="22"/>
          <w:szCs w:val="22"/>
        </w:rPr>
        <w:t>Stand in front of the load with your feet apart and your leading leg forward. Your weight should be even over both feet. Position yourself (or turn the load around) so that the heaviest part is next to you.  If the load is too far away, move toward it or bring it nearer before starting the lift.  Do not twist your body to pick it up.</w:t>
      </w:r>
    </w:p>
    <w:p w:rsidR="00892136" w:rsidRPr="000E3FF3" w:rsidRDefault="00892136" w:rsidP="00892136">
      <w:pPr>
        <w:spacing w:line="360" w:lineRule="auto"/>
        <w:jc w:val="both"/>
        <w:rPr>
          <w:rFonts w:ascii="Arial" w:hAnsi="Arial" w:cs="Arial"/>
          <w:b/>
          <w:bCs/>
          <w:iCs/>
          <w:sz w:val="22"/>
          <w:szCs w:val="22"/>
        </w:rPr>
      </w:pPr>
      <w:r w:rsidRPr="000E3FF3">
        <w:rPr>
          <w:rFonts w:ascii="Arial" w:hAnsi="Arial" w:cs="Arial"/>
          <w:b/>
          <w:bCs/>
          <w:iCs/>
          <w:sz w:val="22"/>
          <w:szCs w:val="22"/>
        </w:rPr>
        <w:t>Lifting</w:t>
      </w:r>
    </w:p>
    <w:p w:rsidR="00892136" w:rsidRPr="000E3FF3" w:rsidRDefault="00892136" w:rsidP="00892136">
      <w:pPr>
        <w:tabs>
          <w:tab w:val="left" w:pos="6521"/>
        </w:tabs>
        <w:spacing w:line="360" w:lineRule="auto"/>
        <w:jc w:val="both"/>
        <w:rPr>
          <w:rFonts w:ascii="Arial" w:hAnsi="Arial" w:cs="Arial"/>
          <w:sz w:val="22"/>
          <w:szCs w:val="22"/>
        </w:rPr>
      </w:pPr>
      <w:r w:rsidRPr="000E3FF3">
        <w:rPr>
          <w:rFonts w:ascii="Arial" w:hAnsi="Arial" w:cs="Arial"/>
          <w:sz w:val="22"/>
          <w:szCs w:val="22"/>
        </w:rPr>
        <w:t xml:space="preserve">Always lift using the correct posture: </w:t>
      </w:r>
    </w:p>
    <w:p w:rsidR="00892136" w:rsidRPr="000E3FF3" w:rsidRDefault="00892136" w:rsidP="00C34F23">
      <w:pPr>
        <w:numPr>
          <w:ilvl w:val="0"/>
          <w:numId w:val="206"/>
        </w:numPr>
        <w:spacing w:line="360" w:lineRule="auto"/>
        <w:jc w:val="both"/>
        <w:rPr>
          <w:rFonts w:ascii="Arial" w:hAnsi="Arial" w:cs="Arial"/>
          <w:sz w:val="22"/>
          <w:szCs w:val="22"/>
        </w:rPr>
      </w:pPr>
      <w:r w:rsidRPr="000E3FF3">
        <w:rPr>
          <w:rFonts w:ascii="Arial" w:hAnsi="Arial" w:cs="Arial"/>
          <w:sz w:val="22"/>
          <w:szCs w:val="22"/>
        </w:rPr>
        <w:t>Bend the knees slowly, keeping the back straight</w:t>
      </w:r>
    </w:p>
    <w:p w:rsidR="00892136" w:rsidRPr="000E3FF3" w:rsidRDefault="00892136" w:rsidP="00C34F23">
      <w:pPr>
        <w:numPr>
          <w:ilvl w:val="0"/>
          <w:numId w:val="206"/>
        </w:numPr>
        <w:tabs>
          <w:tab w:val="left" w:pos="6521"/>
        </w:tabs>
        <w:spacing w:line="360" w:lineRule="auto"/>
        <w:jc w:val="both"/>
        <w:rPr>
          <w:rFonts w:ascii="Arial" w:hAnsi="Arial" w:cs="Arial"/>
          <w:sz w:val="22"/>
          <w:szCs w:val="22"/>
        </w:rPr>
      </w:pPr>
      <w:r w:rsidRPr="000E3FF3">
        <w:rPr>
          <w:rFonts w:ascii="Arial" w:hAnsi="Arial" w:cs="Arial"/>
          <w:sz w:val="22"/>
          <w:szCs w:val="22"/>
        </w:rPr>
        <w:t>Tuck the chin in on the way down</w:t>
      </w:r>
    </w:p>
    <w:p w:rsidR="00892136" w:rsidRPr="000E3FF3" w:rsidRDefault="00892136" w:rsidP="00C34F23">
      <w:pPr>
        <w:numPr>
          <w:ilvl w:val="0"/>
          <w:numId w:val="206"/>
        </w:numPr>
        <w:spacing w:line="360" w:lineRule="auto"/>
        <w:jc w:val="both"/>
        <w:rPr>
          <w:rFonts w:ascii="Arial" w:hAnsi="Arial" w:cs="Arial"/>
          <w:sz w:val="22"/>
          <w:szCs w:val="22"/>
        </w:rPr>
      </w:pPr>
      <w:r w:rsidRPr="000E3FF3">
        <w:rPr>
          <w:rFonts w:ascii="Arial" w:hAnsi="Arial" w:cs="Arial"/>
          <w:sz w:val="22"/>
          <w:szCs w:val="22"/>
        </w:rPr>
        <w:t>Lean slightly forward if necessary and get a good grip</w:t>
      </w:r>
    </w:p>
    <w:p w:rsidR="00892136" w:rsidRPr="000E3FF3" w:rsidRDefault="00892136" w:rsidP="00C34F23">
      <w:pPr>
        <w:numPr>
          <w:ilvl w:val="0"/>
          <w:numId w:val="206"/>
        </w:numPr>
        <w:spacing w:line="360" w:lineRule="auto"/>
        <w:jc w:val="both"/>
        <w:rPr>
          <w:rFonts w:ascii="Arial" w:hAnsi="Arial" w:cs="Arial"/>
          <w:sz w:val="22"/>
          <w:szCs w:val="22"/>
        </w:rPr>
      </w:pPr>
      <w:r w:rsidRPr="000E3FF3">
        <w:rPr>
          <w:rFonts w:ascii="Arial" w:hAnsi="Arial" w:cs="Arial"/>
          <w:sz w:val="22"/>
          <w:szCs w:val="22"/>
        </w:rPr>
        <w:t>Keep the shoulders level, without twisting or turning from the hips</w:t>
      </w:r>
    </w:p>
    <w:p w:rsidR="00892136" w:rsidRPr="000E3FF3" w:rsidRDefault="00892136" w:rsidP="00C34F23">
      <w:pPr>
        <w:numPr>
          <w:ilvl w:val="0"/>
          <w:numId w:val="206"/>
        </w:numPr>
        <w:spacing w:line="360" w:lineRule="auto"/>
        <w:jc w:val="both"/>
        <w:rPr>
          <w:rFonts w:ascii="Arial" w:hAnsi="Arial" w:cs="Arial"/>
          <w:sz w:val="22"/>
          <w:szCs w:val="22"/>
        </w:rPr>
      </w:pPr>
      <w:r w:rsidRPr="000E3FF3">
        <w:rPr>
          <w:rFonts w:ascii="Arial" w:hAnsi="Arial" w:cs="Arial"/>
          <w:sz w:val="22"/>
          <w:szCs w:val="22"/>
        </w:rPr>
        <w:t>Try to grip with the hands around the base of the load</w:t>
      </w:r>
    </w:p>
    <w:p w:rsidR="00892136" w:rsidRPr="000E3FF3" w:rsidRDefault="00892136" w:rsidP="00C34F23">
      <w:pPr>
        <w:numPr>
          <w:ilvl w:val="0"/>
          <w:numId w:val="206"/>
        </w:numPr>
        <w:spacing w:line="360" w:lineRule="auto"/>
        <w:jc w:val="both"/>
        <w:rPr>
          <w:rFonts w:ascii="Arial" w:hAnsi="Arial" w:cs="Arial"/>
          <w:sz w:val="22"/>
          <w:szCs w:val="22"/>
        </w:rPr>
      </w:pPr>
      <w:r w:rsidRPr="000E3FF3">
        <w:rPr>
          <w:rFonts w:ascii="Arial" w:hAnsi="Arial" w:cs="Arial"/>
          <w:sz w:val="22"/>
          <w:szCs w:val="22"/>
        </w:rPr>
        <w:t>Bring the load to waist height, keeping the lift as smooth as possible.</w:t>
      </w:r>
    </w:p>
    <w:p w:rsidR="00892136" w:rsidRPr="000E3FF3" w:rsidRDefault="00892136" w:rsidP="00892136">
      <w:pPr>
        <w:spacing w:line="360" w:lineRule="auto"/>
        <w:ind w:firstLine="720"/>
        <w:jc w:val="both"/>
        <w:rPr>
          <w:rFonts w:ascii="Arial" w:hAnsi="Arial" w:cs="Arial"/>
          <w:sz w:val="22"/>
          <w:szCs w:val="22"/>
        </w:rPr>
      </w:pPr>
    </w:p>
    <w:p w:rsidR="00892136" w:rsidRPr="000E3FF3" w:rsidRDefault="00892136" w:rsidP="00892136">
      <w:pPr>
        <w:spacing w:line="360" w:lineRule="auto"/>
        <w:jc w:val="both"/>
        <w:rPr>
          <w:rFonts w:ascii="Arial" w:hAnsi="Arial" w:cs="Arial"/>
          <w:b/>
          <w:bCs/>
          <w:iCs/>
          <w:sz w:val="22"/>
          <w:szCs w:val="22"/>
        </w:rPr>
      </w:pPr>
      <w:r w:rsidRPr="000E3FF3">
        <w:rPr>
          <w:rFonts w:ascii="Arial" w:hAnsi="Arial" w:cs="Arial"/>
          <w:b/>
          <w:bCs/>
          <w:iCs/>
          <w:sz w:val="22"/>
          <w:szCs w:val="22"/>
        </w:rPr>
        <w:t>Moving the child or load</w:t>
      </w:r>
    </w:p>
    <w:p w:rsidR="00892136" w:rsidRPr="000E3FF3" w:rsidRDefault="00892136" w:rsidP="00C34F23">
      <w:pPr>
        <w:numPr>
          <w:ilvl w:val="0"/>
          <w:numId w:val="207"/>
        </w:numPr>
        <w:spacing w:line="360" w:lineRule="auto"/>
        <w:jc w:val="both"/>
        <w:rPr>
          <w:rFonts w:ascii="Arial" w:hAnsi="Arial" w:cs="Arial"/>
          <w:sz w:val="22"/>
          <w:szCs w:val="22"/>
        </w:rPr>
      </w:pPr>
      <w:r w:rsidRPr="000E3FF3">
        <w:rPr>
          <w:rFonts w:ascii="Arial" w:hAnsi="Arial" w:cs="Arial"/>
          <w:sz w:val="22"/>
          <w:szCs w:val="22"/>
        </w:rPr>
        <w:t>Move the feet, keeping the child or load close to the body</w:t>
      </w:r>
    </w:p>
    <w:p w:rsidR="00892136" w:rsidRPr="000E3FF3" w:rsidRDefault="00892136" w:rsidP="00C34F23">
      <w:pPr>
        <w:numPr>
          <w:ilvl w:val="0"/>
          <w:numId w:val="207"/>
        </w:numPr>
        <w:spacing w:line="360" w:lineRule="auto"/>
        <w:jc w:val="both"/>
        <w:rPr>
          <w:rFonts w:ascii="Arial" w:hAnsi="Arial" w:cs="Arial"/>
          <w:sz w:val="22"/>
          <w:szCs w:val="22"/>
        </w:rPr>
      </w:pPr>
      <w:r w:rsidRPr="000E3FF3">
        <w:rPr>
          <w:rFonts w:ascii="Arial" w:hAnsi="Arial" w:cs="Arial"/>
          <w:sz w:val="22"/>
          <w:szCs w:val="22"/>
        </w:rPr>
        <w:t>Proceed carefully, making sure that you can see where you are going</w:t>
      </w:r>
    </w:p>
    <w:p w:rsidR="00892136" w:rsidRPr="000E3FF3" w:rsidRDefault="00892136" w:rsidP="00C34F23">
      <w:pPr>
        <w:numPr>
          <w:ilvl w:val="0"/>
          <w:numId w:val="207"/>
        </w:numPr>
        <w:spacing w:line="360" w:lineRule="auto"/>
        <w:jc w:val="both"/>
        <w:rPr>
          <w:rFonts w:ascii="Arial" w:hAnsi="Arial" w:cs="Arial"/>
          <w:sz w:val="22"/>
          <w:szCs w:val="22"/>
        </w:rPr>
      </w:pPr>
      <w:r w:rsidRPr="000E3FF3">
        <w:rPr>
          <w:rFonts w:ascii="Arial" w:hAnsi="Arial" w:cs="Arial"/>
          <w:sz w:val="22"/>
          <w:szCs w:val="22"/>
        </w:rPr>
        <w:t>Lower the child or load, reversing the procedure for lifting</w:t>
      </w:r>
    </w:p>
    <w:p w:rsidR="00892136" w:rsidRPr="000E3FF3" w:rsidRDefault="00892136" w:rsidP="00C34F23">
      <w:pPr>
        <w:numPr>
          <w:ilvl w:val="0"/>
          <w:numId w:val="207"/>
        </w:numPr>
        <w:spacing w:line="360" w:lineRule="auto"/>
        <w:jc w:val="both"/>
        <w:rPr>
          <w:rFonts w:ascii="Arial" w:hAnsi="Arial" w:cs="Arial"/>
          <w:sz w:val="22"/>
          <w:szCs w:val="22"/>
        </w:rPr>
      </w:pPr>
      <w:r w:rsidRPr="000E3FF3">
        <w:rPr>
          <w:rFonts w:ascii="Arial" w:hAnsi="Arial" w:cs="Arial"/>
          <w:sz w:val="22"/>
          <w:szCs w:val="22"/>
        </w:rPr>
        <w:t>Avoid crushing fingers or toes as you put the child or load down</w:t>
      </w:r>
    </w:p>
    <w:p w:rsidR="00892136" w:rsidRPr="000E3FF3" w:rsidRDefault="00892136" w:rsidP="00C34F23">
      <w:pPr>
        <w:numPr>
          <w:ilvl w:val="0"/>
          <w:numId w:val="207"/>
        </w:numPr>
        <w:spacing w:line="360" w:lineRule="auto"/>
        <w:jc w:val="both"/>
        <w:rPr>
          <w:rFonts w:ascii="Arial" w:hAnsi="Arial" w:cs="Arial"/>
          <w:sz w:val="22"/>
          <w:szCs w:val="22"/>
        </w:rPr>
      </w:pPr>
      <w:r w:rsidRPr="000E3FF3">
        <w:rPr>
          <w:rFonts w:ascii="Arial" w:hAnsi="Arial" w:cs="Arial"/>
          <w:sz w:val="22"/>
          <w:szCs w:val="22"/>
        </w:rPr>
        <w:t xml:space="preserve">If you are carrying a load, position and secure it after putting it down </w:t>
      </w:r>
    </w:p>
    <w:p w:rsidR="00892136" w:rsidRPr="000E3FF3" w:rsidRDefault="00892136" w:rsidP="00C34F23">
      <w:pPr>
        <w:numPr>
          <w:ilvl w:val="0"/>
          <w:numId w:val="207"/>
        </w:numPr>
        <w:spacing w:line="360" w:lineRule="auto"/>
        <w:jc w:val="both"/>
        <w:rPr>
          <w:rFonts w:ascii="Arial" w:hAnsi="Arial" w:cs="Arial"/>
          <w:sz w:val="22"/>
          <w:szCs w:val="22"/>
        </w:rPr>
      </w:pPr>
      <w:r w:rsidRPr="000E3FF3">
        <w:rPr>
          <w:rFonts w:ascii="Arial" w:hAnsi="Arial" w:cs="Arial"/>
          <w:sz w:val="22"/>
          <w:szCs w:val="22"/>
        </w:rPr>
        <w:t>Make sure that the child or load is rested on a stable base and in the case of the child ensure their safety in this new position</w:t>
      </w:r>
    </w:p>
    <w:p w:rsidR="00892136" w:rsidRPr="000E3FF3" w:rsidRDefault="00892136" w:rsidP="00C34F23">
      <w:pPr>
        <w:numPr>
          <w:ilvl w:val="0"/>
          <w:numId w:val="207"/>
        </w:numPr>
        <w:spacing w:line="360" w:lineRule="auto"/>
        <w:jc w:val="both"/>
        <w:rPr>
          <w:rFonts w:ascii="Arial" w:hAnsi="Arial" w:cs="Arial"/>
          <w:sz w:val="22"/>
          <w:szCs w:val="22"/>
        </w:rPr>
      </w:pPr>
      <w:r w:rsidRPr="000E3FF3">
        <w:rPr>
          <w:rFonts w:ascii="Arial" w:hAnsi="Arial" w:cs="Arial"/>
          <w:sz w:val="22"/>
          <w:szCs w:val="22"/>
        </w:rPr>
        <w:t>Report any problems immediately, for example, strains and sprains.  Where there are changes, for example to the activity or the load, the task must be reassessed.</w:t>
      </w:r>
    </w:p>
    <w:p w:rsidR="00892136" w:rsidRPr="000E3FF3" w:rsidRDefault="00892136" w:rsidP="00892136">
      <w:pPr>
        <w:pStyle w:val="Heading1"/>
        <w:spacing w:line="360" w:lineRule="auto"/>
        <w:jc w:val="both"/>
        <w:rPr>
          <w:rFonts w:cs="Arial"/>
          <w:bCs/>
          <w:iCs/>
          <w:sz w:val="22"/>
          <w:szCs w:val="22"/>
        </w:rPr>
      </w:pPr>
      <w:r w:rsidRPr="000E3FF3">
        <w:rPr>
          <w:rFonts w:cs="Arial"/>
          <w:iCs/>
          <w:sz w:val="22"/>
          <w:szCs w:val="22"/>
        </w:rPr>
        <w:t>The task</w:t>
      </w:r>
    </w:p>
    <w:p w:rsidR="00892136" w:rsidRPr="000E3FF3" w:rsidRDefault="00892136" w:rsidP="00C34F23">
      <w:pPr>
        <w:numPr>
          <w:ilvl w:val="0"/>
          <w:numId w:val="208"/>
        </w:numPr>
        <w:spacing w:line="360" w:lineRule="auto"/>
        <w:jc w:val="both"/>
        <w:rPr>
          <w:rFonts w:ascii="Arial" w:hAnsi="Arial" w:cs="Arial"/>
          <w:sz w:val="22"/>
          <w:szCs w:val="22"/>
        </w:rPr>
      </w:pPr>
      <w:r w:rsidRPr="000E3FF3">
        <w:rPr>
          <w:rFonts w:ascii="Arial" w:hAnsi="Arial" w:cs="Arial"/>
          <w:sz w:val="22"/>
          <w:szCs w:val="22"/>
        </w:rPr>
        <w:t>Carry children or loads close to the body, lifting and carrying the load at arm’s length increases the risk of injury</w:t>
      </w:r>
    </w:p>
    <w:p w:rsidR="00892136" w:rsidRPr="000E3FF3" w:rsidRDefault="00892136" w:rsidP="00C34F23">
      <w:pPr>
        <w:numPr>
          <w:ilvl w:val="0"/>
          <w:numId w:val="208"/>
        </w:numPr>
        <w:spacing w:line="360" w:lineRule="auto"/>
        <w:jc w:val="both"/>
        <w:rPr>
          <w:rFonts w:ascii="Arial" w:hAnsi="Arial" w:cs="Arial"/>
          <w:sz w:val="22"/>
          <w:szCs w:val="22"/>
        </w:rPr>
      </w:pPr>
      <w:r w:rsidRPr="000E3FF3">
        <w:rPr>
          <w:rFonts w:ascii="Arial" w:hAnsi="Arial" w:cs="Arial"/>
          <w:sz w:val="22"/>
          <w:szCs w:val="22"/>
        </w:rPr>
        <w:t>Avoid awkward movements such as stooping, reaching or twisting</w:t>
      </w:r>
    </w:p>
    <w:p w:rsidR="00892136" w:rsidRPr="000E3FF3" w:rsidRDefault="00892136" w:rsidP="00C34F23">
      <w:pPr>
        <w:numPr>
          <w:ilvl w:val="0"/>
          <w:numId w:val="208"/>
        </w:numPr>
        <w:spacing w:line="360" w:lineRule="auto"/>
        <w:jc w:val="both"/>
        <w:rPr>
          <w:rFonts w:ascii="Arial" w:hAnsi="Arial" w:cs="Arial"/>
          <w:sz w:val="22"/>
          <w:szCs w:val="22"/>
        </w:rPr>
      </w:pPr>
      <w:r w:rsidRPr="000E3FF3">
        <w:rPr>
          <w:rFonts w:ascii="Arial" w:hAnsi="Arial" w:cs="Arial"/>
          <w:sz w:val="22"/>
          <w:szCs w:val="22"/>
        </w:rPr>
        <w:t>Ensure that the task is well designed and that procedures are followed</w:t>
      </w:r>
    </w:p>
    <w:p w:rsidR="00892136" w:rsidRPr="000E3FF3" w:rsidRDefault="00892136" w:rsidP="00C34F23">
      <w:pPr>
        <w:numPr>
          <w:ilvl w:val="0"/>
          <w:numId w:val="208"/>
        </w:numPr>
        <w:spacing w:line="360" w:lineRule="auto"/>
        <w:jc w:val="both"/>
        <w:rPr>
          <w:rFonts w:ascii="Arial" w:hAnsi="Arial" w:cs="Arial"/>
          <w:sz w:val="22"/>
          <w:szCs w:val="22"/>
        </w:rPr>
      </w:pPr>
      <w:r w:rsidRPr="000E3FF3">
        <w:rPr>
          <w:rFonts w:ascii="Arial" w:hAnsi="Arial" w:cs="Arial"/>
          <w:sz w:val="22"/>
          <w:szCs w:val="22"/>
        </w:rPr>
        <w:t>Try never to lift loads from the floor or to above shoulder height. Limit the distances for carrying</w:t>
      </w:r>
    </w:p>
    <w:p w:rsidR="00892136" w:rsidRPr="000E3FF3" w:rsidRDefault="00892136" w:rsidP="00C34F23">
      <w:pPr>
        <w:numPr>
          <w:ilvl w:val="0"/>
          <w:numId w:val="208"/>
        </w:numPr>
        <w:spacing w:line="360" w:lineRule="auto"/>
        <w:jc w:val="both"/>
        <w:rPr>
          <w:rFonts w:ascii="Arial" w:hAnsi="Arial" w:cs="Arial"/>
          <w:sz w:val="22"/>
          <w:szCs w:val="22"/>
        </w:rPr>
      </w:pPr>
      <w:r w:rsidRPr="000E3FF3">
        <w:rPr>
          <w:rFonts w:ascii="Arial" w:hAnsi="Arial" w:cs="Arial"/>
          <w:sz w:val="22"/>
          <w:szCs w:val="22"/>
        </w:rPr>
        <w:t>Minimise repetitive actions by re-designing and rotating tasks</w:t>
      </w:r>
    </w:p>
    <w:p w:rsidR="00892136" w:rsidRPr="000E3FF3" w:rsidRDefault="00892136" w:rsidP="00C34F23">
      <w:pPr>
        <w:numPr>
          <w:ilvl w:val="0"/>
          <w:numId w:val="208"/>
        </w:numPr>
        <w:spacing w:line="360" w:lineRule="auto"/>
        <w:jc w:val="both"/>
        <w:rPr>
          <w:rFonts w:ascii="Arial" w:hAnsi="Arial" w:cs="Arial"/>
          <w:sz w:val="22"/>
          <w:szCs w:val="22"/>
        </w:rPr>
      </w:pPr>
      <w:r w:rsidRPr="000E3FF3">
        <w:rPr>
          <w:rFonts w:ascii="Arial" w:hAnsi="Arial" w:cs="Arial"/>
          <w:sz w:val="22"/>
          <w:szCs w:val="22"/>
        </w:rPr>
        <w:t>Ensure that there are adequate rest periods and breaks between tasks</w:t>
      </w:r>
    </w:p>
    <w:p w:rsidR="00892136" w:rsidRPr="000E3FF3" w:rsidRDefault="00892136" w:rsidP="00C34F23">
      <w:pPr>
        <w:numPr>
          <w:ilvl w:val="0"/>
          <w:numId w:val="208"/>
        </w:numPr>
        <w:spacing w:line="360" w:lineRule="auto"/>
        <w:jc w:val="both"/>
        <w:rPr>
          <w:rFonts w:ascii="Arial" w:hAnsi="Arial" w:cs="Arial"/>
          <w:sz w:val="22"/>
          <w:szCs w:val="22"/>
        </w:rPr>
      </w:pPr>
      <w:r w:rsidRPr="000E3FF3">
        <w:rPr>
          <w:rFonts w:ascii="Arial" w:hAnsi="Arial" w:cs="Arial"/>
          <w:sz w:val="22"/>
          <w:szCs w:val="22"/>
        </w:rPr>
        <w:t>Plan ahead – use teamwork where the load is too heavy for one person.</w:t>
      </w:r>
    </w:p>
    <w:p w:rsidR="00892136" w:rsidRPr="000E3FF3" w:rsidRDefault="00892136" w:rsidP="00892136">
      <w:pPr>
        <w:pStyle w:val="Heading1"/>
        <w:spacing w:line="360" w:lineRule="auto"/>
        <w:jc w:val="both"/>
        <w:rPr>
          <w:rFonts w:cs="Arial"/>
          <w:b w:val="0"/>
          <w:i/>
          <w:sz w:val="22"/>
          <w:szCs w:val="22"/>
        </w:rPr>
      </w:pPr>
      <w:r w:rsidRPr="000E3FF3">
        <w:rPr>
          <w:rFonts w:cs="Arial"/>
          <w:iCs/>
          <w:sz w:val="22"/>
          <w:szCs w:val="22"/>
        </w:rPr>
        <w:lastRenderedPageBreak/>
        <w:t>The environment</w:t>
      </w:r>
    </w:p>
    <w:p w:rsidR="00892136" w:rsidRPr="000E3FF3" w:rsidRDefault="00892136" w:rsidP="00C34F23">
      <w:pPr>
        <w:numPr>
          <w:ilvl w:val="0"/>
          <w:numId w:val="209"/>
        </w:numPr>
        <w:spacing w:line="360" w:lineRule="auto"/>
        <w:jc w:val="both"/>
        <w:rPr>
          <w:rFonts w:ascii="Arial" w:hAnsi="Arial" w:cs="Arial"/>
          <w:sz w:val="22"/>
          <w:szCs w:val="22"/>
        </w:rPr>
      </w:pPr>
      <w:r w:rsidRPr="000E3FF3">
        <w:rPr>
          <w:rFonts w:ascii="Arial" w:hAnsi="Arial" w:cs="Arial"/>
          <w:sz w:val="22"/>
          <w:szCs w:val="22"/>
        </w:rPr>
        <w:t>All staff should ensure that their surroundings are safe.  Flooring should be even and not slippery, lighting should be adequate, and the temperature and humidity should be suitable</w:t>
      </w:r>
    </w:p>
    <w:p w:rsidR="00892136" w:rsidRPr="000E3FF3" w:rsidRDefault="00892136" w:rsidP="00C34F23">
      <w:pPr>
        <w:numPr>
          <w:ilvl w:val="0"/>
          <w:numId w:val="209"/>
        </w:numPr>
        <w:spacing w:line="360" w:lineRule="auto"/>
        <w:jc w:val="both"/>
        <w:rPr>
          <w:rFonts w:ascii="Arial" w:hAnsi="Arial" w:cs="Arial"/>
          <w:sz w:val="22"/>
          <w:szCs w:val="22"/>
        </w:rPr>
      </w:pPr>
      <w:r w:rsidRPr="000E3FF3">
        <w:rPr>
          <w:rFonts w:ascii="Arial" w:hAnsi="Arial" w:cs="Arial"/>
          <w:sz w:val="22"/>
          <w:szCs w:val="22"/>
        </w:rPr>
        <w:t>Remove obstructions and ensure that the correct equipment is available.</w:t>
      </w:r>
    </w:p>
    <w:p w:rsidR="00892136" w:rsidRPr="000E3FF3" w:rsidRDefault="00892136" w:rsidP="00892136">
      <w:pPr>
        <w:pStyle w:val="Heading1"/>
        <w:tabs>
          <w:tab w:val="left" w:pos="6521"/>
        </w:tabs>
        <w:spacing w:line="360" w:lineRule="auto"/>
        <w:jc w:val="both"/>
        <w:rPr>
          <w:rFonts w:cs="Arial"/>
          <w:b w:val="0"/>
          <w:sz w:val="22"/>
          <w:szCs w:val="22"/>
        </w:rPr>
      </w:pPr>
    </w:p>
    <w:p w:rsidR="00892136" w:rsidRPr="000E3FF3" w:rsidRDefault="00892136" w:rsidP="00892136">
      <w:pPr>
        <w:pStyle w:val="Heading1"/>
        <w:tabs>
          <w:tab w:val="left" w:pos="6521"/>
        </w:tabs>
        <w:spacing w:line="360" w:lineRule="auto"/>
        <w:jc w:val="both"/>
        <w:rPr>
          <w:rFonts w:cs="Arial"/>
          <w:bCs/>
          <w:iCs/>
          <w:sz w:val="22"/>
          <w:szCs w:val="22"/>
        </w:rPr>
      </w:pPr>
      <w:r w:rsidRPr="000E3FF3">
        <w:rPr>
          <w:rFonts w:cs="Arial"/>
          <w:iCs/>
          <w:sz w:val="22"/>
          <w:szCs w:val="22"/>
        </w:rPr>
        <w:t>The individual</w:t>
      </w:r>
    </w:p>
    <w:p w:rsidR="00892136" w:rsidRPr="000E3FF3" w:rsidRDefault="00892136" w:rsidP="00C34F23">
      <w:pPr>
        <w:numPr>
          <w:ilvl w:val="0"/>
          <w:numId w:val="210"/>
        </w:numPr>
        <w:spacing w:line="360" w:lineRule="auto"/>
        <w:jc w:val="both"/>
        <w:rPr>
          <w:rFonts w:ascii="Arial" w:hAnsi="Arial" w:cs="Arial"/>
          <w:sz w:val="22"/>
          <w:szCs w:val="22"/>
        </w:rPr>
      </w:pPr>
      <w:r w:rsidRPr="000E3FF3">
        <w:rPr>
          <w:rFonts w:ascii="Arial" w:hAnsi="Arial" w:cs="Arial"/>
          <w:sz w:val="22"/>
          <w:szCs w:val="22"/>
        </w:rPr>
        <w:t>Never attempt manual handling unless you have been tra</w:t>
      </w:r>
      <w:r w:rsidR="00CD2FA8" w:rsidRPr="000E3FF3">
        <w:rPr>
          <w:rFonts w:ascii="Arial" w:hAnsi="Arial" w:cs="Arial"/>
          <w:sz w:val="22"/>
          <w:szCs w:val="22"/>
        </w:rPr>
        <w:t xml:space="preserve">ined and given permission to do </w:t>
      </w:r>
      <w:r w:rsidRPr="000E3FF3">
        <w:rPr>
          <w:rFonts w:ascii="Arial" w:hAnsi="Arial" w:cs="Arial"/>
          <w:sz w:val="22"/>
          <w:szCs w:val="22"/>
        </w:rPr>
        <w:t>so</w:t>
      </w:r>
    </w:p>
    <w:p w:rsidR="00892136" w:rsidRPr="000E3FF3" w:rsidRDefault="00892136" w:rsidP="00C34F23">
      <w:pPr>
        <w:numPr>
          <w:ilvl w:val="0"/>
          <w:numId w:val="210"/>
        </w:numPr>
        <w:spacing w:line="360" w:lineRule="auto"/>
        <w:jc w:val="both"/>
        <w:rPr>
          <w:rFonts w:ascii="Arial" w:hAnsi="Arial" w:cs="Arial"/>
          <w:sz w:val="22"/>
          <w:szCs w:val="22"/>
        </w:rPr>
      </w:pPr>
      <w:r w:rsidRPr="000E3FF3">
        <w:rPr>
          <w:rFonts w:ascii="Arial" w:hAnsi="Arial" w:cs="Arial"/>
          <w:sz w:val="22"/>
          <w:szCs w:val="22"/>
        </w:rPr>
        <w:t>Ensure that you are capable of undertaking the task – people with health problems and pregnant women may be particularly at risk of injury.</w:t>
      </w:r>
    </w:p>
    <w:tbl>
      <w:tblPr>
        <w:tblW w:w="5000" w:type="pct"/>
        <w:tblLook w:val="01E0"/>
      </w:tblPr>
      <w:tblGrid>
        <w:gridCol w:w="4495"/>
        <w:gridCol w:w="3404"/>
        <w:gridCol w:w="1870"/>
      </w:tblGrid>
      <w:tr w:rsidR="00892136" w:rsidRPr="000E3FF3" w:rsidTr="00892136">
        <w:tc>
          <w:tcPr>
            <w:tcW w:w="2301" w:type="pct"/>
          </w:tcPr>
          <w:p w:rsidR="00892136" w:rsidRPr="000E3FF3" w:rsidRDefault="00892136" w:rsidP="00892136">
            <w:pPr>
              <w:spacing w:line="360" w:lineRule="auto"/>
              <w:rPr>
                <w:rFonts w:ascii="Arial" w:hAnsi="Arial" w:cs="Arial"/>
                <w:sz w:val="22"/>
                <w:szCs w:val="22"/>
              </w:rPr>
            </w:pPr>
          </w:p>
          <w:p w:rsidR="00892136" w:rsidRPr="000E3FF3" w:rsidRDefault="00892136" w:rsidP="00892136">
            <w:pPr>
              <w:spacing w:line="360" w:lineRule="auto"/>
              <w:rPr>
                <w:rFonts w:ascii="Arial" w:hAnsi="Arial" w:cs="Arial"/>
              </w:rPr>
            </w:pPr>
            <w:r w:rsidRPr="000E3FF3">
              <w:rPr>
                <w:rFonts w:ascii="Arial" w:hAnsi="Arial" w:cs="Arial"/>
                <w:sz w:val="22"/>
                <w:szCs w:val="22"/>
              </w:rPr>
              <w:t>This policy was adopted at a meeting of</w:t>
            </w:r>
          </w:p>
        </w:tc>
        <w:tc>
          <w:tcPr>
            <w:tcW w:w="1742" w:type="pct"/>
            <w:tcBorders>
              <w:bottom w:val="single" w:sz="4" w:space="0" w:color="7030A0"/>
            </w:tcBorders>
            <w:shd w:val="clear" w:color="auto" w:fill="auto"/>
          </w:tcPr>
          <w:p w:rsidR="00892136" w:rsidRPr="000E3FF3" w:rsidRDefault="00892136" w:rsidP="00892136">
            <w:pPr>
              <w:spacing w:line="360" w:lineRule="auto"/>
              <w:rPr>
                <w:rFonts w:ascii="Arial" w:hAnsi="Arial" w:cs="Arial"/>
              </w:rPr>
            </w:pPr>
          </w:p>
        </w:tc>
        <w:tc>
          <w:tcPr>
            <w:tcW w:w="957" w:type="pct"/>
          </w:tcPr>
          <w:p w:rsidR="00892136" w:rsidRPr="000E3FF3" w:rsidRDefault="00892136" w:rsidP="00892136">
            <w:pPr>
              <w:spacing w:line="360" w:lineRule="auto"/>
              <w:rPr>
                <w:rFonts w:ascii="Arial" w:hAnsi="Arial" w:cs="Arial"/>
                <w:i/>
                <w:sz w:val="22"/>
                <w:szCs w:val="22"/>
              </w:rPr>
            </w:pPr>
          </w:p>
          <w:p w:rsidR="00892136" w:rsidRPr="000E3FF3" w:rsidRDefault="00892136" w:rsidP="00892136">
            <w:pPr>
              <w:spacing w:line="360" w:lineRule="auto"/>
              <w:rPr>
                <w:rFonts w:ascii="Arial" w:hAnsi="Arial" w:cs="Arial"/>
                <w:i/>
              </w:rPr>
            </w:pPr>
            <w:r w:rsidRPr="000E3FF3">
              <w:rPr>
                <w:rFonts w:ascii="Arial" w:hAnsi="Arial" w:cs="Arial"/>
                <w:i/>
                <w:sz w:val="22"/>
                <w:szCs w:val="22"/>
              </w:rPr>
              <w:t>(name of provider)</w:t>
            </w:r>
          </w:p>
        </w:tc>
      </w:tr>
      <w:tr w:rsidR="00892136" w:rsidRPr="000E3FF3" w:rsidTr="00892136">
        <w:tc>
          <w:tcPr>
            <w:tcW w:w="2301" w:type="pct"/>
          </w:tcPr>
          <w:p w:rsidR="00892136" w:rsidRPr="000E3FF3" w:rsidRDefault="00892136" w:rsidP="00892136">
            <w:pPr>
              <w:spacing w:line="360" w:lineRule="auto"/>
              <w:rPr>
                <w:rFonts w:ascii="Arial" w:hAnsi="Arial" w:cs="Arial"/>
              </w:rPr>
            </w:pPr>
            <w:r w:rsidRPr="000E3FF3">
              <w:rPr>
                <w:rFonts w:ascii="Arial" w:hAnsi="Arial" w:cs="Arial"/>
                <w:sz w:val="22"/>
                <w:szCs w:val="22"/>
              </w:rPr>
              <w:t>Held on</w:t>
            </w:r>
          </w:p>
        </w:tc>
        <w:tc>
          <w:tcPr>
            <w:tcW w:w="1742" w:type="pct"/>
            <w:tcBorders>
              <w:top w:val="single" w:sz="4" w:space="0" w:color="7030A0"/>
              <w:bottom w:val="single" w:sz="4" w:space="0" w:color="7030A0"/>
            </w:tcBorders>
          </w:tcPr>
          <w:p w:rsidR="00892136" w:rsidRPr="000E3FF3" w:rsidRDefault="00892136" w:rsidP="00892136">
            <w:pPr>
              <w:spacing w:line="360" w:lineRule="auto"/>
              <w:rPr>
                <w:rFonts w:ascii="Arial" w:hAnsi="Arial" w:cs="Arial"/>
              </w:rPr>
            </w:pPr>
          </w:p>
        </w:tc>
        <w:tc>
          <w:tcPr>
            <w:tcW w:w="957" w:type="pct"/>
          </w:tcPr>
          <w:p w:rsidR="00892136" w:rsidRPr="000E3FF3" w:rsidRDefault="00892136" w:rsidP="00892136">
            <w:pPr>
              <w:spacing w:line="360" w:lineRule="auto"/>
              <w:rPr>
                <w:rFonts w:ascii="Arial" w:hAnsi="Arial" w:cs="Arial"/>
                <w:i/>
              </w:rPr>
            </w:pPr>
            <w:r w:rsidRPr="000E3FF3">
              <w:rPr>
                <w:rFonts w:ascii="Arial" w:hAnsi="Arial" w:cs="Arial"/>
                <w:i/>
                <w:sz w:val="22"/>
                <w:szCs w:val="22"/>
              </w:rPr>
              <w:t>(date)</w:t>
            </w:r>
          </w:p>
        </w:tc>
      </w:tr>
      <w:tr w:rsidR="00892136" w:rsidRPr="000E3FF3" w:rsidTr="00892136">
        <w:tc>
          <w:tcPr>
            <w:tcW w:w="2301" w:type="pct"/>
          </w:tcPr>
          <w:p w:rsidR="00892136" w:rsidRPr="000E3FF3" w:rsidRDefault="00892136" w:rsidP="00892136">
            <w:pPr>
              <w:spacing w:line="360" w:lineRule="auto"/>
              <w:rPr>
                <w:rFonts w:ascii="Arial" w:hAnsi="Arial" w:cs="Arial"/>
              </w:rPr>
            </w:pPr>
            <w:r w:rsidRPr="000E3FF3">
              <w:rPr>
                <w:rFonts w:ascii="Arial" w:hAnsi="Arial" w:cs="Arial"/>
                <w:sz w:val="22"/>
                <w:szCs w:val="22"/>
              </w:rPr>
              <w:t>Date to be reviewed</w:t>
            </w:r>
          </w:p>
        </w:tc>
        <w:tc>
          <w:tcPr>
            <w:tcW w:w="1742" w:type="pct"/>
            <w:tcBorders>
              <w:top w:val="single" w:sz="4" w:space="0" w:color="7030A0"/>
              <w:bottom w:val="single" w:sz="4" w:space="0" w:color="7030A0"/>
            </w:tcBorders>
          </w:tcPr>
          <w:p w:rsidR="00892136" w:rsidRPr="000E3FF3" w:rsidRDefault="00892136" w:rsidP="00892136">
            <w:pPr>
              <w:spacing w:line="360" w:lineRule="auto"/>
              <w:rPr>
                <w:rFonts w:ascii="Arial" w:hAnsi="Arial" w:cs="Arial"/>
              </w:rPr>
            </w:pPr>
          </w:p>
        </w:tc>
        <w:tc>
          <w:tcPr>
            <w:tcW w:w="957" w:type="pct"/>
          </w:tcPr>
          <w:p w:rsidR="00892136" w:rsidRPr="000E3FF3" w:rsidRDefault="00892136" w:rsidP="00892136">
            <w:pPr>
              <w:spacing w:line="360" w:lineRule="auto"/>
              <w:rPr>
                <w:rFonts w:ascii="Arial" w:hAnsi="Arial" w:cs="Arial"/>
                <w:i/>
              </w:rPr>
            </w:pPr>
            <w:r w:rsidRPr="000E3FF3">
              <w:rPr>
                <w:rFonts w:ascii="Arial" w:hAnsi="Arial" w:cs="Arial"/>
                <w:i/>
                <w:sz w:val="22"/>
                <w:szCs w:val="22"/>
              </w:rPr>
              <w:t>(date)</w:t>
            </w:r>
          </w:p>
        </w:tc>
      </w:tr>
      <w:tr w:rsidR="00892136" w:rsidRPr="000E3FF3" w:rsidTr="00892136">
        <w:tc>
          <w:tcPr>
            <w:tcW w:w="2301" w:type="pct"/>
          </w:tcPr>
          <w:p w:rsidR="00892136" w:rsidRPr="000E3FF3" w:rsidRDefault="00892136" w:rsidP="00892136">
            <w:pPr>
              <w:spacing w:line="360" w:lineRule="auto"/>
              <w:rPr>
                <w:rFonts w:ascii="Arial" w:hAnsi="Arial" w:cs="Arial"/>
              </w:rPr>
            </w:pPr>
            <w:r w:rsidRPr="000E3FF3">
              <w:rPr>
                <w:rFonts w:ascii="Arial" w:hAnsi="Arial" w:cs="Arial"/>
                <w:sz w:val="22"/>
                <w:szCs w:val="22"/>
              </w:rPr>
              <w:t>Signed on behalf of the provider</w:t>
            </w:r>
          </w:p>
        </w:tc>
        <w:tc>
          <w:tcPr>
            <w:tcW w:w="2699" w:type="pct"/>
            <w:gridSpan w:val="2"/>
            <w:tcBorders>
              <w:bottom w:val="single" w:sz="4" w:space="0" w:color="7030A0"/>
            </w:tcBorders>
          </w:tcPr>
          <w:p w:rsidR="00892136" w:rsidRPr="000E3FF3" w:rsidRDefault="00892136" w:rsidP="00892136">
            <w:pPr>
              <w:spacing w:line="360" w:lineRule="auto"/>
              <w:rPr>
                <w:rFonts w:ascii="Arial" w:hAnsi="Arial" w:cs="Arial"/>
              </w:rPr>
            </w:pPr>
          </w:p>
        </w:tc>
      </w:tr>
      <w:tr w:rsidR="00892136" w:rsidRPr="000E3FF3" w:rsidTr="0089213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301" w:type="pct"/>
            <w:tcBorders>
              <w:top w:val="nil"/>
              <w:left w:val="nil"/>
              <w:bottom w:val="nil"/>
              <w:right w:val="nil"/>
            </w:tcBorders>
          </w:tcPr>
          <w:p w:rsidR="00892136" w:rsidRPr="000E3FF3" w:rsidRDefault="00892136" w:rsidP="00892136">
            <w:pPr>
              <w:spacing w:line="360" w:lineRule="auto"/>
              <w:rPr>
                <w:rFonts w:ascii="Arial" w:hAnsi="Arial" w:cs="Arial"/>
              </w:rPr>
            </w:pPr>
            <w:r w:rsidRPr="000E3FF3">
              <w:rPr>
                <w:rFonts w:ascii="Arial" w:hAnsi="Arial" w:cs="Arial"/>
                <w:sz w:val="22"/>
                <w:szCs w:val="22"/>
              </w:rPr>
              <w:t>Name of signatory</w:t>
            </w:r>
          </w:p>
        </w:tc>
        <w:tc>
          <w:tcPr>
            <w:tcW w:w="2699" w:type="pct"/>
            <w:gridSpan w:val="2"/>
            <w:tcBorders>
              <w:top w:val="single" w:sz="4" w:space="0" w:color="7030A0"/>
              <w:left w:val="nil"/>
              <w:bottom w:val="single" w:sz="4" w:space="0" w:color="7030A0"/>
              <w:right w:val="nil"/>
            </w:tcBorders>
          </w:tcPr>
          <w:p w:rsidR="00892136" w:rsidRPr="000E3FF3" w:rsidRDefault="00892136" w:rsidP="00892136">
            <w:pPr>
              <w:spacing w:line="360" w:lineRule="auto"/>
              <w:rPr>
                <w:rFonts w:ascii="Arial" w:hAnsi="Arial" w:cs="Arial"/>
              </w:rPr>
            </w:pPr>
          </w:p>
        </w:tc>
      </w:tr>
      <w:tr w:rsidR="00892136" w:rsidRPr="000E3FF3" w:rsidTr="0089213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301" w:type="pct"/>
            <w:tcBorders>
              <w:top w:val="nil"/>
              <w:left w:val="nil"/>
              <w:bottom w:val="nil"/>
              <w:right w:val="nil"/>
            </w:tcBorders>
          </w:tcPr>
          <w:p w:rsidR="00892136" w:rsidRPr="000E3FF3" w:rsidRDefault="00892136" w:rsidP="00892136">
            <w:pPr>
              <w:spacing w:line="360" w:lineRule="auto"/>
              <w:rPr>
                <w:rFonts w:ascii="Arial" w:hAnsi="Arial" w:cs="Arial"/>
              </w:rPr>
            </w:pPr>
            <w:r w:rsidRPr="000E3FF3">
              <w:rPr>
                <w:rFonts w:ascii="Arial" w:hAnsi="Arial" w:cs="Arial"/>
                <w:sz w:val="22"/>
                <w:szCs w:val="22"/>
              </w:rPr>
              <w:t>Role of signatory (e.g. chair, director or owner)</w:t>
            </w:r>
          </w:p>
        </w:tc>
        <w:tc>
          <w:tcPr>
            <w:tcW w:w="2699" w:type="pct"/>
            <w:gridSpan w:val="2"/>
            <w:tcBorders>
              <w:top w:val="single" w:sz="4" w:space="0" w:color="7030A0"/>
              <w:left w:val="nil"/>
              <w:bottom w:val="single" w:sz="4" w:space="0" w:color="7030A0"/>
              <w:right w:val="nil"/>
            </w:tcBorders>
          </w:tcPr>
          <w:p w:rsidR="00892136" w:rsidRPr="000E3FF3" w:rsidRDefault="00892136" w:rsidP="00892136">
            <w:pPr>
              <w:spacing w:line="360" w:lineRule="auto"/>
              <w:rPr>
                <w:rFonts w:ascii="Arial" w:hAnsi="Arial" w:cs="Arial"/>
              </w:rPr>
            </w:pPr>
          </w:p>
        </w:tc>
      </w:tr>
    </w:tbl>
    <w:p w:rsidR="00892136" w:rsidRPr="000E3FF3" w:rsidRDefault="00892136" w:rsidP="00076E0F">
      <w:pPr>
        <w:spacing w:line="360" w:lineRule="auto"/>
        <w:rPr>
          <w:rFonts w:ascii="Arial" w:hAnsi="Arial" w:cs="Arial"/>
          <w:b/>
          <w:sz w:val="28"/>
          <w:szCs w:val="28"/>
        </w:rPr>
      </w:pPr>
    </w:p>
    <w:p w:rsidR="00892136" w:rsidRPr="000E3FF3" w:rsidRDefault="00892136" w:rsidP="00892136">
      <w:pPr>
        <w:spacing w:line="360" w:lineRule="auto"/>
        <w:rPr>
          <w:rFonts w:ascii="Arial" w:hAnsi="Arial" w:cs="Arial"/>
          <w:b/>
          <w:sz w:val="28"/>
          <w:szCs w:val="28"/>
        </w:rPr>
      </w:pPr>
      <w:r w:rsidRPr="000E3FF3">
        <w:rPr>
          <w:rFonts w:ascii="Arial" w:hAnsi="Arial" w:cs="Arial"/>
          <w:b/>
          <w:sz w:val="28"/>
          <w:szCs w:val="28"/>
        </w:rPr>
        <w:br w:type="page"/>
      </w:r>
      <w:r w:rsidRPr="000E3FF3">
        <w:rPr>
          <w:rFonts w:ascii="Arial" w:hAnsi="Arial" w:cs="Arial"/>
          <w:b/>
          <w:sz w:val="28"/>
          <w:szCs w:val="28"/>
        </w:rPr>
        <w:lastRenderedPageBreak/>
        <w:t>Missing child</w:t>
      </w:r>
    </w:p>
    <w:p w:rsidR="00892136" w:rsidRPr="000E3FF3" w:rsidRDefault="00892136" w:rsidP="00892136">
      <w:pPr>
        <w:spacing w:line="360" w:lineRule="auto"/>
        <w:rPr>
          <w:rFonts w:ascii="Arial" w:hAnsi="Arial" w:cs="Arial"/>
          <w:b/>
          <w:sz w:val="22"/>
          <w:szCs w:val="22"/>
        </w:rPr>
      </w:pPr>
      <w:r w:rsidRPr="000E3FF3">
        <w:rPr>
          <w:rFonts w:ascii="Arial" w:hAnsi="Arial" w:cs="Arial"/>
          <w:b/>
          <w:sz w:val="22"/>
          <w:szCs w:val="22"/>
        </w:rPr>
        <w:t>Policy statement</w:t>
      </w:r>
    </w:p>
    <w:p w:rsidR="00892136" w:rsidRPr="000E3FF3" w:rsidRDefault="00892136" w:rsidP="00892136">
      <w:pPr>
        <w:spacing w:line="360" w:lineRule="auto"/>
        <w:rPr>
          <w:rFonts w:ascii="Arial" w:hAnsi="Arial" w:cs="Arial"/>
          <w:sz w:val="22"/>
          <w:szCs w:val="22"/>
        </w:rPr>
      </w:pPr>
    </w:p>
    <w:p w:rsidR="00892136" w:rsidRPr="000E3FF3" w:rsidRDefault="00892136" w:rsidP="00892136">
      <w:pPr>
        <w:spacing w:line="360" w:lineRule="auto"/>
        <w:rPr>
          <w:rFonts w:ascii="Arial" w:hAnsi="Arial" w:cs="Arial"/>
          <w:sz w:val="22"/>
          <w:szCs w:val="22"/>
        </w:rPr>
      </w:pPr>
      <w:r w:rsidRPr="000E3FF3">
        <w:rPr>
          <w:rFonts w:ascii="Arial" w:hAnsi="Arial" w:cs="Arial"/>
          <w:sz w:val="22"/>
          <w:szCs w:val="22"/>
        </w:rPr>
        <w:t>Children’s safety is our highest priority, both on and off the premises. Every attempt is made, through carrying</w:t>
      </w:r>
      <w:r w:rsidR="00CD2FA8" w:rsidRPr="000E3FF3">
        <w:rPr>
          <w:rFonts w:ascii="Arial" w:hAnsi="Arial" w:cs="Arial"/>
          <w:sz w:val="22"/>
          <w:szCs w:val="22"/>
        </w:rPr>
        <w:t xml:space="preserve"> </w:t>
      </w:r>
      <w:r w:rsidRPr="000E3FF3">
        <w:rPr>
          <w:rFonts w:ascii="Arial" w:hAnsi="Arial" w:cs="Arial"/>
          <w:sz w:val="22"/>
          <w:szCs w:val="22"/>
        </w:rPr>
        <w:t>out the outings procedure and the exit/entrance procedure, to ensure the security of children is maintained at</w:t>
      </w:r>
      <w:r w:rsidR="00CD2FA8" w:rsidRPr="000E3FF3">
        <w:rPr>
          <w:rFonts w:ascii="Arial" w:hAnsi="Arial" w:cs="Arial"/>
          <w:sz w:val="22"/>
          <w:szCs w:val="22"/>
        </w:rPr>
        <w:t xml:space="preserve"> </w:t>
      </w:r>
      <w:r w:rsidRPr="000E3FF3">
        <w:rPr>
          <w:rFonts w:ascii="Arial" w:hAnsi="Arial" w:cs="Arial"/>
          <w:sz w:val="22"/>
          <w:szCs w:val="22"/>
        </w:rPr>
        <w:t>all times. In the unlikely event of a child going missing, our missing child procedure is followed.</w:t>
      </w:r>
    </w:p>
    <w:p w:rsidR="00892136" w:rsidRPr="000E3FF3" w:rsidRDefault="00892136" w:rsidP="00892136">
      <w:pPr>
        <w:spacing w:line="360" w:lineRule="auto"/>
        <w:rPr>
          <w:rFonts w:ascii="Arial" w:hAnsi="Arial" w:cs="Arial"/>
          <w:sz w:val="22"/>
          <w:szCs w:val="22"/>
        </w:rPr>
      </w:pPr>
    </w:p>
    <w:p w:rsidR="00892136" w:rsidRPr="000E3FF3" w:rsidRDefault="00892136" w:rsidP="00892136">
      <w:pPr>
        <w:spacing w:line="360" w:lineRule="auto"/>
        <w:rPr>
          <w:rFonts w:ascii="Arial" w:hAnsi="Arial" w:cs="Arial"/>
          <w:b/>
          <w:sz w:val="22"/>
          <w:szCs w:val="22"/>
        </w:rPr>
      </w:pPr>
      <w:r w:rsidRPr="000E3FF3">
        <w:rPr>
          <w:rFonts w:ascii="Arial" w:hAnsi="Arial" w:cs="Arial"/>
          <w:b/>
          <w:sz w:val="22"/>
          <w:szCs w:val="22"/>
        </w:rPr>
        <w:t>Procedures</w:t>
      </w:r>
    </w:p>
    <w:p w:rsidR="00892136" w:rsidRPr="000E3FF3" w:rsidRDefault="00892136" w:rsidP="00892136">
      <w:pPr>
        <w:pStyle w:val="Heading6"/>
        <w:spacing w:line="360" w:lineRule="auto"/>
        <w:rPr>
          <w:rFonts w:ascii="Arial" w:hAnsi="Arial" w:cs="Arial"/>
          <w:i/>
        </w:rPr>
      </w:pPr>
      <w:r w:rsidRPr="000E3FF3">
        <w:rPr>
          <w:rFonts w:ascii="Arial" w:hAnsi="Arial" w:cs="Arial"/>
          <w:i/>
        </w:rPr>
        <w:t>Child going missing on the premises</w:t>
      </w:r>
    </w:p>
    <w:p w:rsidR="00892136" w:rsidRPr="000E3FF3" w:rsidRDefault="00892136" w:rsidP="00AC030D">
      <w:pPr>
        <w:numPr>
          <w:ilvl w:val="0"/>
          <w:numId w:val="42"/>
        </w:numPr>
        <w:autoSpaceDE w:val="0"/>
        <w:autoSpaceDN w:val="0"/>
        <w:adjustRightInd w:val="0"/>
        <w:spacing w:line="360" w:lineRule="auto"/>
        <w:ind w:left="357" w:hanging="357"/>
        <w:rPr>
          <w:rFonts w:ascii="Arial" w:eastAsia="Calibri" w:hAnsi="Arial" w:cs="Arial"/>
          <w:color w:val="000000"/>
          <w:sz w:val="22"/>
          <w:szCs w:val="22"/>
        </w:rPr>
      </w:pPr>
      <w:r w:rsidRPr="000E3FF3">
        <w:rPr>
          <w:rFonts w:ascii="Arial" w:eastAsia="Calibri" w:hAnsi="Arial" w:cs="Arial"/>
          <w:color w:val="231F20"/>
          <w:sz w:val="22"/>
          <w:szCs w:val="22"/>
        </w:rPr>
        <w:t>As</w:t>
      </w:r>
      <w:r w:rsidR="00CD2FA8" w:rsidRPr="000E3FF3">
        <w:rPr>
          <w:rFonts w:ascii="Arial" w:eastAsia="Calibri" w:hAnsi="Arial" w:cs="Arial"/>
          <w:color w:val="231F20"/>
          <w:sz w:val="22"/>
          <w:szCs w:val="22"/>
        </w:rPr>
        <w:t xml:space="preserve"> </w:t>
      </w:r>
      <w:r w:rsidRPr="000E3FF3">
        <w:rPr>
          <w:rFonts w:ascii="Arial" w:eastAsia="Calibri" w:hAnsi="Arial" w:cs="Arial"/>
          <w:color w:val="231F20"/>
          <w:sz w:val="22"/>
          <w:szCs w:val="22"/>
        </w:rPr>
        <w:t>soon as it is noticed that</w:t>
      </w:r>
      <w:r w:rsidR="00CD2FA8" w:rsidRPr="000E3FF3">
        <w:rPr>
          <w:rFonts w:ascii="Arial" w:eastAsia="Calibri" w:hAnsi="Arial" w:cs="Arial"/>
          <w:color w:val="231F20"/>
          <w:sz w:val="22"/>
          <w:szCs w:val="22"/>
        </w:rPr>
        <w:t xml:space="preserve"> </w:t>
      </w:r>
      <w:r w:rsidRPr="000E3FF3">
        <w:rPr>
          <w:rFonts w:ascii="Arial" w:eastAsia="Calibri" w:hAnsi="Arial" w:cs="Arial"/>
          <w:color w:val="231F20"/>
          <w:sz w:val="22"/>
          <w:szCs w:val="22"/>
        </w:rPr>
        <w:t>a child is missing, the key person/sta</w:t>
      </w:r>
      <w:r w:rsidRPr="000E3FF3">
        <w:rPr>
          <w:rFonts w:ascii="Arial" w:eastAsia="Calibri" w:hAnsi="Arial" w:cs="Arial"/>
          <w:color w:val="231F20"/>
          <w:spacing w:val="-4"/>
          <w:sz w:val="22"/>
          <w:szCs w:val="22"/>
        </w:rPr>
        <w:t>f</w:t>
      </w:r>
      <w:r w:rsidRPr="000E3FF3">
        <w:rPr>
          <w:rFonts w:ascii="Arial" w:eastAsia="Calibri" w:hAnsi="Arial" w:cs="Arial"/>
          <w:color w:val="231F20"/>
          <w:sz w:val="22"/>
          <w:szCs w:val="22"/>
        </w:rPr>
        <w:t>f</w:t>
      </w:r>
      <w:r w:rsidR="00CD2FA8" w:rsidRPr="000E3FF3">
        <w:rPr>
          <w:rFonts w:ascii="Arial" w:eastAsia="Calibri" w:hAnsi="Arial" w:cs="Arial"/>
          <w:color w:val="231F20"/>
          <w:sz w:val="22"/>
          <w:szCs w:val="22"/>
        </w:rPr>
        <w:t xml:space="preserve"> </w:t>
      </w:r>
      <w:r w:rsidRPr="000E3FF3">
        <w:rPr>
          <w:rFonts w:ascii="Arial" w:eastAsia="Calibri" w:hAnsi="Arial" w:cs="Arial"/>
          <w:color w:val="231F20"/>
          <w:sz w:val="22"/>
          <w:szCs w:val="22"/>
        </w:rPr>
        <w:t>alerts the setting Manager.</w:t>
      </w:r>
    </w:p>
    <w:p w:rsidR="00892136" w:rsidRPr="000E3FF3" w:rsidRDefault="00892136" w:rsidP="00AC030D">
      <w:pPr>
        <w:numPr>
          <w:ilvl w:val="0"/>
          <w:numId w:val="42"/>
        </w:numPr>
        <w:autoSpaceDE w:val="0"/>
        <w:autoSpaceDN w:val="0"/>
        <w:adjustRightInd w:val="0"/>
        <w:spacing w:line="360" w:lineRule="auto"/>
        <w:ind w:left="357" w:hanging="357"/>
        <w:rPr>
          <w:rFonts w:ascii="Arial" w:eastAsia="Calibri" w:hAnsi="Arial" w:cs="Arial"/>
          <w:color w:val="000000"/>
          <w:sz w:val="22"/>
          <w:szCs w:val="22"/>
        </w:rPr>
      </w:pPr>
      <w:r w:rsidRPr="000E3FF3">
        <w:rPr>
          <w:rFonts w:ascii="Arial" w:eastAsia="Calibri" w:hAnsi="Arial" w:cs="Arial"/>
          <w:color w:val="231F20"/>
          <w:sz w:val="22"/>
          <w:szCs w:val="22"/>
        </w:rPr>
        <w:t>The setting Manager calls the police and reports the child as missing and then calls the parent. The setting Manager will carry out a thorough search of</w:t>
      </w:r>
      <w:r w:rsidR="00CD2FA8" w:rsidRPr="000E3FF3">
        <w:rPr>
          <w:rFonts w:ascii="Arial" w:eastAsia="Calibri" w:hAnsi="Arial" w:cs="Arial"/>
          <w:color w:val="231F20"/>
          <w:sz w:val="22"/>
          <w:szCs w:val="22"/>
        </w:rPr>
        <w:t xml:space="preserve"> </w:t>
      </w:r>
      <w:r w:rsidRPr="000E3FF3">
        <w:rPr>
          <w:rFonts w:ascii="Arial" w:eastAsia="Calibri" w:hAnsi="Arial" w:cs="Arial"/>
          <w:color w:val="231F20"/>
          <w:sz w:val="22"/>
          <w:szCs w:val="22"/>
        </w:rPr>
        <w:t>the building, surrounding and garden.</w:t>
      </w:r>
    </w:p>
    <w:p w:rsidR="00892136" w:rsidRPr="000E3FF3" w:rsidRDefault="00892136" w:rsidP="00AC030D">
      <w:pPr>
        <w:numPr>
          <w:ilvl w:val="0"/>
          <w:numId w:val="42"/>
        </w:numPr>
        <w:autoSpaceDE w:val="0"/>
        <w:autoSpaceDN w:val="0"/>
        <w:adjustRightInd w:val="0"/>
        <w:spacing w:line="360" w:lineRule="auto"/>
        <w:ind w:left="357" w:hanging="357"/>
        <w:rPr>
          <w:rFonts w:ascii="Arial" w:eastAsia="Calibri" w:hAnsi="Arial" w:cs="Arial"/>
          <w:color w:val="000000"/>
          <w:sz w:val="22"/>
          <w:szCs w:val="22"/>
        </w:rPr>
      </w:pPr>
      <w:r w:rsidRPr="000E3FF3">
        <w:rPr>
          <w:rFonts w:ascii="Arial" w:eastAsia="Calibri" w:hAnsi="Arial" w:cs="Arial"/>
          <w:color w:val="231F20"/>
          <w:sz w:val="22"/>
          <w:szCs w:val="22"/>
        </w:rPr>
        <w:t>The register is checked to</w:t>
      </w:r>
      <w:r w:rsidR="00CD2FA8" w:rsidRPr="000E3FF3">
        <w:rPr>
          <w:rFonts w:ascii="Arial" w:eastAsia="Calibri" w:hAnsi="Arial" w:cs="Arial"/>
          <w:color w:val="231F20"/>
          <w:sz w:val="22"/>
          <w:szCs w:val="22"/>
        </w:rPr>
        <w:t xml:space="preserve"> </w:t>
      </w:r>
      <w:r w:rsidRPr="000E3FF3">
        <w:rPr>
          <w:rFonts w:ascii="Arial" w:eastAsia="Calibri" w:hAnsi="Arial" w:cs="Arial"/>
          <w:color w:val="231F20"/>
          <w:sz w:val="22"/>
          <w:szCs w:val="22"/>
        </w:rPr>
        <w:t>make sure no other child has also gone astra</w:t>
      </w:r>
      <w:r w:rsidRPr="000E3FF3">
        <w:rPr>
          <w:rFonts w:ascii="Arial" w:eastAsia="Calibri" w:hAnsi="Arial" w:cs="Arial"/>
          <w:color w:val="231F20"/>
          <w:spacing w:val="-15"/>
          <w:sz w:val="22"/>
          <w:szCs w:val="22"/>
        </w:rPr>
        <w:t>y</w:t>
      </w:r>
      <w:r w:rsidRPr="000E3FF3">
        <w:rPr>
          <w:rFonts w:ascii="Arial" w:eastAsia="Calibri" w:hAnsi="Arial" w:cs="Arial"/>
          <w:color w:val="231F20"/>
          <w:sz w:val="22"/>
          <w:szCs w:val="22"/>
        </w:rPr>
        <w:t>.</w:t>
      </w:r>
    </w:p>
    <w:p w:rsidR="00892136" w:rsidRPr="000E3FF3" w:rsidRDefault="00892136" w:rsidP="00AC030D">
      <w:pPr>
        <w:numPr>
          <w:ilvl w:val="0"/>
          <w:numId w:val="42"/>
        </w:numPr>
        <w:autoSpaceDE w:val="0"/>
        <w:autoSpaceDN w:val="0"/>
        <w:adjustRightInd w:val="0"/>
        <w:spacing w:line="360" w:lineRule="auto"/>
        <w:ind w:left="357" w:hanging="357"/>
        <w:rPr>
          <w:rFonts w:ascii="Arial" w:eastAsia="Calibri" w:hAnsi="Arial" w:cs="Arial"/>
          <w:color w:val="000000"/>
          <w:sz w:val="22"/>
          <w:szCs w:val="22"/>
        </w:rPr>
      </w:pPr>
      <w:r w:rsidRPr="000E3FF3">
        <w:rPr>
          <w:rFonts w:ascii="Arial" w:eastAsia="Calibri" w:hAnsi="Arial" w:cs="Arial"/>
          <w:color w:val="231F20"/>
          <w:sz w:val="22"/>
          <w:szCs w:val="22"/>
        </w:rPr>
        <w:t xml:space="preserve">Doors and </w:t>
      </w:r>
      <w:proofErr w:type="gramStart"/>
      <w:r w:rsidRPr="000E3FF3">
        <w:rPr>
          <w:rFonts w:ascii="Arial" w:eastAsia="Calibri" w:hAnsi="Arial" w:cs="Arial"/>
          <w:color w:val="231F20"/>
          <w:sz w:val="22"/>
          <w:szCs w:val="22"/>
        </w:rPr>
        <w:t>gates(</w:t>
      </w:r>
      <w:proofErr w:type="gramEnd"/>
      <w:r w:rsidRPr="000E3FF3">
        <w:rPr>
          <w:rFonts w:ascii="Arial" w:eastAsia="Calibri" w:hAnsi="Arial" w:cs="Arial"/>
          <w:color w:val="231F20"/>
          <w:sz w:val="22"/>
          <w:szCs w:val="22"/>
        </w:rPr>
        <w:t>where applicable) are checked to</w:t>
      </w:r>
      <w:r w:rsidR="00CD2FA8" w:rsidRPr="000E3FF3">
        <w:rPr>
          <w:rFonts w:ascii="Arial" w:eastAsia="Calibri" w:hAnsi="Arial" w:cs="Arial"/>
          <w:color w:val="231F20"/>
          <w:sz w:val="22"/>
          <w:szCs w:val="22"/>
        </w:rPr>
        <w:t xml:space="preserve"> </w:t>
      </w:r>
      <w:r w:rsidRPr="000E3FF3">
        <w:rPr>
          <w:rFonts w:ascii="Arial" w:eastAsia="Calibri" w:hAnsi="Arial" w:cs="Arial"/>
          <w:color w:val="231F20"/>
          <w:sz w:val="22"/>
          <w:szCs w:val="22"/>
        </w:rPr>
        <w:t>see if there has been a breach of</w:t>
      </w:r>
      <w:r w:rsidR="00CD2FA8" w:rsidRPr="000E3FF3">
        <w:rPr>
          <w:rFonts w:ascii="Arial" w:eastAsia="Calibri" w:hAnsi="Arial" w:cs="Arial"/>
          <w:color w:val="231F20"/>
          <w:sz w:val="22"/>
          <w:szCs w:val="22"/>
        </w:rPr>
        <w:t xml:space="preserve"> </w:t>
      </w:r>
      <w:r w:rsidRPr="000E3FF3">
        <w:rPr>
          <w:rFonts w:ascii="Arial" w:eastAsia="Calibri" w:hAnsi="Arial" w:cs="Arial"/>
          <w:color w:val="231F20"/>
          <w:sz w:val="22"/>
          <w:szCs w:val="22"/>
        </w:rPr>
        <w:t>security whereby a child could wander out.</w:t>
      </w:r>
    </w:p>
    <w:p w:rsidR="00892136" w:rsidRPr="000E3FF3" w:rsidRDefault="00892136" w:rsidP="00AC030D">
      <w:pPr>
        <w:numPr>
          <w:ilvl w:val="0"/>
          <w:numId w:val="42"/>
        </w:numPr>
        <w:autoSpaceDE w:val="0"/>
        <w:autoSpaceDN w:val="0"/>
        <w:adjustRightInd w:val="0"/>
        <w:spacing w:line="360" w:lineRule="auto"/>
        <w:ind w:left="357" w:hanging="357"/>
        <w:rPr>
          <w:rFonts w:ascii="Arial" w:eastAsia="Calibri" w:hAnsi="Arial" w:cs="Arial"/>
          <w:color w:val="000000"/>
          <w:sz w:val="22"/>
          <w:szCs w:val="22"/>
        </w:rPr>
      </w:pPr>
      <w:r w:rsidRPr="000E3FF3">
        <w:rPr>
          <w:rFonts w:ascii="Arial" w:eastAsia="Calibri" w:hAnsi="Arial" w:cs="Arial"/>
          <w:color w:val="231F20"/>
          <w:sz w:val="22"/>
          <w:szCs w:val="22"/>
        </w:rPr>
        <w:t>The setting Manager talks to</w:t>
      </w:r>
      <w:r w:rsidR="00CD2FA8" w:rsidRPr="000E3FF3">
        <w:rPr>
          <w:rFonts w:ascii="Arial" w:eastAsia="Calibri" w:hAnsi="Arial" w:cs="Arial"/>
          <w:color w:val="231F20"/>
          <w:sz w:val="22"/>
          <w:szCs w:val="22"/>
        </w:rPr>
        <w:t xml:space="preserve"> </w:t>
      </w:r>
      <w:r w:rsidRPr="000E3FF3">
        <w:rPr>
          <w:rFonts w:ascii="Arial" w:eastAsia="Calibri" w:hAnsi="Arial" w:cs="Arial"/>
          <w:color w:val="231F20"/>
          <w:sz w:val="22"/>
          <w:szCs w:val="22"/>
        </w:rPr>
        <w:t>the sta</w:t>
      </w:r>
      <w:r w:rsidRPr="000E3FF3">
        <w:rPr>
          <w:rFonts w:ascii="Arial" w:eastAsia="Calibri" w:hAnsi="Arial" w:cs="Arial"/>
          <w:color w:val="231F20"/>
          <w:spacing w:val="-4"/>
          <w:sz w:val="22"/>
          <w:szCs w:val="22"/>
        </w:rPr>
        <w:t>f</w:t>
      </w:r>
      <w:r w:rsidRPr="000E3FF3">
        <w:rPr>
          <w:rFonts w:ascii="Arial" w:eastAsia="Calibri" w:hAnsi="Arial" w:cs="Arial"/>
          <w:color w:val="231F20"/>
          <w:sz w:val="22"/>
          <w:szCs w:val="22"/>
        </w:rPr>
        <w:t>f</w:t>
      </w:r>
      <w:r w:rsidR="00CD2FA8" w:rsidRPr="000E3FF3">
        <w:rPr>
          <w:rFonts w:ascii="Arial" w:eastAsia="Calibri" w:hAnsi="Arial" w:cs="Arial"/>
          <w:color w:val="231F20"/>
          <w:sz w:val="22"/>
          <w:szCs w:val="22"/>
        </w:rPr>
        <w:t xml:space="preserve"> </w:t>
      </w:r>
      <w:r w:rsidRPr="000E3FF3">
        <w:rPr>
          <w:rFonts w:ascii="Arial" w:eastAsia="Calibri" w:hAnsi="Arial" w:cs="Arial"/>
          <w:color w:val="231F20"/>
          <w:sz w:val="22"/>
          <w:szCs w:val="22"/>
        </w:rPr>
        <w:t>to</w:t>
      </w:r>
      <w:r w:rsidR="00CD2FA8" w:rsidRPr="000E3FF3">
        <w:rPr>
          <w:rFonts w:ascii="Arial" w:eastAsia="Calibri" w:hAnsi="Arial" w:cs="Arial"/>
          <w:color w:val="231F20"/>
          <w:sz w:val="22"/>
          <w:szCs w:val="22"/>
        </w:rPr>
        <w:t xml:space="preserve"> </w:t>
      </w:r>
      <w:r w:rsidRPr="000E3FF3">
        <w:rPr>
          <w:rFonts w:ascii="Arial" w:eastAsia="Calibri" w:hAnsi="Arial" w:cs="Arial"/>
          <w:color w:val="231F20"/>
          <w:sz w:val="22"/>
          <w:szCs w:val="22"/>
        </w:rPr>
        <w:t>find out when and where the child was last seen and records this.</w:t>
      </w:r>
    </w:p>
    <w:p w:rsidR="00892136" w:rsidRPr="000E3FF3" w:rsidRDefault="00892136" w:rsidP="0014318E">
      <w:pPr>
        <w:numPr>
          <w:ilvl w:val="0"/>
          <w:numId w:val="120"/>
        </w:numPr>
        <w:autoSpaceDE w:val="0"/>
        <w:autoSpaceDN w:val="0"/>
        <w:adjustRightInd w:val="0"/>
        <w:spacing w:line="360" w:lineRule="auto"/>
        <w:ind w:right="454"/>
        <w:rPr>
          <w:rFonts w:ascii="Arial" w:eastAsia="Calibri" w:hAnsi="Arial" w:cs="Arial"/>
          <w:color w:val="000000"/>
          <w:sz w:val="22"/>
          <w:szCs w:val="22"/>
        </w:rPr>
      </w:pPr>
      <w:r w:rsidRPr="000E3FF3">
        <w:rPr>
          <w:rFonts w:ascii="Arial" w:eastAsia="Calibri" w:hAnsi="Arial" w:cs="Arial"/>
          <w:color w:val="231F20"/>
          <w:spacing w:val="-5"/>
          <w:sz w:val="22"/>
          <w:szCs w:val="22"/>
        </w:rPr>
        <w:t>Th</w:t>
      </w:r>
      <w:r w:rsidRPr="000E3FF3">
        <w:rPr>
          <w:rFonts w:ascii="Arial" w:eastAsia="Calibri" w:hAnsi="Arial" w:cs="Arial"/>
          <w:color w:val="231F20"/>
          <w:sz w:val="22"/>
          <w:szCs w:val="22"/>
        </w:rPr>
        <w:t>e</w:t>
      </w:r>
      <w:r w:rsidR="00CD2FA8" w:rsidRPr="000E3FF3">
        <w:rPr>
          <w:rFonts w:ascii="Arial" w:eastAsia="Calibri" w:hAnsi="Arial" w:cs="Arial"/>
          <w:color w:val="231F20"/>
          <w:sz w:val="22"/>
          <w:szCs w:val="22"/>
        </w:rPr>
        <w:t xml:space="preserve"> </w:t>
      </w:r>
      <w:r w:rsidRPr="000E3FF3">
        <w:rPr>
          <w:rFonts w:ascii="Arial" w:eastAsia="Calibri" w:hAnsi="Arial" w:cs="Arial"/>
          <w:color w:val="231F20"/>
          <w:spacing w:val="-5"/>
          <w:sz w:val="22"/>
          <w:szCs w:val="22"/>
        </w:rPr>
        <w:t>settin</w:t>
      </w:r>
      <w:r w:rsidRPr="000E3FF3">
        <w:rPr>
          <w:rFonts w:ascii="Arial" w:eastAsia="Calibri" w:hAnsi="Arial" w:cs="Arial"/>
          <w:color w:val="231F20"/>
          <w:sz w:val="22"/>
          <w:szCs w:val="22"/>
        </w:rPr>
        <w:t>g</w:t>
      </w:r>
      <w:r w:rsidR="00CD2FA8" w:rsidRPr="000E3FF3">
        <w:rPr>
          <w:rFonts w:ascii="Arial" w:eastAsia="Calibri" w:hAnsi="Arial" w:cs="Arial"/>
          <w:color w:val="231F20"/>
          <w:sz w:val="22"/>
          <w:szCs w:val="22"/>
        </w:rPr>
        <w:t xml:space="preserve"> </w:t>
      </w:r>
      <w:r w:rsidRPr="000E3FF3">
        <w:rPr>
          <w:rFonts w:ascii="Arial" w:eastAsia="Calibri" w:hAnsi="Arial" w:cs="Arial"/>
          <w:color w:val="231F20"/>
          <w:spacing w:val="-5"/>
          <w:sz w:val="22"/>
          <w:szCs w:val="22"/>
        </w:rPr>
        <w:t>Manager</w:t>
      </w:r>
      <w:r w:rsidR="00CD2FA8" w:rsidRPr="000E3FF3">
        <w:rPr>
          <w:rFonts w:ascii="Arial" w:eastAsia="Calibri" w:hAnsi="Arial" w:cs="Arial"/>
          <w:color w:val="231F20"/>
          <w:spacing w:val="-5"/>
          <w:sz w:val="22"/>
          <w:szCs w:val="22"/>
        </w:rPr>
        <w:t xml:space="preserve"> </w:t>
      </w:r>
      <w:r w:rsidRPr="000E3FF3">
        <w:rPr>
          <w:rFonts w:ascii="Arial" w:eastAsia="Calibri" w:hAnsi="Arial" w:cs="Arial"/>
          <w:color w:val="231F20"/>
          <w:spacing w:val="-5"/>
          <w:sz w:val="22"/>
          <w:szCs w:val="22"/>
        </w:rPr>
        <w:t>contact</w:t>
      </w:r>
      <w:r w:rsidRPr="000E3FF3">
        <w:rPr>
          <w:rFonts w:ascii="Arial" w:eastAsia="Calibri" w:hAnsi="Arial" w:cs="Arial"/>
          <w:color w:val="231F20"/>
          <w:sz w:val="22"/>
          <w:szCs w:val="22"/>
        </w:rPr>
        <w:t>s</w:t>
      </w:r>
      <w:r w:rsidR="00CD2FA8" w:rsidRPr="000E3FF3">
        <w:rPr>
          <w:rFonts w:ascii="Arial" w:eastAsia="Calibri" w:hAnsi="Arial" w:cs="Arial"/>
          <w:color w:val="231F20"/>
          <w:sz w:val="22"/>
          <w:szCs w:val="22"/>
        </w:rPr>
        <w:t xml:space="preserve"> </w:t>
      </w:r>
      <w:r w:rsidRPr="000E3FF3">
        <w:rPr>
          <w:rFonts w:ascii="Arial" w:eastAsia="Calibri" w:hAnsi="Arial" w:cs="Arial"/>
          <w:color w:val="231F20"/>
          <w:spacing w:val="-5"/>
          <w:sz w:val="22"/>
          <w:szCs w:val="22"/>
        </w:rPr>
        <w:t>th</w:t>
      </w:r>
      <w:r w:rsidRPr="000E3FF3">
        <w:rPr>
          <w:rFonts w:ascii="Arial" w:eastAsia="Calibri" w:hAnsi="Arial" w:cs="Arial"/>
          <w:color w:val="231F20"/>
          <w:sz w:val="22"/>
          <w:szCs w:val="22"/>
        </w:rPr>
        <w:t>e</w:t>
      </w:r>
      <w:r w:rsidR="00CD2FA8" w:rsidRPr="000E3FF3">
        <w:rPr>
          <w:rFonts w:ascii="Arial" w:eastAsia="Calibri" w:hAnsi="Arial" w:cs="Arial"/>
          <w:color w:val="231F20"/>
          <w:sz w:val="22"/>
          <w:szCs w:val="22"/>
        </w:rPr>
        <w:t xml:space="preserve"> </w:t>
      </w:r>
      <w:r w:rsidRPr="000E3FF3">
        <w:rPr>
          <w:rFonts w:ascii="Arial" w:eastAsia="Calibri" w:hAnsi="Arial" w:cs="Arial"/>
          <w:color w:val="231F20"/>
          <w:spacing w:val="-5"/>
          <w:sz w:val="22"/>
          <w:szCs w:val="22"/>
        </w:rPr>
        <w:t>directo</w:t>
      </w:r>
      <w:r w:rsidRPr="000E3FF3">
        <w:rPr>
          <w:rFonts w:ascii="Arial" w:eastAsia="Calibri" w:hAnsi="Arial" w:cs="Arial"/>
          <w:color w:val="231F20"/>
          <w:sz w:val="22"/>
          <w:szCs w:val="22"/>
        </w:rPr>
        <w:t>r</w:t>
      </w:r>
      <w:r w:rsidR="00CD2FA8" w:rsidRPr="000E3FF3">
        <w:rPr>
          <w:rFonts w:ascii="Arial" w:eastAsia="Calibri" w:hAnsi="Arial" w:cs="Arial"/>
          <w:color w:val="231F20"/>
          <w:sz w:val="22"/>
          <w:szCs w:val="22"/>
        </w:rPr>
        <w:t xml:space="preserve"> </w:t>
      </w:r>
      <w:r w:rsidRPr="000E3FF3">
        <w:rPr>
          <w:rFonts w:ascii="Arial" w:eastAsia="Calibri" w:hAnsi="Arial" w:cs="Arial"/>
          <w:color w:val="231F20"/>
          <w:spacing w:val="-5"/>
          <w:sz w:val="22"/>
          <w:szCs w:val="22"/>
        </w:rPr>
        <w:t>o</w:t>
      </w:r>
      <w:r w:rsidRPr="000E3FF3">
        <w:rPr>
          <w:rFonts w:ascii="Arial" w:eastAsia="Calibri" w:hAnsi="Arial" w:cs="Arial"/>
          <w:color w:val="231F20"/>
          <w:sz w:val="22"/>
          <w:szCs w:val="22"/>
        </w:rPr>
        <w:t>r</w:t>
      </w:r>
      <w:r w:rsidR="00CD2FA8" w:rsidRPr="000E3FF3">
        <w:rPr>
          <w:rFonts w:ascii="Arial" w:eastAsia="Calibri" w:hAnsi="Arial" w:cs="Arial"/>
          <w:color w:val="231F20"/>
          <w:sz w:val="22"/>
          <w:szCs w:val="22"/>
        </w:rPr>
        <w:t xml:space="preserve"> </w:t>
      </w:r>
      <w:r w:rsidRPr="000E3FF3">
        <w:rPr>
          <w:rFonts w:ascii="Arial" w:eastAsia="Calibri" w:hAnsi="Arial" w:cs="Arial"/>
          <w:color w:val="231F20"/>
          <w:spacing w:val="-5"/>
          <w:sz w:val="22"/>
          <w:szCs w:val="22"/>
        </w:rPr>
        <w:t>owne</w:t>
      </w:r>
      <w:r w:rsidRPr="000E3FF3">
        <w:rPr>
          <w:rFonts w:ascii="Arial" w:eastAsia="Calibri" w:hAnsi="Arial" w:cs="Arial"/>
          <w:color w:val="231F20"/>
          <w:sz w:val="22"/>
          <w:szCs w:val="22"/>
        </w:rPr>
        <w:t>r</w:t>
      </w:r>
      <w:r w:rsidR="00CD2FA8" w:rsidRPr="000E3FF3">
        <w:rPr>
          <w:rFonts w:ascii="Arial" w:eastAsia="Calibri" w:hAnsi="Arial" w:cs="Arial"/>
          <w:color w:val="231F20"/>
          <w:sz w:val="22"/>
          <w:szCs w:val="22"/>
        </w:rPr>
        <w:t xml:space="preserve"> </w:t>
      </w:r>
      <w:r w:rsidRPr="000E3FF3">
        <w:rPr>
          <w:rFonts w:ascii="Arial" w:eastAsia="Calibri" w:hAnsi="Arial" w:cs="Arial"/>
          <w:color w:val="231F20"/>
          <w:spacing w:val="-5"/>
          <w:sz w:val="22"/>
          <w:szCs w:val="22"/>
        </w:rPr>
        <w:t>an</w:t>
      </w:r>
      <w:r w:rsidRPr="000E3FF3">
        <w:rPr>
          <w:rFonts w:ascii="Arial" w:eastAsia="Calibri" w:hAnsi="Arial" w:cs="Arial"/>
          <w:color w:val="231F20"/>
          <w:sz w:val="22"/>
          <w:szCs w:val="22"/>
        </w:rPr>
        <w:t>d</w:t>
      </w:r>
      <w:r w:rsidR="00CD2FA8" w:rsidRPr="000E3FF3">
        <w:rPr>
          <w:rFonts w:ascii="Arial" w:eastAsia="Calibri" w:hAnsi="Arial" w:cs="Arial"/>
          <w:color w:val="231F20"/>
          <w:sz w:val="22"/>
          <w:szCs w:val="22"/>
        </w:rPr>
        <w:t xml:space="preserve"> </w:t>
      </w:r>
      <w:r w:rsidRPr="000E3FF3">
        <w:rPr>
          <w:rFonts w:ascii="Arial" w:eastAsia="Calibri" w:hAnsi="Arial" w:cs="Arial"/>
          <w:color w:val="231F20"/>
          <w:spacing w:val="-5"/>
          <w:sz w:val="22"/>
          <w:szCs w:val="22"/>
        </w:rPr>
        <w:t>report</w:t>
      </w:r>
      <w:r w:rsidRPr="000E3FF3">
        <w:rPr>
          <w:rFonts w:ascii="Arial" w:eastAsia="Calibri" w:hAnsi="Arial" w:cs="Arial"/>
          <w:color w:val="231F20"/>
          <w:sz w:val="22"/>
          <w:szCs w:val="22"/>
        </w:rPr>
        <w:t>s</w:t>
      </w:r>
      <w:r w:rsidR="00CD2FA8" w:rsidRPr="000E3FF3">
        <w:rPr>
          <w:rFonts w:ascii="Arial" w:eastAsia="Calibri" w:hAnsi="Arial" w:cs="Arial"/>
          <w:color w:val="231F20"/>
          <w:sz w:val="22"/>
          <w:szCs w:val="22"/>
        </w:rPr>
        <w:t xml:space="preserve"> </w:t>
      </w:r>
      <w:r w:rsidRPr="000E3FF3">
        <w:rPr>
          <w:rFonts w:ascii="Arial" w:eastAsia="Calibri" w:hAnsi="Arial" w:cs="Arial"/>
          <w:color w:val="231F20"/>
          <w:spacing w:val="-5"/>
          <w:sz w:val="22"/>
          <w:szCs w:val="22"/>
        </w:rPr>
        <w:t>th</w:t>
      </w:r>
      <w:r w:rsidRPr="000E3FF3">
        <w:rPr>
          <w:rFonts w:ascii="Arial" w:eastAsia="Calibri" w:hAnsi="Arial" w:cs="Arial"/>
          <w:color w:val="231F20"/>
          <w:sz w:val="22"/>
          <w:szCs w:val="22"/>
        </w:rPr>
        <w:t>e</w:t>
      </w:r>
      <w:r w:rsidR="00CD2FA8" w:rsidRPr="000E3FF3">
        <w:rPr>
          <w:rFonts w:ascii="Arial" w:eastAsia="Calibri" w:hAnsi="Arial" w:cs="Arial"/>
          <w:color w:val="231F20"/>
          <w:sz w:val="22"/>
          <w:szCs w:val="22"/>
        </w:rPr>
        <w:t xml:space="preserve"> </w:t>
      </w:r>
      <w:r w:rsidRPr="000E3FF3">
        <w:rPr>
          <w:rFonts w:ascii="Arial" w:eastAsia="Calibri" w:hAnsi="Arial" w:cs="Arial"/>
          <w:color w:val="231F20"/>
          <w:spacing w:val="-5"/>
          <w:sz w:val="22"/>
          <w:szCs w:val="22"/>
        </w:rPr>
        <w:t>incident</w:t>
      </w:r>
      <w:r w:rsidRPr="000E3FF3">
        <w:rPr>
          <w:rFonts w:ascii="Arial" w:eastAsia="Calibri" w:hAnsi="Arial" w:cs="Arial"/>
          <w:color w:val="231F20"/>
          <w:sz w:val="22"/>
          <w:szCs w:val="22"/>
        </w:rPr>
        <w:t>.</w:t>
      </w:r>
      <w:r w:rsidR="00CD2FA8" w:rsidRPr="000E3FF3">
        <w:rPr>
          <w:rFonts w:ascii="Arial" w:eastAsia="Calibri" w:hAnsi="Arial" w:cs="Arial"/>
          <w:color w:val="231F20"/>
          <w:sz w:val="22"/>
          <w:szCs w:val="22"/>
        </w:rPr>
        <w:t xml:space="preserve"> </w:t>
      </w:r>
      <w:r w:rsidRPr="000E3FF3">
        <w:rPr>
          <w:rFonts w:ascii="Arial" w:eastAsia="Calibri" w:hAnsi="Arial" w:cs="Arial"/>
          <w:color w:val="231F20"/>
          <w:spacing w:val="-5"/>
          <w:sz w:val="22"/>
          <w:szCs w:val="22"/>
        </w:rPr>
        <w:t>Th</w:t>
      </w:r>
      <w:r w:rsidRPr="000E3FF3">
        <w:rPr>
          <w:rFonts w:ascii="Arial" w:eastAsia="Calibri" w:hAnsi="Arial" w:cs="Arial"/>
          <w:color w:val="231F20"/>
          <w:sz w:val="22"/>
          <w:szCs w:val="22"/>
        </w:rPr>
        <w:t>e</w:t>
      </w:r>
      <w:r w:rsidR="00CD2FA8" w:rsidRPr="000E3FF3">
        <w:rPr>
          <w:rFonts w:ascii="Arial" w:eastAsia="Calibri" w:hAnsi="Arial" w:cs="Arial"/>
          <w:color w:val="231F20"/>
          <w:sz w:val="22"/>
          <w:szCs w:val="22"/>
        </w:rPr>
        <w:t xml:space="preserve"> </w:t>
      </w:r>
      <w:r w:rsidRPr="000E3FF3">
        <w:rPr>
          <w:rFonts w:ascii="Arial" w:eastAsia="Calibri" w:hAnsi="Arial" w:cs="Arial"/>
          <w:color w:val="231F20"/>
          <w:spacing w:val="-5"/>
          <w:sz w:val="22"/>
          <w:szCs w:val="22"/>
        </w:rPr>
        <w:t>directo</w:t>
      </w:r>
      <w:r w:rsidRPr="000E3FF3">
        <w:rPr>
          <w:rFonts w:ascii="Arial" w:eastAsia="Calibri" w:hAnsi="Arial" w:cs="Arial"/>
          <w:color w:val="231F20"/>
          <w:sz w:val="22"/>
          <w:szCs w:val="22"/>
        </w:rPr>
        <w:t>r</w:t>
      </w:r>
      <w:r w:rsidR="00CD2FA8" w:rsidRPr="000E3FF3">
        <w:rPr>
          <w:rFonts w:ascii="Arial" w:eastAsia="Calibri" w:hAnsi="Arial" w:cs="Arial"/>
          <w:color w:val="231F20"/>
          <w:sz w:val="22"/>
          <w:szCs w:val="22"/>
        </w:rPr>
        <w:t xml:space="preserve"> </w:t>
      </w:r>
      <w:r w:rsidRPr="000E3FF3">
        <w:rPr>
          <w:rFonts w:ascii="Arial" w:eastAsia="Calibri" w:hAnsi="Arial" w:cs="Arial"/>
          <w:color w:val="231F20"/>
          <w:spacing w:val="-5"/>
          <w:sz w:val="22"/>
          <w:szCs w:val="22"/>
        </w:rPr>
        <w:t>o</w:t>
      </w:r>
      <w:r w:rsidRPr="000E3FF3">
        <w:rPr>
          <w:rFonts w:ascii="Arial" w:eastAsia="Calibri" w:hAnsi="Arial" w:cs="Arial"/>
          <w:color w:val="231F20"/>
          <w:sz w:val="22"/>
          <w:szCs w:val="22"/>
        </w:rPr>
        <w:t>r</w:t>
      </w:r>
      <w:r w:rsidR="00CD2FA8" w:rsidRPr="000E3FF3">
        <w:rPr>
          <w:rFonts w:ascii="Arial" w:eastAsia="Calibri" w:hAnsi="Arial" w:cs="Arial"/>
          <w:color w:val="231F20"/>
          <w:sz w:val="22"/>
          <w:szCs w:val="22"/>
        </w:rPr>
        <w:t xml:space="preserve"> </w:t>
      </w:r>
      <w:r w:rsidR="0014318E" w:rsidRPr="000E3FF3">
        <w:rPr>
          <w:rFonts w:ascii="Arial" w:eastAsia="Calibri" w:hAnsi="Arial" w:cs="Arial"/>
          <w:color w:val="231F20"/>
          <w:sz w:val="22"/>
          <w:szCs w:val="22"/>
        </w:rPr>
        <w:t>owner</w:t>
      </w:r>
      <w:r w:rsidR="000F7405" w:rsidRPr="000E3FF3">
        <w:rPr>
          <w:rFonts w:ascii="Arial" w:eastAsia="Calibri" w:hAnsi="Arial" w:cs="Arial"/>
          <w:color w:val="231F20"/>
          <w:sz w:val="22"/>
          <w:szCs w:val="22"/>
        </w:rPr>
        <w:t xml:space="preserve"> </w:t>
      </w:r>
      <w:r w:rsidRPr="000E3FF3">
        <w:rPr>
          <w:rFonts w:ascii="Arial" w:eastAsia="Calibri" w:hAnsi="Arial" w:cs="Arial"/>
          <w:color w:val="231F20"/>
          <w:spacing w:val="-5"/>
          <w:sz w:val="22"/>
          <w:szCs w:val="22"/>
        </w:rPr>
        <w:t>come</w:t>
      </w:r>
      <w:r w:rsidRPr="000E3FF3">
        <w:rPr>
          <w:rFonts w:ascii="Arial" w:eastAsia="Calibri" w:hAnsi="Arial" w:cs="Arial"/>
          <w:color w:val="231F20"/>
          <w:sz w:val="22"/>
          <w:szCs w:val="22"/>
        </w:rPr>
        <w:t>s</w:t>
      </w:r>
      <w:r w:rsidR="000F7405" w:rsidRPr="000E3FF3">
        <w:rPr>
          <w:rFonts w:ascii="Arial" w:eastAsia="Calibri" w:hAnsi="Arial" w:cs="Arial"/>
          <w:color w:val="231F20"/>
          <w:sz w:val="22"/>
          <w:szCs w:val="22"/>
        </w:rPr>
        <w:t xml:space="preserve"> </w:t>
      </w:r>
      <w:r w:rsidRPr="000E3FF3">
        <w:rPr>
          <w:rFonts w:ascii="Arial" w:eastAsia="Calibri" w:hAnsi="Arial" w:cs="Arial"/>
          <w:color w:val="231F20"/>
          <w:spacing w:val="-5"/>
          <w:sz w:val="22"/>
          <w:szCs w:val="22"/>
        </w:rPr>
        <w:t>t</w:t>
      </w:r>
      <w:r w:rsidRPr="000E3FF3">
        <w:rPr>
          <w:rFonts w:ascii="Arial" w:eastAsia="Calibri" w:hAnsi="Arial" w:cs="Arial"/>
          <w:color w:val="231F20"/>
          <w:sz w:val="22"/>
          <w:szCs w:val="22"/>
        </w:rPr>
        <w:t>o</w:t>
      </w:r>
      <w:r w:rsidR="000F7405" w:rsidRPr="000E3FF3">
        <w:rPr>
          <w:rFonts w:ascii="Arial" w:eastAsia="Calibri" w:hAnsi="Arial" w:cs="Arial"/>
          <w:color w:val="231F20"/>
          <w:sz w:val="22"/>
          <w:szCs w:val="22"/>
        </w:rPr>
        <w:t xml:space="preserve"> </w:t>
      </w:r>
      <w:r w:rsidRPr="000E3FF3">
        <w:rPr>
          <w:rFonts w:ascii="Arial" w:eastAsia="Calibri" w:hAnsi="Arial" w:cs="Arial"/>
          <w:color w:val="231F20"/>
          <w:spacing w:val="-5"/>
          <w:sz w:val="22"/>
          <w:szCs w:val="22"/>
        </w:rPr>
        <w:t>th</w:t>
      </w:r>
      <w:r w:rsidRPr="000E3FF3">
        <w:rPr>
          <w:rFonts w:ascii="Arial" w:eastAsia="Calibri" w:hAnsi="Arial" w:cs="Arial"/>
          <w:color w:val="231F20"/>
          <w:sz w:val="22"/>
          <w:szCs w:val="22"/>
        </w:rPr>
        <w:t>e</w:t>
      </w:r>
      <w:r w:rsidR="000F7405" w:rsidRPr="000E3FF3">
        <w:rPr>
          <w:rFonts w:ascii="Arial" w:eastAsia="Calibri" w:hAnsi="Arial" w:cs="Arial"/>
          <w:color w:val="231F20"/>
          <w:sz w:val="22"/>
          <w:szCs w:val="22"/>
        </w:rPr>
        <w:t xml:space="preserve"> </w:t>
      </w:r>
      <w:r w:rsidRPr="000E3FF3">
        <w:rPr>
          <w:rFonts w:ascii="Arial" w:eastAsia="Calibri" w:hAnsi="Arial" w:cs="Arial"/>
          <w:color w:val="231F20"/>
          <w:spacing w:val="-5"/>
          <w:sz w:val="22"/>
          <w:szCs w:val="22"/>
        </w:rPr>
        <w:t>settin</w:t>
      </w:r>
      <w:r w:rsidRPr="000E3FF3">
        <w:rPr>
          <w:rFonts w:ascii="Arial" w:eastAsia="Calibri" w:hAnsi="Arial" w:cs="Arial"/>
          <w:color w:val="231F20"/>
          <w:sz w:val="22"/>
          <w:szCs w:val="22"/>
        </w:rPr>
        <w:t>g</w:t>
      </w:r>
      <w:r w:rsidR="000F7405" w:rsidRPr="000E3FF3">
        <w:rPr>
          <w:rFonts w:ascii="Arial" w:eastAsia="Calibri" w:hAnsi="Arial" w:cs="Arial"/>
          <w:color w:val="231F20"/>
          <w:sz w:val="22"/>
          <w:szCs w:val="22"/>
        </w:rPr>
        <w:t xml:space="preserve"> </w:t>
      </w:r>
      <w:r w:rsidRPr="000E3FF3">
        <w:rPr>
          <w:rFonts w:ascii="Arial" w:eastAsia="Calibri" w:hAnsi="Arial" w:cs="Arial"/>
          <w:color w:val="231F20"/>
          <w:spacing w:val="-5"/>
          <w:sz w:val="22"/>
          <w:szCs w:val="22"/>
        </w:rPr>
        <w:t>immediatel</w:t>
      </w:r>
      <w:r w:rsidRPr="000E3FF3">
        <w:rPr>
          <w:rFonts w:ascii="Arial" w:eastAsia="Calibri" w:hAnsi="Arial" w:cs="Arial"/>
          <w:color w:val="231F20"/>
          <w:sz w:val="22"/>
          <w:szCs w:val="22"/>
        </w:rPr>
        <w:t>y</w:t>
      </w:r>
      <w:r w:rsidR="000F7405" w:rsidRPr="000E3FF3">
        <w:rPr>
          <w:rFonts w:ascii="Arial" w:eastAsia="Calibri" w:hAnsi="Arial" w:cs="Arial"/>
          <w:color w:val="231F20"/>
          <w:sz w:val="22"/>
          <w:szCs w:val="22"/>
        </w:rPr>
        <w:t xml:space="preserve"> </w:t>
      </w:r>
      <w:r w:rsidRPr="000E3FF3">
        <w:rPr>
          <w:rFonts w:ascii="Arial" w:eastAsia="Calibri" w:hAnsi="Arial" w:cs="Arial"/>
          <w:color w:val="231F20"/>
          <w:spacing w:val="-5"/>
          <w:sz w:val="22"/>
          <w:szCs w:val="22"/>
        </w:rPr>
        <w:t>t</w:t>
      </w:r>
      <w:r w:rsidRPr="000E3FF3">
        <w:rPr>
          <w:rFonts w:ascii="Arial" w:eastAsia="Calibri" w:hAnsi="Arial" w:cs="Arial"/>
          <w:color w:val="231F20"/>
          <w:sz w:val="22"/>
          <w:szCs w:val="22"/>
        </w:rPr>
        <w:t>o</w:t>
      </w:r>
      <w:r w:rsidR="000F7405" w:rsidRPr="000E3FF3">
        <w:rPr>
          <w:rFonts w:ascii="Arial" w:eastAsia="Calibri" w:hAnsi="Arial" w:cs="Arial"/>
          <w:color w:val="231F20"/>
          <w:sz w:val="22"/>
          <w:szCs w:val="22"/>
        </w:rPr>
        <w:t xml:space="preserve"> </w:t>
      </w:r>
      <w:r w:rsidRPr="000E3FF3">
        <w:rPr>
          <w:rFonts w:ascii="Arial" w:eastAsia="Calibri" w:hAnsi="Arial" w:cs="Arial"/>
          <w:color w:val="231F20"/>
          <w:spacing w:val="-5"/>
          <w:sz w:val="22"/>
          <w:szCs w:val="22"/>
        </w:rPr>
        <w:t>carr</w:t>
      </w:r>
      <w:r w:rsidRPr="000E3FF3">
        <w:rPr>
          <w:rFonts w:ascii="Arial" w:eastAsia="Calibri" w:hAnsi="Arial" w:cs="Arial"/>
          <w:color w:val="231F20"/>
          <w:sz w:val="22"/>
          <w:szCs w:val="22"/>
        </w:rPr>
        <w:t>y</w:t>
      </w:r>
      <w:r w:rsidR="000F7405" w:rsidRPr="000E3FF3">
        <w:rPr>
          <w:rFonts w:ascii="Arial" w:eastAsia="Calibri" w:hAnsi="Arial" w:cs="Arial"/>
          <w:color w:val="231F20"/>
          <w:sz w:val="22"/>
          <w:szCs w:val="22"/>
        </w:rPr>
        <w:t xml:space="preserve"> </w:t>
      </w:r>
      <w:r w:rsidRPr="000E3FF3">
        <w:rPr>
          <w:rFonts w:ascii="Arial" w:eastAsia="Calibri" w:hAnsi="Arial" w:cs="Arial"/>
          <w:color w:val="231F20"/>
          <w:spacing w:val="-5"/>
          <w:sz w:val="22"/>
          <w:szCs w:val="22"/>
        </w:rPr>
        <w:t>ou</w:t>
      </w:r>
      <w:r w:rsidRPr="000E3FF3">
        <w:rPr>
          <w:rFonts w:ascii="Arial" w:eastAsia="Calibri" w:hAnsi="Arial" w:cs="Arial"/>
          <w:color w:val="231F20"/>
          <w:sz w:val="22"/>
          <w:szCs w:val="22"/>
        </w:rPr>
        <w:t>t</w:t>
      </w:r>
      <w:r w:rsidR="000F7405" w:rsidRPr="000E3FF3">
        <w:rPr>
          <w:rFonts w:ascii="Arial" w:eastAsia="Calibri" w:hAnsi="Arial" w:cs="Arial"/>
          <w:color w:val="231F20"/>
          <w:sz w:val="22"/>
          <w:szCs w:val="22"/>
        </w:rPr>
        <w:t xml:space="preserve"> </w:t>
      </w:r>
      <w:r w:rsidRPr="000E3FF3">
        <w:rPr>
          <w:rFonts w:ascii="Arial" w:eastAsia="Calibri" w:hAnsi="Arial" w:cs="Arial"/>
          <w:color w:val="231F20"/>
          <w:spacing w:val="-5"/>
          <w:sz w:val="22"/>
          <w:szCs w:val="22"/>
        </w:rPr>
        <w:t>a</w:t>
      </w:r>
      <w:r w:rsidRPr="000E3FF3">
        <w:rPr>
          <w:rFonts w:ascii="Arial" w:eastAsia="Calibri" w:hAnsi="Arial" w:cs="Arial"/>
          <w:color w:val="231F20"/>
          <w:sz w:val="22"/>
          <w:szCs w:val="22"/>
        </w:rPr>
        <w:t>n</w:t>
      </w:r>
      <w:r w:rsidR="000F7405" w:rsidRPr="000E3FF3">
        <w:rPr>
          <w:rFonts w:ascii="Arial" w:eastAsia="Calibri" w:hAnsi="Arial" w:cs="Arial"/>
          <w:color w:val="231F20"/>
          <w:sz w:val="22"/>
          <w:szCs w:val="22"/>
        </w:rPr>
        <w:t xml:space="preserve"> </w:t>
      </w:r>
      <w:r w:rsidRPr="000E3FF3">
        <w:rPr>
          <w:rFonts w:ascii="Arial" w:eastAsia="Calibri" w:hAnsi="Arial" w:cs="Arial"/>
          <w:color w:val="231F20"/>
          <w:spacing w:val="-5"/>
          <w:sz w:val="22"/>
          <w:szCs w:val="22"/>
        </w:rPr>
        <w:t>investigation</w:t>
      </w:r>
      <w:r w:rsidRPr="000E3FF3">
        <w:rPr>
          <w:rFonts w:ascii="Arial" w:eastAsia="Calibri" w:hAnsi="Arial" w:cs="Arial"/>
          <w:color w:val="231F20"/>
          <w:sz w:val="22"/>
          <w:szCs w:val="22"/>
        </w:rPr>
        <w:t>,</w:t>
      </w:r>
      <w:r w:rsidR="000F7405" w:rsidRPr="000E3FF3">
        <w:rPr>
          <w:rFonts w:ascii="Arial" w:eastAsia="Calibri" w:hAnsi="Arial" w:cs="Arial"/>
          <w:color w:val="231F20"/>
          <w:sz w:val="22"/>
          <w:szCs w:val="22"/>
        </w:rPr>
        <w:t xml:space="preserve"> </w:t>
      </w:r>
      <w:r w:rsidRPr="000E3FF3">
        <w:rPr>
          <w:rFonts w:ascii="Arial" w:eastAsia="Calibri" w:hAnsi="Arial" w:cs="Arial"/>
          <w:color w:val="231F20"/>
          <w:spacing w:val="-5"/>
          <w:sz w:val="22"/>
          <w:szCs w:val="22"/>
        </w:rPr>
        <w:t>wit</w:t>
      </w:r>
      <w:r w:rsidRPr="000E3FF3">
        <w:rPr>
          <w:rFonts w:ascii="Arial" w:eastAsia="Calibri" w:hAnsi="Arial" w:cs="Arial"/>
          <w:color w:val="231F20"/>
          <w:sz w:val="22"/>
          <w:szCs w:val="22"/>
        </w:rPr>
        <w:t>h</w:t>
      </w:r>
      <w:r w:rsidR="000F7405" w:rsidRPr="000E3FF3">
        <w:rPr>
          <w:rFonts w:ascii="Arial" w:eastAsia="Calibri" w:hAnsi="Arial" w:cs="Arial"/>
          <w:color w:val="231F20"/>
          <w:sz w:val="22"/>
          <w:szCs w:val="22"/>
        </w:rPr>
        <w:t xml:space="preserve"> </w:t>
      </w:r>
      <w:r w:rsidRPr="000E3FF3">
        <w:rPr>
          <w:rFonts w:ascii="Arial" w:eastAsia="Calibri" w:hAnsi="Arial" w:cs="Arial"/>
          <w:color w:val="231F20"/>
          <w:spacing w:val="-5"/>
          <w:sz w:val="22"/>
          <w:szCs w:val="22"/>
        </w:rPr>
        <w:t>th</w:t>
      </w:r>
      <w:r w:rsidRPr="000E3FF3">
        <w:rPr>
          <w:rFonts w:ascii="Arial" w:eastAsia="Calibri" w:hAnsi="Arial" w:cs="Arial"/>
          <w:color w:val="231F20"/>
          <w:sz w:val="22"/>
          <w:szCs w:val="22"/>
        </w:rPr>
        <w:t>e</w:t>
      </w:r>
      <w:r w:rsidR="000F7405" w:rsidRPr="000E3FF3">
        <w:rPr>
          <w:rFonts w:ascii="Arial" w:eastAsia="Calibri" w:hAnsi="Arial" w:cs="Arial"/>
          <w:color w:val="231F20"/>
          <w:sz w:val="22"/>
          <w:szCs w:val="22"/>
        </w:rPr>
        <w:t xml:space="preserve"> </w:t>
      </w:r>
      <w:r w:rsidRPr="000E3FF3">
        <w:rPr>
          <w:rFonts w:ascii="Arial" w:eastAsia="Calibri" w:hAnsi="Arial" w:cs="Arial"/>
          <w:color w:val="231F20"/>
          <w:spacing w:val="-5"/>
          <w:sz w:val="22"/>
          <w:szCs w:val="22"/>
        </w:rPr>
        <w:t>managemen</w:t>
      </w:r>
      <w:r w:rsidRPr="000E3FF3">
        <w:rPr>
          <w:rFonts w:ascii="Arial" w:eastAsia="Calibri" w:hAnsi="Arial" w:cs="Arial"/>
          <w:color w:val="231F20"/>
          <w:sz w:val="22"/>
          <w:szCs w:val="22"/>
        </w:rPr>
        <w:t>t</w:t>
      </w:r>
      <w:r w:rsidR="000F7405" w:rsidRPr="000E3FF3">
        <w:rPr>
          <w:rFonts w:ascii="Arial" w:eastAsia="Calibri" w:hAnsi="Arial" w:cs="Arial"/>
          <w:color w:val="231F20"/>
          <w:sz w:val="22"/>
          <w:szCs w:val="22"/>
        </w:rPr>
        <w:t xml:space="preserve"> </w:t>
      </w:r>
      <w:r w:rsidRPr="000E3FF3">
        <w:rPr>
          <w:rFonts w:ascii="Arial" w:eastAsia="Calibri" w:hAnsi="Arial" w:cs="Arial"/>
          <w:color w:val="231F20"/>
          <w:spacing w:val="-5"/>
          <w:sz w:val="22"/>
          <w:szCs w:val="22"/>
        </w:rPr>
        <w:t>tea</w:t>
      </w:r>
      <w:r w:rsidRPr="000E3FF3">
        <w:rPr>
          <w:rFonts w:ascii="Arial" w:eastAsia="Calibri" w:hAnsi="Arial" w:cs="Arial"/>
          <w:color w:val="231F20"/>
          <w:sz w:val="22"/>
          <w:szCs w:val="22"/>
        </w:rPr>
        <w:t>m</w:t>
      </w:r>
      <w:r w:rsidR="000F7405" w:rsidRPr="000E3FF3">
        <w:rPr>
          <w:rFonts w:ascii="Arial" w:eastAsia="Calibri" w:hAnsi="Arial" w:cs="Arial"/>
          <w:color w:val="231F20"/>
          <w:sz w:val="22"/>
          <w:szCs w:val="22"/>
        </w:rPr>
        <w:t xml:space="preserve"> </w:t>
      </w:r>
      <w:r w:rsidRPr="000E3FF3">
        <w:rPr>
          <w:rFonts w:ascii="Arial" w:eastAsia="Calibri" w:hAnsi="Arial" w:cs="Arial"/>
          <w:color w:val="231F20"/>
          <w:spacing w:val="-5"/>
          <w:sz w:val="22"/>
          <w:szCs w:val="22"/>
        </w:rPr>
        <w:t>whe</w:t>
      </w:r>
      <w:r w:rsidR="000F7405" w:rsidRPr="000E3FF3">
        <w:rPr>
          <w:rFonts w:ascii="Arial" w:eastAsia="Calibri" w:hAnsi="Arial" w:cs="Arial"/>
          <w:color w:val="231F20"/>
          <w:spacing w:val="-5"/>
          <w:sz w:val="22"/>
          <w:szCs w:val="22"/>
        </w:rPr>
        <w:t>r</w:t>
      </w:r>
      <w:r w:rsidRPr="000E3FF3">
        <w:rPr>
          <w:rFonts w:ascii="Arial" w:eastAsia="Calibri" w:hAnsi="Arial" w:cs="Arial"/>
          <w:color w:val="231F20"/>
          <w:sz w:val="22"/>
          <w:szCs w:val="22"/>
        </w:rPr>
        <w:t>e</w:t>
      </w:r>
      <w:r w:rsidR="000F7405" w:rsidRPr="000E3FF3">
        <w:rPr>
          <w:rFonts w:ascii="Arial" w:eastAsia="Calibri" w:hAnsi="Arial" w:cs="Arial"/>
          <w:color w:val="231F20"/>
          <w:sz w:val="22"/>
          <w:szCs w:val="22"/>
        </w:rPr>
        <w:t xml:space="preserve"> </w:t>
      </w:r>
      <w:r w:rsidRPr="000E3FF3">
        <w:rPr>
          <w:rFonts w:ascii="Arial" w:eastAsia="Calibri" w:hAnsi="Arial" w:cs="Arial"/>
          <w:color w:val="231F20"/>
          <w:spacing w:val="-5"/>
          <w:sz w:val="22"/>
          <w:szCs w:val="22"/>
        </w:rPr>
        <w:t>appropriate.</w:t>
      </w:r>
    </w:p>
    <w:p w:rsidR="00DA583A" w:rsidRPr="000E3FF3" w:rsidRDefault="00DA583A" w:rsidP="00892136">
      <w:pPr>
        <w:spacing w:line="360" w:lineRule="auto"/>
        <w:rPr>
          <w:rFonts w:ascii="Arial" w:hAnsi="Arial" w:cs="Arial"/>
          <w:i/>
          <w:sz w:val="22"/>
          <w:szCs w:val="22"/>
        </w:rPr>
      </w:pPr>
    </w:p>
    <w:p w:rsidR="00892136" w:rsidRPr="000E3FF3" w:rsidRDefault="00892136" w:rsidP="00892136">
      <w:pPr>
        <w:spacing w:line="360" w:lineRule="auto"/>
        <w:rPr>
          <w:rFonts w:ascii="Arial" w:hAnsi="Arial" w:cs="Arial"/>
          <w:i/>
        </w:rPr>
      </w:pPr>
      <w:r w:rsidRPr="000E3FF3">
        <w:rPr>
          <w:rFonts w:ascii="Arial" w:hAnsi="Arial" w:cs="Arial"/>
          <w:i/>
        </w:rPr>
        <w:t>Child going missing on an outing</w:t>
      </w:r>
    </w:p>
    <w:p w:rsidR="00892136" w:rsidRPr="000E3FF3" w:rsidRDefault="00892136" w:rsidP="00892136">
      <w:pPr>
        <w:spacing w:line="360" w:lineRule="auto"/>
        <w:rPr>
          <w:rFonts w:ascii="Arial" w:hAnsi="Arial" w:cs="Arial"/>
          <w:sz w:val="22"/>
          <w:szCs w:val="22"/>
        </w:rPr>
      </w:pPr>
      <w:r w:rsidRPr="000E3FF3">
        <w:rPr>
          <w:rFonts w:ascii="Arial" w:hAnsi="Arial" w:cs="Arial"/>
          <w:sz w:val="22"/>
          <w:szCs w:val="22"/>
        </w:rPr>
        <w:t>This describes what to do when staff have taken a small group on an outing, leaving the setting Manager and/or</w:t>
      </w:r>
      <w:r w:rsidR="0014318E" w:rsidRPr="000E3FF3">
        <w:rPr>
          <w:rFonts w:ascii="Arial" w:hAnsi="Arial" w:cs="Arial"/>
          <w:sz w:val="22"/>
          <w:szCs w:val="22"/>
        </w:rPr>
        <w:t xml:space="preserve"> </w:t>
      </w:r>
      <w:r w:rsidRPr="000E3FF3">
        <w:rPr>
          <w:rFonts w:ascii="Arial" w:hAnsi="Arial" w:cs="Arial"/>
          <w:sz w:val="22"/>
          <w:szCs w:val="22"/>
        </w:rPr>
        <w:t>other staff back in the setting. If the setting Manager has accompanied children on the outing, the procedures</w:t>
      </w:r>
      <w:r w:rsidR="0014318E" w:rsidRPr="000E3FF3">
        <w:rPr>
          <w:rFonts w:ascii="Arial" w:hAnsi="Arial" w:cs="Arial"/>
          <w:sz w:val="22"/>
          <w:szCs w:val="22"/>
        </w:rPr>
        <w:t xml:space="preserve"> </w:t>
      </w:r>
      <w:r w:rsidRPr="000E3FF3">
        <w:rPr>
          <w:rFonts w:ascii="Arial" w:hAnsi="Arial" w:cs="Arial"/>
          <w:sz w:val="22"/>
          <w:szCs w:val="22"/>
        </w:rPr>
        <w:t>are adjusted accordingly.</w:t>
      </w:r>
    </w:p>
    <w:p w:rsidR="00892136" w:rsidRPr="000E3FF3" w:rsidRDefault="00892136" w:rsidP="00892136">
      <w:pPr>
        <w:spacing w:line="360" w:lineRule="auto"/>
        <w:rPr>
          <w:rFonts w:ascii="Arial" w:hAnsi="Arial" w:cs="Arial"/>
          <w:sz w:val="22"/>
          <w:szCs w:val="22"/>
        </w:rPr>
      </w:pPr>
    </w:p>
    <w:p w:rsidR="00892136" w:rsidRPr="000E3FF3" w:rsidRDefault="00892136" w:rsidP="00892136">
      <w:pPr>
        <w:spacing w:line="360" w:lineRule="auto"/>
        <w:rPr>
          <w:rFonts w:ascii="Arial" w:hAnsi="Arial" w:cs="Arial"/>
          <w:sz w:val="22"/>
          <w:szCs w:val="22"/>
        </w:rPr>
      </w:pPr>
      <w:r w:rsidRPr="000E3FF3">
        <w:rPr>
          <w:rFonts w:ascii="Arial" w:hAnsi="Arial" w:cs="Arial"/>
          <w:sz w:val="22"/>
          <w:szCs w:val="22"/>
        </w:rPr>
        <w:t>What to do when a child goes missing from a whole setting outing may be a little different, as parents usually</w:t>
      </w:r>
      <w:r w:rsidR="0014318E" w:rsidRPr="000E3FF3">
        <w:rPr>
          <w:rFonts w:ascii="Arial" w:hAnsi="Arial" w:cs="Arial"/>
          <w:sz w:val="22"/>
          <w:szCs w:val="22"/>
        </w:rPr>
        <w:t xml:space="preserve"> </w:t>
      </w:r>
      <w:r w:rsidRPr="000E3FF3">
        <w:rPr>
          <w:rFonts w:ascii="Arial" w:hAnsi="Arial" w:cs="Arial"/>
          <w:sz w:val="22"/>
          <w:szCs w:val="22"/>
        </w:rPr>
        <w:t>attend and are responsible for their own child.</w:t>
      </w:r>
    </w:p>
    <w:p w:rsidR="00892136" w:rsidRPr="000E3FF3" w:rsidRDefault="00892136" w:rsidP="00892136">
      <w:pPr>
        <w:spacing w:line="360" w:lineRule="auto"/>
        <w:rPr>
          <w:rFonts w:ascii="Arial" w:hAnsi="Arial" w:cs="Arial"/>
          <w:sz w:val="22"/>
          <w:szCs w:val="22"/>
        </w:rPr>
      </w:pPr>
    </w:p>
    <w:p w:rsidR="00892136" w:rsidRPr="000E3FF3" w:rsidRDefault="00892136" w:rsidP="00AC030D">
      <w:pPr>
        <w:numPr>
          <w:ilvl w:val="0"/>
          <w:numId w:val="38"/>
        </w:numPr>
        <w:spacing w:line="360" w:lineRule="auto"/>
        <w:rPr>
          <w:rFonts w:ascii="Arial" w:hAnsi="Arial" w:cs="Arial"/>
          <w:sz w:val="22"/>
        </w:rPr>
      </w:pPr>
      <w:r w:rsidRPr="000E3FF3">
        <w:rPr>
          <w:rFonts w:ascii="Arial" w:hAnsi="Arial" w:cs="Arial"/>
          <w:sz w:val="22"/>
        </w:rPr>
        <w:t>As soon as it is noticed that a child is missing, staff on the outing ask children to stand with their designated carer and carry out a headcount to ensure that no other child has gone astray. One staff</w:t>
      </w:r>
      <w:r w:rsidR="0014318E" w:rsidRPr="000E3FF3">
        <w:rPr>
          <w:rFonts w:ascii="Arial" w:hAnsi="Arial" w:cs="Arial"/>
          <w:sz w:val="22"/>
        </w:rPr>
        <w:t xml:space="preserve"> </w:t>
      </w:r>
      <w:r w:rsidRPr="000E3FF3">
        <w:rPr>
          <w:rFonts w:ascii="Arial" w:hAnsi="Arial" w:cs="Arial"/>
          <w:sz w:val="22"/>
        </w:rPr>
        <w:t>member searches the immediate vicinity, but does not search beyond that.</w:t>
      </w:r>
    </w:p>
    <w:p w:rsidR="00892136" w:rsidRPr="000E3FF3" w:rsidRDefault="00892136" w:rsidP="00AC030D">
      <w:pPr>
        <w:numPr>
          <w:ilvl w:val="0"/>
          <w:numId w:val="38"/>
        </w:numPr>
        <w:spacing w:line="360" w:lineRule="auto"/>
        <w:rPr>
          <w:rFonts w:ascii="Arial" w:hAnsi="Arial" w:cs="Arial"/>
          <w:sz w:val="22"/>
        </w:rPr>
      </w:pPr>
      <w:r w:rsidRPr="000E3FF3">
        <w:rPr>
          <w:rFonts w:ascii="Arial" w:hAnsi="Arial" w:cs="Arial"/>
          <w:sz w:val="22"/>
        </w:rPr>
        <w:t>The setting manager is contacted immediately (if not on the outing) and the incident is recorded.</w:t>
      </w:r>
    </w:p>
    <w:p w:rsidR="00892136" w:rsidRPr="000E3FF3" w:rsidRDefault="00892136" w:rsidP="00AC030D">
      <w:pPr>
        <w:numPr>
          <w:ilvl w:val="0"/>
          <w:numId w:val="38"/>
        </w:numPr>
        <w:spacing w:line="360" w:lineRule="auto"/>
        <w:rPr>
          <w:rFonts w:ascii="Arial" w:hAnsi="Arial" w:cs="Arial"/>
          <w:sz w:val="22"/>
        </w:rPr>
      </w:pPr>
      <w:r w:rsidRPr="000E3FF3">
        <w:rPr>
          <w:rFonts w:ascii="Arial" w:hAnsi="Arial" w:cs="Arial"/>
          <w:sz w:val="22"/>
        </w:rPr>
        <w:lastRenderedPageBreak/>
        <w:t>The setting manager contacts the police and reports the child as missing.</w:t>
      </w:r>
    </w:p>
    <w:p w:rsidR="00892136" w:rsidRPr="000E3FF3" w:rsidRDefault="00892136" w:rsidP="00AC030D">
      <w:pPr>
        <w:numPr>
          <w:ilvl w:val="0"/>
          <w:numId w:val="38"/>
        </w:numPr>
        <w:spacing w:line="360" w:lineRule="auto"/>
        <w:rPr>
          <w:rFonts w:ascii="Arial" w:hAnsi="Arial" w:cs="Arial"/>
          <w:sz w:val="22"/>
        </w:rPr>
      </w:pPr>
      <w:r w:rsidRPr="000E3FF3">
        <w:rPr>
          <w:rFonts w:ascii="Arial" w:hAnsi="Arial" w:cs="Arial"/>
          <w:sz w:val="22"/>
        </w:rPr>
        <w:t>The setting manager contacts the parent, who makes their way to the setting.</w:t>
      </w:r>
    </w:p>
    <w:p w:rsidR="00892136" w:rsidRPr="000E3FF3" w:rsidRDefault="00892136" w:rsidP="00892136">
      <w:pPr>
        <w:numPr>
          <w:ilvl w:val="0"/>
          <w:numId w:val="38"/>
        </w:numPr>
        <w:spacing w:line="360" w:lineRule="auto"/>
        <w:rPr>
          <w:rFonts w:ascii="Arial" w:hAnsi="Arial" w:cs="Arial"/>
          <w:sz w:val="22"/>
          <w:szCs w:val="22"/>
        </w:rPr>
      </w:pPr>
      <w:proofErr w:type="gramStart"/>
      <w:r w:rsidRPr="000E3FF3">
        <w:rPr>
          <w:rFonts w:ascii="Arial" w:hAnsi="Arial" w:cs="Arial"/>
          <w:sz w:val="22"/>
          <w:szCs w:val="22"/>
        </w:rPr>
        <w:t>Staff take</w:t>
      </w:r>
      <w:proofErr w:type="gramEnd"/>
      <w:r w:rsidRPr="000E3FF3">
        <w:rPr>
          <w:rFonts w:ascii="Arial" w:hAnsi="Arial" w:cs="Arial"/>
          <w:sz w:val="22"/>
          <w:szCs w:val="22"/>
        </w:rPr>
        <w:t xml:space="preserve"> the remaining children back to the setting.</w:t>
      </w:r>
    </w:p>
    <w:p w:rsidR="00892136" w:rsidRPr="000E3FF3" w:rsidRDefault="000F7405" w:rsidP="00892136">
      <w:pPr>
        <w:numPr>
          <w:ilvl w:val="0"/>
          <w:numId w:val="43"/>
        </w:numPr>
        <w:spacing w:line="360" w:lineRule="auto"/>
        <w:rPr>
          <w:rFonts w:ascii="Arial" w:hAnsi="Arial" w:cs="Arial"/>
          <w:sz w:val="22"/>
          <w:szCs w:val="22"/>
        </w:rPr>
      </w:pPr>
      <w:r w:rsidRPr="000E3FF3">
        <w:rPr>
          <w:rFonts w:ascii="Arial" w:hAnsi="Arial" w:cs="Arial"/>
          <w:sz w:val="22"/>
          <w:szCs w:val="22"/>
        </w:rPr>
        <w:t xml:space="preserve">In an indoor venue, the </w:t>
      </w:r>
      <w:proofErr w:type="gramStart"/>
      <w:r w:rsidRPr="000E3FF3">
        <w:rPr>
          <w:rFonts w:ascii="Arial" w:hAnsi="Arial" w:cs="Arial"/>
          <w:sz w:val="22"/>
          <w:szCs w:val="22"/>
        </w:rPr>
        <w:t xml:space="preserve">staff </w:t>
      </w:r>
      <w:r w:rsidR="00892136" w:rsidRPr="000E3FF3">
        <w:rPr>
          <w:rFonts w:ascii="Arial" w:hAnsi="Arial" w:cs="Arial"/>
          <w:sz w:val="22"/>
          <w:szCs w:val="22"/>
        </w:rPr>
        <w:t>contact</w:t>
      </w:r>
      <w:proofErr w:type="gramEnd"/>
      <w:r w:rsidR="00892136" w:rsidRPr="000E3FF3">
        <w:rPr>
          <w:rFonts w:ascii="Arial" w:hAnsi="Arial" w:cs="Arial"/>
          <w:sz w:val="22"/>
          <w:szCs w:val="22"/>
        </w:rPr>
        <w:t xml:space="preserve"> the venue’s security who will handle the search and contact the</w:t>
      </w:r>
      <w:r w:rsidR="00DA583A" w:rsidRPr="000E3FF3">
        <w:rPr>
          <w:rFonts w:ascii="Arial" w:hAnsi="Arial" w:cs="Arial"/>
          <w:sz w:val="22"/>
          <w:szCs w:val="22"/>
        </w:rPr>
        <w:t xml:space="preserve"> </w:t>
      </w:r>
      <w:r w:rsidR="00892136" w:rsidRPr="000E3FF3">
        <w:rPr>
          <w:rFonts w:ascii="Arial" w:hAnsi="Arial" w:cs="Arial"/>
          <w:sz w:val="22"/>
          <w:szCs w:val="22"/>
        </w:rPr>
        <w:t>police if the child is not found.</w:t>
      </w:r>
    </w:p>
    <w:p w:rsidR="00892136" w:rsidRPr="000E3FF3" w:rsidRDefault="00892136" w:rsidP="00AC030D">
      <w:pPr>
        <w:numPr>
          <w:ilvl w:val="0"/>
          <w:numId w:val="43"/>
        </w:numPr>
        <w:spacing w:line="360" w:lineRule="auto"/>
        <w:rPr>
          <w:rFonts w:ascii="Arial" w:hAnsi="Arial" w:cs="Arial"/>
          <w:sz w:val="22"/>
          <w:szCs w:val="22"/>
        </w:rPr>
      </w:pPr>
      <w:r w:rsidRPr="000E3FF3">
        <w:rPr>
          <w:rFonts w:ascii="Arial" w:hAnsi="Arial" w:cs="Arial"/>
          <w:sz w:val="22"/>
          <w:szCs w:val="22"/>
        </w:rPr>
        <w:t>The setting manager contacts the director or owner and reports the incident. The director or owner comes to the setting immediately to carry out an investigation, with the management committee, (where appropriate).</w:t>
      </w:r>
    </w:p>
    <w:p w:rsidR="00892136" w:rsidRPr="000E3FF3" w:rsidRDefault="00892136" w:rsidP="00AC030D">
      <w:pPr>
        <w:numPr>
          <w:ilvl w:val="0"/>
          <w:numId w:val="43"/>
        </w:numPr>
        <w:spacing w:line="360" w:lineRule="auto"/>
        <w:rPr>
          <w:rFonts w:ascii="Arial" w:hAnsi="Arial" w:cs="Arial"/>
          <w:sz w:val="22"/>
          <w:szCs w:val="22"/>
        </w:rPr>
      </w:pPr>
      <w:r w:rsidRPr="000E3FF3">
        <w:rPr>
          <w:rFonts w:ascii="Arial" w:hAnsi="Arial" w:cs="Arial"/>
          <w:sz w:val="22"/>
          <w:szCs w:val="22"/>
        </w:rPr>
        <w:t xml:space="preserve">The setting manager or member of staff may be advised by the police to stay at the venue until they arrive. </w:t>
      </w:r>
    </w:p>
    <w:p w:rsidR="00892136" w:rsidRPr="000E3FF3" w:rsidRDefault="00892136" w:rsidP="00892136">
      <w:pPr>
        <w:spacing w:line="360" w:lineRule="auto"/>
        <w:rPr>
          <w:rFonts w:ascii="Arial" w:hAnsi="Arial" w:cs="Arial"/>
          <w:sz w:val="22"/>
          <w:szCs w:val="22"/>
        </w:rPr>
      </w:pPr>
    </w:p>
    <w:p w:rsidR="00892136" w:rsidRPr="000E3FF3" w:rsidRDefault="00892136" w:rsidP="00892136">
      <w:pPr>
        <w:spacing w:line="360" w:lineRule="auto"/>
        <w:rPr>
          <w:rFonts w:ascii="Arial" w:hAnsi="Arial" w:cs="Arial"/>
          <w:i/>
          <w:sz w:val="22"/>
          <w:szCs w:val="22"/>
        </w:rPr>
      </w:pPr>
      <w:r w:rsidRPr="000E3FF3">
        <w:rPr>
          <w:rFonts w:ascii="Arial" w:hAnsi="Arial" w:cs="Arial"/>
          <w:i/>
          <w:sz w:val="22"/>
          <w:szCs w:val="22"/>
        </w:rPr>
        <w:t>The investigation</w:t>
      </w:r>
    </w:p>
    <w:p w:rsidR="00892136" w:rsidRPr="000E3FF3" w:rsidRDefault="00892136" w:rsidP="00AC030D">
      <w:pPr>
        <w:numPr>
          <w:ilvl w:val="0"/>
          <w:numId w:val="44"/>
        </w:numPr>
        <w:spacing w:line="360" w:lineRule="auto"/>
        <w:rPr>
          <w:rFonts w:ascii="Arial" w:hAnsi="Arial" w:cs="Arial"/>
          <w:sz w:val="22"/>
          <w:szCs w:val="22"/>
        </w:rPr>
      </w:pPr>
      <w:proofErr w:type="gramStart"/>
      <w:r w:rsidRPr="000E3FF3">
        <w:rPr>
          <w:rFonts w:ascii="Arial" w:hAnsi="Arial" w:cs="Arial"/>
          <w:sz w:val="22"/>
          <w:szCs w:val="22"/>
        </w:rPr>
        <w:t>Staff keep</w:t>
      </w:r>
      <w:proofErr w:type="gramEnd"/>
      <w:r w:rsidRPr="000E3FF3">
        <w:rPr>
          <w:rFonts w:ascii="Arial" w:hAnsi="Arial" w:cs="Arial"/>
          <w:sz w:val="22"/>
          <w:szCs w:val="22"/>
        </w:rPr>
        <w:t xml:space="preserve"> calm and do not let the other children become anxious or worried.</w:t>
      </w:r>
    </w:p>
    <w:p w:rsidR="00892136" w:rsidRPr="000E3FF3" w:rsidRDefault="00892136" w:rsidP="00AC030D">
      <w:pPr>
        <w:numPr>
          <w:ilvl w:val="0"/>
          <w:numId w:val="44"/>
        </w:numPr>
        <w:spacing w:line="360" w:lineRule="auto"/>
        <w:rPr>
          <w:rFonts w:ascii="Arial" w:hAnsi="Arial" w:cs="Arial"/>
          <w:sz w:val="22"/>
          <w:szCs w:val="22"/>
        </w:rPr>
      </w:pPr>
      <w:r w:rsidRPr="000E3FF3">
        <w:rPr>
          <w:rFonts w:ascii="Arial" w:hAnsi="Arial" w:cs="Arial"/>
          <w:sz w:val="22"/>
          <w:szCs w:val="22"/>
        </w:rPr>
        <w:t xml:space="preserve">The setting manager together with a representative of the management </w:t>
      </w:r>
      <w:proofErr w:type="gramStart"/>
      <w:r w:rsidRPr="000E3FF3">
        <w:rPr>
          <w:rFonts w:ascii="Arial" w:hAnsi="Arial" w:cs="Arial"/>
          <w:sz w:val="22"/>
          <w:szCs w:val="22"/>
        </w:rPr>
        <w:t>team,</w:t>
      </w:r>
      <w:proofErr w:type="gramEnd"/>
      <w:r w:rsidRPr="000E3FF3">
        <w:rPr>
          <w:rFonts w:ascii="Arial" w:hAnsi="Arial" w:cs="Arial"/>
          <w:sz w:val="22"/>
          <w:szCs w:val="22"/>
        </w:rPr>
        <w:t xml:space="preserve"> speaks with the parent(s).</w:t>
      </w:r>
    </w:p>
    <w:p w:rsidR="00892136" w:rsidRPr="000E3FF3" w:rsidRDefault="00892136" w:rsidP="00AC030D">
      <w:pPr>
        <w:numPr>
          <w:ilvl w:val="0"/>
          <w:numId w:val="44"/>
        </w:numPr>
        <w:spacing w:line="360" w:lineRule="auto"/>
        <w:rPr>
          <w:rFonts w:ascii="Arial" w:hAnsi="Arial" w:cs="Arial"/>
          <w:sz w:val="22"/>
          <w:szCs w:val="22"/>
        </w:rPr>
      </w:pPr>
      <w:r w:rsidRPr="000E3FF3">
        <w:rPr>
          <w:rFonts w:ascii="Arial" w:hAnsi="Arial" w:cs="Arial"/>
          <w:sz w:val="22"/>
          <w:szCs w:val="22"/>
        </w:rPr>
        <w:t xml:space="preserve">The director or </w:t>
      </w:r>
      <w:proofErr w:type="gramStart"/>
      <w:r w:rsidRPr="000E3FF3">
        <w:rPr>
          <w:rFonts w:ascii="Arial" w:hAnsi="Arial" w:cs="Arial"/>
          <w:sz w:val="22"/>
          <w:szCs w:val="22"/>
        </w:rPr>
        <w:t>owner, carry</w:t>
      </w:r>
      <w:proofErr w:type="gramEnd"/>
      <w:r w:rsidRPr="000E3FF3">
        <w:rPr>
          <w:rFonts w:ascii="Arial" w:hAnsi="Arial" w:cs="Arial"/>
          <w:sz w:val="22"/>
          <w:szCs w:val="22"/>
        </w:rPr>
        <w:t xml:space="preserve"> out a full investigation taking written statements from all the staff in the room or who were on the outing.</w:t>
      </w:r>
    </w:p>
    <w:p w:rsidR="00892136" w:rsidRPr="000E3FF3" w:rsidRDefault="00892136" w:rsidP="00AC030D">
      <w:pPr>
        <w:numPr>
          <w:ilvl w:val="0"/>
          <w:numId w:val="44"/>
        </w:numPr>
        <w:spacing w:line="360" w:lineRule="auto"/>
        <w:rPr>
          <w:rFonts w:ascii="Arial" w:hAnsi="Arial" w:cs="Arial"/>
          <w:sz w:val="22"/>
          <w:szCs w:val="22"/>
        </w:rPr>
      </w:pPr>
      <w:r w:rsidRPr="000E3FF3">
        <w:rPr>
          <w:rFonts w:ascii="Arial" w:hAnsi="Arial" w:cs="Arial"/>
          <w:sz w:val="22"/>
          <w:szCs w:val="22"/>
        </w:rPr>
        <w:t>The key person/staff member writes an incident report detailing:</w:t>
      </w:r>
    </w:p>
    <w:p w:rsidR="00892136" w:rsidRPr="000E3FF3" w:rsidRDefault="00892136" w:rsidP="00AC030D">
      <w:pPr>
        <w:numPr>
          <w:ilvl w:val="0"/>
          <w:numId w:val="39"/>
        </w:numPr>
        <w:spacing w:line="360" w:lineRule="auto"/>
        <w:rPr>
          <w:rFonts w:ascii="Arial" w:hAnsi="Arial" w:cs="Arial"/>
          <w:sz w:val="22"/>
          <w:szCs w:val="22"/>
        </w:rPr>
      </w:pPr>
      <w:r w:rsidRPr="000E3FF3">
        <w:rPr>
          <w:rFonts w:ascii="Arial" w:hAnsi="Arial" w:cs="Arial"/>
          <w:sz w:val="22"/>
          <w:szCs w:val="22"/>
        </w:rPr>
        <w:t>The date and time of the report.</w:t>
      </w:r>
    </w:p>
    <w:p w:rsidR="00892136" w:rsidRPr="000E3FF3" w:rsidRDefault="00892136" w:rsidP="00AC030D">
      <w:pPr>
        <w:numPr>
          <w:ilvl w:val="0"/>
          <w:numId w:val="39"/>
        </w:numPr>
        <w:spacing w:line="360" w:lineRule="auto"/>
        <w:rPr>
          <w:rFonts w:ascii="Arial" w:hAnsi="Arial" w:cs="Arial"/>
          <w:sz w:val="22"/>
          <w:szCs w:val="22"/>
        </w:rPr>
      </w:pPr>
      <w:r w:rsidRPr="000E3FF3">
        <w:rPr>
          <w:rFonts w:ascii="Arial" w:hAnsi="Arial" w:cs="Arial"/>
          <w:sz w:val="22"/>
          <w:szCs w:val="22"/>
        </w:rPr>
        <w:t>What staff/children were in the group/outing and the name of the staff designated responsible for the missing child.</w:t>
      </w:r>
    </w:p>
    <w:p w:rsidR="00892136" w:rsidRPr="000E3FF3" w:rsidRDefault="00892136" w:rsidP="00AC030D">
      <w:pPr>
        <w:numPr>
          <w:ilvl w:val="0"/>
          <w:numId w:val="39"/>
        </w:numPr>
        <w:spacing w:line="360" w:lineRule="auto"/>
        <w:rPr>
          <w:rFonts w:ascii="Arial" w:hAnsi="Arial" w:cs="Arial"/>
          <w:sz w:val="22"/>
          <w:szCs w:val="22"/>
        </w:rPr>
      </w:pPr>
      <w:r w:rsidRPr="000E3FF3">
        <w:rPr>
          <w:rFonts w:ascii="Arial" w:hAnsi="Arial" w:cs="Arial"/>
          <w:sz w:val="22"/>
          <w:szCs w:val="22"/>
        </w:rPr>
        <w:t>When the child was last seen in the group/outing.</w:t>
      </w:r>
    </w:p>
    <w:p w:rsidR="00892136" w:rsidRPr="000E3FF3" w:rsidRDefault="00892136" w:rsidP="00AC030D">
      <w:pPr>
        <w:numPr>
          <w:ilvl w:val="0"/>
          <w:numId w:val="39"/>
        </w:numPr>
        <w:spacing w:line="360" w:lineRule="auto"/>
        <w:rPr>
          <w:rFonts w:ascii="Arial" w:hAnsi="Arial" w:cs="Arial"/>
          <w:sz w:val="22"/>
          <w:szCs w:val="22"/>
        </w:rPr>
      </w:pPr>
      <w:r w:rsidRPr="000E3FF3">
        <w:rPr>
          <w:rFonts w:ascii="Arial" w:hAnsi="Arial" w:cs="Arial"/>
          <w:sz w:val="22"/>
          <w:szCs w:val="22"/>
        </w:rPr>
        <w:t>What has taken place in the group or outing since the child went missing.</w:t>
      </w:r>
    </w:p>
    <w:p w:rsidR="00892136" w:rsidRPr="000E3FF3" w:rsidRDefault="00892136" w:rsidP="00AC030D">
      <w:pPr>
        <w:numPr>
          <w:ilvl w:val="0"/>
          <w:numId w:val="39"/>
        </w:numPr>
        <w:spacing w:line="360" w:lineRule="auto"/>
        <w:rPr>
          <w:rFonts w:ascii="Arial" w:hAnsi="Arial" w:cs="Arial"/>
          <w:sz w:val="22"/>
          <w:szCs w:val="22"/>
        </w:rPr>
      </w:pPr>
      <w:r w:rsidRPr="000E3FF3">
        <w:rPr>
          <w:rFonts w:ascii="Arial" w:hAnsi="Arial" w:cs="Arial"/>
          <w:sz w:val="22"/>
          <w:szCs w:val="22"/>
        </w:rPr>
        <w:t>The time it is estimated that the child went missing.</w:t>
      </w:r>
    </w:p>
    <w:p w:rsidR="00892136" w:rsidRPr="000E3FF3" w:rsidRDefault="00892136" w:rsidP="00AC030D">
      <w:pPr>
        <w:numPr>
          <w:ilvl w:val="0"/>
          <w:numId w:val="40"/>
        </w:numPr>
        <w:spacing w:line="360" w:lineRule="auto"/>
        <w:rPr>
          <w:rFonts w:ascii="Arial" w:hAnsi="Arial" w:cs="Arial"/>
          <w:sz w:val="22"/>
          <w:szCs w:val="22"/>
        </w:rPr>
      </w:pPr>
      <w:r w:rsidRPr="000E3FF3">
        <w:rPr>
          <w:rFonts w:ascii="Arial" w:hAnsi="Arial" w:cs="Arial"/>
          <w:sz w:val="22"/>
          <w:szCs w:val="22"/>
        </w:rPr>
        <w:t>A conclusion is drawn as to how the breach of security happened.</w:t>
      </w:r>
    </w:p>
    <w:p w:rsidR="00892136" w:rsidRPr="000E3FF3" w:rsidRDefault="00892136" w:rsidP="00AC030D">
      <w:pPr>
        <w:numPr>
          <w:ilvl w:val="0"/>
          <w:numId w:val="40"/>
        </w:numPr>
        <w:spacing w:line="360" w:lineRule="auto"/>
        <w:rPr>
          <w:rFonts w:ascii="Arial" w:hAnsi="Arial" w:cs="Arial"/>
          <w:sz w:val="22"/>
          <w:szCs w:val="22"/>
        </w:rPr>
      </w:pPr>
      <w:r w:rsidRPr="000E3FF3">
        <w:rPr>
          <w:rFonts w:ascii="Arial" w:hAnsi="Arial" w:cs="Arial"/>
          <w:sz w:val="22"/>
          <w:szCs w:val="22"/>
        </w:rPr>
        <w:t xml:space="preserve">If the incident warrants a police investigation, all staff co-operate fully. In this case, the police will handle all aspects of the investigation, </w:t>
      </w:r>
      <w:proofErr w:type="gramStart"/>
      <w:r w:rsidRPr="000E3FF3">
        <w:rPr>
          <w:rFonts w:ascii="Arial" w:hAnsi="Arial" w:cs="Arial"/>
          <w:sz w:val="22"/>
          <w:szCs w:val="22"/>
        </w:rPr>
        <w:t>including</w:t>
      </w:r>
      <w:proofErr w:type="gramEnd"/>
      <w:r w:rsidRPr="000E3FF3">
        <w:rPr>
          <w:rFonts w:ascii="Arial" w:hAnsi="Arial" w:cs="Arial"/>
          <w:sz w:val="22"/>
          <w:szCs w:val="22"/>
        </w:rPr>
        <w:t xml:space="preserve"> interviewing staff. Children’s social care may be involved if it seems likely that there is a child protection issue to address.</w:t>
      </w:r>
    </w:p>
    <w:p w:rsidR="00892136" w:rsidRPr="000E3FF3" w:rsidRDefault="00892136" w:rsidP="00AC030D">
      <w:pPr>
        <w:numPr>
          <w:ilvl w:val="0"/>
          <w:numId w:val="40"/>
        </w:numPr>
        <w:spacing w:line="360" w:lineRule="auto"/>
        <w:rPr>
          <w:rFonts w:ascii="Arial" w:hAnsi="Arial" w:cs="Arial"/>
          <w:sz w:val="22"/>
          <w:szCs w:val="22"/>
        </w:rPr>
      </w:pPr>
      <w:r w:rsidRPr="000E3FF3">
        <w:rPr>
          <w:rFonts w:ascii="Arial" w:hAnsi="Arial" w:cs="Arial"/>
          <w:sz w:val="22"/>
          <w:szCs w:val="22"/>
        </w:rPr>
        <w:t xml:space="preserve">The incident is reported under RIDDOR </w:t>
      </w:r>
      <w:proofErr w:type="gramStart"/>
      <w:r w:rsidRPr="000E3FF3">
        <w:rPr>
          <w:rFonts w:ascii="Arial" w:hAnsi="Arial" w:cs="Arial"/>
          <w:sz w:val="22"/>
          <w:szCs w:val="22"/>
        </w:rPr>
        <w:t>arrangements(</w:t>
      </w:r>
      <w:proofErr w:type="gramEnd"/>
      <w:r w:rsidRPr="000E3FF3">
        <w:rPr>
          <w:rFonts w:ascii="Arial" w:hAnsi="Arial" w:cs="Arial"/>
          <w:sz w:val="22"/>
          <w:szCs w:val="22"/>
        </w:rPr>
        <w:t>see the Reporting of Accidents and Incidents policy); the local authority Health and Safety Officer may want to investigate and will decide if there is a case for prosecution.</w:t>
      </w:r>
    </w:p>
    <w:p w:rsidR="00892136" w:rsidRPr="000E3FF3" w:rsidRDefault="00892136" w:rsidP="00AC030D">
      <w:pPr>
        <w:numPr>
          <w:ilvl w:val="0"/>
          <w:numId w:val="40"/>
        </w:numPr>
        <w:spacing w:line="360" w:lineRule="auto"/>
        <w:rPr>
          <w:rFonts w:ascii="Arial" w:hAnsi="Arial" w:cs="Arial"/>
          <w:sz w:val="22"/>
          <w:szCs w:val="22"/>
        </w:rPr>
      </w:pPr>
      <w:r w:rsidRPr="000E3FF3">
        <w:rPr>
          <w:rFonts w:ascii="Arial" w:hAnsi="Arial" w:cs="Arial"/>
          <w:sz w:val="22"/>
          <w:szCs w:val="22"/>
        </w:rPr>
        <w:t xml:space="preserve">In the event of disciplinary action needing to be taken, </w:t>
      </w:r>
      <w:proofErr w:type="spellStart"/>
      <w:r w:rsidRPr="000E3FF3">
        <w:rPr>
          <w:rFonts w:ascii="Arial" w:hAnsi="Arial" w:cs="Arial"/>
          <w:sz w:val="22"/>
          <w:szCs w:val="22"/>
        </w:rPr>
        <w:t>Ofsted</w:t>
      </w:r>
      <w:proofErr w:type="spellEnd"/>
      <w:r w:rsidRPr="000E3FF3">
        <w:rPr>
          <w:rFonts w:ascii="Arial" w:hAnsi="Arial" w:cs="Arial"/>
          <w:sz w:val="22"/>
          <w:szCs w:val="22"/>
        </w:rPr>
        <w:t xml:space="preserve"> is informed.</w:t>
      </w:r>
    </w:p>
    <w:p w:rsidR="00892136" w:rsidRPr="000E3FF3" w:rsidRDefault="00892136" w:rsidP="00AC030D">
      <w:pPr>
        <w:numPr>
          <w:ilvl w:val="0"/>
          <w:numId w:val="40"/>
        </w:numPr>
        <w:spacing w:line="360" w:lineRule="auto"/>
        <w:rPr>
          <w:rFonts w:ascii="Arial" w:hAnsi="Arial" w:cs="Arial"/>
          <w:sz w:val="22"/>
          <w:szCs w:val="22"/>
        </w:rPr>
      </w:pPr>
      <w:r w:rsidRPr="000E3FF3">
        <w:rPr>
          <w:rFonts w:ascii="Arial" w:hAnsi="Arial" w:cs="Arial"/>
          <w:sz w:val="22"/>
          <w:szCs w:val="22"/>
        </w:rPr>
        <w:t>The insurance provider is informed.</w:t>
      </w:r>
    </w:p>
    <w:p w:rsidR="00892136" w:rsidRPr="000E3FF3" w:rsidRDefault="00892136" w:rsidP="00892136">
      <w:pPr>
        <w:spacing w:line="360" w:lineRule="auto"/>
        <w:rPr>
          <w:rFonts w:ascii="Arial" w:hAnsi="Arial" w:cs="Arial"/>
          <w:sz w:val="22"/>
          <w:szCs w:val="22"/>
        </w:rPr>
      </w:pPr>
    </w:p>
    <w:p w:rsidR="00DA583A" w:rsidRPr="000E3FF3" w:rsidRDefault="00DA583A" w:rsidP="00892136">
      <w:pPr>
        <w:spacing w:line="360" w:lineRule="auto"/>
        <w:rPr>
          <w:rFonts w:ascii="Arial" w:hAnsi="Arial" w:cs="Arial"/>
          <w:sz w:val="22"/>
          <w:szCs w:val="22"/>
        </w:rPr>
      </w:pPr>
    </w:p>
    <w:p w:rsidR="00DA583A" w:rsidRPr="000E3FF3" w:rsidRDefault="00DA583A" w:rsidP="00892136">
      <w:pPr>
        <w:spacing w:line="360" w:lineRule="auto"/>
        <w:rPr>
          <w:rFonts w:ascii="Arial" w:hAnsi="Arial" w:cs="Arial"/>
          <w:sz w:val="22"/>
          <w:szCs w:val="22"/>
        </w:rPr>
      </w:pPr>
    </w:p>
    <w:p w:rsidR="00DA583A" w:rsidRPr="000E3FF3" w:rsidRDefault="00DA583A" w:rsidP="00892136">
      <w:pPr>
        <w:spacing w:line="360" w:lineRule="auto"/>
        <w:rPr>
          <w:rFonts w:ascii="Arial" w:hAnsi="Arial" w:cs="Arial"/>
          <w:sz w:val="22"/>
          <w:szCs w:val="22"/>
        </w:rPr>
      </w:pPr>
    </w:p>
    <w:p w:rsidR="00892136" w:rsidRPr="000E3FF3" w:rsidRDefault="00892136" w:rsidP="00892136">
      <w:pPr>
        <w:pStyle w:val="Heading6"/>
        <w:spacing w:line="360" w:lineRule="auto"/>
        <w:rPr>
          <w:rFonts w:ascii="Arial" w:hAnsi="Arial" w:cs="Arial"/>
          <w:b w:val="0"/>
          <w:i/>
          <w:sz w:val="28"/>
          <w:szCs w:val="28"/>
        </w:rPr>
      </w:pPr>
      <w:r w:rsidRPr="000E3FF3">
        <w:rPr>
          <w:rFonts w:ascii="Arial" w:hAnsi="Arial" w:cs="Arial"/>
          <w:b w:val="0"/>
          <w:i/>
          <w:sz w:val="28"/>
          <w:szCs w:val="28"/>
        </w:rPr>
        <w:lastRenderedPageBreak/>
        <w:t>Managing people</w:t>
      </w:r>
    </w:p>
    <w:p w:rsidR="00892136" w:rsidRPr="000E3FF3" w:rsidRDefault="00892136" w:rsidP="00AC030D">
      <w:pPr>
        <w:numPr>
          <w:ilvl w:val="0"/>
          <w:numId w:val="41"/>
        </w:numPr>
        <w:spacing w:line="360" w:lineRule="auto"/>
        <w:rPr>
          <w:rFonts w:ascii="Arial" w:hAnsi="Arial" w:cs="Arial"/>
          <w:sz w:val="22"/>
          <w:szCs w:val="22"/>
        </w:rPr>
      </w:pPr>
      <w:r w:rsidRPr="000E3FF3">
        <w:rPr>
          <w:rFonts w:ascii="Arial" w:hAnsi="Arial" w:cs="Arial"/>
          <w:sz w:val="22"/>
          <w:szCs w:val="22"/>
        </w:rPr>
        <w:t>Missing child incidents are very worrying for all concerned. Part of managing the incident is to try to keep everyone as calm as possible.</w:t>
      </w:r>
    </w:p>
    <w:p w:rsidR="00892136" w:rsidRPr="000E3FF3" w:rsidRDefault="00892136" w:rsidP="00AC030D">
      <w:pPr>
        <w:numPr>
          <w:ilvl w:val="0"/>
          <w:numId w:val="41"/>
        </w:numPr>
        <w:spacing w:line="360" w:lineRule="auto"/>
        <w:rPr>
          <w:rFonts w:ascii="Arial" w:hAnsi="Arial" w:cs="Arial"/>
          <w:sz w:val="22"/>
          <w:szCs w:val="22"/>
        </w:rPr>
      </w:pPr>
      <w:r w:rsidRPr="000E3FF3">
        <w:rPr>
          <w:rFonts w:ascii="Arial" w:hAnsi="Arial" w:cs="Arial"/>
          <w:sz w:val="22"/>
          <w:szCs w:val="22"/>
        </w:rPr>
        <w:t>The staff will feel worried about the child, especially the key person or the designated carer responsible for the safety of that child for the outing. They may blame themselves and their feelings of anxiety and distress will rise as the length of time the child is missing increases.</w:t>
      </w:r>
    </w:p>
    <w:p w:rsidR="00892136" w:rsidRPr="000E3FF3" w:rsidRDefault="00892136" w:rsidP="00892136">
      <w:pPr>
        <w:spacing w:line="360" w:lineRule="auto"/>
        <w:rPr>
          <w:rFonts w:ascii="Arial" w:hAnsi="Arial" w:cs="Arial"/>
          <w:sz w:val="22"/>
          <w:szCs w:val="22"/>
        </w:rPr>
      </w:pPr>
    </w:p>
    <w:p w:rsidR="00892136" w:rsidRPr="000E3FF3" w:rsidRDefault="00892136" w:rsidP="00AC030D">
      <w:pPr>
        <w:numPr>
          <w:ilvl w:val="0"/>
          <w:numId w:val="41"/>
        </w:numPr>
        <w:spacing w:line="360" w:lineRule="auto"/>
        <w:rPr>
          <w:rFonts w:ascii="Arial" w:hAnsi="Arial" w:cs="Arial"/>
          <w:sz w:val="22"/>
          <w:szCs w:val="22"/>
        </w:rPr>
      </w:pPr>
      <w:r w:rsidRPr="000E3FF3">
        <w:rPr>
          <w:rFonts w:ascii="Arial" w:hAnsi="Arial" w:cs="Arial"/>
          <w:sz w:val="22"/>
          <w:szCs w:val="22"/>
        </w:rPr>
        <w:t>Staff may be the understandable target of parental anger and they may be afraid. Setting manager need to ensure that staff under investigation are not only fairly treated but receive support while feeling vulnerable.</w:t>
      </w:r>
    </w:p>
    <w:p w:rsidR="00892136" w:rsidRPr="000E3FF3" w:rsidRDefault="00892136" w:rsidP="00A445A5">
      <w:pPr>
        <w:numPr>
          <w:ilvl w:val="0"/>
          <w:numId w:val="41"/>
        </w:numPr>
        <w:spacing w:line="360" w:lineRule="auto"/>
        <w:rPr>
          <w:rFonts w:ascii="Arial" w:hAnsi="Arial" w:cs="Arial"/>
          <w:sz w:val="22"/>
          <w:szCs w:val="22"/>
        </w:rPr>
      </w:pPr>
      <w:r w:rsidRPr="000E3FF3">
        <w:rPr>
          <w:rFonts w:ascii="Arial" w:hAnsi="Arial" w:cs="Arial"/>
          <w:sz w:val="22"/>
          <w:szCs w:val="22"/>
        </w:rPr>
        <w:t>The parents will feel angry, and fraught. They may want to blame staff and may single out one staff member over others; they may direct their anger at the setting manager. When dealing with a distraught and angry parent, there should always be two members of staff, one of whom is the setting manager and the other should be the director</w:t>
      </w:r>
      <w:r w:rsidR="00DA583A" w:rsidRPr="000E3FF3">
        <w:rPr>
          <w:rFonts w:ascii="Arial" w:hAnsi="Arial" w:cs="Arial"/>
          <w:sz w:val="22"/>
          <w:szCs w:val="22"/>
        </w:rPr>
        <w:t xml:space="preserve"> </w:t>
      </w:r>
      <w:r w:rsidRPr="000E3FF3">
        <w:rPr>
          <w:rFonts w:ascii="Arial" w:hAnsi="Arial" w:cs="Arial"/>
          <w:sz w:val="22"/>
          <w:szCs w:val="22"/>
        </w:rPr>
        <w:t>of the company or representative, or the proprietor. No matter how understandable the parent’s anger may be, aggression or threats against staff are not tolerated, and the police should be called.</w:t>
      </w:r>
    </w:p>
    <w:p w:rsidR="00892136" w:rsidRPr="000E3FF3" w:rsidRDefault="00892136" w:rsidP="00AC030D">
      <w:pPr>
        <w:numPr>
          <w:ilvl w:val="0"/>
          <w:numId w:val="41"/>
        </w:numPr>
        <w:spacing w:line="360" w:lineRule="auto"/>
        <w:rPr>
          <w:rFonts w:ascii="Arial" w:hAnsi="Arial" w:cs="Arial"/>
          <w:sz w:val="22"/>
          <w:szCs w:val="22"/>
        </w:rPr>
      </w:pPr>
      <w:r w:rsidRPr="000E3FF3">
        <w:rPr>
          <w:rFonts w:ascii="Arial" w:hAnsi="Arial" w:cs="Arial"/>
          <w:sz w:val="22"/>
          <w:szCs w:val="22"/>
        </w:rPr>
        <w:t>The other children are also sensitive to what is going on around them. They too may be worried. The remaining staff caring for them need to be focused on their needs and must not discuss the incident in front of them. They should answer children’s questions honestly but also reassure them.</w:t>
      </w:r>
    </w:p>
    <w:p w:rsidR="00892136" w:rsidRPr="000E3FF3" w:rsidRDefault="00892136" w:rsidP="00AC030D">
      <w:pPr>
        <w:numPr>
          <w:ilvl w:val="0"/>
          <w:numId w:val="41"/>
        </w:numPr>
        <w:spacing w:line="360" w:lineRule="auto"/>
        <w:rPr>
          <w:rFonts w:ascii="Arial" w:hAnsi="Arial" w:cs="Arial"/>
          <w:sz w:val="22"/>
          <w:szCs w:val="22"/>
        </w:rPr>
      </w:pPr>
      <w:r w:rsidRPr="000E3FF3">
        <w:rPr>
          <w:rFonts w:ascii="Arial" w:hAnsi="Arial" w:cs="Arial"/>
          <w:sz w:val="22"/>
          <w:szCs w:val="22"/>
        </w:rPr>
        <w:t>In accordance with the severity of the final outcome, staff may need counselling and support. If a child is not found, or is injured, or worse, this will be a very difficult time. The director or proprietor will use their discretion to decide what action to take.</w:t>
      </w:r>
    </w:p>
    <w:p w:rsidR="00892136" w:rsidRPr="000E3FF3" w:rsidRDefault="00892136" w:rsidP="00AC030D">
      <w:pPr>
        <w:pStyle w:val="ListParagraph"/>
        <w:numPr>
          <w:ilvl w:val="0"/>
          <w:numId w:val="41"/>
        </w:numPr>
        <w:spacing w:line="360" w:lineRule="auto"/>
        <w:rPr>
          <w:rFonts w:ascii="Arial" w:hAnsi="Arial" w:cs="Arial"/>
          <w:sz w:val="22"/>
          <w:szCs w:val="22"/>
        </w:rPr>
      </w:pPr>
      <w:r w:rsidRPr="000E3FF3">
        <w:rPr>
          <w:rFonts w:ascii="Arial" w:hAnsi="Arial" w:cs="Arial"/>
          <w:sz w:val="22"/>
          <w:szCs w:val="22"/>
        </w:rPr>
        <w:t>Staff must not discuss any missing child incident with the press without taking advice.</w:t>
      </w:r>
    </w:p>
    <w:p w:rsidR="00892136" w:rsidRPr="000E3FF3" w:rsidRDefault="00892136" w:rsidP="00892136">
      <w:pPr>
        <w:pStyle w:val="ListParagraph"/>
        <w:spacing w:line="360" w:lineRule="auto"/>
        <w:ind w:left="0"/>
        <w:rPr>
          <w:rFonts w:ascii="Arial" w:hAnsi="Arial" w:cs="Arial"/>
          <w:sz w:val="22"/>
          <w:szCs w:val="22"/>
        </w:rPr>
      </w:pPr>
    </w:p>
    <w:tbl>
      <w:tblPr>
        <w:tblW w:w="5000" w:type="pct"/>
        <w:tblLook w:val="01E0"/>
      </w:tblPr>
      <w:tblGrid>
        <w:gridCol w:w="4495"/>
        <w:gridCol w:w="3228"/>
        <w:gridCol w:w="2046"/>
      </w:tblGrid>
      <w:tr w:rsidR="00892136" w:rsidRPr="000E3FF3" w:rsidTr="00892136">
        <w:tc>
          <w:tcPr>
            <w:tcW w:w="2301" w:type="pct"/>
          </w:tcPr>
          <w:p w:rsidR="00892136" w:rsidRPr="000E3FF3" w:rsidRDefault="00892136" w:rsidP="00892136">
            <w:pPr>
              <w:spacing w:line="360" w:lineRule="auto"/>
              <w:rPr>
                <w:rFonts w:ascii="Arial" w:hAnsi="Arial" w:cs="Arial"/>
              </w:rPr>
            </w:pPr>
            <w:r w:rsidRPr="000E3FF3">
              <w:rPr>
                <w:rFonts w:ascii="Arial" w:hAnsi="Arial" w:cs="Arial"/>
                <w:sz w:val="22"/>
                <w:szCs w:val="22"/>
              </w:rPr>
              <w:t>This policy was adopted at a meeting of</w:t>
            </w:r>
          </w:p>
        </w:tc>
        <w:tc>
          <w:tcPr>
            <w:tcW w:w="1652" w:type="pct"/>
            <w:tcBorders>
              <w:bottom w:val="single" w:sz="4" w:space="0" w:color="7030A0"/>
            </w:tcBorders>
            <w:shd w:val="clear" w:color="auto" w:fill="auto"/>
          </w:tcPr>
          <w:p w:rsidR="00892136" w:rsidRPr="000E3FF3" w:rsidRDefault="00892136" w:rsidP="00892136">
            <w:pPr>
              <w:spacing w:line="360" w:lineRule="auto"/>
              <w:rPr>
                <w:rFonts w:ascii="Arial" w:hAnsi="Arial" w:cs="Arial"/>
              </w:rPr>
            </w:pPr>
          </w:p>
        </w:tc>
        <w:tc>
          <w:tcPr>
            <w:tcW w:w="1047" w:type="pct"/>
          </w:tcPr>
          <w:p w:rsidR="00892136" w:rsidRPr="000E3FF3" w:rsidRDefault="00892136" w:rsidP="00892136">
            <w:pPr>
              <w:spacing w:line="360" w:lineRule="auto"/>
              <w:rPr>
                <w:rFonts w:ascii="Arial" w:hAnsi="Arial" w:cs="Arial"/>
              </w:rPr>
            </w:pPr>
            <w:r w:rsidRPr="000E3FF3">
              <w:rPr>
                <w:rFonts w:ascii="Arial" w:hAnsi="Arial" w:cs="Arial"/>
                <w:sz w:val="22"/>
                <w:szCs w:val="22"/>
              </w:rPr>
              <w:t>(name of provider)</w:t>
            </w:r>
          </w:p>
        </w:tc>
      </w:tr>
      <w:tr w:rsidR="00892136" w:rsidRPr="000E3FF3" w:rsidTr="00892136">
        <w:tc>
          <w:tcPr>
            <w:tcW w:w="2301" w:type="pct"/>
          </w:tcPr>
          <w:p w:rsidR="00892136" w:rsidRPr="000E3FF3" w:rsidRDefault="00892136" w:rsidP="00892136">
            <w:pPr>
              <w:spacing w:line="360" w:lineRule="auto"/>
              <w:rPr>
                <w:rFonts w:ascii="Arial" w:hAnsi="Arial" w:cs="Arial"/>
              </w:rPr>
            </w:pPr>
            <w:r w:rsidRPr="000E3FF3">
              <w:rPr>
                <w:rFonts w:ascii="Arial" w:hAnsi="Arial" w:cs="Arial"/>
                <w:sz w:val="22"/>
                <w:szCs w:val="22"/>
              </w:rPr>
              <w:t>Held on</w:t>
            </w:r>
          </w:p>
        </w:tc>
        <w:tc>
          <w:tcPr>
            <w:tcW w:w="1652" w:type="pct"/>
            <w:tcBorders>
              <w:top w:val="single" w:sz="4" w:space="0" w:color="7030A0"/>
              <w:bottom w:val="single" w:sz="4" w:space="0" w:color="7030A0"/>
            </w:tcBorders>
          </w:tcPr>
          <w:p w:rsidR="00892136" w:rsidRPr="000E3FF3" w:rsidRDefault="00892136" w:rsidP="00892136">
            <w:pPr>
              <w:spacing w:line="360" w:lineRule="auto"/>
              <w:rPr>
                <w:rFonts w:ascii="Arial" w:hAnsi="Arial" w:cs="Arial"/>
              </w:rPr>
            </w:pPr>
          </w:p>
        </w:tc>
        <w:tc>
          <w:tcPr>
            <w:tcW w:w="1047" w:type="pct"/>
          </w:tcPr>
          <w:p w:rsidR="00892136" w:rsidRPr="000E3FF3" w:rsidRDefault="00892136" w:rsidP="00892136">
            <w:pPr>
              <w:spacing w:line="360" w:lineRule="auto"/>
              <w:rPr>
                <w:rFonts w:ascii="Arial" w:hAnsi="Arial" w:cs="Arial"/>
              </w:rPr>
            </w:pPr>
            <w:r w:rsidRPr="000E3FF3">
              <w:rPr>
                <w:rFonts w:ascii="Arial" w:hAnsi="Arial" w:cs="Arial"/>
                <w:sz w:val="22"/>
                <w:szCs w:val="22"/>
              </w:rPr>
              <w:t>(date)</w:t>
            </w:r>
          </w:p>
        </w:tc>
      </w:tr>
      <w:tr w:rsidR="00892136" w:rsidRPr="000E3FF3" w:rsidTr="00892136">
        <w:tc>
          <w:tcPr>
            <w:tcW w:w="2301" w:type="pct"/>
          </w:tcPr>
          <w:p w:rsidR="00892136" w:rsidRPr="000E3FF3" w:rsidRDefault="00892136" w:rsidP="00892136">
            <w:pPr>
              <w:spacing w:line="360" w:lineRule="auto"/>
              <w:rPr>
                <w:rFonts w:ascii="Arial" w:hAnsi="Arial" w:cs="Arial"/>
              </w:rPr>
            </w:pPr>
            <w:r w:rsidRPr="000E3FF3">
              <w:rPr>
                <w:rFonts w:ascii="Arial" w:hAnsi="Arial" w:cs="Arial"/>
                <w:sz w:val="22"/>
                <w:szCs w:val="22"/>
              </w:rPr>
              <w:t>Date to be reviewed</w:t>
            </w:r>
          </w:p>
        </w:tc>
        <w:tc>
          <w:tcPr>
            <w:tcW w:w="1652" w:type="pct"/>
            <w:tcBorders>
              <w:top w:val="single" w:sz="4" w:space="0" w:color="7030A0"/>
              <w:bottom w:val="single" w:sz="4" w:space="0" w:color="7030A0"/>
            </w:tcBorders>
          </w:tcPr>
          <w:p w:rsidR="00892136" w:rsidRPr="000E3FF3" w:rsidRDefault="00892136" w:rsidP="00892136">
            <w:pPr>
              <w:spacing w:line="360" w:lineRule="auto"/>
              <w:rPr>
                <w:rFonts w:ascii="Arial" w:hAnsi="Arial" w:cs="Arial"/>
              </w:rPr>
            </w:pPr>
          </w:p>
        </w:tc>
        <w:tc>
          <w:tcPr>
            <w:tcW w:w="1047" w:type="pct"/>
          </w:tcPr>
          <w:p w:rsidR="00892136" w:rsidRPr="000E3FF3" w:rsidRDefault="00892136" w:rsidP="00892136">
            <w:pPr>
              <w:spacing w:line="360" w:lineRule="auto"/>
              <w:rPr>
                <w:rFonts w:ascii="Arial" w:hAnsi="Arial" w:cs="Arial"/>
              </w:rPr>
            </w:pPr>
            <w:r w:rsidRPr="000E3FF3">
              <w:rPr>
                <w:rFonts w:ascii="Arial" w:hAnsi="Arial" w:cs="Arial"/>
                <w:sz w:val="22"/>
                <w:szCs w:val="22"/>
              </w:rPr>
              <w:t>(date)</w:t>
            </w:r>
          </w:p>
        </w:tc>
      </w:tr>
      <w:tr w:rsidR="00892136" w:rsidRPr="000E3FF3" w:rsidTr="00892136">
        <w:tc>
          <w:tcPr>
            <w:tcW w:w="2301" w:type="pct"/>
          </w:tcPr>
          <w:p w:rsidR="00892136" w:rsidRPr="000E3FF3" w:rsidRDefault="00892136" w:rsidP="00892136">
            <w:pPr>
              <w:spacing w:line="360" w:lineRule="auto"/>
              <w:rPr>
                <w:rFonts w:ascii="Arial" w:hAnsi="Arial" w:cs="Arial"/>
              </w:rPr>
            </w:pPr>
            <w:r w:rsidRPr="000E3FF3">
              <w:rPr>
                <w:rFonts w:ascii="Arial" w:hAnsi="Arial" w:cs="Arial"/>
                <w:sz w:val="22"/>
                <w:szCs w:val="22"/>
              </w:rPr>
              <w:t>Signed on behalf of the provider</w:t>
            </w:r>
          </w:p>
        </w:tc>
        <w:tc>
          <w:tcPr>
            <w:tcW w:w="2699" w:type="pct"/>
            <w:gridSpan w:val="2"/>
            <w:tcBorders>
              <w:bottom w:val="single" w:sz="4" w:space="0" w:color="7030A0"/>
            </w:tcBorders>
          </w:tcPr>
          <w:p w:rsidR="00892136" w:rsidRPr="000E3FF3" w:rsidRDefault="00892136" w:rsidP="00892136">
            <w:pPr>
              <w:spacing w:line="360" w:lineRule="auto"/>
              <w:rPr>
                <w:rFonts w:ascii="Arial" w:hAnsi="Arial" w:cs="Arial"/>
              </w:rPr>
            </w:pPr>
          </w:p>
        </w:tc>
      </w:tr>
      <w:tr w:rsidR="00892136" w:rsidRPr="000E3FF3" w:rsidTr="0089213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301" w:type="pct"/>
            <w:tcBorders>
              <w:top w:val="nil"/>
              <w:left w:val="nil"/>
              <w:bottom w:val="nil"/>
              <w:right w:val="nil"/>
            </w:tcBorders>
          </w:tcPr>
          <w:p w:rsidR="00892136" w:rsidRPr="000E3FF3" w:rsidRDefault="00892136" w:rsidP="00892136">
            <w:pPr>
              <w:spacing w:line="360" w:lineRule="auto"/>
              <w:rPr>
                <w:rFonts w:ascii="Arial" w:hAnsi="Arial" w:cs="Arial"/>
              </w:rPr>
            </w:pPr>
            <w:r w:rsidRPr="000E3FF3">
              <w:rPr>
                <w:rFonts w:ascii="Arial" w:hAnsi="Arial" w:cs="Arial"/>
                <w:sz w:val="22"/>
                <w:szCs w:val="22"/>
              </w:rPr>
              <w:t>Name of signatory</w:t>
            </w:r>
          </w:p>
        </w:tc>
        <w:tc>
          <w:tcPr>
            <w:tcW w:w="2699" w:type="pct"/>
            <w:gridSpan w:val="2"/>
            <w:tcBorders>
              <w:top w:val="single" w:sz="4" w:space="0" w:color="7030A0"/>
              <w:left w:val="nil"/>
              <w:bottom w:val="single" w:sz="4" w:space="0" w:color="7030A0"/>
              <w:right w:val="nil"/>
            </w:tcBorders>
          </w:tcPr>
          <w:p w:rsidR="00892136" w:rsidRPr="000E3FF3" w:rsidRDefault="00892136" w:rsidP="00892136">
            <w:pPr>
              <w:spacing w:line="360" w:lineRule="auto"/>
              <w:rPr>
                <w:rFonts w:ascii="Arial" w:hAnsi="Arial" w:cs="Arial"/>
              </w:rPr>
            </w:pPr>
          </w:p>
        </w:tc>
      </w:tr>
      <w:tr w:rsidR="00892136" w:rsidRPr="000E3FF3" w:rsidTr="0089213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301" w:type="pct"/>
            <w:tcBorders>
              <w:top w:val="nil"/>
              <w:left w:val="nil"/>
              <w:bottom w:val="nil"/>
              <w:right w:val="nil"/>
            </w:tcBorders>
          </w:tcPr>
          <w:p w:rsidR="00892136" w:rsidRPr="000E3FF3" w:rsidRDefault="00892136" w:rsidP="00892136">
            <w:pPr>
              <w:spacing w:line="360" w:lineRule="auto"/>
              <w:rPr>
                <w:rFonts w:ascii="Arial" w:hAnsi="Arial" w:cs="Arial"/>
              </w:rPr>
            </w:pPr>
            <w:r w:rsidRPr="000E3FF3">
              <w:rPr>
                <w:rFonts w:ascii="Arial" w:hAnsi="Arial" w:cs="Arial"/>
                <w:sz w:val="22"/>
                <w:szCs w:val="22"/>
              </w:rPr>
              <w:t>Role of signatory (e.g. chair, director or owner)</w:t>
            </w:r>
          </w:p>
        </w:tc>
        <w:tc>
          <w:tcPr>
            <w:tcW w:w="2699" w:type="pct"/>
            <w:gridSpan w:val="2"/>
            <w:tcBorders>
              <w:top w:val="single" w:sz="4" w:space="0" w:color="7030A0"/>
              <w:left w:val="nil"/>
              <w:bottom w:val="single" w:sz="4" w:space="0" w:color="7030A0"/>
              <w:right w:val="nil"/>
            </w:tcBorders>
          </w:tcPr>
          <w:p w:rsidR="00892136" w:rsidRPr="000E3FF3" w:rsidRDefault="00892136" w:rsidP="00892136">
            <w:pPr>
              <w:spacing w:line="360" w:lineRule="auto"/>
              <w:rPr>
                <w:rFonts w:ascii="Arial" w:hAnsi="Arial" w:cs="Arial"/>
              </w:rPr>
            </w:pPr>
          </w:p>
        </w:tc>
      </w:tr>
    </w:tbl>
    <w:p w:rsidR="00892136" w:rsidRPr="000E3FF3" w:rsidRDefault="00892136" w:rsidP="00892136">
      <w:pPr>
        <w:pStyle w:val="ListParagraph"/>
        <w:spacing w:line="360" w:lineRule="auto"/>
        <w:ind w:left="360"/>
        <w:jc w:val="right"/>
        <w:rPr>
          <w:rFonts w:ascii="Arial" w:hAnsi="Arial" w:cs="Arial"/>
          <w:b/>
          <w:sz w:val="22"/>
          <w:szCs w:val="22"/>
        </w:rPr>
      </w:pPr>
    </w:p>
    <w:p w:rsidR="00892136" w:rsidRPr="000E3FF3" w:rsidRDefault="00892136" w:rsidP="00892136">
      <w:pPr>
        <w:pStyle w:val="ListParagraph"/>
        <w:spacing w:line="360" w:lineRule="auto"/>
        <w:ind w:left="360"/>
        <w:jc w:val="right"/>
        <w:rPr>
          <w:rFonts w:ascii="Arial" w:hAnsi="Arial" w:cs="Arial"/>
          <w:b/>
          <w:sz w:val="22"/>
          <w:szCs w:val="22"/>
        </w:rPr>
      </w:pPr>
    </w:p>
    <w:p w:rsidR="00892136" w:rsidRPr="000E3FF3" w:rsidRDefault="00892136" w:rsidP="00892136">
      <w:pPr>
        <w:pStyle w:val="ListParagraph"/>
        <w:spacing w:line="360" w:lineRule="auto"/>
        <w:ind w:left="360"/>
        <w:jc w:val="both"/>
        <w:rPr>
          <w:rFonts w:ascii="Arial" w:hAnsi="Arial" w:cs="Arial"/>
          <w:b/>
          <w:sz w:val="22"/>
          <w:szCs w:val="22"/>
        </w:rPr>
      </w:pPr>
      <w:r w:rsidRPr="000E3FF3">
        <w:rPr>
          <w:rFonts w:ascii="Arial" w:hAnsi="Arial" w:cs="Arial"/>
          <w:b/>
          <w:sz w:val="28"/>
          <w:szCs w:val="28"/>
        </w:rPr>
        <w:br w:type="page"/>
      </w:r>
    </w:p>
    <w:p w:rsidR="00892136" w:rsidRPr="000E3FF3" w:rsidRDefault="00892136" w:rsidP="00892136">
      <w:pPr>
        <w:pBdr>
          <w:top w:val="single" w:sz="4" w:space="1" w:color="7030A0"/>
          <w:left w:val="single" w:sz="4" w:space="4" w:color="7030A0"/>
          <w:bottom w:val="single" w:sz="4" w:space="1" w:color="7030A0"/>
          <w:right w:val="single" w:sz="4" w:space="4" w:color="7030A0"/>
        </w:pBdr>
        <w:spacing w:before="120" w:after="120"/>
        <w:rPr>
          <w:rFonts w:ascii="Arial" w:hAnsi="Arial" w:cs="Arial"/>
          <w:b/>
          <w:sz w:val="22"/>
          <w:szCs w:val="22"/>
        </w:rPr>
      </w:pPr>
      <w:r w:rsidRPr="000E3FF3">
        <w:rPr>
          <w:rFonts w:ascii="Arial" w:hAnsi="Arial" w:cs="Arial"/>
          <w:b/>
          <w:sz w:val="22"/>
          <w:szCs w:val="22"/>
        </w:rPr>
        <w:t>Safeguarding and Welfare Requirement: Health</w:t>
      </w:r>
    </w:p>
    <w:p w:rsidR="00892136" w:rsidRPr="000E3FF3" w:rsidRDefault="00892136" w:rsidP="00892136">
      <w:pPr>
        <w:pBdr>
          <w:top w:val="single" w:sz="4" w:space="1" w:color="7030A0"/>
          <w:left w:val="single" w:sz="4" w:space="4" w:color="7030A0"/>
          <w:bottom w:val="single" w:sz="4" w:space="1" w:color="7030A0"/>
          <w:right w:val="single" w:sz="4" w:space="4" w:color="7030A0"/>
        </w:pBdr>
        <w:spacing w:before="120" w:after="120"/>
        <w:rPr>
          <w:rFonts w:ascii="Arial" w:hAnsi="Arial" w:cs="Arial"/>
          <w:sz w:val="22"/>
          <w:szCs w:val="22"/>
        </w:rPr>
      </w:pPr>
      <w:r w:rsidRPr="000E3FF3">
        <w:rPr>
          <w:rFonts w:ascii="Arial" w:hAnsi="Arial" w:cs="Arial"/>
          <w:sz w:val="22"/>
          <w:szCs w:val="22"/>
        </w:rPr>
        <w:t>Providers must ensure there are suitable hygienic changing facilities for changing any children who are in nappies.</w:t>
      </w:r>
    </w:p>
    <w:p w:rsidR="00892136" w:rsidRPr="000E3FF3" w:rsidRDefault="00892136" w:rsidP="00892136">
      <w:pPr>
        <w:spacing w:line="360" w:lineRule="auto"/>
        <w:rPr>
          <w:rFonts w:ascii="Arial" w:hAnsi="Arial" w:cs="Arial"/>
          <w:b/>
          <w:sz w:val="22"/>
          <w:szCs w:val="22"/>
        </w:rPr>
      </w:pPr>
    </w:p>
    <w:p w:rsidR="00892136" w:rsidRPr="000E3FF3" w:rsidRDefault="00892136" w:rsidP="00892136">
      <w:pPr>
        <w:spacing w:line="360" w:lineRule="auto"/>
        <w:rPr>
          <w:rFonts w:ascii="Arial" w:hAnsi="Arial" w:cs="Arial"/>
          <w:b/>
          <w:sz w:val="28"/>
          <w:szCs w:val="28"/>
        </w:rPr>
      </w:pPr>
      <w:r w:rsidRPr="000E3FF3">
        <w:rPr>
          <w:rFonts w:ascii="Arial" w:hAnsi="Arial" w:cs="Arial"/>
          <w:b/>
          <w:sz w:val="28"/>
          <w:szCs w:val="28"/>
        </w:rPr>
        <w:t>Nappy changing</w:t>
      </w:r>
    </w:p>
    <w:p w:rsidR="00892136" w:rsidRPr="000E3FF3" w:rsidRDefault="00892136" w:rsidP="00892136">
      <w:pPr>
        <w:spacing w:line="360" w:lineRule="auto"/>
        <w:rPr>
          <w:rFonts w:ascii="Arial" w:hAnsi="Arial" w:cs="Arial"/>
          <w:b/>
          <w:sz w:val="22"/>
          <w:szCs w:val="22"/>
        </w:rPr>
      </w:pPr>
    </w:p>
    <w:p w:rsidR="00892136" w:rsidRPr="000E3FF3" w:rsidRDefault="00892136" w:rsidP="00892136">
      <w:pPr>
        <w:spacing w:line="360" w:lineRule="auto"/>
        <w:rPr>
          <w:rFonts w:ascii="Arial" w:hAnsi="Arial" w:cs="Arial"/>
          <w:b/>
        </w:rPr>
      </w:pPr>
      <w:r w:rsidRPr="000E3FF3">
        <w:rPr>
          <w:rFonts w:ascii="Arial" w:hAnsi="Arial" w:cs="Arial"/>
          <w:b/>
        </w:rPr>
        <w:t>Policy statement</w:t>
      </w:r>
    </w:p>
    <w:p w:rsidR="00892136" w:rsidRPr="000E3FF3" w:rsidRDefault="00892136" w:rsidP="00892136">
      <w:pPr>
        <w:spacing w:line="360" w:lineRule="auto"/>
        <w:rPr>
          <w:rFonts w:ascii="Arial" w:hAnsi="Arial" w:cs="Arial"/>
          <w:sz w:val="22"/>
          <w:szCs w:val="22"/>
        </w:rPr>
      </w:pPr>
      <w:r w:rsidRPr="000E3FF3">
        <w:rPr>
          <w:rFonts w:ascii="Arial" w:hAnsi="Arial" w:cs="Arial"/>
          <w:sz w:val="22"/>
          <w:szCs w:val="22"/>
        </w:rPr>
        <w:t>No child is excluded from participating in our setting who may, for any reason, not yet be toilet trained and who may still be wearing nappies or equivalent. We work with parents towards toilet training, unless there are medical or other developmental reasons why this may not be appropriate at the time.</w:t>
      </w:r>
    </w:p>
    <w:p w:rsidR="00892136" w:rsidRPr="000E3FF3" w:rsidRDefault="00892136" w:rsidP="00892136">
      <w:pPr>
        <w:spacing w:line="360" w:lineRule="auto"/>
        <w:rPr>
          <w:rFonts w:ascii="Arial" w:hAnsi="Arial" w:cs="Arial"/>
          <w:sz w:val="22"/>
          <w:szCs w:val="22"/>
        </w:rPr>
      </w:pPr>
    </w:p>
    <w:p w:rsidR="00892136" w:rsidRPr="000E3FF3" w:rsidRDefault="00892136" w:rsidP="00892136">
      <w:pPr>
        <w:spacing w:line="360" w:lineRule="auto"/>
        <w:rPr>
          <w:rFonts w:ascii="Arial" w:hAnsi="Arial" w:cs="Arial"/>
          <w:sz w:val="22"/>
          <w:szCs w:val="22"/>
        </w:rPr>
      </w:pPr>
      <w:r w:rsidRPr="000E3FF3">
        <w:rPr>
          <w:rFonts w:ascii="Arial" w:hAnsi="Arial" w:cs="Arial"/>
          <w:sz w:val="22"/>
          <w:szCs w:val="22"/>
        </w:rPr>
        <w:t>We</w:t>
      </w:r>
      <w:r w:rsidR="00DA583A" w:rsidRPr="000E3FF3">
        <w:rPr>
          <w:rFonts w:ascii="Arial" w:hAnsi="Arial" w:cs="Arial"/>
          <w:sz w:val="22"/>
          <w:szCs w:val="22"/>
        </w:rPr>
        <w:t xml:space="preserve"> </w:t>
      </w:r>
      <w:r w:rsidRPr="000E3FF3">
        <w:rPr>
          <w:rFonts w:ascii="Arial" w:hAnsi="Arial" w:cs="Arial"/>
          <w:sz w:val="22"/>
          <w:szCs w:val="22"/>
        </w:rPr>
        <w:t>provide nappy changing facilities and exercise good hygiene practices in order to accommodate children who are not yet toilet trained.</w:t>
      </w:r>
    </w:p>
    <w:p w:rsidR="00892136" w:rsidRPr="000E3FF3" w:rsidRDefault="00892136" w:rsidP="00892136">
      <w:pPr>
        <w:spacing w:line="360" w:lineRule="auto"/>
        <w:rPr>
          <w:rFonts w:ascii="Arial" w:hAnsi="Arial" w:cs="Arial"/>
          <w:sz w:val="22"/>
          <w:szCs w:val="22"/>
        </w:rPr>
      </w:pPr>
      <w:r w:rsidRPr="000E3FF3">
        <w:rPr>
          <w:rFonts w:ascii="Arial" w:hAnsi="Arial" w:cs="Arial"/>
          <w:sz w:val="22"/>
          <w:szCs w:val="22"/>
        </w:rPr>
        <w:t>We see toilet training as a self-care skill that children have the opportunity to learn with the full support and non-judgemental concern of adults.</w:t>
      </w:r>
    </w:p>
    <w:p w:rsidR="00892136" w:rsidRPr="000E3FF3" w:rsidRDefault="00892136" w:rsidP="00892136">
      <w:pPr>
        <w:spacing w:line="360" w:lineRule="auto"/>
        <w:rPr>
          <w:rFonts w:ascii="Arial" w:hAnsi="Arial" w:cs="Arial"/>
          <w:sz w:val="22"/>
          <w:szCs w:val="22"/>
        </w:rPr>
      </w:pPr>
    </w:p>
    <w:p w:rsidR="00892136" w:rsidRPr="000E3FF3" w:rsidRDefault="00892136" w:rsidP="00892136">
      <w:pPr>
        <w:spacing w:line="360" w:lineRule="auto"/>
        <w:rPr>
          <w:rFonts w:ascii="Arial" w:hAnsi="Arial" w:cs="Arial"/>
          <w:b/>
        </w:rPr>
      </w:pPr>
      <w:r w:rsidRPr="000E3FF3">
        <w:rPr>
          <w:rFonts w:ascii="Arial" w:hAnsi="Arial" w:cs="Arial"/>
          <w:b/>
        </w:rPr>
        <w:t>Procedures</w:t>
      </w:r>
    </w:p>
    <w:p w:rsidR="00892136" w:rsidRPr="000E3FF3" w:rsidRDefault="00892136" w:rsidP="00892136">
      <w:pPr>
        <w:spacing w:line="360" w:lineRule="auto"/>
        <w:rPr>
          <w:rFonts w:ascii="Arial" w:hAnsi="Arial" w:cs="Arial"/>
          <w:b/>
          <w:sz w:val="22"/>
          <w:szCs w:val="22"/>
        </w:rPr>
      </w:pPr>
    </w:p>
    <w:p w:rsidR="00892136" w:rsidRPr="000E3FF3" w:rsidRDefault="00892136" w:rsidP="00AC030D">
      <w:pPr>
        <w:numPr>
          <w:ilvl w:val="0"/>
          <w:numId w:val="77"/>
        </w:numPr>
        <w:spacing w:line="360" w:lineRule="auto"/>
        <w:rPr>
          <w:rFonts w:ascii="Arial" w:hAnsi="Arial" w:cs="Arial"/>
          <w:sz w:val="22"/>
          <w:szCs w:val="22"/>
        </w:rPr>
      </w:pPr>
      <w:r w:rsidRPr="000E3FF3">
        <w:rPr>
          <w:rFonts w:ascii="Arial" w:hAnsi="Arial" w:cs="Arial"/>
          <w:sz w:val="22"/>
          <w:szCs w:val="22"/>
        </w:rPr>
        <w:t>Our key persons have a list of personalised changing times for the children in their care who are in nappies or ‘pull-ups’; and change nappies according to this schedule, or more frequently where necessary.</w:t>
      </w:r>
    </w:p>
    <w:p w:rsidR="00892136" w:rsidRPr="000E3FF3" w:rsidRDefault="00892136" w:rsidP="00AC030D">
      <w:pPr>
        <w:numPr>
          <w:ilvl w:val="0"/>
          <w:numId w:val="77"/>
        </w:numPr>
        <w:spacing w:line="360" w:lineRule="auto"/>
        <w:rPr>
          <w:rFonts w:ascii="Arial" w:hAnsi="Arial" w:cs="Arial"/>
          <w:sz w:val="22"/>
          <w:szCs w:val="22"/>
        </w:rPr>
      </w:pPr>
      <w:r w:rsidRPr="000E3FF3">
        <w:rPr>
          <w:rFonts w:ascii="Arial" w:hAnsi="Arial" w:cs="Arial"/>
          <w:sz w:val="22"/>
          <w:szCs w:val="22"/>
        </w:rPr>
        <w:t>We encourage young children from two years to normally wear pull ups, or other types of trainer pants, as soon as they are comfortable with this and if their parents agree.</w:t>
      </w:r>
    </w:p>
    <w:p w:rsidR="00892136" w:rsidRPr="000E3FF3" w:rsidRDefault="00892136" w:rsidP="00AC030D">
      <w:pPr>
        <w:numPr>
          <w:ilvl w:val="0"/>
          <w:numId w:val="77"/>
        </w:numPr>
        <w:spacing w:line="360" w:lineRule="auto"/>
        <w:rPr>
          <w:rFonts w:ascii="Arial" w:hAnsi="Arial" w:cs="Arial"/>
          <w:sz w:val="22"/>
          <w:szCs w:val="22"/>
        </w:rPr>
      </w:pPr>
      <w:r w:rsidRPr="000E3FF3">
        <w:rPr>
          <w:rFonts w:ascii="Arial" w:hAnsi="Arial" w:cs="Arial"/>
          <w:sz w:val="22"/>
          <w:szCs w:val="22"/>
        </w:rPr>
        <w:t>Our key persons undertake changing children in their key groups; back up key persons change them if the key person is absent.</w:t>
      </w:r>
    </w:p>
    <w:p w:rsidR="00892136" w:rsidRPr="000E3FF3" w:rsidRDefault="00892136" w:rsidP="00AC030D">
      <w:pPr>
        <w:numPr>
          <w:ilvl w:val="0"/>
          <w:numId w:val="77"/>
        </w:numPr>
        <w:spacing w:line="360" w:lineRule="auto"/>
        <w:rPr>
          <w:rFonts w:ascii="Arial" w:hAnsi="Arial" w:cs="Arial"/>
          <w:sz w:val="22"/>
          <w:szCs w:val="22"/>
        </w:rPr>
      </w:pPr>
      <w:r w:rsidRPr="000E3FF3">
        <w:rPr>
          <w:rFonts w:ascii="Arial" w:hAnsi="Arial" w:cs="Arial"/>
          <w:sz w:val="22"/>
          <w:szCs w:val="22"/>
        </w:rPr>
        <w:t>Our changing area is warm, with a safe area to lay children and no bright lights shining down in their eyes. There are mobiles and other objects of interest to take the child’s attention when necessary.</w:t>
      </w:r>
    </w:p>
    <w:p w:rsidR="00892136" w:rsidRPr="000E3FF3" w:rsidRDefault="00892136" w:rsidP="00AC030D">
      <w:pPr>
        <w:numPr>
          <w:ilvl w:val="0"/>
          <w:numId w:val="77"/>
        </w:numPr>
        <w:spacing w:line="360" w:lineRule="auto"/>
        <w:rPr>
          <w:rFonts w:ascii="Arial" w:hAnsi="Arial" w:cs="Arial"/>
          <w:sz w:val="22"/>
          <w:szCs w:val="22"/>
        </w:rPr>
      </w:pPr>
      <w:r w:rsidRPr="000E3FF3">
        <w:rPr>
          <w:rFonts w:ascii="Arial" w:hAnsi="Arial" w:cs="Arial"/>
          <w:sz w:val="22"/>
          <w:szCs w:val="22"/>
        </w:rPr>
        <w:t xml:space="preserve">Each child has their own bag to hand with their nappies or </w:t>
      </w:r>
      <w:proofErr w:type="gramStart"/>
      <w:r w:rsidRPr="000E3FF3">
        <w:rPr>
          <w:rFonts w:ascii="Arial" w:hAnsi="Arial" w:cs="Arial"/>
          <w:sz w:val="22"/>
          <w:szCs w:val="22"/>
        </w:rPr>
        <w:t>pull</w:t>
      </w:r>
      <w:proofErr w:type="gramEnd"/>
      <w:r w:rsidRPr="000E3FF3">
        <w:rPr>
          <w:rFonts w:ascii="Arial" w:hAnsi="Arial" w:cs="Arial"/>
          <w:sz w:val="22"/>
          <w:szCs w:val="22"/>
        </w:rPr>
        <w:t xml:space="preserve"> ups, changing wipes and changing cloth.</w:t>
      </w:r>
    </w:p>
    <w:p w:rsidR="00892136" w:rsidRPr="000E3FF3" w:rsidRDefault="00892136" w:rsidP="00AC030D">
      <w:pPr>
        <w:numPr>
          <w:ilvl w:val="0"/>
          <w:numId w:val="77"/>
        </w:numPr>
        <w:spacing w:line="360" w:lineRule="auto"/>
        <w:rPr>
          <w:rFonts w:ascii="Arial" w:hAnsi="Arial" w:cs="Arial"/>
          <w:sz w:val="22"/>
          <w:szCs w:val="22"/>
        </w:rPr>
      </w:pPr>
      <w:r w:rsidRPr="000E3FF3">
        <w:rPr>
          <w:rFonts w:ascii="Arial" w:hAnsi="Arial" w:cs="Arial"/>
          <w:sz w:val="22"/>
          <w:szCs w:val="22"/>
        </w:rPr>
        <w:t>Our staff put on gloves and aprons before changing starts and the areas are prepared. Changing mat is wiped down with disinfectant after every change.</w:t>
      </w:r>
    </w:p>
    <w:p w:rsidR="00892136" w:rsidRPr="000E3FF3" w:rsidRDefault="00892136" w:rsidP="00AC030D">
      <w:pPr>
        <w:numPr>
          <w:ilvl w:val="0"/>
          <w:numId w:val="77"/>
        </w:numPr>
        <w:spacing w:line="360" w:lineRule="auto"/>
        <w:rPr>
          <w:rFonts w:ascii="Arial" w:hAnsi="Arial" w:cs="Arial"/>
          <w:sz w:val="22"/>
          <w:szCs w:val="22"/>
        </w:rPr>
      </w:pPr>
      <w:r w:rsidRPr="000E3FF3">
        <w:rPr>
          <w:rFonts w:ascii="Arial" w:hAnsi="Arial" w:cs="Arial"/>
          <w:sz w:val="22"/>
          <w:szCs w:val="22"/>
        </w:rPr>
        <w:t xml:space="preserve">All our staff </w:t>
      </w:r>
      <w:proofErr w:type="gramStart"/>
      <w:r w:rsidRPr="000E3FF3">
        <w:rPr>
          <w:rFonts w:ascii="Arial" w:hAnsi="Arial" w:cs="Arial"/>
          <w:sz w:val="22"/>
          <w:szCs w:val="22"/>
        </w:rPr>
        <w:t>are</w:t>
      </w:r>
      <w:proofErr w:type="gramEnd"/>
      <w:r w:rsidRPr="000E3FF3">
        <w:rPr>
          <w:rFonts w:ascii="Arial" w:hAnsi="Arial" w:cs="Arial"/>
          <w:sz w:val="22"/>
          <w:szCs w:val="22"/>
        </w:rPr>
        <w:t xml:space="preserve"> familiar with our hygiene procedures and carry these out when changing nappies.</w:t>
      </w:r>
    </w:p>
    <w:p w:rsidR="00892136" w:rsidRPr="000E3FF3" w:rsidRDefault="00892136" w:rsidP="00AC030D">
      <w:pPr>
        <w:numPr>
          <w:ilvl w:val="0"/>
          <w:numId w:val="77"/>
        </w:numPr>
        <w:spacing w:line="360" w:lineRule="auto"/>
        <w:rPr>
          <w:rFonts w:ascii="Arial" w:hAnsi="Arial" w:cs="Arial"/>
          <w:sz w:val="22"/>
          <w:szCs w:val="22"/>
        </w:rPr>
      </w:pPr>
      <w:r w:rsidRPr="000E3FF3">
        <w:rPr>
          <w:rFonts w:ascii="Arial" w:hAnsi="Arial" w:cs="Arial"/>
          <w:sz w:val="22"/>
          <w:szCs w:val="22"/>
        </w:rPr>
        <w:lastRenderedPageBreak/>
        <w:t xml:space="preserve">Our </w:t>
      </w:r>
      <w:proofErr w:type="gramStart"/>
      <w:r w:rsidRPr="000E3FF3">
        <w:rPr>
          <w:rFonts w:ascii="Arial" w:hAnsi="Arial" w:cs="Arial"/>
          <w:sz w:val="22"/>
          <w:szCs w:val="22"/>
        </w:rPr>
        <w:t>staff never turn</w:t>
      </w:r>
      <w:proofErr w:type="gramEnd"/>
      <w:r w:rsidRPr="000E3FF3">
        <w:rPr>
          <w:rFonts w:ascii="Arial" w:hAnsi="Arial" w:cs="Arial"/>
          <w:sz w:val="22"/>
          <w:szCs w:val="22"/>
        </w:rPr>
        <w:t xml:space="preserve"> their back on a child or leave them unattended whilst they are on the changing mat.</w:t>
      </w:r>
    </w:p>
    <w:p w:rsidR="00892136" w:rsidRPr="000E3FF3" w:rsidRDefault="00892136" w:rsidP="00AC030D">
      <w:pPr>
        <w:numPr>
          <w:ilvl w:val="0"/>
          <w:numId w:val="77"/>
        </w:numPr>
        <w:spacing w:line="360" w:lineRule="auto"/>
        <w:rPr>
          <w:rFonts w:ascii="Arial" w:hAnsi="Arial" w:cs="Arial"/>
          <w:sz w:val="22"/>
          <w:szCs w:val="22"/>
        </w:rPr>
      </w:pPr>
      <w:r w:rsidRPr="000E3FF3">
        <w:rPr>
          <w:rFonts w:ascii="Arial" w:hAnsi="Arial" w:cs="Arial"/>
          <w:sz w:val="22"/>
          <w:szCs w:val="22"/>
        </w:rPr>
        <w:t>We are</w:t>
      </w:r>
      <w:r w:rsidR="00DA583A" w:rsidRPr="000E3FF3">
        <w:rPr>
          <w:rFonts w:ascii="Arial" w:hAnsi="Arial" w:cs="Arial"/>
          <w:sz w:val="22"/>
          <w:szCs w:val="22"/>
        </w:rPr>
        <w:t xml:space="preserve"> </w:t>
      </w:r>
      <w:r w:rsidRPr="000E3FF3">
        <w:rPr>
          <w:rFonts w:ascii="Arial" w:hAnsi="Arial" w:cs="Arial"/>
          <w:sz w:val="22"/>
          <w:szCs w:val="22"/>
        </w:rPr>
        <w:t>gentle when changing; we avoid pulling faces and making negative comments about ‘nappy contents’.</w:t>
      </w:r>
    </w:p>
    <w:p w:rsidR="00892136" w:rsidRPr="000E3FF3" w:rsidRDefault="00892136" w:rsidP="00AC030D">
      <w:pPr>
        <w:numPr>
          <w:ilvl w:val="0"/>
          <w:numId w:val="77"/>
        </w:numPr>
        <w:spacing w:line="360" w:lineRule="auto"/>
        <w:rPr>
          <w:rFonts w:ascii="Arial" w:hAnsi="Arial" w:cs="Arial"/>
          <w:sz w:val="22"/>
          <w:szCs w:val="22"/>
        </w:rPr>
      </w:pPr>
      <w:r w:rsidRPr="000E3FF3">
        <w:rPr>
          <w:rFonts w:ascii="Arial" w:hAnsi="Arial" w:cs="Arial"/>
          <w:sz w:val="22"/>
          <w:szCs w:val="22"/>
        </w:rPr>
        <w:t>We do not make inappropriate comments about children’s genitals when changing their nappies.</w:t>
      </w:r>
    </w:p>
    <w:p w:rsidR="00892136" w:rsidRPr="000E3FF3" w:rsidRDefault="00892136" w:rsidP="00AC030D">
      <w:pPr>
        <w:numPr>
          <w:ilvl w:val="0"/>
          <w:numId w:val="77"/>
        </w:numPr>
        <w:spacing w:line="360" w:lineRule="auto"/>
        <w:rPr>
          <w:rFonts w:ascii="Arial" w:hAnsi="Arial" w:cs="Arial"/>
          <w:sz w:val="22"/>
          <w:szCs w:val="22"/>
        </w:rPr>
      </w:pPr>
      <w:r w:rsidRPr="000E3FF3">
        <w:rPr>
          <w:rFonts w:ascii="Arial" w:hAnsi="Arial" w:cs="Arial"/>
          <w:sz w:val="22"/>
          <w:szCs w:val="22"/>
        </w:rPr>
        <w:t>In addition, we ensure that nappy changing is relaxed and a time to promote independence in young children.</w:t>
      </w:r>
    </w:p>
    <w:p w:rsidR="00892136" w:rsidRPr="000E3FF3" w:rsidRDefault="00892136" w:rsidP="00AC030D">
      <w:pPr>
        <w:numPr>
          <w:ilvl w:val="0"/>
          <w:numId w:val="77"/>
        </w:numPr>
        <w:spacing w:line="360" w:lineRule="auto"/>
        <w:rPr>
          <w:rFonts w:ascii="Arial" w:hAnsi="Arial" w:cs="Arial"/>
          <w:sz w:val="22"/>
          <w:szCs w:val="22"/>
        </w:rPr>
      </w:pPr>
      <w:r w:rsidRPr="000E3FF3">
        <w:rPr>
          <w:rFonts w:ascii="Arial" w:hAnsi="Arial" w:cs="Arial"/>
          <w:sz w:val="22"/>
          <w:szCs w:val="22"/>
        </w:rPr>
        <w:t>We encourage children to take an interest in using the toilet; they may just want to sit on it and talk to a friend who is also using the toilet.</w:t>
      </w:r>
    </w:p>
    <w:p w:rsidR="00892136" w:rsidRPr="000E3FF3" w:rsidRDefault="00892136" w:rsidP="00AC030D">
      <w:pPr>
        <w:numPr>
          <w:ilvl w:val="0"/>
          <w:numId w:val="77"/>
        </w:numPr>
        <w:spacing w:line="360" w:lineRule="auto"/>
        <w:rPr>
          <w:rFonts w:ascii="Arial" w:hAnsi="Arial" w:cs="Arial"/>
          <w:sz w:val="22"/>
          <w:szCs w:val="22"/>
        </w:rPr>
      </w:pPr>
      <w:r w:rsidRPr="000E3FF3">
        <w:rPr>
          <w:rFonts w:ascii="Arial" w:hAnsi="Arial" w:cs="Arial"/>
          <w:sz w:val="22"/>
          <w:szCs w:val="22"/>
        </w:rPr>
        <w:t>We encourage children to wash their hands, and have soap and towels to hand. They should be allowed time for some play as they explore the water and the soap.</w:t>
      </w:r>
    </w:p>
    <w:p w:rsidR="00892136" w:rsidRPr="000E3FF3" w:rsidRDefault="00892136" w:rsidP="00AC030D">
      <w:pPr>
        <w:numPr>
          <w:ilvl w:val="0"/>
          <w:numId w:val="77"/>
        </w:numPr>
        <w:spacing w:line="360" w:lineRule="auto"/>
        <w:rPr>
          <w:rFonts w:ascii="Arial" w:hAnsi="Arial" w:cs="Arial"/>
          <w:sz w:val="22"/>
          <w:szCs w:val="22"/>
        </w:rPr>
      </w:pPr>
      <w:r w:rsidRPr="000E3FF3">
        <w:rPr>
          <w:rFonts w:ascii="Arial" w:hAnsi="Arial" w:cs="Arial"/>
          <w:sz w:val="22"/>
          <w:szCs w:val="22"/>
        </w:rPr>
        <w:t>We do not use anti-bacterial hand wash liquid or soap for young children; young skin is quite delicate and anti-bacterial products kill off certain good bacteria that children need to develop their own natural resistance to infection.</w:t>
      </w:r>
    </w:p>
    <w:p w:rsidR="00892136" w:rsidRPr="000E3FF3" w:rsidRDefault="00892136" w:rsidP="00AC030D">
      <w:pPr>
        <w:numPr>
          <w:ilvl w:val="0"/>
          <w:numId w:val="77"/>
        </w:numPr>
        <w:spacing w:line="360" w:lineRule="auto"/>
        <w:rPr>
          <w:rFonts w:ascii="Arial" w:hAnsi="Arial" w:cs="Arial"/>
          <w:sz w:val="22"/>
          <w:szCs w:val="22"/>
        </w:rPr>
      </w:pPr>
      <w:r w:rsidRPr="000E3FF3">
        <w:rPr>
          <w:rFonts w:ascii="Arial" w:hAnsi="Arial" w:cs="Arial"/>
          <w:sz w:val="22"/>
          <w:szCs w:val="22"/>
        </w:rPr>
        <w:t>Older children access the toilet when they have the need to and are encouraged to be independent.</w:t>
      </w:r>
    </w:p>
    <w:p w:rsidR="00892136" w:rsidRPr="000E3FF3" w:rsidRDefault="00892136" w:rsidP="00AC030D">
      <w:pPr>
        <w:numPr>
          <w:ilvl w:val="0"/>
          <w:numId w:val="77"/>
        </w:numPr>
        <w:spacing w:line="360" w:lineRule="auto"/>
        <w:rPr>
          <w:rFonts w:ascii="Arial" w:hAnsi="Arial" w:cs="Arial"/>
          <w:sz w:val="22"/>
          <w:szCs w:val="22"/>
        </w:rPr>
      </w:pPr>
      <w:r w:rsidRPr="000E3FF3">
        <w:rPr>
          <w:rFonts w:ascii="Arial" w:hAnsi="Arial" w:cs="Arial"/>
          <w:sz w:val="22"/>
          <w:szCs w:val="22"/>
        </w:rPr>
        <w:t>We dispose of nappies and pull ups hygienically. Any soil (faeces) in nappies or pull ups is flushed down the toilet and the nappy or pull up is bagged and put in the bin. Cloth nappies, trainer pants and ordinary pants that have been wet or soiled are rinsed and bagged for parents to take home.</w:t>
      </w:r>
    </w:p>
    <w:p w:rsidR="00892136" w:rsidRPr="000E3FF3" w:rsidRDefault="00892136" w:rsidP="00AC030D">
      <w:pPr>
        <w:numPr>
          <w:ilvl w:val="0"/>
          <w:numId w:val="77"/>
        </w:numPr>
        <w:spacing w:line="360" w:lineRule="auto"/>
        <w:rPr>
          <w:rFonts w:ascii="Arial" w:hAnsi="Arial" w:cs="Arial"/>
          <w:b/>
          <w:sz w:val="22"/>
          <w:szCs w:val="22"/>
        </w:rPr>
      </w:pPr>
      <w:r w:rsidRPr="000E3FF3">
        <w:rPr>
          <w:rFonts w:ascii="Arial" w:hAnsi="Arial" w:cs="Arial"/>
          <w:sz w:val="22"/>
          <w:szCs w:val="22"/>
        </w:rPr>
        <w:t xml:space="preserve">We </w:t>
      </w:r>
      <w:proofErr w:type="gramStart"/>
      <w:r w:rsidRPr="000E3FF3">
        <w:rPr>
          <w:rFonts w:ascii="Arial" w:hAnsi="Arial" w:cs="Arial"/>
          <w:sz w:val="22"/>
          <w:szCs w:val="22"/>
        </w:rPr>
        <w:t>have a ‘duty of care’ towards children’s personal needs</w:t>
      </w:r>
      <w:proofErr w:type="gramEnd"/>
      <w:r w:rsidRPr="000E3FF3">
        <w:rPr>
          <w:rFonts w:ascii="Arial" w:hAnsi="Arial" w:cs="Arial"/>
          <w:sz w:val="22"/>
          <w:szCs w:val="22"/>
        </w:rPr>
        <w:t>. If children are left in wet or soiled nappies/pull ups in the setting this may constitute neglect [and will be a disciplinary matter].</w:t>
      </w:r>
    </w:p>
    <w:p w:rsidR="00892136" w:rsidRPr="000E3FF3" w:rsidRDefault="00892136" w:rsidP="00892136">
      <w:pPr>
        <w:spacing w:line="360" w:lineRule="auto"/>
        <w:rPr>
          <w:rFonts w:ascii="Arial" w:hAnsi="Arial" w:cs="Arial"/>
          <w:b/>
          <w:sz w:val="22"/>
          <w:szCs w:val="22"/>
        </w:rPr>
      </w:pPr>
    </w:p>
    <w:tbl>
      <w:tblPr>
        <w:tblW w:w="5000" w:type="pct"/>
        <w:tblLook w:val="01E0"/>
      </w:tblPr>
      <w:tblGrid>
        <w:gridCol w:w="4495"/>
        <w:gridCol w:w="3404"/>
        <w:gridCol w:w="1870"/>
      </w:tblGrid>
      <w:tr w:rsidR="00892136" w:rsidRPr="000E3FF3" w:rsidTr="00892136">
        <w:tc>
          <w:tcPr>
            <w:tcW w:w="2301" w:type="pct"/>
          </w:tcPr>
          <w:p w:rsidR="00892136" w:rsidRPr="000E3FF3" w:rsidRDefault="00892136" w:rsidP="00892136">
            <w:pPr>
              <w:spacing w:line="360" w:lineRule="auto"/>
              <w:rPr>
                <w:rFonts w:ascii="Arial" w:hAnsi="Arial" w:cs="Arial"/>
              </w:rPr>
            </w:pPr>
            <w:r w:rsidRPr="000E3FF3">
              <w:rPr>
                <w:rFonts w:ascii="Arial" w:hAnsi="Arial" w:cs="Arial"/>
                <w:sz w:val="22"/>
                <w:szCs w:val="22"/>
              </w:rPr>
              <w:t>This policy was adopted by</w:t>
            </w:r>
          </w:p>
        </w:tc>
        <w:tc>
          <w:tcPr>
            <w:tcW w:w="1742" w:type="pct"/>
            <w:tcBorders>
              <w:bottom w:val="single" w:sz="4" w:space="0" w:color="7030A0"/>
            </w:tcBorders>
            <w:shd w:val="clear" w:color="auto" w:fill="auto"/>
          </w:tcPr>
          <w:p w:rsidR="00892136" w:rsidRPr="000E3FF3" w:rsidRDefault="00892136" w:rsidP="00892136">
            <w:pPr>
              <w:spacing w:line="360" w:lineRule="auto"/>
              <w:rPr>
                <w:rFonts w:ascii="Arial" w:hAnsi="Arial" w:cs="Arial"/>
              </w:rPr>
            </w:pPr>
          </w:p>
        </w:tc>
        <w:tc>
          <w:tcPr>
            <w:tcW w:w="957" w:type="pct"/>
          </w:tcPr>
          <w:p w:rsidR="00892136" w:rsidRPr="000E3FF3" w:rsidRDefault="00892136" w:rsidP="00892136">
            <w:pPr>
              <w:spacing w:line="360" w:lineRule="auto"/>
              <w:rPr>
                <w:rFonts w:ascii="Arial" w:hAnsi="Arial" w:cs="Arial"/>
                <w:i/>
              </w:rPr>
            </w:pPr>
            <w:r w:rsidRPr="000E3FF3">
              <w:rPr>
                <w:rFonts w:ascii="Arial" w:hAnsi="Arial" w:cs="Arial"/>
                <w:i/>
                <w:sz w:val="22"/>
                <w:szCs w:val="22"/>
              </w:rPr>
              <w:t>(name of provider)</w:t>
            </w:r>
          </w:p>
        </w:tc>
      </w:tr>
      <w:tr w:rsidR="00892136" w:rsidRPr="000E3FF3" w:rsidTr="00892136">
        <w:tc>
          <w:tcPr>
            <w:tcW w:w="2301" w:type="pct"/>
          </w:tcPr>
          <w:p w:rsidR="00892136" w:rsidRPr="000E3FF3" w:rsidRDefault="00892136" w:rsidP="00892136">
            <w:pPr>
              <w:spacing w:line="360" w:lineRule="auto"/>
              <w:rPr>
                <w:rFonts w:ascii="Arial" w:hAnsi="Arial" w:cs="Arial"/>
              </w:rPr>
            </w:pPr>
            <w:r w:rsidRPr="000E3FF3">
              <w:rPr>
                <w:rFonts w:ascii="Arial" w:hAnsi="Arial" w:cs="Arial"/>
                <w:sz w:val="22"/>
                <w:szCs w:val="22"/>
              </w:rPr>
              <w:t>On</w:t>
            </w:r>
          </w:p>
        </w:tc>
        <w:tc>
          <w:tcPr>
            <w:tcW w:w="1742" w:type="pct"/>
            <w:tcBorders>
              <w:top w:val="single" w:sz="4" w:space="0" w:color="7030A0"/>
              <w:bottom w:val="single" w:sz="4" w:space="0" w:color="7030A0"/>
            </w:tcBorders>
          </w:tcPr>
          <w:p w:rsidR="00892136" w:rsidRPr="000E3FF3" w:rsidRDefault="00892136" w:rsidP="00892136">
            <w:pPr>
              <w:spacing w:line="360" w:lineRule="auto"/>
              <w:rPr>
                <w:rFonts w:ascii="Arial" w:hAnsi="Arial" w:cs="Arial"/>
              </w:rPr>
            </w:pPr>
          </w:p>
        </w:tc>
        <w:tc>
          <w:tcPr>
            <w:tcW w:w="957" w:type="pct"/>
          </w:tcPr>
          <w:p w:rsidR="00892136" w:rsidRPr="000E3FF3" w:rsidRDefault="00892136" w:rsidP="00892136">
            <w:pPr>
              <w:spacing w:line="360" w:lineRule="auto"/>
              <w:rPr>
                <w:rFonts w:ascii="Arial" w:hAnsi="Arial" w:cs="Arial"/>
                <w:i/>
              </w:rPr>
            </w:pPr>
            <w:r w:rsidRPr="000E3FF3">
              <w:rPr>
                <w:rFonts w:ascii="Arial" w:hAnsi="Arial" w:cs="Arial"/>
                <w:i/>
                <w:sz w:val="22"/>
                <w:szCs w:val="22"/>
              </w:rPr>
              <w:t>(date)</w:t>
            </w:r>
          </w:p>
        </w:tc>
      </w:tr>
      <w:tr w:rsidR="00892136" w:rsidRPr="000E3FF3" w:rsidTr="00892136">
        <w:tc>
          <w:tcPr>
            <w:tcW w:w="2301" w:type="pct"/>
          </w:tcPr>
          <w:p w:rsidR="00892136" w:rsidRPr="000E3FF3" w:rsidRDefault="00892136" w:rsidP="00892136">
            <w:pPr>
              <w:spacing w:line="360" w:lineRule="auto"/>
              <w:rPr>
                <w:rFonts w:ascii="Arial" w:hAnsi="Arial" w:cs="Arial"/>
              </w:rPr>
            </w:pPr>
            <w:r w:rsidRPr="000E3FF3">
              <w:rPr>
                <w:rFonts w:ascii="Arial" w:hAnsi="Arial" w:cs="Arial"/>
                <w:sz w:val="22"/>
                <w:szCs w:val="22"/>
              </w:rPr>
              <w:t>Date to be reviewed</w:t>
            </w:r>
          </w:p>
        </w:tc>
        <w:tc>
          <w:tcPr>
            <w:tcW w:w="1742" w:type="pct"/>
            <w:tcBorders>
              <w:top w:val="single" w:sz="4" w:space="0" w:color="7030A0"/>
              <w:bottom w:val="single" w:sz="4" w:space="0" w:color="7030A0"/>
            </w:tcBorders>
          </w:tcPr>
          <w:p w:rsidR="00892136" w:rsidRPr="000E3FF3" w:rsidRDefault="00892136" w:rsidP="00892136">
            <w:pPr>
              <w:spacing w:line="360" w:lineRule="auto"/>
              <w:rPr>
                <w:rFonts w:ascii="Arial" w:hAnsi="Arial" w:cs="Arial"/>
              </w:rPr>
            </w:pPr>
          </w:p>
        </w:tc>
        <w:tc>
          <w:tcPr>
            <w:tcW w:w="957" w:type="pct"/>
          </w:tcPr>
          <w:p w:rsidR="00892136" w:rsidRPr="000E3FF3" w:rsidRDefault="00892136" w:rsidP="00892136">
            <w:pPr>
              <w:spacing w:line="360" w:lineRule="auto"/>
              <w:rPr>
                <w:rFonts w:ascii="Arial" w:hAnsi="Arial" w:cs="Arial"/>
                <w:i/>
              </w:rPr>
            </w:pPr>
            <w:r w:rsidRPr="000E3FF3">
              <w:rPr>
                <w:rFonts w:ascii="Arial" w:hAnsi="Arial" w:cs="Arial"/>
                <w:i/>
                <w:sz w:val="22"/>
                <w:szCs w:val="22"/>
              </w:rPr>
              <w:t>(date)</w:t>
            </w:r>
          </w:p>
        </w:tc>
      </w:tr>
      <w:tr w:rsidR="00892136" w:rsidRPr="000E3FF3" w:rsidTr="00892136">
        <w:tc>
          <w:tcPr>
            <w:tcW w:w="2301" w:type="pct"/>
          </w:tcPr>
          <w:p w:rsidR="00892136" w:rsidRPr="000E3FF3" w:rsidRDefault="00892136" w:rsidP="00892136">
            <w:pPr>
              <w:spacing w:line="360" w:lineRule="auto"/>
              <w:rPr>
                <w:rFonts w:ascii="Arial" w:hAnsi="Arial" w:cs="Arial"/>
              </w:rPr>
            </w:pPr>
            <w:r w:rsidRPr="000E3FF3">
              <w:rPr>
                <w:rFonts w:ascii="Arial" w:hAnsi="Arial" w:cs="Arial"/>
                <w:sz w:val="22"/>
                <w:szCs w:val="22"/>
              </w:rPr>
              <w:t>Signed on behalf of the provider</w:t>
            </w:r>
          </w:p>
        </w:tc>
        <w:tc>
          <w:tcPr>
            <w:tcW w:w="2699" w:type="pct"/>
            <w:gridSpan w:val="2"/>
            <w:tcBorders>
              <w:bottom w:val="single" w:sz="4" w:space="0" w:color="7030A0"/>
            </w:tcBorders>
          </w:tcPr>
          <w:p w:rsidR="00892136" w:rsidRPr="000E3FF3" w:rsidRDefault="00892136" w:rsidP="00892136">
            <w:pPr>
              <w:spacing w:line="360" w:lineRule="auto"/>
              <w:rPr>
                <w:rFonts w:ascii="Arial" w:hAnsi="Arial" w:cs="Arial"/>
              </w:rPr>
            </w:pPr>
          </w:p>
        </w:tc>
      </w:tr>
      <w:tr w:rsidR="00892136" w:rsidRPr="000E3FF3" w:rsidTr="0089213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301" w:type="pct"/>
            <w:tcBorders>
              <w:top w:val="nil"/>
              <w:left w:val="nil"/>
              <w:bottom w:val="nil"/>
              <w:right w:val="nil"/>
            </w:tcBorders>
          </w:tcPr>
          <w:p w:rsidR="00892136" w:rsidRPr="000E3FF3" w:rsidRDefault="00892136" w:rsidP="00892136">
            <w:pPr>
              <w:spacing w:line="360" w:lineRule="auto"/>
              <w:rPr>
                <w:rFonts w:ascii="Arial" w:hAnsi="Arial" w:cs="Arial"/>
              </w:rPr>
            </w:pPr>
            <w:r w:rsidRPr="000E3FF3">
              <w:rPr>
                <w:rFonts w:ascii="Arial" w:hAnsi="Arial" w:cs="Arial"/>
                <w:sz w:val="22"/>
                <w:szCs w:val="22"/>
              </w:rPr>
              <w:t>Name of signatory</w:t>
            </w:r>
          </w:p>
        </w:tc>
        <w:tc>
          <w:tcPr>
            <w:tcW w:w="2699" w:type="pct"/>
            <w:gridSpan w:val="2"/>
            <w:tcBorders>
              <w:top w:val="single" w:sz="4" w:space="0" w:color="7030A0"/>
              <w:left w:val="nil"/>
              <w:bottom w:val="single" w:sz="4" w:space="0" w:color="7030A0"/>
              <w:right w:val="nil"/>
            </w:tcBorders>
          </w:tcPr>
          <w:p w:rsidR="00892136" w:rsidRPr="000E3FF3" w:rsidRDefault="00892136" w:rsidP="00892136">
            <w:pPr>
              <w:spacing w:line="360" w:lineRule="auto"/>
              <w:rPr>
                <w:rFonts w:ascii="Arial" w:hAnsi="Arial" w:cs="Arial"/>
              </w:rPr>
            </w:pPr>
          </w:p>
        </w:tc>
      </w:tr>
      <w:tr w:rsidR="00892136" w:rsidRPr="000E3FF3" w:rsidTr="0089213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301" w:type="pct"/>
            <w:tcBorders>
              <w:top w:val="nil"/>
              <w:left w:val="nil"/>
              <w:bottom w:val="nil"/>
              <w:right w:val="nil"/>
            </w:tcBorders>
          </w:tcPr>
          <w:p w:rsidR="00892136" w:rsidRPr="000E3FF3" w:rsidRDefault="00892136" w:rsidP="00892136">
            <w:pPr>
              <w:spacing w:line="360" w:lineRule="auto"/>
              <w:rPr>
                <w:rFonts w:ascii="Arial" w:hAnsi="Arial" w:cs="Arial"/>
              </w:rPr>
            </w:pPr>
            <w:r w:rsidRPr="000E3FF3">
              <w:rPr>
                <w:rFonts w:ascii="Arial" w:hAnsi="Arial" w:cs="Arial"/>
                <w:sz w:val="22"/>
                <w:szCs w:val="22"/>
              </w:rPr>
              <w:t>Role of signatory (e.g. chair, director or owner)</w:t>
            </w:r>
          </w:p>
        </w:tc>
        <w:tc>
          <w:tcPr>
            <w:tcW w:w="2699" w:type="pct"/>
            <w:gridSpan w:val="2"/>
            <w:tcBorders>
              <w:top w:val="single" w:sz="4" w:space="0" w:color="7030A0"/>
              <w:left w:val="nil"/>
              <w:bottom w:val="single" w:sz="4" w:space="0" w:color="7030A0"/>
              <w:right w:val="nil"/>
            </w:tcBorders>
          </w:tcPr>
          <w:p w:rsidR="00892136" w:rsidRPr="000E3FF3" w:rsidRDefault="00892136" w:rsidP="00892136">
            <w:pPr>
              <w:spacing w:line="360" w:lineRule="auto"/>
              <w:rPr>
                <w:rFonts w:ascii="Arial" w:hAnsi="Arial" w:cs="Arial"/>
              </w:rPr>
            </w:pPr>
          </w:p>
        </w:tc>
      </w:tr>
    </w:tbl>
    <w:p w:rsidR="00892136" w:rsidRPr="000E3FF3" w:rsidRDefault="00892136" w:rsidP="00892136">
      <w:pPr>
        <w:pStyle w:val="ListParagraph"/>
        <w:spacing w:line="360" w:lineRule="auto"/>
        <w:ind w:left="360"/>
        <w:jc w:val="both"/>
        <w:rPr>
          <w:rFonts w:ascii="Arial" w:hAnsi="Arial" w:cs="Arial"/>
          <w:b/>
          <w:sz w:val="22"/>
          <w:szCs w:val="22"/>
        </w:rPr>
      </w:pPr>
    </w:p>
    <w:p w:rsidR="00892136" w:rsidRPr="000E3FF3" w:rsidRDefault="00892136" w:rsidP="00892136">
      <w:pPr>
        <w:spacing w:line="360" w:lineRule="auto"/>
        <w:rPr>
          <w:rFonts w:ascii="Arial" w:hAnsi="Arial" w:cs="Arial"/>
          <w:b/>
          <w:sz w:val="28"/>
          <w:szCs w:val="28"/>
        </w:rPr>
      </w:pPr>
      <w:r w:rsidRPr="000E3FF3">
        <w:rPr>
          <w:rFonts w:ascii="Arial" w:hAnsi="Arial" w:cs="Arial"/>
          <w:b/>
          <w:sz w:val="28"/>
          <w:szCs w:val="28"/>
        </w:rPr>
        <w:br w:type="page"/>
      </w:r>
      <w:r w:rsidRPr="000E3FF3">
        <w:rPr>
          <w:rFonts w:ascii="Arial" w:hAnsi="Arial" w:cs="Arial"/>
          <w:b/>
          <w:sz w:val="28"/>
          <w:szCs w:val="28"/>
        </w:rPr>
        <w:lastRenderedPageBreak/>
        <w:t>No-smoking</w:t>
      </w:r>
    </w:p>
    <w:p w:rsidR="00892136" w:rsidRPr="000E3FF3" w:rsidRDefault="00892136" w:rsidP="00892136">
      <w:pPr>
        <w:spacing w:line="360" w:lineRule="auto"/>
        <w:rPr>
          <w:rFonts w:ascii="Arial" w:hAnsi="Arial" w:cs="Arial"/>
          <w:b/>
        </w:rPr>
      </w:pPr>
      <w:r w:rsidRPr="000E3FF3">
        <w:rPr>
          <w:rFonts w:ascii="Arial" w:hAnsi="Arial" w:cs="Arial"/>
          <w:b/>
        </w:rPr>
        <w:t>Policy statement</w:t>
      </w:r>
    </w:p>
    <w:p w:rsidR="00892136" w:rsidRPr="000E3FF3" w:rsidRDefault="00892136" w:rsidP="00892136">
      <w:pPr>
        <w:spacing w:line="360" w:lineRule="auto"/>
        <w:rPr>
          <w:rFonts w:ascii="Arial" w:hAnsi="Arial" w:cs="Arial"/>
          <w:sz w:val="22"/>
          <w:szCs w:val="22"/>
        </w:rPr>
      </w:pPr>
      <w:r w:rsidRPr="000E3FF3">
        <w:rPr>
          <w:rFonts w:ascii="Arial" w:hAnsi="Arial" w:cs="Arial"/>
          <w:sz w:val="22"/>
          <w:szCs w:val="22"/>
        </w:rPr>
        <w:t>We comply with health and safety regulations and the Safeguarding and Welfare Requirements of the Early</w:t>
      </w:r>
      <w:r w:rsidR="00DA583A" w:rsidRPr="000E3FF3">
        <w:rPr>
          <w:rFonts w:ascii="Arial" w:hAnsi="Arial" w:cs="Arial"/>
          <w:sz w:val="22"/>
          <w:szCs w:val="22"/>
        </w:rPr>
        <w:t xml:space="preserve"> </w:t>
      </w:r>
      <w:r w:rsidRPr="000E3FF3">
        <w:rPr>
          <w:rFonts w:ascii="Arial" w:hAnsi="Arial" w:cs="Arial"/>
          <w:sz w:val="22"/>
          <w:szCs w:val="22"/>
        </w:rPr>
        <w:t>Years Foundation Stage in making our setting a no-smoking environment - both indoors and outdoors.</w:t>
      </w:r>
    </w:p>
    <w:p w:rsidR="00892136" w:rsidRPr="000E3FF3" w:rsidRDefault="00892136" w:rsidP="00892136">
      <w:pPr>
        <w:spacing w:line="360" w:lineRule="auto"/>
        <w:rPr>
          <w:rFonts w:ascii="Arial" w:hAnsi="Arial" w:cs="Arial"/>
          <w:sz w:val="22"/>
          <w:szCs w:val="22"/>
        </w:rPr>
      </w:pPr>
    </w:p>
    <w:p w:rsidR="00892136" w:rsidRPr="000E3FF3" w:rsidRDefault="00892136" w:rsidP="00892136">
      <w:pPr>
        <w:spacing w:line="360" w:lineRule="auto"/>
        <w:rPr>
          <w:rFonts w:ascii="Arial" w:hAnsi="Arial" w:cs="Arial"/>
          <w:b/>
          <w:sz w:val="22"/>
          <w:szCs w:val="22"/>
        </w:rPr>
      </w:pPr>
      <w:r w:rsidRPr="000E3FF3">
        <w:rPr>
          <w:rFonts w:ascii="Arial" w:hAnsi="Arial" w:cs="Arial"/>
          <w:b/>
          <w:sz w:val="22"/>
          <w:szCs w:val="22"/>
        </w:rPr>
        <w:t>Procedures</w:t>
      </w:r>
    </w:p>
    <w:p w:rsidR="00892136" w:rsidRPr="000E3FF3" w:rsidRDefault="00892136" w:rsidP="00892136">
      <w:pPr>
        <w:spacing w:line="360" w:lineRule="auto"/>
        <w:rPr>
          <w:rFonts w:ascii="Arial" w:hAnsi="Arial" w:cs="Arial"/>
          <w:sz w:val="22"/>
          <w:szCs w:val="22"/>
        </w:rPr>
      </w:pPr>
    </w:p>
    <w:p w:rsidR="00892136" w:rsidRPr="000E3FF3" w:rsidRDefault="00892136" w:rsidP="00AC030D">
      <w:pPr>
        <w:pStyle w:val="NormalWeb"/>
        <w:numPr>
          <w:ilvl w:val="0"/>
          <w:numId w:val="151"/>
        </w:numPr>
        <w:spacing w:before="0" w:beforeAutospacing="0" w:after="0" w:afterAutospacing="0" w:line="360" w:lineRule="auto"/>
        <w:rPr>
          <w:rFonts w:ascii="Arial" w:hAnsi="Arial" w:cs="Arial"/>
          <w:sz w:val="22"/>
          <w:szCs w:val="22"/>
        </w:rPr>
      </w:pPr>
      <w:r w:rsidRPr="000E3FF3">
        <w:rPr>
          <w:rFonts w:ascii="Arial" w:hAnsi="Arial" w:cs="Arial"/>
          <w:sz w:val="22"/>
          <w:szCs w:val="22"/>
        </w:rPr>
        <w:t>All staff, parents and volunteers are made aware of our No-smoking Policy.</w:t>
      </w:r>
    </w:p>
    <w:p w:rsidR="00892136" w:rsidRPr="000E3FF3" w:rsidRDefault="00892136" w:rsidP="00AC030D">
      <w:pPr>
        <w:pStyle w:val="NormalWeb"/>
        <w:numPr>
          <w:ilvl w:val="0"/>
          <w:numId w:val="151"/>
        </w:numPr>
        <w:spacing w:before="0" w:beforeAutospacing="0" w:after="0" w:afterAutospacing="0" w:line="360" w:lineRule="auto"/>
        <w:rPr>
          <w:rFonts w:ascii="Arial" w:hAnsi="Arial" w:cs="Arial"/>
          <w:sz w:val="22"/>
          <w:szCs w:val="22"/>
        </w:rPr>
      </w:pPr>
      <w:r w:rsidRPr="000E3FF3">
        <w:rPr>
          <w:rFonts w:ascii="Arial" w:hAnsi="Arial" w:cs="Arial"/>
          <w:sz w:val="22"/>
          <w:szCs w:val="22"/>
        </w:rPr>
        <w:t>We display no-smoking signs.</w:t>
      </w:r>
    </w:p>
    <w:p w:rsidR="00892136" w:rsidRPr="000E3FF3" w:rsidRDefault="00892136" w:rsidP="00AC030D">
      <w:pPr>
        <w:pStyle w:val="NormalWeb"/>
        <w:numPr>
          <w:ilvl w:val="0"/>
          <w:numId w:val="151"/>
        </w:numPr>
        <w:spacing w:before="0" w:beforeAutospacing="0" w:after="0" w:afterAutospacing="0" w:line="360" w:lineRule="auto"/>
        <w:rPr>
          <w:rFonts w:ascii="Arial" w:hAnsi="Arial" w:cs="Arial"/>
          <w:sz w:val="22"/>
          <w:szCs w:val="22"/>
        </w:rPr>
      </w:pPr>
      <w:r w:rsidRPr="000E3FF3">
        <w:rPr>
          <w:rFonts w:ascii="Arial" w:hAnsi="Arial" w:cs="Arial"/>
          <w:sz w:val="22"/>
          <w:szCs w:val="22"/>
        </w:rPr>
        <w:t>The No-smoking Policy is stated in our information for parents.</w:t>
      </w:r>
    </w:p>
    <w:p w:rsidR="00892136" w:rsidRPr="000E3FF3" w:rsidRDefault="00892136" w:rsidP="00AC030D">
      <w:pPr>
        <w:pStyle w:val="NormalWeb"/>
        <w:numPr>
          <w:ilvl w:val="0"/>
          <w:numId w:val="151"/>
        </w:numPr>
        <w:spacing w:before="0" w:beforeAutospacing="0" w:after="0" w:afterAutospacing="0" w:line="360" w:lineRule="auto"/>
        <w:rPr>
          <w:rFonts w:ascii="Arial" w:hAnsi="Arial" w:cs="Arial"/>
          <w:sz w:val="22"/>
          <w:szCs w:val="22"/>
        </w:rPr>
      </w:pPr>
      <w:r w:rsidRPr="000E3FF3">
        <w:rPr>
          <w:rFonts w:ascii="Arial" w:hAnsi="Arial" w:cs="Arial"/>
          <w:sz w:val="22"/>
          <w:szCs w:val="22"/>
        </w:rPr>
        <w:t>We actively encourage no-smoking by having information for parents and staff about where to get help</w:t>
      </w:r>
      <w:r w:rsidR="00DA583A" w:rsidRPr="000E3FF3">
        <w:rPr>
          <w:rFonts w:ascii="Arial" w:hAnsi="Arial" w:cs="Arial"/>
          <w:sz w:val="22"/>
          <w:szCs w:val="22"/>
        </w:rPr>
        <w:t xml:space="preserve"> </w:t>
      </w:r>
      <w:r w:rsidRPr="000E3FF3">
        <w:rPr>
          <w:rFonts w:ascii="Arial" w:hAnsi="Arial" w:cs="Arial"/>
          <w:sz w:val="22"/>
          <w:szCs w:val="22"/>
        </w:rPr>
        <w:t>to stop smoking if they are seeking this information.</w:t>
      </w:r>
    </w:p>
    <w:p w:rsidR="00892136" w:rsidRPr="000E3FF3" w:rsidRDefault="00892136" w:rsidP="00AC030D">
      <w:pPr>
        <w:pStyle w:val="NormalWeb"/>
        <w:numPr>
          <w:ilvl w:val="0"/>
          <w:numId w:val="151"/>
        </w:numPr>
        <w:spacing w:before="0" w:beforeAutospacing="0" w:after="0" w:afterAutospacing="0" w:line="360" w:lineRule="auto"/>
        <w:rPr>
          <w:rFonts w:ascii="Arial" w:hAnsi="Arial" w:cs="Arial"/>
          <w:sz w:val="22"/>
          <w:szCs w:val="22"/>
        </w:rPr>
      </w:pPr>
      <w:r w:rsidRPr="000E3FF3">
        <w:rPr>
          <w:rFonts w:ascii="Arial" w:hAnsi="Arial" w:cs="Arial"/>
          <w:sz w:val="22"/>
          <w:szCs w:val="22"/>
        </w:rPr>
        <w:t>Staff who smoke do not do so during working hours, unless on a break and off the premises.</w:t>
      </w:r>
    </w:p>
    <w:p w:rsidR="00892136" w:rsidRPr="000E3FF3" w:rsidRDefault="00892136" w:rsidP="00AC030D">
      <w:pPr>
        <w:pStyle w:val="NormalWeb"/>
        <w:numPr>
          <w:ilvl w:val="0"/>
          <w:numId w:val="151"/>
        </w:numPr>
        <w:spacing w:before="0" w:beforeAutospacing="0" w:after="0" w:afterAutospacing="0" w:line="360" w:lineRule="auto"/>
        <w:rPr>
          <w:rFonts w:ascii="Arial" w:hAnsi="Arial" w:cs="Arial"/>
          <w:sz w:val="22"/>
          <w:szCs w:val="22"/>
        </w:rPr>
      </w:pPr>
      <w:proofErr w:type="gramStart"/>
      <w:r w:rsidRPr="000E3FF3">
        <w:rPr>
          <w:rFonts w:ascii="Arial" w:hAnsi="Arial" w:cs="Arial"/>
          <w:sz w:val="22"/>
          <w:szCs w:val="22"/>
        </w:rPr>
        <w:t>Staff</w:t>
      </w:r>
      <w:proofErr w:type="gramEnd"/>
      <w:r w:rsidRPr="000E3FF3">
        <w:rPr>
          <w:rFonts w:ascii="Arial" w:hAnsi="Arial" w:cs="Arial"/>
          <w:sz w:val="22"/>
          <w:szCs w:val="22"/>
        </w:rPr>
        <w:t xml:space="preserve"> who smoke during their break make every effort to reduce the effect of the odour and lingering</w:t>
      </w:r>
      <w:r w:rsidR="00DA583A" w:rsidRPr="000E3FF3">
        <w:rPr>
          <w:rFonts w:ascii="Arial" w:hAnsi="Arial" w:cs="Arial"/>
          <w:sz w:val="22"/>
          <w:szCs w:val="22"/>
        </w:rPr>
        <w:t xml:space="preserve"> </w:t>
      </w:r>
      <w:r w:rsidRPr="000E3FF3">
        <w:rPr>
          <w:rFonts w:ascii="Arial" w:hAnsi="Arial" w:cs="Arial"/>
          <w:sz w:val="22"/>
          <w:szCs w:val="22"/>
        </w:rPr>
        <w:t>effects of passive smoking for children and colleagues.</w:t>
      </w:r>
    </w:p>
    <w:p w:rsidR="00892136" w:rsidRPr="000E3FF3" w:rsidRDefault="00892136" w:rsidP="00892136">
      <w:pPr>
        <w:pStyle w:val="NormalWeb"/>
        <w:spacing w:before="0" w:beforeAutospacing="0" w:after="0" w:afterAutospacing="0" w:line="360" w:lineRule="auto"/>
        <w:rPr>
          <w:rFonts w:ascii="Arial" w:hAnsi="Arial" w:cs="Arial"/>
          <w:sz w:val="22"/>
          <w:szCs w:val="22"/>
        </w:rPr>
      </w:pPr>
    </w:p>
    <w:p w:rsidR="00892136" w:rsidRPr="000E3FF3" w:rsidRDefault="00892136" w:rsidP="00892136">
      <w:pPr>
        <w:pStyle w:val="NormalWeb"/>
        <w:spacing w:before="0" w:beforeAutospacing="0" w:after="0" w:afterAutospacing="0" w:line="360" w:lineRule="auto"/>
        <w:rPr>
          <w:rFonts w:ascii="Arial" w:hAnsi="Arial" w:cs="Arial"/>
          <w:b/>
          <w:sz w:val="22"/>
          <w:szCs w:val="22"/>
        </w:rPr>
      </w:pPr>
      <w:r w:rsidRPr="000E3FF3">
        <w:rPr>
          <w:rFonts w:ascii="Arial" w:hAnsi="Arial" w:cs="Arial"/>
          <w:b/>
          <w:sz w:val="22"/>
          <w:szCs w:val="22"/>
        </w:rPr>
        <w:t>Legal framework</w:t>
      </w:r>
    </w:p>
    <w:p w:rsidR="00892136" w:rsidRPr="000E3FF3" w:rsidRDefault="00892136" w:rsidP="00892136">
      <w:pPr>
        <w:pStyle w:val="NormalWeb"/>
        <w:spacing w:before="0" w:beforeAutospacing="0" w:after="0" w:afterAutospacing="0" w:line="360" w:lineRule="auto"/>
        <w:rPr>
          <w:rFonts w:ascii="Arial" w:hAnsi="Arial" w:cs="Arial"/>
          <w:b/>
          <w:sz w:val="22"/>
          <w:szCs w:val="22"/>
        </w:rPr>
      </w:pPr>
    </w:p>
    <w:p w:rsidR="00892136" w:rsidRPr="000E3FF3" w:rsidRDefault="00892136" w:rsidP="00AC030D">
      <w:pPr>
        <w:pStyle w:val="NormalWeb"/>
        <w:numPr>
          <w:ilvl w:val="0"/>
          <w:numId w:val="151"/>
        </w:numPr>
        <w:spacing w:before="0" w:beforeAutospacing="0" w:after="0" w:afterAutospacing="0" w:line="360" w:lineRule="auto"/>
        <w:rPr>
          <w:rFonts w:ascii="Arial" w:hAnsi="Arial" w:cs="Arial"/>
          <w:sz w:val="22"/>
          <w:szCs w:val="22"/>
        </w:rPr>
      </w:pPr>
      <w:r w:rsidRPr="000E3FF3">
        <w:rPr>
          <w:rFonts w:ascii="Arial" w:hAnsi="Arial" w:cs="Arial"/>
          <w:sz w:val="22"/>
          <w:szCs w:val="22"/>
        </w:rPr>
        <w:t>The Smoke-free (Premises and Enforcement) Regulations (2006)</w:t>
      </w:r>
    </w:p>
    <w:p w:rsidR="00892136" w:rsidRPr="000E3FF3" w:rsidRDefault="00892136" w:rsidP="00AC030D">
      <w:pPr>
        <w:pStyle w:val="NormalWeb"/>
        <w:numPr>
          <w:ilvl w:val="0"/>
          <w:numId w:val="151"/>
        </w:numPr>
        <w:spacing w:before="0" w:beforeAutospacing="0" w:after="0" w:afterAutospacing="0" w:line="360" w:lineRule="auto"/>
        <w:rPr>
          <w:rFonts w:ascii="Arial" w:hAnsi="Arial" w:cs="Arial"/>
          <w:bCs/>
          <w:sz w:val="22"/>
          <w:szCs w:val="22"/>
        </w:rPr>
      </w:pPr>
      <w:r w:rsidRPr="000E3FF3">
        <w:rPr>
          <w:rFonts w:ascii="Arial" w:hAnsi="Arial" w:cs="Arial"/>
          <w:sz w:val="22"/>
          <w:szCs w:val="22"/>
        </w:rPr>
        <w:t>The Smoke-free (Signs) Regulations (</w:t>
      </w:r>
      <w:r w:rsidRPr="000E3FF3">
        <w:rPr>
          <w:rFonts w:ascii="Arial" w:hAnsi="Arial" w:cs="Arial"/>
          <w:bCs/>
          <w:color w:val="000000"/>
          <w:kern w:val="36"/>
          <w:sz w:val="22"/>
          <w:szCs w:val="22"/>
        </w:rPr>
        <w:t>2012)</w:t>
      </w:r>
    </w:p>
    <w:p w:rsidR="00892136" w:rsidRPr="000E3FF3" w:rsidRDefault="00892136" w:rsidP="00892136">
      <w:pPr>
        <w:pStyle w:val="NormalWeb"/>
        <w:spacing w:before="0" w:beforeAutospacing="0" w:after="0" w:afterAutospacing="0" w:line="360" w:lineRule="auto"/>
        <w:rPr>
          <w:rFonts w:ascii="Arial" w:hAnsi="Arial" w:cs="Arial"/>
          <w:bCs/>
          <w:sz w:val="22"/>
          <w:szCs w:val="22"/>
        </w:rPr>
      </w:pPr>
    </w:p>
    <w:tbl>
      <w:tblPr>
        <w:tblW w:w="5000" w:type="pct"/>
        <w:tblLook w:val="01E0"/>
      </w:tblPr>
      <w:tblGrid>
        <w:gridCol w:w="4495"/>
        <w:gridCol w:w="3404"/>
        <w:gridCol w:w="1870"/>
      </w:tblGrid>
      <w:tr w:rsidR="00892136" w:rsidRPr="000E3FF3" w:rsidTr="00892136">
        <w:tc>
          <w:tcPr>
            <w:tcW w:w="2301" w:type="pct"/>
          </w:tcPr>
          <w:p w:rsidR="00892136" w:rsidRPr="000E3FF3" w:rsidRDefault="00892136" w:rsidP="00892136">
            <w:pPr>
              <w:spacing w:line="360" w:lineRule="auto"/>
              <w:rPr>
                <w:rFonts w:ascii="Arial" w:hAnsi="Arial" w:cs="Arial"/>
                <w:color w:val="000000"/>
                <w:kern w:val="36"/>
                <w:sz w:val="22"/>
                <w:szCs w:val="22"/>
              </w:rPr>
            </w:pPr>
            <w:r w:rsidRPr="000E3FF3">
              <w:rPr>
                <w:rFonts w:ascii="Arial" w:hAnsi="Arial" w:cs="Arial"/>
                <w:bCs/>
                <w:sz w:val="22"/>
                <w:szCs w:val="22"/>
              </w:rPr>
              <w:t>This policy was a</w:t>
            </w:r>
            <w:r w:rsidRPr="000E3FF3">
              <w:rPr>
                <w:rFonts w:ascii="Arial" w:hAnsi="Arial" w:cs="Arial"/>
                <w:color w:val="000000"/>
                <w:kern w:val="36"/>
                <w:sz w:val="22"/>
                <w:szCs w:val="22"/>
              </w:rPr>
              <w:t>dopted at a meeting of</w:t>
            </w:r>
          </w:p>
        </w:tc>
        <w:tc>
          <w:tcPr>
            <w:tcW w:w="1742" w:type="pct"/>
            <w:tcBorders>
              <w:bottom w:val="single" w:sz="4" w:space="0" w:color="7030A0"/>
            </w:tcBorders>
            <w:shd w:val="clear" w:color="auto" w:fill="auto"/>
          </w:tcPr>
          <w:p w:rsidR="00892136" w:rsidRPr="000E3FF3" w:rsidRDefault="00892136" w:rsidP="00892136">
            <w:pPr>
              <w:spacing w:line="360" w:lineRule="auto"/>
              <w:rPr>
                <w:rFonts w:ascii="Arial" w:hAnsi="Arial" w:cs="Arial"/>
                <w:color w:val="000000"/>
                <w:kern w:val="36"/>
                <w:sz w:val="22"/>
                <w:szCs w:val="22"/>
              </w:rPr>
            </w:pPr>
          </w:p>
        </w:tc>
        <w:tc>
          <w:tcPr>
            <w:tcW w:w="957" w:type="pct"/>
          </w:tcPr>
          <w:p w:rsidR="00892136" w:rsidRPr="000E3FF3" w:rsidRDefault="00892136" w:rsidP="00892136">
            <w:pPr>
              <w:spacing w:line="360" w:lineRule="auto"/>
              <w:rPr>
                <w:rFonts w:ascii="Arial" w:hAnsi="Arial" w:cs="Arial"/>
                <w:i/>
                <w:color w:val="000000"/>
                <w:kern w:val="36"/>
                <w:sz w:val="22"/>
                <w:szCs w:val="22"/>
              </w:rPr>
            </w:pPr>
            <w:r w:rsidRPr="000E3FF3">
              <w:rPr>
                <w:rFonts w:ascii="Arial" w:hAnsi="Arial" w:cs="Arial"/>
                <w:i/>
                <w:color w:val="000000"/>
                <w:kern w:val="36"/>
                <w:sz w:val="22"/>
                <w:szCs w:val="22"/>
              </w:rPr>
              <w:t>(name of provider)</w:t>
            </w:r>
          </w:p>
        </w:tc>
      </w:tr>
      <w:tr w:rsidR="00892136" w:rsidRPr="000E3FF3" w:rsidTr="00892136">
        <w:tc>
          <w:tcPr>
            <w:tcW w:w="2301" w:type="pct"/>
          </w:tcPr>
          <w:p w:rsidR="00892136" w:rsidRPr="000E3FF3" w:rsidRDefault="00892136" w:rsidP="00892136">
            <w:pPr>
              <w:spacing w:line="360" w:lineRule="auto"/>
              <w:rPr>
                <w:rFonts w:ascii="Arial" w:hAnsi="Arial" w:cs="Arial"/>
              </w:rPr>
            </w:pPr>
            <w:r w:rsidRPr="000E3FF3">
              <w:rPr>
                <w:rFonts w:ascii="Arial" w:hAnsi="Arial" w:cs="Arial"/>
                <w:sz w:val="22"/>
                <w:szCs w:val="22"/>
              </w:rPr>
              <w:t>Held on</w:t>
            </w:r>
          </w:p>
        </w:tc>
        <w:tc>
          <w:tcPr>
            <w:tcW w:w="1742" w:type="pct"/>
            <w:tcBorders>
              <w:top w:val="single" w:sz="4" w:space="0" w:color="7030A0"/>
              <w:bottom w:val="single" w:sz="4" w:space="0" w:color="7030A0"/>
            </w:tcBorders>
          </w:tcPr>
          <w:p w:rsidR="00892136" w:rsidRPr="000E3FF3" w:rsidRDefault="00892136" w:rsidP="00892136">
            <w:pPr>
              <w:spacing w:line="360" w:lineRule="auto"/>
              <w:rPr>
                <w:rFonts w:ascii="Arial" w:hAnsi="Arial" w:cs="Arial"/>
              </w:rPr>
            </w:pPr>
          </w:p>
        </w:tc>
        <w:tc>
          <w:tcPr>
            <w:tcW w:w="957" w:type="pct"/>
          </w:tcPr>
          <w:p w:rsidR="00892136" w:rsidRPr="000E3FF3" w:rsidRDefault="00892136" w:rsidP="00892136">
            <w:pPr>
              <w:spacing w:line="360" w:lineRule="auto"/>
              <w:rPr>
                <w:rFonts w:ascii="Arial" w:hAnsi="Arial" w:cs="Arial"/>
                <w:i/>
              </w:rPr>
            </w:pPr>
            <w:r w:rsidRPr="000E3FF3">
              <w:rPr>
                <w:rFonts w:ascii="Arial" w:hAnsi="Arial" w:cs="Arial"/>
                <w:i/>
                <w:sz w:val="22"/>
                <w:szCs w:val="22"/>
              </w:rPr>
              <w:t>(date)</w:t>
            </w:r>
          </w:p>
        </w:tc>
      </w:tr>
      <w:tr w:rsidR="00892136" w:rsidRPr="000E3FF3" w:rsidTr="00892136">
        <w:tc>
          <w:tcPr>
            <w:tcW w:w="2301" w:type="pct"/>
          </w:tcPr>
          <w:p w:rsidR="00892136" w:rsidRPr="000E3FF3" w:rsidRDefault="00892136" w:rsidP="00892136">
            <w:pPr>
              <w:spacing w:line="360" w:lineRule="auto"/>
              <w:rPr>
                <w:rFonts w:ascii="Arial" w:hAnsi="Arial" w:cs="Arial"/>
              </w:rPr>
            </w:pPr>
            <w:r w:rsidRPr="000E3FF3">
              <w:rPr>
                <w:rFonts w:ascii="Arial" w:hAnsi="Arial" w:cs="Arial"/>
                <w:sz w:val="22"/>
                <w:szCs w:val="22"/>
              </w:rPr>
              <w:t>Date to be reviewed</w:t>
            </w:r>
          </w:p>
        </w:tc>
        <w:tc>
          <w:tcPr>
            <w:tcW w:w="1742" w:type="pct"/>
            <w:tcBorders>
              <w:top w:val="single" w:sz="4" w:space="0" w:color="7030A0"/>
              <w:bottom w:val="single" w:sz="4" w:space="0" w:color="7030A0"/>
            </w:tcBorders>
          </w:tcPr>
          <w:p w:rsidR="00892136" w:rsidRPr="000E3FF3" w:rsidRDefault="00892136" w:rsidP="00892136">
            <w:pPr>
              <w:spacing w:line="360" w:lineRule="auto"/>
              <w:rPr>
                <w:rFonts w:ascii="Arial" w:hAnsi="Arial" w:cs="Arial"/>
              </w:rPr>
            </w:pPr>
          </w:p>
        </w:tc>
        <w:tc>
          <w:tcPr>
            <w:tcW w:w="957" w:type="pct"/>
          </w:tcPr>
          <w:p w:rsidR="00892136" w:rsidRPr="000E3FF3" w:rsidRDefault="00892136" w:rsidP="00892136">
            <w:pPr>
              <w:spacing w:line="360" w:lineRule="auto"/>
              <w:rPr>
                <w:rFonts w:ascii="Arial" w:hAnsi="Arial" w:cs="Arial"/>
                <w:i/>
              </w:rPr>
            </w:pPr>
            <w:r w:rsidRPr="000E3FF3">
              <w:rPr>
                <w:rFonts w:ascii="Arial" w:hAnsi="Arial" w:cs="Arial"/>
                <w:i/>
                <w:sz w:val="22"/>
                <w:szCs w:val="22"/>
              </w:rPr>
              <w:t>(date)</w:t>
            </w:r>
          </w:p>
        </w:tc>
      </w:tr>
      <w:tr w:rsidR="00892136" w:rsidRPr="000E3FF3" w:rsidTr="00892136">
        <w:tc>
          <w:tcPr>
            <w:tcW w:w="2301" w:type="pct"/>
          </w:tcPr>
          <w:p w:rsidR="00892136" w:rsidRPr="000E3FF3" w:rsidRDefault="00892136" w:rsidP="00892136">
            <w:pPr>
              <w:spacing w:line="360" w:lineRule="auto"/>
              <w:rPr>
                <w:rFonts w:ascii="Arial" w:hAnsi="Arial" w:cs="Arial"/>
              </w:rPr>
            </w:pPr>
            <w:r w:rsidRPr="000E3FF3">
              <w:rPr>
                <w:rFonts w:ascii="Arial" w:hAnsi="Arial" w:cs="Arial"/>
                <w:sz w:val="22"/>
                <w:szCs w:val="22"/>
              </w:rPr>
              <w:t>Signed on behalf of the provider</w:t>
            </w:r>
          </w:p>
        </w:tc>
        <w:tc>
          <w:tcPr>
            <w:tcW w:w="2699" w:type="pct"/>
            <w:gridSpan w:val="2"/>
            <w:tcBorders>
              <w:bottom w:val="single" w:sz="4" w:space="0" w:color="7030A0"/>
            </w:tcBorders>
          </w:tcPr>
          <w:p w:rsidR="00892136" w:rsidRPr="000E3FF3" w:rsidRDefault="00892136" w:rsidP="00892136">
            <w:pPr>
              <w:spacing w:line="360" w:lineRule="auto"/>
              <w:rPr>
                <w:rFonts w:ascii="Arial" w:hAnsi="Arial" w:cs="Arial"/>
              </w:rPr>
            </w:pPr>
          </w:p>
        </w:tc>
      </w:tr>
      <w:tr w:rsidR="00892136" w:rsidRPr="000E3FF3" w:rsidTr="0089213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301" w:type="pct"/>
            <w:tcBorders>
              <w:top w:val="nil"/>
              <w:left w:val="nil"/>
              <w:bottom w:val="nil"/>
              <w:right w:val="nil"/>
            </w:tcBorders>
          </w:tcPr>
          <w:p w:rsidR="00892136" w:rsidRPr="000E3FF3" w:rsidRDefault="00892136" w:rsidP="00892136">
            <w:pPr>
              <w:spacing w:line="360" w:lineRule="auto"/>
              <w:rPr>
                <w:rFonts w:ascii="Arial" w:hAnsi="Arial" w:cs="Arial"/>
              </w:rPr>
            </w:pPr>
            <w:r w:rsidRPr="000E3FF3">
              <w:rPr>
                <w:rFonts w:ascii="Arial" w:hAnsi="Arial" w:cs="Arial"/>
                <w:sz w:val="22"/>
                <w:szCs w:val="22"/>
              </w:rPr>
              <w:t>Name of signatory</w:t>
            </w:r>
          </w:p>
        </w:tc>
        <w:tc>
          <w:tcPr>
            <w:tcW w:w="2699" w:type="pct"/>
            <w:gridSpan w:val="2"/>
            <w:tcBorders>
              <w:top w:val="single" w:sz="4" w:space="0" w:color="7030A0"/>
              <w:left w:val="nil"/>
              <w:bottom w:val="single" w:sz="4" w:space="0" w:color="7030A0"/>
              <w:right w:val="nil"/>
            </w:tcBorders>
          </w:tcPr>
          <w:p w:rsidR="00892136" w:rsidRPr="000E3FF3" w:rsidRDefault="00892136" w:rsidP="00892136">
            <w:pPr>
              <w:spacing w:line="360" w:lineRule="auto"/>
              <w:rPr>
                <w:rFonts w:ascii="Arial" w:hAnsi="Arial" w:cs="Arial"/>
              </w:rPr>
            </w:pPr>
          </w:p>
        </w:tc>
      </w:tr>
      <w:tr w:rsidR="00892136" w:rsidRPr="000E3FF3" w:rsidTr="0089213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301" w:type="pct"/>
            <w:tcBorders>
              <w:top w:val="nil"/>
              <w:left w:val="nil"/>
              <w:bottom w:val="nil"/>
              <w:right w:val="nil"/>
            </w:tcBorders>
          </w:tcPr>
          <w:p w:rsidR="00892136" w:rsidRPr="000E3FF3" w:rsidRDefault="00892136" w:rsidP="00892136">
            <w:pPr>
              <w:spacing w:line="360" w:lineRule="auto"/>
              <w:rPr>
                <w:rFonts w:ascii="Arial" w:hAnsi="Arial" w:cs="Arial"/>
              </w:rPr>
            </w:pPr>
            <w:r w:rsidRPr="000E3FF3">
              <w:rPr>
                <w:rFonts w:ascii="Arial" w:hAnsi="Arial" w:cs="Arial"/>
                <w:sz w:val="22"/>
                <w:szCs w:val="22"/>
              </w:rPr>
              <w:t>Role of signatory (e.g. chair, director or owner)</w:t>
            </w:r>
          </w:p>
        </w:tc>
        <w:tc>
          <w:tcPr>
            <w:tcW w:w="2699" w:type="pct"/>
            <w:gridSpan w:val="2"/>
            <w:tcBorders>
              <w:top w:val="single" w:sz="4" w:space="0" w:color="7030A0"/>
              <w:left w:val="nil"/>
              <w:bottom w:val="single" w:sz="4" w:space="0" w:color="7030A0"/>
              <w:right w:val="nil"/>
            </w:tcBorders>
          </w:tcPr>
          <w:p w:rsidR="00892136" w:rsidRPr="000E3FF3" w:rsidRDefault="00892136" w:rsidP="00892136">
            <w:pPr>
              <w:spacing w:line="360" w:lineRule="auto"/>
              <w:rPr>
                <w:rFonts w:ascii="Arial" w:hAnsi="Arial" w:cs="Arial"/>
              </w:rPr>
            </w:pPr>
          </w:p>
        </w:tc>
      </w:tr>
    </w:tbl>
    <w:p w:rsidR="00892136" w:rsidRPr="000E3FF3" w:rsidRDefault="00892136" w:rsidP="00076E0F">
      <w:pPr>
        <w:spacing w:line="360" w:lineRule="auto"/>
        <w:rPr>
          <w:rFonts w:ascii="Arial" w:hAnsi="Arial" w:cs="Arial"/>
          <w:b/>
          <w:sz w:val="28"/>
          <w:szCs w:val="28"/>
        </w:rPr>
      </w:pPr>
    </w:p>
    <w:p w:rsidR="000D4EE8" w:rsidRPr="000E3FF3" w:rsidRDefault="000D4EE8" w:rsidP="000D4EE8">
      <w:pPr>
        <w:spacing w:line="360" w:lineRule="auto"/>
        <w:rPr>
          <w:rFonts w:ascii="Arial" w:hAnsi="Arial" w:cs="Arial"/>
          <w:b/>
          <w:sz w:val="28"/>
          <w:szCs w:val="28"/>
        </w:rPr>
      </w:pPr>
    </w:p>
    <w:p w:rsidR="000D4EE8" w:rsidRPr="000E3FF3" w:rsidRDefault="000D4EE8" w:rsidP="000D4EE8">
      <w:pPr>
        <w:spacing w:line="360" w:lineRule="auto"/>
        <w:rPr>
          <w:rFonts w:ascii="Arial" w:hAnsi="Arial" w:cs="Arial"/>
          <w:b/>
          <w:sz w:val="28"/>
          <w:szCs w:val="28"/>
        </w:rPr>
      </w:pPr>
    </w:p>
    <w:p w:rsidR="0038021E" w:rsidRPr="000E3FF3" w:rsidRDefault="0038021E" w:rsidP="000D4EE8">
      <w:pPr>
        <w:spacing w:line="360" w:lineRule="auto"/>
        <w:rPr>
          <w:rFonts w:ascii="Arial" w:hAnsi="Arial" w:cs="Arial"/>
          <w:b/>
          <w:sz w:val="28"/>
          <w:szCs w:val="28"/>
        </w:rPr>
      </w:pPr>
    </w:p>
    <w:p w:rsidR="00F621A9" w:rsidRPr="000E3FF3" w:rsidRDefault="00F621A9" w:rsidP="000D4EE8">
      <w:pPr>
        <w:spacing w:line="360" w:lineRule="auto"/>
        <w:rPr>
          <w:rFonts w:ascii="Arial" w:hAnsi="Arial" w:cs="Arial"/>
          <w:b/>
          <w:sz w:val="28"/>
          <w:szCs w:val="28"/>
        </w:rPr>
      </w:pPr>
    </w:p>
    <w:p w:rsidR="000D4EE8" w:rsidRPr="000E3FF3" w:rsidRDefault="000D4EE8" w:rsidP="000D4EE8">
      <w:pPr>
        <w:spacing w:line="360" w:lineRule="auto"/>
        <w:rPr>
          <w:rFonts w:ascii="Arial" w:hAnsi="Arial" w:cs="Arial"/>
          <w:b/>
          <w:sz w:val="28"/>
          <w:szCs w:val="28"/>
        </w:rPr>
      </w:pPr>
      <w:r w:rsidRPr="000E3FF3">
        <w:rPr>
          <w:rFonts w:ascii="Arial" w:hAnsi="Arial" w:cs="Arial"/>
          <w:b/>
          <w:sz w:val="28"/>
          <w:szCs w:val="28"/>
        </w:rPr>
        <w:lastRenderedPageBreak/>
        <w:t>Online safety (inc. mobile phones and cameras)</w:t>
      </w:r>
    </w:p>
    <w:p w:rsidR="000D4EE8" w:rsidRPr="000E3FF3" w:rsidRDefault="000D4EE8" w:rsidP="0038021E">
      <w:pPr>
        <w:pStyle w:val="EndnoteText"/>
        <w:spacing w:line="360" w:lineRule="auto"/>
        <w:rPr>
          <w:rFonts w:cs="Arial"/>
          <w:b/>
          <w:sz w:val="22"/>
          <w:szCs w:val="22"/>
        </w:rPr>
      </w:pPr>
      <w:r w:rsidRPr="000E3FF3">
        <w:rPr>
          <w:rFonts w:cs="Arial"/>
          <w:b/>
          <w:sz w:val="22"/>
          <w:szCs w:val="22"/>
        </w:rPr>
        <w:t>Policy statement</w:t>
      </w:r>
    </w:p>
    <w:p w:rsidR="000D4EE8" w:rsidRPr="000E3FF3" w:rsidRDefault="000D4EE8" w:rsidP="000D4EE8">
      <w:pPr>
        <w:spacing w:line="360" w:lineRule="auto"/>
        <w:contextualSpacing/>
        <w:rPr>
          <w:rFonts w:ascii="Arial" w:hAnsi="Arial" w:cs="Arial"/>
          <w:b/>
          <w:szCs w:val="22"/>
        </w:rPr>
      </w:pPr>
      <w:r w:rsidRPr="000E3FF3">
        <w:rPr>
          <w:rFonts w:ascii="Arial" w:hAnsi="Arial" w:cs="Arial"/>
          <w:szCs w:val="22"/>
        </w:rPr>
        <w:t>We</w:t>
      </w:r>
      <w:r w:rsidR="00B17A0D" w:rsidRPr="000E3FF3">
        <w:rPr>
          <w:rFonts w:ascii="Arial" w:hAnsi="Arial" w:cs="Arial"/>
          <w:szCs w:val="22"/>
        </w:rPr>
        <w:t xml:space="preserve"> </w:t>
      </w:r>
      <w:r w:rsidRPr="000E3FF3">
        <w:rPr>
          <w:rFonts w:ascii="Arial" w:hAnsi="Arial" w:cs="Arial"/>
          <w:szCs w:val="22"/>
        </w:rPr>
        <w:t xml:space="preserve">take steps to ensure that there are effective procedures in place to protect children, young people and vulnerable adults from the unacceptable use of Information Communication Technology (ICT) equipment or exposure to inappropriate materials in the setting. </w:t>
      </w:r>
    </w:p>
    <w:p w:rsidR="000D4EE8" w:rsidRPr="000E3FF3" w:rsidRDefault="000D4EE8" w:rsidP="000D4EE8">
      <w:pPr>
        <w:spacing w:line="360" w:lineRule="auto"/>
        <w:rPr>
          <w:rFonts w:ascii="Arial" w:hAnsi="Arial" w:cs="Arial"/>
          <w:b/>
          <w:szCs w:val="22"/>
        </w:rPr>
      </w:pPr>
    </w:p>
    <w:p w:rsidR="000D4EE8" w:rsidRPr="000E3FF3" w:rsidRDefault="000D4EE8" w:rsidP="000D4EE8">
      <w:pPr>
        <w:spacing w:line="360" w:lineRule="auto"/>
        <w:rPr>
          <w:rFonts w:ascii="Arial" w:hAnsi="Arial" w:cs="Arial"/>
          <w:b/>
          <w:szCs w:val="22"/>
        </w:rPr>
      </w:pPr>
      <w:r w:rsidRPr="000E3FF3">
        <w:rPr>
          <w:rFonts w:ascii="Arial" w:hAnsi="Arial" w:cs="Arial"/>
          <w:b/>
          <w:szCs w:val="22"/>
        </w:rPr>
        <w:t>Procedures</w:t>
      </w:r>
    </w:p>
    <w:p w:rsidR="000D4EE8" w:rsidRPr="000E3FF3" w:rsidRDefault="00301616" w:rsidP="00AC030D">
      <w:pPr>
        <w:numPr>
          <w:ilvl w:val="0"/>
          <w:numId w:val="4"/>
        </w:numPr>
        <w:spacing w:line="360" w:lineRule="auto"/>
        <w:rPr>
          <w:rFonts w:ascii="Arial" w:hAnsi="Arial" w:cs="Arial"/>
          <w:szCs w:val="22"/>
        </w:rPr>
      </w:pPr>
      <w:r w:rsidRPr="000E3FF3">
        <w:rPr>
          <w:rFonts w:ascii="Arial" w:hAnsi="Arial" w:cs="Arial"/>
          <w:szCs w:val="22"/>
        </w:rPr>
        <w:t xml:space="preserve">Our designated person </w:t>
      </w:r>
      <w:r w:rsidR="000D4EE8" w:rsidRPr="000E3FF3">
        <w:rPr>
          <w:rFonts w:ascii="Arial" w:hAnsi="Arial" w:cs="Arial"/>
          <w:szCs w:val="22"/>
        </w:rPr>
        <w:t>responsible for co-ordinating action taken to protect children is:</w:t>
      </w:r>
    </w:p>
    <w:p w:rsidR="0038021E" w:rsidRPr="000E3FF3" w:rsidRDefault="00301616" w:rsidP="0038021E">
      <w:pPr>
        <w:pBdr>
          <w:bottom w:val="single" w:sz="4" w:space="1" w:color="7030A0"/>
        </w:pBdr>
        <w:spacing w:line="360" w:lineRule="auto"/>
        <w:ind w:left="360"/>
        <w:rPr>
          <w:rFonts w:ascii="Arial" w:hAnsi="Arial" w:cs="Arial"/>
        </w:rPr>
      </w:pPr>
      <w:r w:rsidRPr="000E3FF3">
        <w:rPr>
          <w:rFonts w:ascii="Arial" w:hAnsi="Arial" w:cs="Arial"/>
        </w:rPr>
        <w:t>The setting manager or deputy</w:t>
      </w:r>
    </w:p>
    <w:p w:rsidR="00B17A0D" w:rsidRPr="000E3FF3" w:rsidRDefault="00B17A0D" w:rsidP="00B17A0D">
      <w:pPr>
        <w:pStyle w:val="Heading1"/>
        <w:ind w:left="137"/>
        <w:rPr>
          <w:rFonts w:cs="Arial"/>
        </w:rPr>
      </w:pPr>
      <w:r w:rsidRPr="000E3FF3">
        <w:rPr>
          <w:rFonts w:cs="Arial"/>
        </w:rPr>
        <w:t xml:space="preserve">Introduction </w:t>
      </w:r>
    </w:p>
    <w:p w:rsidR="00B17A0D" w:rsidRPr="000E3FF3" w:rsidRDefault="00B17A0D" w:rsidP="00B17A0D">
      <w:pPr>
        <w:spacing w:after="15" w:line="249" w:lineRule="auto"/>
        <w:ind w:left="137" w:right="654" w:hanging="10"/>
        <w:rPr>
          <w:rFonts w:ascii="Arial" w:hAnsi="Arial" w:cs="Arial"/>
          <w:sz w:val="22"/>
        </w:rPr>
      </w:pPr>
      <w:r w:rsidRPr="000E3FF3">
        <w:rPr>
          <w:rFonts w:ascii="Arial" w:hAnsi="Arial" w:cs="Arial"/>
          <w:sz w:val="22"/>
        </w:rPr>
        <w:t xml:space="preserve">ICT, digital and mobile technology resources are now regarded as essential to support learning, teaching and personal and social development. They form part of an essential life skill.  When using technology with young children and adults in their setting, professionals need to ensure that the resource is used safely and responsibly.  This policy sets out some guidelines for you to use. </w:t>
      </w:r>
    </w:p>
    <w:p w:rsidR="0038021E" w:rsidRPr="000E3FF3" w:rsidRDefault="0038021E" w:rsidP="00B17A0D">
      <w:pPr>
        <w:spacing w:after="15" w:line="249" w:lineRule="auto"/>
        <w:ind w:left="137" w:right="654" w:hanging="10"/>
        <w:rPr>
          <w:rFonts w:ascii="Arial" w:hAnsi="Arial" w:cs="Arial"/>
        </w:rPr>
      </w:pPr>
    </w:p>
    <w:p w:rsidR="00B17A0D" w:rsidRPr="000E3FF3" w:rsidRDefault="00B17A0D" w:rsidP="00F754FB">
      <w:pPr>
        <w:numPr>
          <w:ilvl w:val="0"/>
          <w:numId w:val="251"/>
        </w:numPr>
        <w:spacing w:after="7" w:line="250" w:lineRule="auto"/>
        <w:ind w:left="936" w:hanging="809"/>
        <w:rPr>
          <w:rFonts w:ascii="Arial" w:hAnsi="Arial" w:cs="Arial"/>
        </w:rPr>
      </w:pPr>
      <w:r w:rsidRPr="000E3FF3">
        <w:rPr>
          <w:rFonts w:ascii="Arial" w:hAnsi="Arial" w:cs="Arial"/>
          <w:b/>
        </w:rPr>
        <w:t>Why is internet use important?</w:t>
      </w:r>
    </w:p>
    <w:p w:rsidR="00B17A0D" w:rsidRPr="000E3FF3" w:rsidRDefault="00B17A0D" w:rsidP="00F754FB">
      <w:pPr>
        <w:numPr>
          <w:ilvl w:val="1"/>
          <w:numId w:val="251"/>
        </w:numPr>
        <w:spacing w:after="156" w:line="249" w:lineRule="auto"/>
        <w:ind w:right="547" w:hanging="360"/>
        <w:rPr>
          <w:rFonts w:ascii="Arial" w:hAnsi="Arial" w:cs="Arial"/>
        </w:rPr>
      </w:pPr>
      <w:r w:rsidRPr="000E3FF3">
        <w:rPr>
          <w:rFonts w:ascii="Arial" w:hAnsi="Arial" w:cs="Arial"/>
          <w:sz w:val="22"/>
        </w:rPr>
        <w:t xml:space="preserve">The internet can be used to support learning as well as for social and personal development activities.  It can motivate, engage and develop self esteem, confidence and as a tool for the development of social capital.  It is now regarded as a necessary tool, in settings, for practitioners and children </w:t>
      </w:r>
    </w:p>
    <w:p w:rsidR="00B17A0D" w:rsidRPr="000E3FF3" w:rsidRDefault="00B17A0D" w:rsidP="00F754FB">
      <w:pPr>
        <w:numPr>
          <w:ilvl w:val="1"/>
          <w:numId w:val="251"/>
        </w:numPr>
        <w:spacing w:after="81" w:line="249" w:lineRule="auto"/>
        <w:ind w:right="547" w:hanging="360"/>
        <w:rPr>
          <w:rFonts w:ascii="Arial" w:hAnsi="Arial" w:cs="Arial"/>
        </w:rPr>
      </w:pPr>
      <w:r w:rsidRPr="000E3FF3">
        <w:rPr>
          <w:rFonts w:ascii="Arial" w:hAnsi="Arial" w:cs="Arial"/>
          <w:sz w:val="22"/>
        </w:rPr>
        <w:t xml:space="preserve">Internet access is an entitlement for children and young people who show a responsible and age appropriate approach to its use  </w:t>
      </w:r>
    </w:p>
    <w:p w:rsidR="00B17A0D" w:rsidRPr="000E3FF3" w:rsidRDefault="00B17A0D" w:rsidP="00F754FB">
      <w:pPr>
        <w:numPr>
          <w:ilvl w:val="1"/>
          <w:numId w:val="251"/>
        </w:numPr>
        <w:spacing w:after="64" w:line="249" w:lineRule="auto"/>
        <w:ind w:right="547" w:hanging="360"/>
        <w:rPr>
          <w:rFonts w:ascii="Arial" w:hAnsi="Arial" w:cs="Arial"/>
        </w:rPr>
      </w:pPr>
      <w:r w:rsidRPr="000E3FF3">
        <w:rPr>
          <w:rFonts w:ascii="Arial" w:hAnsi="Arial" w:cs="Arial"/>
          <w:sz w:val="22"/>
        </w:rPr>
        <w:t xml:space="preserve">The internet is an essential element for education, business and social interaction.  </w:t>
      </w:r>
      <w:proofErr w:type="spellStart"/>
      <w:r w:rsidRPr="000E3FF3">
        <w:rPr>
          <w:rFonts w:ascii="Arial" w:hAnsi="Arial" w:cs="Arial"/>
          <w:sz w:val="22"/>
        </w:rPr>
        <w:t>Childville</w:t>
      </w:r>
      <w:proofErr w:type="spellEnd"/>
      <w:r w:rsidRPr="000E3FF3">
        <w:rPr>
          <w:rFonts w:ascii="Arial" w:hAnsi="Arial" w:cs="Arial"/>
          <w:sz w:val="22"/>
        </w:rPr>
        <w:t xml:space="preserve"> has a duty to provide children and young people in our settings with quality Internet access as part of their experience.  </w:t>
      </w:r>
    </w:p>
    <w:p w:rsidR="00B17A0D" w:rsidRPr="000E3FF3" w:rsidRDefault="00B17A0D" w:rsidP="00F754FB">
      <w:pPr>
        <w:numPr>
          <w:ilvl w:val="0"/>
          <w:numId w:val="251"/>
        </w:numPr>
        <w:spacing w:after="7" w:line="250" w:lineRule="auto"/>
        <w:ind w:left="936" w:hanging="809"/>
        <w:rPr>
          <w:rFonts w:ascii="Arial" w:hAnsi="Arial" w:cs="Arial"/>
        </w:rPr>
      </w:pPr>
      <w:r w:rsidRPr="000E3FF3">
        <w:rPr>
          <w:rFonts w:ascii="Arial" w:hAnsi="Arial" w:cs="Arial"/>
          <w:b/>
        </w:rPr>
        <w:t>How will internet use enhance l</w:t>
      </w:r>
      <w:r w:rsidR="0038021E" w:rsidRPr="000E3FF3">
        <w:rPr>
          <w:rFonts w:ascii="Arial" w:hAnsi="Arial" w:cs="Arial"/>
          <w:b/>
        </w:rPr>
        <w:t xml:space="preserve">earning and personal and social </w:t>
      </w:r>
      <w:r w:rsidRPr="000E3FF3">
        <w:rPr>
          <w:rFonts w:ascii="Arial" w:hAnsi="Arial" w:cs="Arial"/>
          <w:b/>
        </w:rPr>
        <w:t>development?</w:t>
      </w:r>
    </w:p>
    <w:p w:rsidR="00B17A0D" w:rsidRPr="000E3FF3" w:rsidRDefault="00B17A0D" w:rsidP="00F754FB">
      <w:pPr>
        <w:numPr>
          <w:ilvl w:val="1"/>
          <w:numId w:val="251"/>
        </w:numPr>
        <w:spacing w:after="74" w:line="262" w:lineRule="auto"/>
        <w:ind w:right="547" w:hanging="360"/>
        <w:rPr>
          <w:rFonts w:ascii="Arial" w:hAnsi="Arial" w:cs="Arial"/>
        </w:rPr>
      </w:pPr>
      <w:r w:rsidRPr="000E3FF3">
        <w:rPr>
          <w:rFonts w:ascii="Arial" w:hAnsi="Arial" w:cs="Arial"/>
          <w:sz w:val="22"/>
        </w:rPr>
        <w:t xml:space="preserve">Internet access for children and young people will be designed for educational aspects of social and developmental use and will include age appropriate filtering </w:t>
      </w:r>
    </w:p>
    <w:p w:rsidR="00B17A0D" w:rsidRPr="000E3FF3" w:rsidRDefault="00B17A0D" w:rsidP="00F754FB">
      <w:pPr>
        <w:numPr>
          <w:ilvl w:val="1"/>
          <w:numId w:val="251"/>
        </w:numPr>
        <w:spacing w:after="86" w:line="249" w:lineRule="auto"/>
        <w:ind w:right="547" w:hanging="360"/>
        <w:rPr>
          <w:rFonts w:ascii="Arial" w:hAnsi="Arial" w:cs="Arial"/>
        </w:rPr>
      </w:pPr>
      <w:r w:rsidRPr="000E3FF3">
        <w:rPr>
          <w:rFonts w:ascii="Arial" w:hAnsi="Arial" w:cs="Arial"/>
          <w:sz w:val="22"/>
        </w:rPr>
        <w:t xml:space="preserve">Guidance about appropriate Internet use will be part of the support for children and young people  </w:t>
      </w:r>
    </w:p>
    <w:p w:rsidR="00B17A0D" w:rsidRPr="000E3FF3" w:rsidRDefault="00B17A0D" w:rsidP="00F754FB">
      <w:pPr>
        <w:numPr>
          <w:ilvl w:val="1"/>
          <w:numId w:val="251"/>
        </w:numPr>
        <w:spacing w:after="63" w:line="249" w:lineRule="auto"/>
        <w:ind w:right="547" w:hanging="360"/>
        <w:rPr>
          <w:rFonts w:ascii="Arial" w:hAnsi="Arial" w:cs="Arial"/>
        </w:rPr>
      </w:pPr>
      <w:r w:rsidRPr="000E3FF3">
        <w:rPr>
          <w:rFonts w:ascii="Arial" w:hAnsi="Arial" w:cs="Arial"/>
          <w:sz w:val="22"/>
        </w:rPr>
        <w:t xml:space="preserve">All practitioners should guide children and young people in online activities that will support their developmental and learning outcomes. </w:t>
      </w:r>
    </w:p>
    <w:p w:rsidR="00B17A0D" w:rsidRPr="000E3FF3" w:rsidRDefault="00B17A0D" w:rsidP="00B17A0D">
      <w:pPr>
        <w:spacing w:after="63" w:line="249" w:lineRule="auto"/>
        <w:ind w:left="487" w:right="547"/>
        <w:rPr>
          <w:rFonts w:ascii="Arial" w:hAnsi="Arial" w:cs="Arial"/>
        </w:rPr>
      </w:pPr>
    </w:p>
    <w:p w:rsidR="00B17A0D" w:rsidRPr="000E3FF3" w:rsidRDefault="00B17A0D" w:rsidP="00F754FB">
      <w:pPr>
        <w:numPr>
          <w:ilvl w:val="0"/>
          <w:numId w:val="251"/>
        </w:numPr>
        <w:spacing w:after="7" w:line="250" w:lineRule="auto"/>
        <w:ind w:left="936" w:hanging="809"/>
        <w:rPr>
          <w:rFonts w:ascii="Arial" w:hAnsi="Arial" w:cs="Arial"/>
        </w:rPr>
      </w:pPr>
      <w:r w:rsidRPr="000E3FF3">
        <w:rPr>
          <w:rFonts w:ascii="Arial" w:hAnsi="Arial" w:cs="Arial"/>
          <w:b/>
        </w:rPr>
        <w:t xml:space="preserve">How will internet access be authorised? </w:t>
      </w:r>
    </w:p>
    <w:p w:rsidR="00B17A0D" w:rsidRPr="000E3FF3" w:rsidRDefault="00B17A0D" w:rsidP="00F754FB">
      <w:pPr>
        <w:numPr>
          <w:ilvl w:val="1"/>
          <w:numId w:val="251"/>
        </w:numPr>
        <w:spacing w:after="15" w:line="249" w:lineRule="auto"/>
        <w:ind w:right="547" w:hanging="360"/>
        <w:rPr>
          <w:rFonts w:ascii="Arial" w:hAnsi="Arial" w:cs="Arial"/>
        </w:rPr>
      </w:pPr>
      <w:r w:rsidRPr="000E3FF3">
        <w:rPr>
          <w:rFonts w:ascii="Arial" w:hAnsi="Arial" w:cs="Arial"/>
          <w:sz w:val="22"/>
        </w:rPr>
        <w:t xml:space="preserve">All users of the internet will need to agree to responsible internet use </w:t>
      </w:r>
    </w:p>
    <w:p w:rsidR="00B17A0D" w:rsidRPr="000E3FF3" w:rsidRDefault="00B17A0D" w:rsidP="00F754FB">
      <w:pPr>
        <w:numPr>
          <w:ilvl w:val="1"/>
          <w:numId w:val="251"/>
        </w:numPr>
        <w:spacing w:after="67" w:line="249" w:lineRule="auto"/>
        <w:ind w:right="547" w:hanging="360"/>
        <w:rPr>
          <w:rFonts w:ascii="Arial" w:hAnsi="Arial" w:cs="Arial"/>
        </w:rPr>
      </w:pPr>
      <w:r w:rsidRPr="000E3FF3">
        <w:rPr>
          <w:rFonts w:ascii="Arial" w:hAnsi="Arial" w:cs="Arial"/>
          <w:sz w:val="22"/>
        </w:rPr>
        <w:t xml:space="preserve">For younger users, access to the internet will be closely supervised by an adult allowing access to specific and agreed sites only.  Older children and young people will be provided with wider access and greater autonomy in line with their age and maturity of use. </w:t>
      </w:r>
    </w:p>
    <w:p w:rsidR="00B17A0D" w:rsidRPr="000E3FF3" w:rsidRDefault="00B17A0D" w:rsidP="00B17A0D">
      <w:pPr>
        <w:spacing w:after="67" w:line="249" w:lineRule="auto"/>
        <w:ind w:left="487" w:right="547"/>
        <w:rPr>
          <w:rFonts w:ascii="Arial" w:hAnsi="Arial" w:cs="Arial"/>
        </w:rPr>
      </w:pPr>
    </w:p>
    <w:p w:rsidR="00B17A0D" w:rsidRPr="000E3FF3" w:rsidRDefault="00B17A0D" w:rsidP="00F754FB">
      <w:pPr>
        <w:numPr>
          <w:ilvl w:val="0"/>
          <w:numId w:val="251"/>
        </w:numPr>
        <w:spacing w:after="7" w:line="250" w:lineRule="auto"/>
        <w:ind w:left="936" w:hanging="809"/>
        <w:rPr>
          <w:rFonts w:ascii="Arial" w:hAnsi="Arial" w:cs="Arial"/>
        </w:rPr>
      </w:pPr>
      <w:r w:rsidRPr="000E3FF3">
        <w:rPr>
          <w:rFonts w:ascii="Arial" w:hAnsi="Arial" w:cs="Arial"/>
          <w:b/>
        </w:rPr>
        <w:t xml:space="preserve">How will filtering be managed? </w:t>
      </w:r>
    </w:p>
    <w:p w:rsidR="00B17A0D" w:rsidRPr="000E3FF3" w:rsidRDefault="00B17A0D" w:rsidP="00F754FB">
      <w:pPr>
        <w:numPr>
          <w:ilvl w:val="1"/>
          <w:numId w:val="251"/>
        </w:numPr>
        <w:spacing w:after="83" w:line="249" w:lineRule="auto"/>
        <w:ind w:right="547" w:hanging="360"/>
        <w:rPr>
          <w:rFonts w:ascii="Arial" w:hAnsi="Arial" w:cs="Arial"/>
        </w:rPr>
      </w:pPr>
      <w:r w:rsidRPr="000E3FF3">
        <w:rPr>
          <w:rFonts w:ascii="Arial" w:hAnsi="Arial" w:cs="Arial"/>
          <w:sz w:val="22"/>
        </w:rPr>
        <w:t xml:space="preserve">A designated senior member of staff and/or the registered provider (names displayed on the nominated person table on the notice board) will manage the permitting and banning of additional web sites identified by </w:t>
      </w:r>
      <w:proofErr w:type="spellStart"/>
      <w:r w:rsidRPr="000E3FF3">
        <w:rPr>
          <w:rFonts w:ascii="Arial" w:hAnsi="Arial" w:cs="Arial"/>
          <w:sz w:val="22"/>
        </w:rPr>
        <w:t>Childville</w:t>
      </w:r>
      <w:proofErr w:type="spellEnd"/>
      <w:r w:rsidRPr="000E3FF3">
        <w:rPr>
          <w:rFonts w:ascii="Arial" w:hAnsi="Arial" w:cs="Arial"/>
          <w:sz w:val="22"/>
        </w:rPr>
        <w:t xml:space="preserve">. </w:t>
      </w:r>
    </w:p>
    <w:p w:rsidR="00B17A0D" w:rsidRPr="000E3FF3" w:rsidRDefault="00B17A0D" w:rsidP="00F754FB">
      <w:pPr>
        <w:numPr>
          <w:ilvl w:val="1"/>
          <w:numId w:val="251"/>
        </w:numPr>
        <w:spacing w:after="15" w:line="249" w:lineRule="auto"/>
        <w:ind w:right="547" w:hanging="360"/>
        <w:rPr>
          <w:rFonts w:ascii="Arial" w:hAnsi="Arial" w:cs="Arial"/>
        </w:rPr>
      </w:pPr>
      <w:proofErr w:type="spellStart"/>
      <w:r w:rsidRPr="000E3FF3">
        <w:rPr>
          <w:rFonts w:ascii="Arial" w:hAnsi="Arial" w:cs="Arial"/>
          <w:sz w:val="22"/>
        </w:rPr>
        <w:t>Childville</w:t>
      </w:r>
      <w:proofErr w:type="spellEnd"/>
      <w:r w:rsidRPr="000E3FF3">
        <w:rPr>
          <w:rFonts w:ascii="Arial" w:hAnsi="Arial" w:cs="Arial"/>
          <w:sz w:val="22"/>
        </w:rPr>
        <w:t xml:space="preserve"> will work in partnership directly with parents/carers and London Borough of Barking &amp; Dagenham (LBBD) to ensure systems to protect children and young people are reviewed and improved. </w:t>
      </w:r>
    </w:p>
    <w:p w:rsidR="00B17A0D" w:rsidRPr="000E3FF3" w:rsidRDefault="00B17A0D" w:rsidP="00F754FB">
      <w:pPr>
        <w:numPr>
          <w:ilvl w:val="1"/>
          <w:numId w:val="251"/>
        </w:numPr>
        <w:spacing w:after="15" w:line="249" w:lineRule="auto"/>
        <w:ind w:right="547" w:hanging="360"/>
        <w:rPr>
          <w:rFonts w:ascii="Arial" w:hAnsi="Arial" w:cs="Arial"/>
        </w:rPr>
      </w:pPr>
      <w:r w:rsidRPr="000E3FF3">
        <w:rPr>
          <w:rFonts w:ascii="Arial" w:hAnsi="Arial" w:cs="Arial"/>
          <w:sz w:val="22"/>
        </w:rPr>
        <w:t xml:space="preserve">If practitioners or children and young people discover unsuitable sites, it must be reported to the manager to log, the URL (address) and content must be reported to the Internet Service Provider (e.g. Vodafone, Virgin Media etc) via </w:t>
      </w:r>
      <w:proofErr w:type="spellStart"/>
      <w:r w:rsidRPr="000E3FF3">
        <w:rPr>
          <w:rFonts w:ascii="Arial" w:hAnsi="Arial" w:cs="Arial"/>
          <w:sz w:val="22"/>
        </w:rPr>
        <w:t>Childville</w:t>
      </w:r>
      <w:proofErr w:type="spellEnd"/>
      <w:r w:rsidRPr="000E3FF3">
        <w:rPr>
          <w:rFonts w:ascii="Arial" w:hAnsi="Arial" w:cs="Arial"/>
          <w:color w:val="FF0000"/>
          <w:sz w:val="22"/>
        </w:rPr>
        <w:t xml:space="preserve"> </w:t>
      </w:r>
      <w:r w:rsidRPr="000E3FF3">
        <w:rPr>
          <w:rFonts w:ascii="Arial" w:hAnsi="Arial" w:cs="Arial"/>
          <w:sz w:val="22"/>
        </w:rPr>
        <w:t>designated person.</w:t>
      </w:r>
    </w:p>
    <w:p w:rsidR="00B17A0D" w:rsidRPr="000E3FF3" w:rsidRDefault="00B17A0D" w:rsidP="00F754FB">
      <w:pPr>
        <w:numPr>
          <w:ilvl w:val="1"/>
          <w:numId w:val="251"/>
        </w:numPr>
        <w:spacing w:after="86" w:line="249" w:lineRule="auto"/>
        <w:ind w:right="547" w:hanging="360"/>
        <w:rPr>
          <w:rFonts w:ascii="Arial" w:hAnsi="Arial" w:cs="Arial"/>
        </w:rPr>
      </w:pPr>
      <w:proofErr w:type="spellStart"/>
      <w:r w:rsidRPr="000E3FF3">
        <w:rPr>
          <w:rFonts w:ascii="Arial" w:hAnsi="Arial" w:cs="Arial"/>
          <w:sz w:val="22"/>
        </w:rPr>
        <w:t>Childville</w:t>
      </w:r>
      <w:proofErr w:type="spellEnd"/>
      <w:r w:rsidRPr="000E3FF3">
        <w:rPr>
          <w:rFonts w:ascii="Arial" w:hAnsi="Arial" w:cs="Arial"/>
          <w:sz w:val="22"/>
        </w:rPr>
        <w:t xml:space="preserve"> should download and install free web filtering systems. </w:t>
      </w:r>
    </w:p>
    <w:p w:rsidR="00B17A0D" w:rsidRPr="000E3FF3" w:rsidRDefault="00B17A0D" w:rsidP="00F754FB">
      <w:pPr>
        <w:numPr>
          <w:ilvl w:val="1"/>
          <w:numId w:val="251"/>
        </w:numPr>
        <w:spacing w:after="83" w:line="249" w:lineRule="auto"/>
        <w:ind w:right="547" w:hanging="360"/>
        <w:rPr>
          <w:rFonts w:ascii="Arial" w:hAnsi="Arial" w:cs="Arial"/>
        </w:rPr>
      </w:pPr>
      <w:r w:rsidRPr="000E3FF3">
        <w:rPr>
          <w:rFonts w:ascii="Arial" w:hAnsi="Arial" w:cs="Arial"/>
          <w:sz w:val="22"/>
        </w:rPr>
        <w:t xml:space="preserve">Manager/Senior practitioners will ensure that regular checks are made to ensure that the filtering methods selected are appropriate, effective and reasonable.  </w:t>
      </w:r>
    </w:p>
    <w:p w:rsidR="00B17A0D" w:rsidRPr="000E3FF3" w:rsidRDefault="00B17A0D" w:rsidP="00F754FB">
      <w:pPr>
        <w:numPr>
          <w:ilvl w:val="1"/>
          <w:numId w:val="251"/>
        </w:numPr>
        <w:spacing w:after="15" w:line="249" w:lineRule="auto"/>
        <w:ind w:right="547" w:hanging="360"/>
        <w:rPr>
          <w:rFonts w:ascii="Arial" w:hAnsi="Arial" w:cs="Arial"/>
        </w:rPr>
      </w:pPr>
      <w:r w:rsidRPr="000E3FF3">
        <w:rPr>
          <w:rFonts w:ascii="Arial" w:hAnsi="Arial" w:cs="Arial"/>
          <w:sz w:val="22"/>
        </w:rPr>
        <w:t>Any material that the setting or organisation believes is illegal must be referred to the Internet Watch Foundation.</w:t>
      </w:r>
    </w:p>
    <w:p w:rsidR="00B17A0D" w:rsidRPr="000E3FF3" w:rsidRDefault="00B17A0D" w:rsidP="00F754FB">
      <w:pPr>
        <w:numPr>
          <w:ilvl w:val="1"/>
          <w:numId w:val="251"/>
        </w:numPr>
        <w:spacing w:after="15" w:line="249" w:lineRule="auto"/>
        <w:ind w:right="547" w:hanging="360"/>
        <w:rPr>
          <w:rFonts w:ascii="Arial" w:hAnsi="Arial" w:cs="Arial"/>
        </w:rPr>
      </w:pPr>
      <w:r w:rsidRPr="000E3FF3">
        <w:rPr>
          <w:rFonts w:ascii="Arial" w:hAnsi="Arial" w:cs="Arial"/>
          <w:sz w:val="22"/>
        </w:rPr>
        <w:t>Any disclosure/concerns about online grooming must be reported using the safeguarding flowchart and CEOP.</w:t>
      </w:r>
    </w:p>
    <w:p w:rsidR="00B17A0D" w:rsidRPr="000E3FF3" w:rsidRDefault="00B17A0D" w:rsidP="00B17A0D">
      <w:pPr>
        <w:spacing w:after="15" w:line="249" w:lineRule="auto"/>
        <w:ind w:left="487" w:right="547"/>
        <w:rPr>
          <w:rFonts w:ascii="Arial" w:hAnsi="Arial" w:cs="Arial"/>
        </w:rPr>
      </w:pPr>
      <w:r w:rsidRPr="000E3FF3">
        <w:rPr>
          <w:rFonts w:ascii="Arial" w:hAnsi="Arial" w:cs="Arial"/>
          <w:sz w:val="22"/>
        </w:rPr>
        <w:t xml:space="preserve"> </w:t>
      </w:r>
    </w:p>
    <w:p w:rsidR="00B17A0D" w:rsidRPr="000E3FF3" w:rsidRDefault="00B17A0D" w:rsidP="00F754FB">
      <w:pPr>
        <w:numPr>
          <w:ilvl w:val="0"/>
          <w:numId w:val="251"/>
        </w:numPr>
        <w:spacing w:after="7" w:line="250" w:lineRule="auto"/>
        <w:ind w:left="936" w:hanging="809"/>
        <w:rPr>
          <w:rFonts w:ascii="Arial" w:hAnsi="Arial" w:cs="Arial"/>
        </w:rPr>
      </w:pPr>
      <w:r w:rsidRPr="000E3FF3">
        <w:rPr>
          <w:rFonts w:ascii="Arial" w:hAnsi="Arial" w:cs="Arial"/>
          <w:b/>
        </w:rPr>
        <w:t>How will the risks be assessed?</w:t>
      </w:r>
    </w:p>
    <w:p w:rsidR="00B17A0D" w:rsidRPr="000E3FF3" w:rsidRDefault="00B17A0D" w:rsidP="00F754FB">
      <w:pPr>
        <w:numPr>
          <w:ilvl w:val="1"/>
          <w:numId w:val="251"/>
        </w:numPr>
        <w:spacing w:after="15" w:line="249" w:lineRule="auto"/>
        <w:ind w:right="547" w:hanging="360"/>
        <w:rPr>
          <w:rFonts w:ascii="Arial" w:hAnsi="Arial" w:cs="Arial"/>
        </w:rPr>
      </w:pPr>
      <w:r w:rsidRPr="000E3FF3">
        <w:rPr>
          <w:rFonts w:ascii="Arial" w:hAnsi="Arial" w:cs="Arial"/>
          <w:sz w:val="22"/>
        </w:rPr>
        <w:t xml:space="preserve">In common with other media such as magazines, books and DVDs, some material available via the Internet is unsuitable for children and young people. </w:t>
      </w:r>
      <w:proofErr w:type="spellStart"/>
      <w:proofErr w:type="gramStart"/>
      <w:r w:rsidRPr="000E3FF3">
        <w:rPr>
          <w:rFonts w:ascii="Arial" w:hAnsi="Arial" w:cs="Arial"/>
          <w:sz w:val="22"/>
        </w:rPr>
        <w:t>Childville</w:t>
      </w:r>
      <w:proofErr w:type="spellEnd"/>
      <w:r w:rsidRPr="000E3FF3">
        <w:rPr>
          <w:rFonts w:ascii="Arial" w:hAnsi="Arial" w:cs="Arial"/>
          <w:sz w:val="22"/>
        </w:rPr>
        <w:t xml:space="preserve"> </w:t>
      </w:r>
      <w:r w:rsidRPr="000E3FF3">
        <w:rPr>
          <w:rFonts w:ascii="Arial" w:hAnsi="Arial" w:cs="Arial"/>
          <w:color w:val="FF0000"/>
          <w:sz w:val="22"/>
        </w:rPr>
        <w:t xml:space="preserve"> </w:t>
      </w:r>
      <w:r w:rsidRPr="000E3FF3">
        <w:rPr>
          <w:rFonts w:ascii="Arial" w:hAnsi="Arial" w:cs="Arial"/>
          <w:sz w:val="22"/>
        </w:rPr>
        <w:t>will</w:t>
      </w:r>
      <w:proofErr w:type="gramEnd"/>
      <w:r w:rsidRPr="000E3FF3">
        <w:rPr>
          <w:rFonts w:ascii="Arial" w:hAnsi="Arial" w:cs="Arial"/>
          <w:sz w:val="22"/>
        </w:rPr>
        <w:t xml:space="preserve"> take all reasonable precautions to ensure that users access only appropriate material.  However, due to the international scale and linked nature of internet content, it is not possible to guarantee that unsuitable material will never appear on a computer.  </w:t>
      </w:r>
      <w:proofErr w:type="spellStart"/>
      <w:r w:rsidRPr="000E3FF3">
        <w:rPr>
          <w:rFonts w:ascii="Arial" w:hAnsi="Arial" w:cs="Arial"/>
          <w:sz w:val="22"/>
        </w:rPr>
        <w:t>Childville</w:t>
      </w:r>
      <w:proofErr w:type="spellEnd"/>
      <w:r w:rsidRPr="000E3FF3">
        <w:rPr>
          <w:rFonts w:ascii="Arial" w:hAnsi="Arial" w:cs="Arial"/>
          <w:color w:val="FF0000"/>
          <w:sz w:val="22"/>
        </w:rPr>
        <w:t xml:space="preserve"> </w:t>
      </w:r>
      <w:r w:rsidRPr="000E3FF3">
        <w:rPr>
          <w:rFonts w:ascii="Arial" w:hAnsi="Arial" w:cs="Arial"/>
          <w:sz w:val="22"/>
        </w:rPr>
        <w:t>cannot accept liability for the material accessed, or any consequences of internet access</w:t>
      </w:r>
    </w:p>
    <w:p w:rsidR="00B17A0D" w:rsidRPr="000E3FF3" w:rsidRDefault="00B17A0D" w:rsidP="00F754FB">
      <w:pPr>
        <w:numPr>
          <w:ilvl w:val="1"/>
          <w:numId w:val="251"/>
        </w:numPr>
        <w:spacing w:after="15" w:line="249" w:lineRule="auto"/>
        <w:ind w:right="547" w:hanging="360"/>
        <w:rPr>
          <w:rFonts w:ascii="Arial" w:hAnsi="Arial" w:cs="Arial"/>
        </w:rPr>
      </w:pPr>
      <w:r w:rsidRPr="000E3FF3">
        <w:rPr>
          <w:rFonts w:ascii="Arial" w:hAnsi="Arial" w:cs="Arial"/>
          <w:sz w:val="22"/>
        </w:rPr>
        <w:t xml:space="preserve">The use of computer systems without permission or for inappropriate purposes could constitute a criminal offence under the Computer Misuse Act 1990 </w:t>
      </w:r>
    </w:p>
    <w:p w:rsidR="00B17A0D" w:rsidRPr="000E3FF3" w:rsidRDefault="00B17A0D" w:rsidP="00F754FB">
      <w:pPr>
        <w:numPr>
          <w:ilvl w:val="1"/>
          <w:numId w:val="251"/>
        </w:numPr>
        <w:spacing w:after="15" w:line="249" w:lineRule="auto"/>
        <w:ind w:right="547" w:hanging="360"/>
        <w:rPr>
          <w:rFonts w:ascii="Arial" w:hAnsi="Arial" w:cs="Arial"/>
        </w:rPr>
      </w:pPr>
      <w:r w:rsidRPr="000E3FF3">
        <w:rPr>
          <w:rFonts w:ascii="Arial" w:hAnsi="Arial" w:cs="Arial"/>
          <w:sz w:val="22"/>
        </w:rPr>
        <w:t xml:space="preserve">The e-safety lead for </w:t>
      </w:r>
      <w:proofErr w:type="spellStart"/>
      <w:r w:rsidRPr="000E3FF3">
        <w:rPr>
          <w:rFonts w:ascii="Arial" w:hAnsi="Arial" w:cs="Arial"/>
          <w:sz w:val="22"/>
        </w:rPr>
        <w:t>Childville</w:t>
      </w:r>
      <w:proofErr w:type="spellEnd"/>
      <w:r w:rsidRPr="000E3FF3">
        <w:rPr>
          <w:rFonts w:ascii="Arial" w:hAnsi="Arial" w:cs="Arial"/>
          <w:color w:val="FF0000"/>
          <w:sz w:val="22"/>
        </w:rPr>
        <w:t xml:space="preserve"> </w:t>
      </w:r>
      <w:r w:rsidRPr="000E3FF3">
        <w:rPr>
          <w:rFonts w:ascii="Arial" w:hAnsi="Arial" w:cs="Arial"/>
          <w:sz w:val="22"/>
        </w:rPr>
        <w:t xml:space="preserve">will have an awareness of current  e-safety advice and will embed this within the work with children and young people </w:t>
      </w:r>
    </w:p>
    <w:p w:rsidR="00B17A0D" w:rsidRPr="000E3FF3" w:rsidRDefault="00B17A0D" w:rsidP="00F754FB">
      <w:pPr>
        <w:numPr>
          <w:ilvl w:val="1"/>
          <w:numId w:val="251"/>
        </w:numPr>
        <w:spacing w:after="15" w:line="249" w:lineRule="auto"/>
        <w:ind w:right="547" w:hanging="360"/>
        <w:rPr>
          <w:rFonts w:ascii="Arial" w:hAnsi="Arial" w:cs="Arial"/>
        </w:rPr>
      </w:pPr>
      <w:proofErr w:type="gramStart"/>
      <w:r w:rsidRPr="000E3FF3">
        <w:rPr>
          <w:rFonts w:ascii="Arial" w:hAnsi="Arial" w:cs="Arial"/>
          <w:sz w:val="22"/>
        </w:rPr>
        <w:t>The  Provider</w:t>
      </w:r>
      <w:proofErr w:type="gramEnd"/>
      <w:r w:rsidRPr="000E3FF3">
        <w:rPr>
          <w:rFonts w:ascii="Arial" w:hAnsi="Arial" w:cs="Arial"/>
          <w:sz w:val="22"/>
        </w:rPr>
        <w:t xml:space="preserve">/Managers/senior practitioners for </w:t>
      </w:r>
      <w:proofErr w:type="spellStart"/>
      <w:r w:rsidRPr="000E3FF3">
        <w:rPr>
          <w:rFonts w:ascii="Arial" w:hAnsi="Arial" w:cs="Arial"/>
          <w:sz w:val="22"/>
        </w:rPr>
        <w:t>Childville</w:t>
      </w:r>
      <w:proofErr w:type="spellEnd"/>
      <w:r w:rsidRPr="000E3FF3">
        <w:rPr>
          <w:rFonts w:ascii="Arial" w:hAnsi="Arial" w:cs="Arial"/>
          <w:sz w:val="22"/>
        </w:rPr>
        <w:t xml:space="preserve"> will ensure that the Internet policy is implemented and compliance with the policy monitored.   </w:t>
      </w:r>
    </w:p>
    <w:p w:rsidR="00B17A0D" w:rsidRPr="000E3FF3" w:rsidRDefault="00B17A0D" w:rsidP="00B17A0D">
      <w:pPr>
        <w:spacing w:after="15" w:line="249" w:lineRule="auto"/>
        <w:ind w:left="487" w:right="547"/>
        <w:rPr>
          <w:rFonts w:ascii="Arial" w:hAnsi="Arial" w:cs="Arial"/>
        </w:rPr>
      </w:pPr>
    </w:p>
    <w:p w:rsidR="00B17A0D" w:rsidRPr="000E3FF3" w:rsidRDefault="00B17A0D" w:rsidP="00B17A0D">
      <w:pPr>
        <w:pStyle w:val="Heading1"/>
        <w:ind w:left="936" w:hanging="809"/>
        <w:rPr>
          <w:rFonts w:cs="Arial"/>
        </w:rPr>
      </w:pPr>
      <w:r w:rsidRPr="000E3FF3">
        <w:rPr>
          <w:rFonts w:cs="Arial"/>
        </w:rPr>
        <w:t>Managing content</w:t>
      </w:r>
    </w:p>
    <w:p w:rsidR="00B17A0D" w:rsidRPr="000E3FF3" w:rsidRDefault="00B17A0D" w:rsidP="00F754FB">
      <w:pPr>
        <w:numPr>
          <w:ilvl w:val="0"/>
          <w:numId w:val="252"/>
        </w:numPr>
        <w:spacing w:after="1" w:line="248" w:lineRule="auto"/>
        <w:ind w:right="353" w:hanging="720"/>
        <w:rPr>
          <w:rFonts w:ascii="Arial" w:hAnsi="Arial" w:cs="Arial"/>
        </w:rPr>
      </w:pPr>
      <w:r w:rsidRPr="000E3FF3">
        <w:rPr>
          <w:rFonts w:ascii="Arial" w:hAnsi="Arial" w:cs="Arial"/>
          <w:sz w:val="22"/>
        </w:rPr>
        <w:t>If an unsuitable site is discovered, the URL (address) and content must be reported to LBBD using the safeguarding concern flow chart or the appropriate Internet Service Provider that the setting uses.</w:t>
      </w:r>
    </w:p>
    <w:p w:rsidR="00B17A0D" w:rsidRPr="000E3FF3" w:rsidRDefault="00B17A0D" w:rsidP="00F754FB">
      <w:pPr>
        <w:numPr>
          <w:ilvl w:val="0"/>
          <w:numId w:val="252"/>
        </w:numPr>
        <w:spacing w:after="15" w:line="249" w:lineRule="auto"/>
        <w:ind w:right="353" w:hanging="720"/>
        <w:rPr>
          <w:rFonts w:ascii="Arial" w:hAnsi="Arial" w:cs="Arial"/>
        </w:rPr>
      </w:pPr>
      <w:r w:rsidRPr="000E3FF3">
        <w:rPr>
          <w:rFonts w:ascii="Arial" w:hAnsi="Arial" w:cs="Arial"/>
          <w:sz w:val="22"/>
        </w:rPr>
        <w:t xml:space="preserve">If appropriate, specific activities will be included </w:t>
      </w:r>
      <w:r w:rsidR="00F621A9" w:rsidRPr="000E3FF3">
        <w:rPr>
          <w:rFonts w:ascii="Arial" w:hAnsi="Arial" w:cs="Arial"/>
          <w:sz w:val="22"/>
        </w:rPr>
        <w:t xml:space="preserve">within the work that </w:t>
      </w:r>
      <w:proofErr w:type="spellStart"/>
      <w:r w:rsidR="00F621A9" w:rsidRPr="000E3FF3">
        <w:rPr>
          <w:rFonts w:ascii="Arial" w:hAnsi="Arial" w:cs="Arial"/>
          <w:sz w:val="22"/>
        </w:rPr>
        <w:t>Childville</w:t>
      </w:r>
      <w:proofErr w:type="spellEnd"/>
      <w:r w:rsidR="00F621A9" w:rsidRPr="000E3FF3">
        <w:rPr>
          <w:rFonts w:ascii="Arial" w:hAnsi="Arial" w:cs="Arial"/>
          <w:sz w:val="22"/>
        </w:rPr>
        <w:t xml:space="preserve"> </w:t>
      </w:r>
      <w:r w:rsidRPr="000E3FF3">
        <w:rPr>
          <w:rFonts w:ascii="Arial" w:hAnsi="Arial" w:cs="Arial"/>
          <w:sz w:val="22"/>
        </w:rPr>
        <w:t xml:space="preserve">undertakes to allow all children and young people to develop their media literacy skills. </w:t>
      </w:r>
    </w:p>
    <w:p w:rsidR="00B17A0D" w:rsidRPr="000E3FF3" w:rsidRDefault="00B17A0D" w:rsidP="00B17A0D">
      <w:pPr>
        <w:spacing w:after="15" w:line="249" w:lineRule="auto"/>
        <w:ind w:left="847" w:right="353"/>
        <w:rPr>
          <w:rFonts w:ascii="Arial" w:hAnsi="Arial" w:cs="Arial"/>
        </w:rPr>
      </w:pPr>
    </w:p>
    <w:p w:rsidR="00B17A0D" w:rsidRPr="000E3FF3" w:rsidRDefault="00F621A9" w:rsidP="00B17A0D">
      <w:pPr>
        <w:spacing w:after="15" w:line="249" w:lineRule="auto"/>
        <w:ind w:left="847" w:right="353"/>
        <w:rPr>
          <w:rFonts w:ascii="Arial" w:hAnsi="Arial" w:cs="Arial"/>
        </w:rPr>
      </w:pPr>
      <w:r w:rsidRPr="000E3FF3">
        <w:rPr>
          <w:rFonts w:ascii="Arial" w:hAnsi="Arial" w:cs="Arial"/>
          <w:b/>
        </w:rPr>
        <w:t xml:space="preserve">6.1 </w:t>
      </w:r>
      <w:r w:rsidR="00B17A0D" w:rsidRPr="000E3FF3">
        <w:rPr>
          <w:rFonts w:ascii="Arial" w:hAnsi="Arial" w:cs="Arial"/>
          <w:b/>
        </w:rPr>
        <w:t>How should website content be managed?</w:t>
      </w:r>
    </w:p>
    <w:p w:rsidR="00B17A0D" w:rsidRPr="000E3FF3" w:rsidRDefault="00F621A9" w:rsidP="00F754FB">
      <w:pPr>
        <w:numPr>
          <w:ilvl w:val="0"/>
          <w:numId w:val="252"/>
        </w:numPr>
        <w:spacing w:after="15" w:line="249" w:lineRule="auto"/>
        <w:ind w:right="353" w:hanging="720"/>
        <w:rPr>
          <w:rFonts w:ascii="Arial" w:hAnsi="Arial" w:cs="Arial"/>
        </w:rPr>
      </w:pPr>
      <w:r w:rsidRPr="000E3FF3">
        <w:rPr>
          <w:rFonts w:ascii="Arial" w:hAnsi="Arial" w:cs="Arial"/>
          <w:sz w:val="22"/>
        </w:rPr>
        <w:t xml:space="preserve">  </w:t>
      </w:r>
      <w:r w:rsidR="00B17A0D" w:rsidRPr="000E3FF3">
        <w:rPr>
          <w:rFonts w:ascii="Arial" w:hAnsi="Arial" w:cs="Arial"/>
          <w:sz w:val="22"/>
        </w:rPr>
        <w:t>Written permission from parents or carers will be obtained before photographs of children and young people under the age of 16 are published on the setting’s web site and display board.</w:t>
      </w:r>
    </w:p>
    <w:p w:rsidR="00B17A0D" w:rsidRPr="000E3FF3" w:rsidRDefault="00F621A9" w:rsidP="00F754FB">
      <w:pPr>
        <w:numPr>
          <w:ilvl w:val="0"/>
          <w:numId w:val="252"/>
        </w:numPr>
        <w:spacing w:after="15" w:line="249" w:lineRule="auto"/>
        <w:ind w:right="353" w:hanging="720"/>
        <w:rPr>
          <w:rFonts w:ascii="Arial" w:hAnsi="Arial" w:cs="Arial"/>
        </w:rPr>
      </w:pPr>
      <w:r w:rsidRPr="000E3FF3">
        <w:rPr>
          <w:rFonts w:ascii="Arial" w:hAnsi="Arial" w:cs="Arial"/>
          <w:sz w:val="22"/>
        </w:rPr>
        <w:t xml:space="preserve">  </w:t>
      </w:r>
      <w:r w:rsidR="00B17A0D" w:rsidRPr="000E3FF3">
        <w:rPr>
          <w:rFonts w:ascii="Arial" w:hAnsi="Arial" w:cs="Arial"/>
          <w:sz w:val="22"/>
        </w:rPr>
        <w:t>Website photographs that include children and young people will be selected carefully and will not enable indiv</w:t>
      </w:r>
      <w:r w:rsidRPr="000E3FF3">
        <w:rPr>
          <w:rFonts w:ascii="Arial" w:hAnsi="Arial" w:cs="Arial"/>
          <w:sz w:val="22"/>
        </w:rPr>
        <w:t>iduals to be clearly identified</w:t>
      </w:r>
      <w:r w:rsidR="00B17A0D" w:rsidRPr="000E3FF3">
        <w:rPr>
          <w:rFonts w:ascii="Arial" w:hAnsi="Arial" w:cs="Arial"/>
          <w:sz w:val="22"/>
        </w:rPr>
        <w:t xml:space="preserve">.  </w:t>
      </w:r>
    </w:p>
    <w:p w:rsidR="00B17A0D" w:rsidRPr="000E3FF3" w:rsidRDefault="00B17A0D" w:rsidP="00F754FB">
      <w:pPr>
        <w:numPr>
          <w:ilvl w:val="0"/>
          <w:numId w:val="252"/>
        </w:numPr>
        <w:spacing w:after="15" w:line="249" w:lineRule="auto"/>
        <w:ind w:right="353" w:hanging="720"/>
        <w:rPr>
          <w:rFonts w:ascii="Arial" w:hAnsi="Arial" w:cs="Arial"/>
        </w:rPr>
      </w:pPr>
      <w:r w:rsidRPr="000E3FF3">
        <w:rPr>
          <w:rFonts w:ascii="Arial" w:hAnsi="Arial" w:cs="Arial"/>
          <w:sz w:val="22"/>
        </w:rPr>
        <w:lastRenderedPageBreak/>
        <w:t xml:space="preserve">Full names of children and young people should not be used anywhere on the website, first names will only be used in association with photographs </w:t>
      </w:r>
    </w:p>
    <w:p w:rsidR="00B17A0D" w:rsidRPr="000E3FF3" w:rsidRDefault="00B17A0D" w:rsidP="00F754FB">
      <w:pPr>
        <w:numPr>
          <w:ilvl w:val="0"/>
          <w:numId w:val="252"/>
        </w:numPr>
        <w:spacing w:after="15" w:line="249" w:lineRule="auto"/>
        <w:ind w:right="353" w:hanging="720"/>
        <w:rPr>
          <w:rFonts w:ascii="Arial" w:hAnsi="Arial" w:cs="Arial"/>
        </w:rPr>
      </w:pPr>
      <w:r w:rsidRPr="000E3FF3">
        <w:rPr>
          <w:rFonts w:ascii="Arial" w:hAnsi="Arial" w:cs="Arial"/>
          <w:sz w:val="22"/>
        </w:rPr>
        <w:t xml:space="preserve">Where audio and video are included (e.g. Podcasts and Video Blogging) the nature of the items uploaded will not include content that allows the children and young people, under the age of 16 to be identified. </w:t>
      </w:r>
    </w:p>
    <w:p w:rsidR="00B17A0D" w:rsidRPr="000E3FF3" w:rsidRDefault="00B17A0D" w:rsidP="00F754FB">
      <w:pPr>
        <w:numPr>
          <w:ilvl w:val="0"/>
          <w:numId w:val="252"/>
        </w:numPr>
        <w:spacing w:after="15" w:line="249" w:lineRule="auto"/>
        <w:ind w:right="353" w:hanging="720"/>
        <w:rPr>
          <w:rFonts w:ascii="Arial" w:hAnsi="Arial" w:cs="Arial"/>
        </w:rPr>
      </w:pPr>
      <w:r w:rsidRPr="000E3FF3">
        <w:rPr>
          <w:rFonts w:ascii="Arial" w:hAnsi="Arial" w:cs="Arial"/>
          <w:sz w:val="22"/>
        </w:rPr>
        <w:t xml:space="preserve">The owner/manager/ or nominated persons will take overall editorial responsibility and ensure that content is accurate and appropriate.  </w:t>
      </w:r>
    </w:p>
    <w:p w:rsidR="00B17A0D" w:rsidRPr="000E3FF3" w:rsidRDefault="00B17A0D" w:rsidP="00B17A0D">
      <w:pPr>
        <w:spacing w:after="15" w:line="249" w:lineRule="auto"/>
        <w:ind w:left="847" w:right="353"/>
        <w:rPr>
          <w:rFonts w:ascii="Arial" w:hAnsi="Arial" w:cs="Arial"/>
        </w:rPr>
      </w:pPr>
    </w:p>
    <w:p w:rsidR="00B17A0D" w:rsidRPr="000E3FF3" w:rsidRDefault="00B17A0D" w:rsidP="00B17A0D">
      <w:pPr>
        <w:pStyle w:val="Heading1"/>
        <w:spacing w:after="55"/>
        <w:ind w:left="926" w:hanging="799"/>
        <w:rPr>
          <w:rFonts w:cs="Arial"/>
        </w:rPr>
      </w:pPr>
      <w:r w:rsidRPr="000E3FF3">
        <w:rPr>
          <w:rFonts w:cs="Arial"/>
        </w:rPr>
        <w:t xml:space="preserve">7.   Communication </w:t>
      </w:r>
    </w:p>
    <w:p w:rsidR="00B17A0D" w:rsidRPr="000E3FF3" w:rsidRDefault="00B17A0D" w:rsidP="00B17A0D">
      <w:pPr>
        <w:pStyle w:val="Heading2"/>
        <w:numPr>
          <w:ilvl w:val="1"/>
          <w:numId w:val="0"/>
        </w:numPr>
        <w:ind w:left="1400" w:hanging="1273"/>
        <w:rPr>
          <w:rFonts w:ascii="Arial" w:hAnsi="Arial" w:cs="Arial"/>
          <w:sz w:val="24"/>
          <w:szCs w:val="24"/>
        </w:rPr>
      </w:pPr>
      <w:proofErr w:type="gramStart"/>
      <w:r w:rsidRPr="000E3FF3">
        <w:rPr>
          <w:rFonts w:ascii="Arial" w:hAnsi="Arial" w:cs="Arial"/>
          <w:sz w:val="24"/>
          <w:szCs w:val="24"/>
        </w:rPr>
        <w:t>7.1  Managing</w:t>
      </w:r>
      <w:proofErr w:type="gramEnd"/>
      <w:r w:rsidRPr="000E3FF3">
        <w:rPr>
          <w:rFonts w:ascii="Arial" w:hAnsi="Arial" w:cs="Arial"/>
          <w:sz w:val="24"/>
          <w:szCs w:val="24"/>
        </w:rPr>
        <w:t xml:space="preserve"> e-mail </w:t>
      </w:r>
    </w:p>
    <w:p w:rsidR="00B17A0D" w:rsidRPr="000E3FF3" w:rsidRDefault="00B17A0D" w:rsidP="00F754FB">
      <w:pPr>
        <w:numPr>
          <w:ilvl w:val="0"/>
          <w:numId w:val="253"/>
        </w:numPr>
        <w:spacing w:after="15" w:line="249" w:lineRule="auto"/>
        <w:ind w:right="353" w:hanging="10"/>
        <w:rPr>
          <w:rFonts w:ascii="Arial" w:hAnsi="Arial" w:cs="Arial"/>
        </w:rPr>
      </w:pPr>
      <w:proofErr w:type="spellStart"/>
      <w:r w:rsidRPr="000E3FF3">
        <w:rPr>
          <w:rFonts w:ascii="Arial" w:hAnsi="Arial" w:cs="Arial"/>
          <w:sz w:val="22"/>
        </w:rPr>
        <w:t>Childville</w:t>
      </w:r>
      <w:proofErr w:type="spellEnd"/>
      <w:r w:rsidRPr="000E3FF3">
        <w:rPr>
          <w:rFonts w:ascii="Arial" w:hAnsi="Arial" w:cs="Arial"/>
          <w:sz w:val="22"/>
        </w:rPr>
        <w:t xml:space="preserve"> </w:t>
      </w:r>
      <w:r w:rsidRPr="000E3FF3">
        <w:rPr>
          <w:rFonts w:ascii="Arial" w:hAnsi="Arial" w:cs="Arial"/>
          <w:color w:val="FF0000"/>
          <w:sz w:val="22"/>
        </w:rPr>
        <w:t xml:space="preserve"> </w:t>
      </w:r>
      <w:r w:rsidRPr="000E3FF3">
        <w:rPr>
          <w:rFonts w:ascii="Arial" w:hAnsi="Arial" w:cs="Arial"/>
          <w:sz w:val="22"/>
        </w:rPr>
        <w:t>will promote safe use of e-communications to other practitioners, professionals, parents/carers, children and young people</w:t>
      </w:r>
    </w:p>
    <w:p w:rsidR="00B17A0D" w:rsidRPr="000E3FF3" w:rsidRDefault="00B17A0D" w:rsidP="00F754FB">
      <w:pPr>
        <w:numPr>
          <w:ilvl w:val="0"/>
          <w:numId w:val="253"/>
        </w:numPr>
        <w:spacing w:after="15" w:line="249" w:lineRule="auto"/>
        <w:ind w:right="353" w:hanging="10"/>
        <w:rPr>
          <w:rFonts w:ascii="Arial" w:hAnsi="Arial" w:cs="Arial"/>
        </w:rPr>
      </w:pPr>
      <w:r w:rsidRPr="000E3FF3">
        <w:rPr>
          <w:rFonts w:ascii="Arial" w:hAnsi="Arial" w:cs="Arial"/>
          <w:sz w:val="22"/>
        </w:rPr>
        <w:t xml:space="preserve">Children and young people should immediately report to an adult if they receive offensive e-mails </w:t>
      </w:r>
    </w:p>
    <w:p w:rsidR="00B17A0D" w:rsidRPr="000E3FF3" w:rsidRDefault="00B17A0D" w:rsidP="00F754FB">
      <w:pPr>
        <w:numPr>
          <w:ilvl w:val="0"/>
          <w:numId w:val="253"/>
        </w:numPr>
        <w:spacing w:after="15" w:line="249" w:lineRule="auto"/>
        <w:ind w:right="353" w:hanging="360"/>
        <w:rPr>
          <w:rFonts w:ascii="Arial" w:hAnsi="Arial" w:cs="Arial"/>
        </w:rPr>
      </w:pPr>
      <w:r w:rsidRPr="000E3FF3">
        <w:rPr>
          <w:rFonts w:ascii="Arial" w:hAnsi="Arial" w:cs="Arial"/>
          <w:sz w:val="22"/>
        </w:rPr>
        <w:t xml:space="preserve">Children and young people should not reveal any details of themselves to people they do not know, such as an address or telephone number, or arrange to meet anyone. </w:t>
      </w:r>
    </w:p>
    <w:p w:rsidR="00B17A0D" w:rsidRPr="000E3FF3" w:rsidRDefault="00B17A0D" w:rsidP="00F754FB">
      <w:pPr>
        <w:numPr>
          <w:ilvl w:val="0"/>
          <w:numId w:val="253"/>
        </w:numPr>
        <w:spacing w:after="15" w:line="249" w:lineRule="auto"/>
        <w:ind w:right="353" w:hanging="10"/>
        <w:rPr>
          <w:rFonts w:ascii="Arial" w:hAnsi="Arial" w:cs="Arial"/>
        </w:rPr>
      </w:pPr>
      <w:proofErr w:type="spellStart"/>
      <w:r w:rsidRPr="000E3FF3">
        <w:rPr>
          <w:rFonts w:ascii="Arial" w:hAnsi="Arial" w:cs="Arial"/>
          <w:sz w:val="22"/>
        </w:rPr>
        <w:t>Childville</w:t>
      </w:r>
      <w:proofErr w:type="spellEnd"/>
      <w:r w:rsidRPr="000E3FF3">
        <w:rPr>
          <w:rFonts w:ascii="Arial" w:hAnsi="Arial" w:cs="Arial"/>
          <w:sz w:val="22"/>
        </w:rPr>
        <w:t xml:space="preserve"> will not provide children with individual accounts for email. </w:t>
      </w:r>
    </w:p>
    <w:p w:rsidR="00B17A0D" w:rsidRPr="000E3FF3" w:rsidRDefault="00B17A0D" w:rsidP="00F754FB">
      <w:pPr>
        <w:numPr>
          <w:ilvl w:val="0"/>
          <w:numId w:val="253"/>
        </w:numPr>
        <w:spacing w:after="15" w:line="249" w:lineRule="auto"/>
        <w:ind w:right="353" w:hanging="360"/>
        <w:rPr>
          <w:rFonts w:ascii="Arial" w:hAnsi="Arial" w:cs="Arial"/>
        </w:rPr>
      </w:pPr>
      <w:r w:rsidRPr="000E3FF3">
        <w:rPr>
          <w:rFonts w:ascii="Arial" w:hAnsi="Arial" w:cs="Arial"/>
          <w:sz w:val="22"/>
        </w:rPr>
        <w:t xml:space="preserve">E-mails sent to an external organisation by staff members should be written carefully and authorised before sending, in the same way as a letter written on headed paper.    </w:t>
      </w:r>
    </w:p>
    <w:p w:rsidR="00B17A0D" w:rsidRPr="000E3FF3" w:rsidRDefault="00B17A0D" w:rsidP="00B17A0D">
      <w:pPr>
        <w:spacing w:after="15" w:line="249" w:lineRule="auto"/>
        <w:ind w:left="487" w:right="353"/>
        <w:rPr>
          <w:rFonts w:ascii="Arial" w:hAnsi="Arial" w:cs="Arial"/>
        </w:rPr>
      </w:pPr>
    </w:p>
    <w:p w:rsidR="00B17A0D" w:rsidRPr="000E3FF3" w:rsidRDefault="00B17A0D" w:rsidP="00B17A0D">
      <w:pPr>
        <w:pStyle w:val="Heading2"/>
        <w:numPr>
          <w:ilvl w:val="1"/>
          <w:numId w:val="0"/>
        </w:numPr>
        <w:spacing w:after="70"/>
        <w:ind w:left="1400" w:hanging="1273"/>
        <w:rPr>
          <w:rFonts w:ascii="Arial" w:hAnsi="Arial" w:cs="Arial"/>
        </w:rPr>
      </w:pPr>
      <w:r w:rsidRPr="000E3FF3">
        <w:rPr>
          <w:rFonts w:ascii="Arial" w:hAnsi="Arial" w:cs="Arial"/>
        </w:rPr>
        <w:t>On-line communications and social networking</w:t>
      </w:r>
    </w:p>
    <w:p w:rsidR="00DA583A" w:rsidRPr="000E3FF3" w:rsidRDefault="00B17A0D" w:rsidP="00F754FB">
      <w:pPr>
        <w:numPr>
          <w:ilvl w:val="0"/>
          <w:numId w:val="254"/>
        </w:numPr>
        <w:spacing w:after="15" w:line="249" w:lineRule="auto"/>
        <w:ind w:right="353" w:hanging="360"/>
        <w:rPr>
          <w:rFonts w:ascii="Arial" w:hAnsi="Arial" w:cs="Arial"/>
        </w:rPr>
      </w:pPr>
      <w:r w:rsidRPr="000E3FF3">
        <w:rPr>
          <w:rFonts w:ascii="Arial" w:hAnsi="Arial" w:cs="Arial"/>
          <w:sz w:val="22"/>
        </w:rPr>
        <w:t xml:space="preserve">In general, the use of online chat will not be permitted other than as part of an online learning environment </w:t>
      </w:r>
    </w:p>
    <w:p w:rsidR="00B17A0D" w:rsidRPr="000E3FF3" w:rsidRDefault="00B17A0D" w:rsidP="00F754FB">
      <w:pPr>
        <w:numPr>
          <w:ilvl w:val="0"/>
          <w:numId w:val="254"/>
        </w:numPr>
        <w:spacing w:after="15" w:line="249" w:lineRule="auto"/>
        <w:ind w:right="353" w:hanging="10"/>
        <w:rPr>
          <w:rFonts w:ascii="Arial" w:hAnsi="Arial" w:cs="Arial"/>
        </w:rPr>
      </w:pPr>
      <w:r w:rsidRPr="000E3FF3">
        <w:rPr>
          <w:rFonts w:ascii="Arial" w:hAnsi="Arial" w:cs="Arial"/>
          <w:sz w:val="22"/>
        </w:rPr>
        <w:t xml:space="preserve">Staff and children will not be allowed access to social networking sites on </w:t>
      </w:r>
      <w:proofErr w:type="spellStart"/>
      <w:r w:rsidRPr="000E3FF3">
        <w:rPr>
          <w:rFonts w:ascii="Arial" w:hAnsi="Arial" w:cs="Arial"/>
          <w:sz w:val="22"/>
        </w:rPr>
        <w:t>Childville</w:t>
      </w:r>
      <w:proofErr w:type="spellEnd"/>
      <w:r w:rsidRPr="000E3FF3">
        <w:rPr>
          <w:rFonts w:ascii="Arial" w:hAnsi="Arial" w:cs="Arial"/>
          <w:sz w:val="22"/>
        </w:rPr>
        <w:t xml:space="preserve"> premises.   </w:t>
      </w:r>
    </w:p>
    <w:p w:rsidR="00B17A0D" w:rsidRPr="000E3FF3" w:rsidRDefault="00B17A0D" w:rsidP="00F754FB">
      <w:pPr>
        <w:numPr>
          <w:ilvl w:val="0"/>
          <w:numId w:val="254"/>
        </w:numPr>
        <w:spacing w:after="15" w:line="249" w:lineRule="auto"/>
        <w:ind w:right="353" w:hanging="360"/>
        <w:rPr>
          <w:rFonts w:ascii="Arial" w:hAnsi="Arial" w:cs="Arial"/>
        </w:rPr>
      </w:pPr>
      <w:r w:rsidRPr="000E3FF3">
        <w:rPr>
          <w:rFonts w:ascii="Arial" w:hAnsi="Arial" w:cs="Arial"/>
          <w:sz w:val="22"/>
        </w:rPr>
        <w:t xml:space="preserve">Social networking sites may be allowed for specific purposes only, e.g. teaching e-safety. </w:t>
      </w:r>
    </w:p>
    <w:p w:rsidR="00DA583A" w:rsidRPr="000E3FF3" w:rsidRDefault="00B17A0D" w:rsidP="00DA583A">
      <w:pPr>
        <w:pStyle w:val="Heading2"/>
        <w:numPr>
          <w:ilvl w:val="1"/>
          <w:numId w:val="0"/>
        </w:numPr>
        <w:ind w:left="1400" w:hanging="1273"/>
        <w:rPr>
          <w:rFonts w:ascii="Arial" w:hAnsi="Arial" w:cs="Arial"/>
        </w:rPr>
      </w:pPr>
      <w:r w:rsidRPr="000E3FF3">
        <w:rPr>
          <w:rFonts w:ascii="Arial" w:hAnsi="Arial" w:cs="Arial"/>
        </w:rPr>
        <w:t xml:space="preserve">Mobile technologies </w:t>
      </w:r>
    </w:p>
    <w:p w:rsidR="00B17A0D" w:rsidRPr="000E3FF3" w:rsidRDefault="00B17A0D" w:rsidP="00F754FB">
      <w:pPr>
        <w:pStyle w:val="Heading2"/>
        <w:numPr>
          <w:ilvl w:val="0"/>
          <w:numId w:val="270"/>
        </w:numPr>
        <w:rPr>
          <w:rFonts w:ascii="Arial" w:hAnsi="Arial" w:cs="Arial"/>
          <w:b w:val="0"/>
        </w:rPr>
      </w:pPr>
      <w:r w:rsidRPr="000E3FF3">
        <w:rPr>
          <w:rFonts w:ascii="Arial" w:hAnsi="Arial" w:cs="Arial"/>
          <w:b w:val="0"/>
          <w:sz w:val="22"/>
        </w:rPr>
        <w:t xml:space="preserve">Emerging technologies will be examined for educational benefit and a risk assessment will be carried out before its use within </w:t>
      </w:r>
      <w:proofErr w:type="spellStart"/>
      <w:r w:rsidRPr="000E3FF3">
        <w:rPr>
          <w:rFonts w:ascii="Arial" w:hAnsi="Arial" w:cs="Arial"/>
          <w:b w:val="0"/>
          <w:sz w:val="22"/>
        </w:rPr>
        <w:t>Childville</w:t>
      </w:r>
      <w:proofErr w:type="spellEnd"/>
      <w:r w:rsidRPr="000E3FF3">
        <w:rPr>
          <w:rFonts w:ascii="Arial" w:hAnsi="Arial" w:cs="Arial"/>
          <w:b w:val="0"/>
          <w:sz w:val="22"/>
        </w:rPr>
        <w:t xml:space="preserve"> is allowed, e.g. </w:t>
      </w:r>
      <w:proofErr w:type="spellStart"/>
      <w:r w:rsidRPr="000E3FF3">
        <w:rPr>
          <w:rFonts w:ascii="Arial" w:hAnsi="Arial" w:cs="Arial"/>
          <w:b w:val="0"/>
          <w:sz w:val="22"/>
        </w:rPr>
        <w:t>wifi</w:t>
      </w:r>
      <w:proofErr w:type="spellEnd"/>
      <w:r w:rsidRPr="000E3FF3">
        <w:rPr>
          <w:rFonts w:ascii="Arial" w:hAnsi="Arial" w:cs="Arial"/>
          <w:b w:val="0"/>
          <w:sz w:val="22"/>
        </w:rPr>
        <w:t xml:space="preserve"> enabled notebooks.</w:t>
      </w:r>
    </w:p>
    <w:p w:rsidR="00B17A0D" w:rsidRPr="000E3FF3" w:rsidRDefault="00B17A0D" w:rsidP="00F754FB">
      <w:pPr>
        <w:numPr>
          <w:ilvl w:val="0"/>
          <w:numId w:val="255"/>
        </w:numPr>
        <w:spacing w:after="15" w:line="249" w:lineRule="auto"/>
        <w:ind w:right="353" w:hanging="360"/>
        <w:rPr>
          <w:rFonts w:ascii="Arial" w:hAnsi="Arial" w:cs="Arial"/>
        </w:rPr>
      </w:pPr>
      <w:r w:rsidRPr="000E3FF3">
        <w:rPr>
          <w:rFonts w:ascii="Arial" w:hAnsi="Arial" w:cs="Arial"/>
          <w:sz w:val="22"/>
        </w:rPr>
        <w:t xml:space="preserve">Mobile phones are used for business purposes by </w:t>
      </w:r>
      <w:proofErr w:type="spellStart"/>
      <w:r w:rsidRPr="000E3FF3">
        <w:rPr>
          <w:rFonts w:ascii="Arial" w:hAnsi="Arial" w:cs="Arial"/>
          <w:sz w:val="22"/>
        </w:rPr>
        <w:t>Childville</w:t>
      </w:r>
      <w:proofErr w:type="spellEnd"/>
      <w:r w:rsidRPr="000E3FF3">
        <w:rPr>
          <w:rFonts w:ascii="Arial" w:hAnsi="Arial" w:cs="Arial"/>
          <w:sz w:val="22"/>
        </w:rPr>
        <w:t xml:space="preserve"> settings on a daily basis. A setting mobile should not be used to take children's photograph. Parents, other staff members and older children will be asked not to use personal mobiles for calls or photographs whilst in the setting and provision will be made to safely store personal phones. </w:t>
      </w:r>
    </w:p>
    <w:p w:rsidR="00B17A0D" w:rsidRPr="000E3FF3" w:rsidRDefault="00B17A0D" w:rsidP="00B17A0D">
      <w:pPr>
        <w:pStyle w:val="Heading1"/>
        <w:spacing w:after="75"/>
        <w:ind w:left="926" w:hanging="799"/>
        <w:rPr>
          <w:rFonts w:cs="Arial"/>
          <w:sz w:val="28"/>
          <w:szCs w:val="28"/>
        </w:rPr>
      </w:pPr>
      <w:r w:rsidRPr="000E3FF3">
        <w:rPr>
          <w:rFonts w:cs="Arial"/>
          <w:sz w:val="28"/>
          <w:szCs w:val="28"/>
        </w:rPr>
        <w:t xml:space="preserve">Introducing the policy to children and young people </w:t>
      </w:r>
    </w:p>
    <w:p w:rsidR="00B17A0D" w:rsidRPr="000E3FF3" w:rsidRDefault="00B17A0D" w:rsidP="00F754FB">
      <w:pPr>
        <w:numPr>
          <w:ilvl w:val="0"/>
          <w:numId w:val="256"/>
        </w:numPr>
        <w:spacing w:after="39" w:line="249" w:lineRule="auto"/>
        <w:ind w:right="353" w:hanging="360"/>
        <w:rPr>
          <w:rFonts w:ascii="Arial" w:hAnsi="Arial" w:cs="Arial"/>
        </w:rPr>
      </w:pPr>
      <w:r w:rsidRPr="000E3FF3">
        <w:rPr>
          <w:rFonts w:ascii="Arial" w:hAnsi="Arial" w:cs="Arial"/>
          <w:sz w:val="22"/>
        </w:rPr>
        <w:t>Rules and rights for Internet access will be displayed in the setting.</w:t>
      </w:r>
    </w:p>
    <w:p w:rsidR="00B17A0D" w:rsidRPr="000E3FF3" w:rsidRDefault="00B17A0D" w:rsidP="00F754FB">
      <w:pPr>
        <w:numPr>
          <w:ilvl w:val="0"/>
          <w:numId w:val="256"/>
        </w:numPr>
        <w:spacing w:after="62" w:line="249" w:lineRule="auto"/>
        <w:ind w:right="353" w:hanging="360"/>
        <w:rPr>
          <w:rFonts w:ascii="Arial" w:hAnsi="Arial" w:cs="Arial"/>
        </w:rPr>
      </w:pPr>
      <w:r w:rsidRPr="000E3FF3">
        <w:rPr>
          <w:rFonts w:ascii="Arial" w:hAnsi="Arial" w:cs="Arial"/>
          <w:sz w:val="22"/>
        </w:rPr>
        <w:t xml:space="preserve">Support for responsible and safe use should precede Internet access </w:t>
      </w:r>
    </w:p>
    <w:p w:rsidR="00B17A0D" w:rsidRPr="000E3FF3" w:rsidRDefault="00B17A0D" w:rsidP="00F754FB">
      <w:pPr>
        <w:numPr>
          <w:ilvl w:val="0"/>
          <w:numId w:val="256"/>
        </w:numPr>
        <w:spacing w:after="63" w:line="249" w:lineRule="auto"/>
        <w:ind w:right="353" w:hanging="360"/>
        <w:rPr>
          <w:rFonts w:ascii="Arial" w:hAnsi="Arial" w:cs="Arial"/>
        </w:rPr>
      </w:pPr>
      <w:r w:rsidRPr="000E3FF3">
        <w:rPr>
          <w:rFonts w:ascii="Arial" w:hAnsi="Arial" w:cs="Arial"/>
          <w:sz w:val="22"/>
        </w:rPr>
        <w:t xml:space="preserve">Children and young people must be informed that Internet use is monitored </w:t>
      </w:r>
    </w:p>
    <w:p w:rsidR="00B17A0D" w:rsidRPr="000E3FF3" w:rsidRDefault="00B17A0D" w:rsidP="00F754FB">
      <w:pPr>
        <w:numPr>
          <w:ilvl w:val="0"/>
          <w:numId w:val="256"/>
        </w:numPr>
        <w:spacing w:after="15" w:line="249" w:lineRule="auto"/>
        <w:ind w:right="353" w:hanging="360"/>
        <w:rPr>
          <w:rFonts w:ascii="Arial" w:hAnsi="Arial" w:cs="Arial"/>
        </w:rPr>
      </w:pPr>
      <w:r w:rsidRPr="000E3FF3">
        <w:rPr>
          <w:rFonts w:ascii="Arial" w:hAnsi="Arial" w:cs="Arial"/>
          <w:sz w:val="22"/>
        </w:rPr>
        <w:t>The teaching of e-safety will be part of the provision for all children and young people. It will include key messages that are age and maturity appropriate, such as keeping personal information safe, dealing with cyber bullying, knowing who to tell if there is inappropriate content/contact on-line.</w:t>
      </w:r>
    </w:p>
    <w:p w:rsidR="00B17A0D" w:rsidRPr="000E3FF3" w:rsidRDefault="00B17A0D" w:rsidP="00B17A0D">
      <w:pPr>
        <w:spacing w:after="15" w:line="249" w:lineRule="auto"/>
        <w:ind w:left="487" w:right="353"/>
        <w:rPr>
          <w:rFonts w:ascii="Arial" w:hAnsi="Arial" w:cs="Arial"/>
        </w:rPr>
      </w:pPr>
      <w:r w:rsidRPr="000E3FF3">
        <w:rPr>
          <w:rFonts w:ascii="Arial" w:hAnsi="Arial" w:cs="Arial"/>
          <w:sz w:val="22"/>
        </w:rPr>
        <w:t xml:space="preserve"> </w:t>
      </w:r>
    </w:p>
    <w:p w:rsidR="00B17A0D" w:rsidRPr="000E3FF3" w:rsidRDefault="0038021E" w:rsidP="00B17A0D">
      <w:pPr>
        <w:pStyle w:val="Heading1"/>
        <w:ind w:left="926" w:hanging="799"/>
        <w:rPr>
          <w:rFonts w:cs="Arial"/>
        </w:rPr>
      </w:pPr>
      <w:r w:rsidRPr="000E3FF3">
        <w:rPr>
          <w:rFonts w:cs="Arial"/>
        </w:rPr>
        <w:lastRenderedPageBreak/>
        <w:t>Families, carers,</w:t>
      </w:r>
      <w:r w:rsidR="00B17A0D" w:rsidRPr="000E3FF3">
        <w:rPr>
          <w:rFonts w:cs="Arial"/>
        </w:rPr>
        <w:t xml:space="preserve"> setting managers and e-safety</w:t>
      </w:r>
    </w:p>
    <w:p w:rsidR="00B17A0D" w:rsidRPr="000E3FF3" w:rsidRDefault="00B17A0D" w:rsidP="00F754FB">
      <w:pPr>
        <w:numPr>
          <w:ilvl w:val="0"/>
          <w:numId w:val="257"/>
        </w:numPr>
        <w:spacing w:after="15" w:line="300" w:lineRule="auto"/>
        <w:ind w:right="353" w:hanging="360"/>
        <w:rPr>
          <w:rFonts w:ascii="Arial" w:hAnsi="Arial" w:cs="Arial"/>
        </w:rPr>
      </w:pPr>
      <w:r w:rsidRPr="000E3FF3">
        <w:rPr>
          <w:rFonts w:ascii="Arial" w:hAnsi="Arial" w:cs="Arial"/>
          <w:sz w:val="22"/>
        </w:rPr>
        <w:t xml:space="preserve">Adults’ attention should be drawn to the e-safety policy in newsletters, </w:t>
      </w:r>
      <w:proofErr w:type="spellStart"/>
      <w:r w:rsidRPr="000E3FF3">
        <w:rPr>
          <w:rFonts w:ascii="Arial" w:hAnsi="Arial" w:cs="Arial"/>
          <w:sz w:val="22"/>
        </w:rPr>
        <w:t>Childville</w:t>
      </w:r>
      <w:proofErr w:type="spellEnd"/>
      <w:r w:rsidRPr="000E3FF3">
        <w:rPr>
          <w:rFonts w:ascii="Arial" w:hAnsi="Arial" w:cs="Arial"/>
          <w:sz w:val="22"/>
        </w:rPr>
        <w:t xml:space="preserve">  brochure, and/or the setting’s website </w:t>
      </w:r>
    </w:p>
    <w:p w:rsidR="00B17A0D" w:rsidRPr="000E3FF3" w:rsidRDefault="00B17A0D" w:rsidP="00F754FB">
      <w:pPr>
        <w:numPr>
          <w:ilvl w:val="0"/>
          <w:numId w:val="257"/>
        </w:numPr>
        <w:spacing w:after="15" w:line="249" w:lineRule="auto"/>
        <w:ind w:right="353" w:hanging="360"/>
        <w:rPr>
          <w:rFonts w:ascii="Arial" w:hAnsi="Arial" w:cs="Arial"/>
        </w:rPr>
      </w:pPr>
      <w:r w:rsidRPr="000E3FF3">
        <w:rPr>
          <w:rFonts w:ascii="Arial" w:hAnsi="Arial" w:cs="Arial"/>
          <w:sz w:val="22"/>
        </w:rPr>
        <w:t xml:space="preserve">Regular information should be provided to parents and carers about how to ensure they can work with </w:t>
      </w:r>
      <w:proofErr w:type="spellStart"/>
      <w:r w:rsidRPr="000E3FF3">
        <w:rPr>
          <w:rFonts w:ascii="Arial" w:hAnsi="Arial" w:cs="Arial"/>
          <w:sz w:val="22"/>
        </w:rPr>
        <w:t>Childville</w:t>
      </w:r>
      <w:proofErr w:type="spellEnd"/>
      <w:r w:rsidRPr="000E3FF3">
        <w:rPr>
          <w:rFonts w:ascii="Arial" w:hAnsi="Arial" w:cs="Arial"/>
          <w:sz w:val="22"/>
        </w:rPr>
        <w:t xml:space="preserve"> to ensure resources are used appropriately.</w:t>
      </w:r>
    </w:p>
    <w:p w:rsidR="00B17A0D" w:rsidRPr="000E3FF3" w:rsidRDefault="00B17A0D" w:rsidP="00F754FB">
      <w:pPr>
        <w:numPr>
          <w:ilvl w:val="0"/>
          <w:numId w:val="257"/>
        </w:numPr>
        <w:spacing w:after="15" w:line="249" w:lineRule="auto"/>
        <w:ind w:right="353" w:hanging="360"/>
        <w:rPr>
          <w:rFonts w:ascii="Arial" w:hAnsi="Arial" w:cs="Arial"/>
        </w:rPr>
      </w:pPr>
      <w:r w:rsidRPr="000E3FF3">
        <w:rPr>
          <w:rFonts w:ascii="Arial" w:hAnsi="Arial" w:cs="Arial"/>
          <w:sz w:val="22"/>
        </w:rPr>
        <w:t xml:space="preserve">A partnership approach with parents and carers should be encouraged. This could include newsletters and suggestions on online training websites for safe internet use at home. </w:t>
      </w:r>
    </w:p>
    <w:p w:rsidR="00B17A0D" w:rsidRPr="000E3FF3" w:rsidRDefault="00B17A0D" w:rsidP="00F754FB">
      <w:pPr>
        <w:numPr>
          <w:ilvl w:val="0"/>
          <w:numId w:val="257"/>
        </w:numPr>
        <w:spacing w:after="15" w:line="249" w:lineRule="auto"/>
        <w:ind w:right="353" w:hanging="360"/>
        <w:rPr>
          <w:rFonts w:ascii="Arial" w:hAnsi="Arial" w:cs="Arial"/>
        </w:rPr>
      </w:pPr>
      <w:r w:rsidRPr="000E3FF3">
        <w:rPr>
          <w:rFonts w:ascii="Arial" w:hAnsi="Arial" w:cs="Arial"/>
          <w:sz w:val="22"/>
        </w:rPr>
        <w:t xml:space="preserve">Advice on filtering systems, educational and leisure activities shared by LBBD that include responsible use of the internet will be made available to parents. </w:t>
      </w:r>
    </w:p>
    <w:p w:rsidR="00B17A0D" w:rsidRPr="000E3FF3" w:rsidRDefault="00B17A0D" w:rsidP="00F754FB">
      <w:pPr>
        <w:numPr>
          <w:ilvl w:val="0"/>
          <w:numId w:val="257"/>
        </w:numPr>
        <w:spacing w:after="15" w:line="305" w:lineRule="auto"/>
        <w:ind w:right="353" w:hanging="360"/>
        <w:rPr>
          <w:rFonts w:ascii="Arial" w:hAnsi="Arial" w:cs="Arial"/>
        </w:rPr>
      </w:pPr>
      <w:r w:rsidRPr="000E3FF3">
        <w:rPr>
          <w:rFonts w:ascii="Arial" w:hAnsi="Arial" w:cs="Arial"/>
          <w:sz w:val="22"/>
        </w:rPr>
        <w:t>Interested parents should be referred to organisations such as CEOP</w:t>
      </w:r>
      <w:proofErr w:type="gramStart"/>
      <w:r w:rsidRPr="000E3FF3">
        <w:rPr>
          <w:rFonts w:ascii="Arial" w:hAnsi="Arial" w:cs="Arial"/>
          <w:sz w:val="22"/>
        </w:rPr>
        <w:t xml:space="preserve">,  </w:t>
      </w:r>
      <w:proofErr w:type="spellStart"/>
      <w:r w:rsidRPr="000E3FF3">
        <w:rPr>
          <w:rFonts w:ascii="Arial" w:hAnsi="Arial" w:cs="Arial"/>
          <w:sz w:val="22"/>
        </w:rPr>
        <w:t>Childnet</w:t>
      </w:r>
      <w:proofErr w:type="spellEnd"/>
      <w:proofErr w:type="gramEnd"/>
      <w:r w:rsidRPr="000E3FF3">
        <w:rPr>
          <w:rFonts w:ascii="Arial" w:hAnsi="Arial" w:cs="Arial"/>
          <w:sz w:val="22"/>
        </w:rPr>
        <w:t xml:space="preserve"> International, Parent Information Network (PIN), Parents Online and NCH Action for Children. </w:t>
      </w:r>
      <w:r w:rsidRPr="000E3FF3">
        <w:rPr>
          <w:rFonts w:ascii="Arial" w:hAnsi="Arial" w:cs="Arial"/>
          <w:b/>
          <w:sz w:val="28"/>
        </w:rPr>
        <w:tab/>
      </w:r>
    </w:p>
    <w:p w:rsidR="0038021E" w:rsidRPr="000E3FF3" w:rsidRDefault="00B17A0D" w:rsidP="00B17A0D">
      <w:pPr>
        <w:pStyle w:val="Heading1"/>
        <w:ind w:left="936" w:right="1331" w:hanging="809"/>
        <w:jc w:val="both"/>
        <w:rPr>
          <w:rFonts w:cs="Arial"/>
          <w:sz w:val="28"/>
          <w:szCs w:val="28"/>
        </w:rPr>
      </w:pPr>
      <w:r w:rsidRPr="000E3FF3">
        <w:rPr>
          <w:rFonts w:cs="Arial"/>
          <w:sz w:val="28"/>
          <w:szCs w:val="28"/>
        </w:rPr>
        <w:t xml:space="preserve">Consulting with practitioners and their inclusion in the  </w:t>
      </w:r>
    </w:p>
    <w:p w:rsidR="00B17A0D" w:rsidRPr="000E3FF3" w:rsidRDefault="00B17A0D" w:rsidP="00B17A0D">
      <w:pPr>
        <w:pStyle w:val="Heading1"/>
        <w:ind w:left="936" w:right="1331" w:hanging="809"/>
        <w:jc w:val="both"/>
        <w:rPr>
          <w:rFonts w:cs="Arial"/>
          <w:sz w:val="28"/>
          <w:szCs w:val="28"/>
        </w:rPr>
      </w:pPr>
      <w:proofErr w:type="gramStart"/>
      <w:r w:rsidRPr="000E3FF3">
        <w:rPr>
          <w:rFonts w:cs="Arial"/>
          <w:sz w:val="28"/>
          <w:szCs w:val="28"/>
        </w:rPr>
        <w:t>e-safety</w:t>
      </w:r>
      <w:proofErr w:type="gramEnd"/>
      <w:r w:rsidRPr="000E3FF3">
        <w:rPr>
          <w:rFonts w:cs="Arial"/>
          <w:sz w:val="28"/>
          <w:szCs w:val="28"/>
        </w:rPr>
        <w:t xml:space="preserve"> policy </w:t>
      </w:r>
    </w:p>
    <w:p w:rsidR="00B17A0D" w:rsidRPr="000E3FF3" w:rsidRDefault="00B17A0D" w:rsidP="00F754FB">
      <w:pPr>
        <w:numPr>
          <w:ilvl w:val="0"/>
          <w:numId w:val="258"/>
        </w:numPr>
        <w:spacing w:after="15" w:line="249" w:lineRule="auto"/>
        <w:ind w:right="575" w:hanging="360"/>
        <w:rPr>
          <w:rFonts w:ascii="Arial" w:hAnsi="Arial" w:cs="Arial"/>
        </w:rPr>
      </w:pPr>
      <w:r w:rsidRPr="000E3FF3">
        <w:rPr>
          <w:rFonts w:ascii="Arial" w:hAnsi="Arial" w:cs="Arial"/>
          <w:sz w:val="22"/>
        </w:rPr>
        <w:t xml:space="preserve">All practitioners should be consulted about the contents of this policy to ensure that the use of the internet and mobile technologies supports their work with children and young people in a safe environment </w:t>
      </w:r>
    </w:p>
    <w:p w:rsidR="00B17A0D" w:rsidRPr="000E3FF3" w:rsidRDefault="00B17A0D" w:rsidP="00F754FB">
      <w:pPr>
        <w:numPr>
          <w:ilvl w:val="0"/>
          <w:numId w:val="258"/>
        </w:numPr>
        <w:spacing w:after="15" w:line="249" w:lineRule="auto"/>
        <w:ind w:right="575" w:hanging="360"/>
        <w:rPr>
          <w:rFonts w:ascii="Arial" w:hAnsi="Arial" w:cs="Arial"/>
        </w:rPr>
      </w:pPr>
      <w:r w:rsidRPr="000E3FF3">
        <w:rPr>
          <w:rFonts w:ascii="Arial" w:hAnsi="Arial" w:cs="Arial"/>
          <w:sz w:val="22"/>
        </w:rPr>
        <w:t xml:space="preserve">All practitioners should be required to see and sign the policy for responsible </w:t>
      </w:r>
    </w:p>
    <w:p w:rsidR="00B17A0D" w:rsidRPr="000E3FF3" w:rsidRDefault="00B17A0D" w:rsidP="00B17A0D">
      <w:pPr>
        <w:spacing w:after="15" w:line="249" w:lineRule="auto"/>
        <w:ind w:left="487" w:right="575"/>
        <w:rPr>
          <w:rFonts w:ascii="Arial" w:hAnsi="Arial" w:cs="Arial"/>
        </w:rPr>
      </w:pPr>
      <w:proofErr w:type="gramStart"/>
      <w:r w:rsidRPr="000E3FF3">
        <w:rPr>
          <w:rFonts w:ascii="Arial" w:hAnsi="Arial" w:cs="Arial"/>
          <w:sz w:val="22"/>
        </w:rPr>
        <w:t>e-mail</w:t>
      </w:r>
      <w:proofErr w:type="gramEnd"/>
      <w:r w:rsidRPr="000E3FF3">
        <w:rPr>
          <w:rFonts w:ascii="Arial" w:hAnsi="Arial" w:cs="Arial"/>
          <w:sz w:val="22"/>
        </w:rPr>
        <w:t xml:space="preserve">, network and internet use as part of their induction </w:t>
      </w:r>
    </w:p>
    <w:p w:rsidR="00B17A0D" w:rsidRPr="000E3FF3" w:rsidRDefault="00B17A0D" w:rsidP="00F754FB">
      <w:pPr>
        <w:numPr>
          <w:ilvl w:val="0"/>
          <w:numId w:val="258"/>
        </w:numPr>
        <w:spacing w:after="15" w:line="249" w:lineRule="auto"/>
        <w:ind w:right="575" w:hanging="360"/>
        <w:rPr>
          <w:rFonts w:ascii="Arial" w:hAnsi="Arial" w:cs="Arial"/>
        </w:rPr>
      </w:pPr>
      <w:r w:rsidRPr="000E3FF3">
        <w:rPr>
          <w:rFonts w:ascii="Arial" w:hAnsi="Arial" w:cs="Arial"/>
          <w:sz w:val="22"/>
        </w:rPr>
        <w:t xml:space="preserve">The consequences for internet and mobile phone/Personal Digital Assisted (PDA) technology misuse should be clear so that all adults are confident to apply this should the situation arise (e.g. supervised access, withdrawal of access)  </w:t>
      </w:r>
    </w:p>
    <w:p w:rsidR="00B17A0D" w:rsidRPr="000E3FF3" w:rsidRDefault="00B17A0D" w:rsidP="00F754FB">
      <w:pPr>
        <w:numPr>
          <w:ilvl w:val="0"/>
          <w:numId w:val="258"/>
        </w:numPr>
        <w:spacing w:after="15" w:line="249" w:lineRule="auto"/>
        <w:ind w:right="575" w:hanging="10"/>
        <w:rPr>
          <w:rFonts w:ascii="Arial" w:hAnsi="Arial" w:cs="Arial"/>
        </w:rPr>
      </w:pPr>
      <w:r w:rsidRPr="000E3FF3">
        <w:rPr>
          <w:rFonts w:ascii="Arial" w:hAnsi="Arial" w:cs="Arial"/>
          <w:sz w:val="22"/>
        </w:rPr>
        <w:t xml:space="preserve">Practitioners should be aware that internet traffic is monitored and if reported by </w:t>
      </w:r>
      <w:proofErr w:type="spellStart"/>
      <w:r w:rsidRPr="000E3FF3">
        <w:rPr>
          <w:rFonts w:ascii="Arial" w:hAnsi="Arial" w:cs="Arial"/>
          <w:sz w:val="22"/>
        </w:rPr>
        <w:t>Childville</w:t>
      </w:r>
      <w:proofErr w:type="spellEnd"/>
      <w:r w:rsidRPr="000E3FF3">
        <w:rPr>
          <w:rFonts w:ascii="Arial" w:hAnsi="Arial" w:cs="Arial"/>
          <w:sz w:val="22"/>
        </w:rPr>
        <w:t xml:space="preserve"> to the internet service provider, it can be traced to the individual user.  Discretion and professional conduct is therefore essential.</w:t>
      </w:r>
    </w:p>
    <w:p w:rsidR="00B17A0D" w:rsidRPr="000E3FF3" w:rsidRDefault="00B17A0D" w:rsidP="00F754FB">
      <w:pPr>
        <w:numPr>
          <w:ilvl w:val="0"/>
          <w:numId w:val="258"/>
        </w:numPr>
        <w:spacing w:after="15" w:line="249" w:lineRule="auto"/>
        <w:ind w:right="575"/>
        <w:rPr>
          <w:rFonts w:ascii="Arial" w:hAnsi="Arial" w:cs="Arial"/>
        </w:rPr>
      </w:pPr>
      <w:r w:rsidRPr="000E3FF3">
        <w:rPr>
          <w:rFonts w:ascii="Arial" w:hAnsi="Arial" w:cs="Arial"/>
          <w:sz w:val="22"/>
        </w:rPr>
        <w:t xml:space="preserve">The monitoring of internet use is a sensitive matter. Managers who operate monitoring procedures should be assisted by another senior practitioners and/or owner. </w:t>
      </w:r>
    </w:p>
    <w:p w:rsidR="00B17A0D" w:rsidRPr="000E3FF3" w:rsidRDefault="00B17A0D" w:rsidP="00F754FB">
      <w:pPr>
        <w:numPr>
          <w:ilvl w:val="0"/>
          <w:numId w:val="258"/>
        </w:numPr>
        <w:spacing w:after="15" w:line="249" w:lineRule="auto"/>
        <w:ind w:right="575" w:hanging="360"/>
        <w:rPr>
          <w:rFonts w:ascii="Arial" w:hAnsi="Arial" w:cs="Arial"/>
        </w:rPr>
      </w:pPr>
      <w:r w:rsidRPr="000E3FF3">
        <w:rPr>
          <w:rFonts w:ascii="Arial" w:hAnsi="Arial" w:cs="Arial"/>
          <w:sz w:val="22"/>
        </w:rPr>
        <w:t>Practitioner development in safe and responsible internet use will be provided as required by the setting.</w:t>
      </w:r>
    </w:p>
    <w:p w:rsidR="00B17A0D" w:rsidRPr="000E3FF3" w:rsidRDefault="00B17A0D" w:rsidP="00B17A0D">
      <w:pPr>
        <w:spacing w:after="15" w:line="249" w:lineRule="auto"/>
        <w:ind w:left="487" w:right="575"/>
        <w:rPr>
          <w:rFonts w:ascii="Arial" w:hAnsi="Arial" w:cs="Arial"/>
        </w:rPr>
      </w:pPr>
    </w:p>
    <w:p w:rsidR="00B17A0D" w:rsidRPr="000E3FF3" w:rsidRDefault="00B17A0D" w:rsidP="0038021E">
      <w:pPr>
        <w:tabs>
          <w:tab w:val="center" w:pos="2839"/>
        </w:tabs>
        <w:spacing w:after="7"/>
        <w:rPr>
          <w:rFonts w:ascii="Arial" w:hAnsi="Arial" w:cs="Arial"/>
        </w:rPr>
      </w:pPr>
      <w:r w:rsidRPr="000E3FF3">
        <w:rPr>
          <w:rFonts w:ascii="Arial" w:hAnsi="Arial" w:cs="Arial"/>
          <w:b/>
        </w:rPr>
        <w:t xml:space="preserve">11.   </w:t>
      </w:r>
      <w:r w:rsidRPr="000E3FF3">
        <w:rPr>
          <w:rFonts w:ascii="Arial" w:hAnsi="Arial" w:cs="Arial"/>
          <w:b/>
        </w:rPr>
        <w:tab/>
      </w:r>
      <w:r w:rsidRPr="000E3FF3">
        <w:rPr>
          <w:rFonts w:ascii="Arial" w:hAnsi="Arial" w:cs="Arial"/>
          <w:b/>
          <w:sz w:val="28"/>
          <w:szCs w:val="28"/>
        </w:rPr>
        <w:t xml:space="preserve">How will complaints be handled? </w:t>
      </w:r>
    </w:p>
    <w:p w:rsidR="00B17A0D" w:rsidRPr="000E3FF3" w:rsidRDefault="00B17A0D" w:rsidP="00F754FB">
      <w:pPr>
        <w:numPr>
          <w:ilvl w:val="0"/>
          <w:numId w:val="252"/>
        </w:numPr>
        <w:spacing w:after="39" w:line="249" w:lineRule="auto"/>
        <w:ind w:right="331" w:hanging="360"/>
        <w:rPr>
          <w:rFonts w:ascii="Arial" w:hAnsi="Arial" w:cs="Arial"/>
        </w:rPr>
      </w:pPr>
      <w:r w:rsidRPr="000E3FF3">
        <w:rPr>
          <w:rFonts w:ascii="Arial" w:hAnsi="Arial" w:cs="Arial"/>
          <w:sz w:val="22"/>
        </w:rPr>
        <w:t>Responsibility for handling incidents will be delegated to the manager or deputy and/or senior practitioner.</w:t>
      </w:r>
    </w:p>
    <w:p w:rsidR="00B17A0D" w:rsidRPr="000E3FF3" w:rsidRDefault="00B17A0D" w:rsidP="00F754FB">
      <w:pPr>
        <w:numPr>
          <w:ilvl w:val="0"/>
          <w:numId w:val="252"/>
        </w:numPr>
        <w:spacing w:after="39" w:line="249" w:lineRule="auto"/>
        <w:ind w:right="331" w:hanging="360"/>
        <w:rPr>
          <w:rFonts w:ascii="Arial" w:hAnsi="Arial" w:cs="Arial"/>
        </w:rPr>
      </w:pPr>
      <w:r w:rsidRPr="000E3FF3">
        <w:rPr>
          <w:rFonts w:ascii="Arial" w:hAnsi="Arial" w:cs="Arial"/>
          <w:sz w:val="22"/>
        </w:rPr>
        <w:t xml:space="preserve">Any complaint about practitioner misuse must be referred to the </w:t>
      </w:r>
      <w:proofErr w:type="gramStart"/>
      <w:r w:rsidRPr="000E3FF3">
        <w:rPr>
          <w:rFonts w:ascii="Arial" w:hAnsi="Arial" w:cs="Arial"/>
          <w:sz w:val="22"/>
        </w:rPr>
        <w:t xml:space="preserve">manager </w:t>
      </w:r>
      <w:r w:rsidRPr="000E3FF3">
        <w:rPr>
          <w:rFonts w:ascii="Arial" w:hAnsi="Arial" w:cs="Arial"/>
          <w:color w:val="FF0000"/>
          <w:sz w:val="22"/>
        </w:rPr>
        <w:t xml:space="preserve"> </w:t>
      </w:r>
      <w:r w:rsidRPr="000E3FF3">
        <w:rPr>
          <w:rFonts w:ascii="Arial" w:hAnsi="Arial" w:cs="Arial"/>
          <w:sz w:val="22"/>
        </w:rPr>
        <w:t>and</w:t>
      </w:r>
      <w:proofErr w:type="gramEnd"/>
      <w:r w:rsidRPr="000E3FF3">
        <w:rPr>
          <w:rFonts w:ascii="Arial" w:hAnsi="Arial" w:cs="Arial"/>
          <w:sz w:val="22"/>
        </w:rPr>
        <w:t>/or the deputy.</w:t>
      </w:r>
    </w:p>
    <w:p w:rsidR="00B17A0D" w:rsidRPr="000E3FF3" w:rsidRDefault="00B17A0D" w:rsidP="00F754FB">
      <w:pPr>
        <w:numPr>
          <w:ilvl w:val="0"/>
          <w:numId w:val="252"/>
        </w:numPr>
        <w:spacing w:after="35" w:line="249" w:lineRule="auto"/>
        <w:ind w:right="331" w:hanging="360"/>
        <w:rPr>
          <w:rFonts w:ascii="Arial" w:hAnsi="Arial" w:cs="Arial"/>
        </w:rPr>
      </w:pPr>
      <w:r w:rsidRPr="000E3FF3">
        <w:rPr>
          <w:rFonts w:ascii="Arial" w:hAnsi="Arial" w:cs="Arial"/>
          <w:sz w:val="22"/>
        </w:rPr>
        <w:t xml:space="preserve">Parents and children and young people will need to work in partnership with practitioners to resolve issues should they arise </w:t>
      </w:r>
    </w:p>
    <w:p w:rsidR="00B17A0D" w:rsidRPr="000E3FF3" w:rsidRDefault="00B17A0D" w:rsidP="00F754FB">
      <w:pPr>
        <w:numPr>
          <w:ilvl w:val="0"/>
          <w:numId w:val="252"/>
        </w:numPr>
        <w:spacing w:after="37" w:line="249" w:lineRule="auto"/>
        <w:ind w:right="331" w:hanging="360"/>
        <w:rPr>
          <w:rFonts w:ascii="Arial" w:hAnsi="Arial" w:cs="Arial"/>
        </w:rPr>
      </w:pPr>
      <w:r w:rsidRPr="000E3FF3">
        <w:rPr>
          <w:rFonts w:ascii="Arial" w:hAnsi="Arial" w:cs="Arial"/>
          <w:sz w:val="22"/>
        </w:rPr>
        <w:t xml:space="preserve">There may be occasions when the police must be contacted.  Early contact could be made to establish the legal position and discuss strategies.  </w:t>
      </w:r>
    </w:p>
    <w:p w:rsidR="00B17A0D" w:rsidRPr="000E3FF3" w:rsidRDefault="00B17A0D" w:rsidP="00F754FB">
      <w:pPr>
        <w:numPr>
          <w:ilvl w:val="0"/>
          <w:numId w:val="252"/>
        </w:numPr>
        <w:spacing w:after="15" w:line="249" w:lineRule="auto"/>
        <w:ind w:right="331" w:hanging="360"/>
        <w:rPr>
          <w:rFonts w:ascii="Arial" w:hAnsi="Arial" w:cs="Arial"/>
        </w:rPr>
      </w:pPr>
      <w:r w:rsidRPr="000E3FF3">
        <w:rPr>
          <w:rFonts w:ascii="Arial" w:hAnsi="Arial" w:cs="Arial"/>
          <w:sz w:val="22"/>
        </w:rPr>
        <w:t xml:space="preserve">Sanctions available include: </w:t>
      </w:r>
    </w:p>
    <w:p w:rsidR="00B17A0D" w:rsidRPr="000E3FF3" w:rsidRDefault="00B17A0D" w:rsidP="00F754FB">
      <w:pPr>
        <w:numPr>
          <w:ilvl w:val="0"/>
          <w:numId w:val="252"/>
        </w:numPr>
        <w:spacing w:after="15" w:line="249" w:lineRule="auto"/>
        <w:ind w:right="331" w:hanging="360"/>
        <w:rPr>
          <w:rFonts w:ascii="Arial" w:hAnsi="Arial" w:cs="Arial"/>
        </w:rPr>
      </w:pPr>
      <w:r w:rsidRPr="000E3FF3">
        <w:rPr>
          <w:rFonts w:ascii="Arial" w:hAnsi="Arial" w:cs="Arial"/>
          <w:sz w:val="22"/>
        </w:rPr>
        <w:t xml:space="preserve">Interview/counselling by a designated senior practitioner </w:t>
      </w:r>
    </w:p>
    <w:p w:rsidR="00B17A0D" w:rsidRPr="000E3FF3" w:rsidRDefault="00B17A0D" w:rsidP="00F754FB">
      <w:pPr>
        <w:numPr>
          <w:ilvl w:val="0"/>
          <w:numId w:val="252"/>
        </w:numPr>
        <w:spacing w:after="15" w:line="249" w:lineRule="auto"/>
        <w:ind w:right="331" w:hanging="360"/>
        <w:rPr>
          <w:rFonts w:ascii="Arial" w:hAnsi="Arial" w:cs="Arial"/>
        </w:rPr>
      </w:pPr>
      <w:r w:rsidRPr="000E3FF3">
        <w:rPr>
          <w:rFonts w:ascii="Arial" w:hAnsi="Arial" w:cs="Arial"/>
          <w:sz w:val="22"/>
        </w:rPr>
        <w:t xml:space="preserve">Informing parents or carers </w:t>
      </w:r>
    </w:p>
    <w:p w:rsidR="00B17A0D" w:rsidRPr="000E3FF3" w:rsidRDefault="00B17A0D" w:rsidP="00F754FB">
      <w:pPr>
        <w:numPr>
          <w:ilvl w:val="0"/>
          <w:numId w:val="252"/>
        </w:numPr>
        <w:spacing w:after="43" w:line="249" w:lineRule="auto"/>
        <w:ind w:right="331" w:hanging="360"/>
        <w:rPr>
          <w:rFonts w:ascii="Arial" w:hAnsi="Arial" w:cs="Arial"/>
        </w:rPr>
      </w:pPr>
      <w:r w:rsidRPr="000E3FF3">
        <w:rPr>
          <w:rFonts w:ascii="Arial" w:hAnsi="Arial" w:cs="Arial"/>
          <w:sz w:val="22"/>
        </w:rPr>
        <w:t xml:space="preserve">Removal of internet or computer access for an identified proportional amount of time </w:t>
      </w:r>
    </w:p>
    <w:p w:rsidR="00260840" w:rsidRPr="000E3FF3" w:rsidRDefault="00B17A0D" w:rsidP="00F754FB">
      <w:pPr>
        <w:numPr>
          <w:ilvl w:val="0"/>
          <w:numId w:val="252"/>
        </w:numPr>
        <w:spacing w:after="15" w:line="249" w:lineRule="auto"/>
        <w:ind w:right="331" w:hanging="360"/>
        <w:rPr>
          <w:rFonts w:ascii="Arial" w:hAnsi="Arial" w:cs="Arial"/>
        </w:rPr>
      </w:pPr>
      <w:r w:rsidRPr="000E3FF3">
        <w:rPr>
          <w:rFonts w:ascii="Arial" w:hAnsi="Arial" w:cs="Arial"/>
          <w:sz w:val="22"/>
        </w:rPr>
        <w:t>Supervised access.</w:t>
      </w:r>
    </w:p>
    <w:p w:rsidR="00260840" w:rsidRPr="000E3FF3" w:rsidRDefault="00260840" w:rsidP="00260840">
      <w:pPr>
        <w:spacing w:after="15" w:line="249" w:lineRule="auto"/>
        <w:ind w:left="487" w:right="547"/>
        <w:rPr>
          <w:rFonts w:ascii="Arial" w:hAnsi="Arial" w:cs="Arial"/>
        </w:rPr>
      </w:pPr>
    </w:p>
    <w:p w:rsidR="00260840" w:rsidRPr="000E3FF3" w:rsidRDefault="00260840" w:rsidP="00260840">
      <w:pPr>
        <w:spacing w:after="38" w:line="220" w:lineRule="auto"/>
        <w:ind w:left="142" w:right="1337"/>
        <w:rPr>
          <w:rFonts w:ascii="Arial" w:hAnsi="Arial" w:cs="Arial"/>
          <w:b/>
          <w:sz w:val="28"/>
          <w:szCs w:val="28"/>
        </w:rPr>
      </w:pPr>
      <w:r w:rsidRPr="000E3FF3">
        <w:rPr>
          <w:rFonts w:ascii="Arial" w:hAnsi="Arial" w:cs="Arial"/>
          <w:b/>
          <w:color w:val="FF0000"/>
          <w:sz w:val="28"/>
          <w:szCs w:val="28"/>
        </w:rPr>
        <w:lastRenderedPageBreak/>
        <w:t xml:space="preserve">Out of School Club </w:t>
      </w:r>
    </w:p>
    <w:p w:rsidR="00260840" w:rsidRPr="000E3FF3" w:rsidRDefault="00260840" w:rsidP="00260840">
      <w:pPr>
        <w:spacing w:after="14" w:line="251" w:lineRule="auto"/>
        <w:ind w:left="137" w:hanging="10"/>
        <w:rPr>
          <w:rFonts w:ascii="Arial" w:hAnsi="Arial" w:cs="Arial"/>
          <w:sz w:val="28"/>
          <w:szCs w:val="28"/>
        </w:rPr>
      </w:pPr>
      <w:r w:rsidRPr="000E3FF3">
        <w:rPr>
          <w:rFonts w:ascii="Arial" w:hAnsi="Arial" w:cs="Arial"/>
          <w:b/>
          <w:sz w:val="28"/>
          <w:szCs w:val="28"/>
        </w:rPr>
        <w:t xml:space="preserve">E-safety – We will help you to................ </w:t>
      </w:r>
    </w:p>
    <w:p w:rsidR="00260840" w:rsidRPr="000E3FF3" w:rsidRDefault="00260840" w:rsidP="00260840">
      <w:pPr>
        <w:spacing w:line="259" w:lineRule="auto"/>
        <w:ind w:left="142"/>
        <w:rPr>
          <w:rFonts w:ascii="Arial" w:hAnsi="Arial" w:cs="Arial"/>
          <w:sz w:val="28"/>
          <w:szCs w:val="28"/>
        </w:rPr>
      </w:pPr>
    </w:p>
    <w:p w:rsidR="00260840" w:rsidRPr="000E3FF3" w:rsidRDefault="00260840" w:rsidP="00F754FB">
      <w:pPr>
        <w:numPr>
          <w:ilvl w:val="0"/>
          <w:numId w:val="259"/>
        </w:numPr>
        <w:spacing w:after="98" w:line="250" w:lineRule="auto"/>
        <w:ind w:right="331" w:hanging="360"/>
        <w:rPr>
          <w:rFonts w:ascii="Arial" w:hAnsi="Arial" w:cs="Arial"/>
          <w:sz w:val="28"/>
          <w:szCs w:val="28"/>
        </w:rPr>
      </w:pPr>
      <w:r w:rsidRPr="000E3FF3">
        <w:rPr>
          <w:rFonts w:ascii="Arial" w:hAnsi="Arial" w:cs="Arial"/>
          <w:sz w:val="28"/>
          <w:szCs w:val="28"/>
        </w:rPr>
        <w:t xml:space="preserve">Know how to stay safe on-line and get the most from being on-line </w:t>
      </w:r>
    </w:p>
    <w:p w:rsidR="00260840" w:rsidRPr="000E3FF3" w:rsidRDefault="00260840" w:rsidP="00F754FB">
      <w:pPr>
        <w:numPr>
          <w:ilvl w:val="0"/>
          <w:numId w:val="259"/>
        </w:numPr>
        <w:spacing w:after="98" w:line="250" w:lineRule="auto"/>
        <w:ind w:right="331" w:hanging="360"/>
        <w:rPr>
          <w:rFonts w:ascii="Arial" w:hAnsi="Arial" w:cs="Arial"/>
          <w:sz w:val="28"/>
          <w:szCs w:val="28"/>
        </w:rPr>
      </w:pPr>
      <w:r w:rsidRPr="000E3FF3">
        <w:rPr>
          <w:rFonts w:ascii="Arial" w:hAnsi="Arial" w:cs="Arial"/>
          <w:sz w:val="28"/>
          <w:szCs w:val="28"/>
        </w:rPr>
        <w:t xml:space="preserve">Enjoy the internet and the fun, safe things it has to offer </w:t>
      </w:r>
    </w:p>
    <w:p w:rsidR="00260840" w:rsidRPr="000E3FF3" w:rsidRDefault="00260840" w:rsidP="00F754FB">
      <w:pPr>
        <w:numPr>
          <w:ilvl w:val="0"/>
          <w:numId w:val="259"/>
        </w:numPr>
        <w:spacing w:after="98" w:line="250" w:lineRule="auto"/>
        <w:ind w:right="331" w:hanging="360"/>
        <w:rPr>
          <w:rFonts w:ascii="Arial" w:hAnsi="Arial" w:cs="Arial"/>
          <w:sz w:val="28"/>
          <w:szCs w:val="28"/>
        </w:rPr>
      </w:pPr>
      <w:r w:rsidRPr="000E3FF3">
        <w:rPr>
          <w:rFonts w:ascii="Arial" w:hAnsi="Arial" w:cs="Arial"/>
          <w:sz w:val="28"/>
          <w:szCs w:val="28"/>
        </w:rPr>
        <w:t xml:space="preserve">Know that you have choices about how you use the internet </w:t>
      </w:r>
    </w:p>
    <w:p w:rsidR="00260840" w:rsidRPr="000E3FF3" w:rsidRDefault="00260840" w:rsidP="00F754FB">
      <w:pPr>
        <w:numPr>
          <w:ilvl w:val="0"/>
          <w:numId w:val="259"/>
        </w:numPr>
        <w:spacing w:after="100" w:line="250" w:lineRule="auto"/>
        <w:ind w:right="331" w:hanging="360"/>
        <w:rPr>
          <w:rFonts w:ascii="Arial" w:hAnsi="Arial" w:cs="Arial"/>
          <w:sz w:val="28"/>
          <w:szCs w:val="28"/>
        </w:rPr>
      </w:pPr>
      <w:r w:rsidRPr="000E3FF3">
        <w:rPr>
          <w:rFonts w:ascii="Arial" w:hAnsi="Arial" w:cs="Arial"/>
          <w:sz w:val="28"/>
          <w:szCs w:val="28"/>
        </w:rPr>
        <w:t xml:space="preserve">Keep your personal information safe </w:t>
      </w:r>
    </w:p>
    <w:p w:rsidR="00260840" w:rsidRPr="000E3FF3" w:rsidRDefault="00260840" w:rsidP="00F754FB">
      <w:pPr>
        <w:numPr>
          <w:ilvl w:val="0"/>
          <w:numId w:val="259"/>
        </w:numPr>
        <w:spacing w:after="97" w:line="250" w:lineRule="auto"/>
        <w:ind w:right="331" w:hanging="360"/>
        <w:rPr>
          <w:rFonts w:ascii="Arial" w:hAnsi="Arial" w:cs="Arial"/>
          <w:sz w:val="28"/>
          <w:szCs w:val="28"/>
        </w:rPr>
      </w:pPr>
      <w:r w:rsidRPr="000E3FF3">
        <w:rPr>
          <w:rFonts w:ascii="Arial" w:hAnsi="Arial" w:cs="Arial"/>
          <w:sz w:val="28"/>
          <w:szCs w:val="28"/>
        </w:rPr>
        <w:t xml:space="preserve">Explore the internet, but remember not to believe everything on the web </w:t>
      </w:r>
    </w:p>
    <w:p w:rsidR="00260840" w:rsidRPr="000E3FF3" w:rsidRDefault="00260840" w:rsidP="00F754FB">
      <w:pPr>
        <w:numPr>
          <w:ilvl w:val="0"/>
          <w:numId w:val="259"/>
        </w:numPr>
        <w:spacing w:after="5" w:line="361" w:lineRule="auto"/>
        <w:ind w:right="331" w:hanging="360"/>
        <w:rPr>
          <w:rFonts w:ascii="Arial" w:hAnsi="Arial" w:cs="Arial"/>
          <w:sz w:val="28"/>
          <w:szCs w:val="28"/>
        </w:rPr>
      </w:pPr>
      <w:r w:rsidRPr="000E3FF3">
        <w:rPr>
          <w:rFonts w:ascii="Arial" w:hAnsi="Arial" w:cs="Arial"/>
          <w:sz w:val="28"/>
          <w:szCs w:val="28"/>
        </w:rPr>
        <w:t xml:space="preserve">Tell a member of staff or trusted adult if you think anyone is acting suspiciously, not everyone is who they say they are on-line </w:t>
      </w:r>
    </w:p>
    <w:p w:rsidR="00260840" w:rsidRPr="000E3FF3" w:rsidRDefault="00260840" w:rsidP="00F754FB">
      <w:pPr>
        <w:numPr>
          <w:ilvl w:val="0"/>
          <w:numId w:val="259"/>
        </w:numPr>
        <w:spacing w:after="100" w:line="250" w:lineRule="auto"/>
        <w:ind w:right="331" w:hanging="360"/>
        <w:rPr>
          <w:rFonts w:ascii="Arial" w:hAnsi="Arial" w:cs="Arial"/>
          <w:sz w:val="28"/>
          <w:szCs w:val="28"/>
        </w:rPr>
      </w:pPr>
      <w:r w:rsidRPr="000E3FF3">
        <w:rPr>
          <w:rFonts w:ascii="Arial" w:hAnsi="Arial" w:cs="Arial"/>
          <w:sz w:val="28"/>
          <w:szCs w:val="28"/>
        </w:rPr>
        <w:t xml:space="preserve">Be safe from cyber bullying and know how to deal with this if it happens to you </w:t>
      </w:r>
    </w:p>
    <w:p w:rsidR="00260840" w:rsidRPr="000E3FF3" w:rsidRDefault="00260840" w:rsidP="00F754FB">
      <w:pPr>
        <w:numPr>
          <w:ilvl w:val="0"/>
          <w:numId w:val="259"/>
        </w:numPr>
        <w:spacing w:after="5" w:line="361" w:lineRule="auto"/>
        <w:ind w:right="331" w:hanging="360"/>
        <w:rPr>
          <w:rFonts w:ascii="Arial" w:hAnsi="Arial" w:cs="Arial"/>
          <w:sz w:val="28"/>
          <w:szCs w:val="28"/>
        </w:rPr>
      </w:pPr>
      <w:r w:rsidRPr="000E3FF3">
        <w:rPr>
          <w:rFonts w:ascii="Arial" w:hAnsi="Arial" w:cs="Arial"/>
          <w:sz w:val="28"/>
          <w:szCs w:val="28"/>
        </w:rPr>
        <w:t xml:space="preserve">Not feel guilty if you accidentally see something inappropriate on-line and to tell an adult straight away </w:t>
      </w:r>
    </w:p>
    <w:p w:rsidR="00260840" w:rsidRPr="000E3FF3" w:rsidRDefault="00260840" w:rsidP="0038021E">
      <w:pPr>
        <w:spacing w:after="5" w:line="361" w:lineRule="auto"/>
        <w:ind w:left="502" w:right="331"/>
        <w:rPr>
          <w:rFonts w:ascii="Arial" w:hAnsi="Arial" w:cs="Arial"/>
          <w:sz w:val="28"/>
          <w:szCs w:val="28"/>
        </w:rPr>
      </w:pPr>
    </w:p>
    <w:p w:rsidR="00B17A0D" w:rsidRPr="000E3FF3" w:rsidRDefault="00260840" w:rsidP="00260840">
      <w:pPr>
        <w:spacing w:after="38" w:line="220" w:lineRule="auto"/>
        <w:ind w:left="142" w:right="1337"/>
        <w:rPr>
          <w:rFonts w:ascii="Arial" w:hAnsi="Arial" w:cs="Arial"/>
          <w:b/>
          <w:color w:val="FF0000"/>
          <w:sz w:val="48"/>
          <w:szCs w:val="48"/>
        </w:rPr>
      </w:pPr>
      <w:r w:rsidRPr="000E3FF3">
        <w:rPr>
          <w:rFonts w:ascii="Arial" w:hAnsi="Arial" w:cs="Arial"/>
          <w:sz w:val="28"/>
          <w:szCs w:val="28"/>
        </w:rPr>
        <w:t>Be respectful when going on-line and being off-line</w:t>
      </w:r>
      <w:r w:rsidRPr="000E3FF3">
        <w:rPr>
          <w:rFonts w:ascii="Arial" w:hAnsi="Arial" w:cs="Arial"/>
          <w:sz w:val="36"/>
          <w:szCs w:val="36"/>
        </w:rPr>
        <w:t xml:space="preserve"> </w:t>
      </w:r>
      <w:r w:rsidR="00B17A0D" w:rsidRPr="000E3FF3">
        <w:rPr>
          <w:rFonts w:ascii="Arial" w:hAnsi="Arial" w:cs="Arial"/>
          <w:sz w:val="36"/>
          <w:szCs w:val="36"/>
        </w:rPr>
        <w:br w:type="page"/>
      </w:r>
      <w:r w:rsidR="00B17A0D" w:rsidRPr="000E3FF3">
        <w:rPr>
          <w:rFonts w:ascii="Arial" w:hAnsi="Arial" w:cs="Arial"/>
          <w:b/>
          <w:color w:val="FF0000"/>
          <w:sz w:val="40"/>
          <w:szCs w:val="40"/>
        </w:rPr>
        <w:lastRenderedPageBreak/>
        <w:t xml:space="preserve">Out of School Club </w:t>
      </w:r>
    </w:p>
    <w:p w:rsidR="00B17A0D" w:rsidRPr="000E3FF3" w:rsidRDefault="00B17A0D" w:rsidP="00B17A0D">
      <w:pPr>
        <w:pStyle w:val="Heading1"/>
        <w:spacing w:after="14" w:line="251" w:lineRule="auto"/>
        <w:ind w:left="51"/>
        <w:rPr>
          <w:rFonts w:cs="Arial"/>
        </w:rPr>
      </w:pPr>
      <w:r w:rsidRPr="000E3FF3">
        <w:rPr>
          <w:rFonts w:cs="Arial"/>
          <w:sz w:val="40"/>
        </w:rPr>
        <w:t xml:space="preserve">Responsible internet use </w:t>
      </w:r>
    </w:p>
    <w:p w:rsidR="00B17A0D" w:rsidRPr="000E3FF3" w:rsidRDefault="00B17A0D" w:rsidP="00B17A0D">
      <w:pPr>
        <w:spacing w:line="259" w:lineRule="auto"/>
        <w:ind w:right="144"/>
        <w:jc w:val="center"/>
        <w:rPr>
          <w:rFonts w:ascii="Arial" w:hAnsi="Arial" w:cs="Arial"/>
        </w:rPr>
      </w:pPr>
    </w:p>
    <w:p w:rsidR="00B17A0D" w:rsidRPr="000E3FF3" w:rsidRDefault="00B17A0D" w:rsidP="00B17A0D">
      <w:pPr>
        <w:ind w:right="63"/>
        <w:rPr>
          <w:rFonts w:ascii="Arial" w:hAnsi="Arial" w:cs="Arial"/>
        </w:rPr>
      </w:pPr>
      <w:r w:rsidRPr="000E3FF3">
        <w:rPr>
          <w:rFonts w:ascii="Arial" w:hAnsi="Arial" w:cs="Arial"/>
        </w:rPr>
        <w:t xml:space="preserve">These rules help us to be fair to others and keep everyone safe. </w:t>
      </w:r>
    </w:p>
    <w:p w:rsidR="00B17A0D" w:rsidRPr="000E3FF3" w:rsidRDefault="00B17A0D" w:rsidP="00B17A0D">
      <w:pPr>
        <w:spacing w:line="259" w:lineRule="auto"/>
        <w:rPr>
          <w:rFonts w:ascii="Arial" w:hAnsi="Arial" w:cs="Arial"/>
        </w:rPr>
      </w:pPr>
    </w:p>
    <w:p w:rsidR="00B17A0D" w:rsidRPr="000E3FF3" w:rsidRDefault="00B17A0D" w:rsidP="00F754FB">
      <w:pPr>
        <w:numPr>
          <w:ilvl w:val="0"/>
          <w:numId w:val="260"/>
        </w:numPr>
        <w:spacing w:after="106" w:line="250" w:lineRule="auto"/>
        <w:ind w:right="63" w:hanging="283"/>
        <w:rPr>
          <w:rFonts w:ascii="Arial" w:hAnsi="Arial" w:cs="Arial"/>
        </w:rPr>
      </w:pPr>
      <w:r w:rsidRPr="000E3FF3">
        <w:rPr>
          <w:rFonts w:ascii="Arial" w:hAnsi="Arial" w:cs="Arial"/>
        </w:rPr>
        <w:t xml:space="preserve">I will ask permission before using a computer and the internet  </w:t>
      </w:r>
    </w:p>
    <w:p w:rsidR="00B17A0D" w:rsidRPr="000E3FF3" w:rsidRDefault="00B17A0D" w:rsidP="00F754FB">
      <w:pPr>
        <w:numPr>
          <w:ilvl w:val="0"/>
          <w:numId w:val="260"/>
        </w:numPr>
        <w:spacing w:after="5" w:line="361" w:lineRule="auto"/>
        <w:ind w:right="63" w:hanging="283"/>
        <w:rPr>
          <w:rFonts w:ascii="Arial" w:hAnsi="Arial" w:cs="Arial"/>
        </w:rPr>
      </w:pPr>
      <w:r w:rsidRPr="000E3FF3">
        <w:rPr>
          <w:rFonts w:ascii="Arial" w:hAnsi="Arial" w:cs="Arial"/>
        </w:rPr>
        <w:t xml:space="preserve">If I have an ‘individual login’ this is the one I will use, no-one else’s, which I will keep secret </w:t>
      </w:r>
    </w:p>
    <w:p w:rsidR="00B17A0D" w:rsidRPr="000E3FF3" w:rsidRDefault="00B17A0D" w:rsidP="00F754FB">
      <w:pPr>
        <w:numPr>
          <w:ilvl w:val="0"/>
          <w:numId w:val="260"/>
        </w:numPr>
        <w:spacing w:after="100" w:line="250" w:lineRule="auto"/>
        <w:ind w:right="63" w:hanging="283"/>
        <w:rPr>
          <w:rFonts w:ascii="Arial" w:hAnsi="Arial" w:cs="Arial"/>
        </w:rPr>
      </w:pPr>
      <w:r w:rsidRPr="000E3FF3">
        <w:rPr>
          <w:rFonts w:ascii="Arial" w:hAnsi="Arial" w:cs="Arial"/>
        </w:rPr>
        <w:t xml:space="preserve">I will only open or delete my own files </w:t>
      </w:r>
    </w:p>
    <w:p w:rsidR="00B17A0D" w:rsidRPr="000E3FF3" w:rsidRDefault="00B17A0D" w:rsidP="00F754FB">
      <w:pPr>
        <w:numPr>
          <w:ilvl w:val="0"/>
          <w:numId w:val="260"/>
        </w:numPr>
        <w:spacing w:after="97" w:line="250" w:lineRule="auto"/>
        <w:ind w:right="63" w:hanging="283"/>
        <w:rPr>
          <w:rFonts w:ascii="Arial" w:hAnsi="Arial" w:cs="Arial"/>
        </w:rPr>
      </w:pPr>
      <w:r w:rsidRPr="000E3FF3">
        <w:rPr>
          <w:rFonts w:ascii="Arial" w:hAnsi="Arial" w:cs="Arial"/>
        </w:rPr>
        <w:t xml:space="preserve">I understand that I must not bring in and use software or files without permission </w:t>
      </w:r>
    </w:p>
    <w:p w:rsidR="00B17A0D" w:rsidRPr="000E3FF3" w:rsidRDefault="00B17A0D" w:rsidP="00F754FB">
      <w:pPr>
        <w:numPr>
          <w:ilvl w:val="0"/>
          <w:numId w:val="260"/>
        </w:numPr>
        <w:spacing w:after="98" w:line="250" w:lineRule="auto"/>
        <w:ind w:right="63" w:hanging="283"/>
        <w:rPr>
          <w:rFonts w:ascii="Arial" w:hAnsi="Arial" w:cs="Arial"/>
        </w:rPr>
      </w:pPr>
      <w:r w:rsidRPr="000E3FF3">
        <w:rPr>
          <w:rFonts w:ascii="Arial" w:hAnsi="Arial" w:cs="Arial"/>
        </w:rPr>
        <w:t xml:space="preserve">I will only e-mail and open attachments from people I know, or have been approved </w:t>
      </w:r>
    </w:p>
    <w:p w:rsidR="00B17A0D" w:rsidRPr="000E3FF3" w:rsidRDefault="00B17A0D" w:rsidP="00F754FB">
      <w:pPr>
        <w:numPr>
          <w:ilvl w:val="0"/>
          <w:numId w:val="260"/>
        </w:numPr>
        <w:spacing w:after="97" w:line="250" w:lineRule="auto"/>
        <w:ind w:right="63" w:hanging="283"/>
        <w:rPr>
          <w:rFonts w:ascii="Arial" w:hAnsi="Arial" w:cs="Arial"/>
        </w:rPr>
      </w:pPr>
      <w:r w:rsidRPr="000E3FF3">
        <w:rPr>
          <w:rFonts w:ascii="Arial" w:hAnsi="Arial" w:cs="Arial"/>
        </w:rPr>
        <w:t xml:space="preserve">The messages I send will be polite and sensible </w:t>
      </w:r>
    </w:p>
    <w:p w:rsidR="00B17A0D" w:rsidRPr="000E3FF3" w:rsidRDefault="00B17A0D" w:rsidP="00F754FB">
      <w:pPr>
        <w:numPr>
          <w:ilvl w:val="0"/>
          <w:numId w:val="260"/>
        </w:numPr>
        <w:spacing w:after="5" w:line="361" w:lineRule="auto"/>
        <w:ind w:right="63" w:hanging="283"/>
        <w:rPr>
          <w:rFonts w:ascii="Arial" w:hAnsi="Arial" w:cs="Arial"/>
        </w:rPr>
      </w:pPr>
      <w:r w:rsidRPr="000E3FF3">
        <w:rPr>
          <w:rFonts w:ascii="Arial" w:hAnsi="Arial" w:cs="Arial"/>
        </w:rPr>
        <w:t xml:space="preserve">I understand that I must never give my home address or phone number to people I do not know, or to post on a social networking site </w:t>
      </w:r>
    </w:p>
    <w:p w:rsidR="00B17A0D" w:rsidRPr="000E3FF3" w:rsidRDefault="00B17A0D" w:rsidP="00F754FB">
      <w:pPr>
        <w:numPr>
          <w:ilvl w:val="0"/>
          <w:numId w:val="260"/>
        </w:numPr>
        <w:spacing w:after="98" w:line="250" w:lineRule="auto"/>
        <w:ind w:right="63" w:hanging="283"/>
        <w:rPr>
          <w:rFonts w:ascii="Arial" w:hAnsi="Arial" w:cs="Arial"/>
        </w:rPr>
      </w:pPr>
      <w:r w:rsidRPr="000E3FF3">
        <w:rPr>
          <w:rFonts w:ascii="Arial" w:hAnsi="Arial" w:cs="Arial"/>
        </w:rPr>
        <w:t xml:space="preserve">I will not arrange to meet people that I do not know face-to-face </w:t>
      </w:r>
    </w:p>
    <w:p w:rsidR="00B17A0D" w:rsidRPr="000E3FF3" w:rsidRDefault="00B17A0D" w:rsidP="00F754FB">
      <w:pPr>
        <w:numPr>
          <w:ilvl w:val="0"/>
          <w:numId w:val="260"/>
        </w:numPr>
        <w:spacing w:after="5" w:line="361" w:lineRule="auto"/>
        <w:ind w:right="63" w:hanging="283"/>
        <w:rPr>
          <w:rFonts w:ascii="Arial" w:hAnsi="Arial" w:cs="Arial"/>
        </w:rPr>
      </w:pPr>
      <w:r w:rsidRPr="000E3FF3">
        <w:rPr>
          <w:rFonts w:ascii="Arial" w:hAnsi="Arial" w:cs="Arial"/>
        </w:rPr>
        <w:t xml:space="preserve">If I see anything I am unhappy with or I receive messages I do not like, I will tell a trusted adult immediately </w:t>
      </w:r>
    </w:p>
    <w:p w:rsidR="00B17A0D" w:rsidRPr="000E3FF3" w:rsidRDefault="00B17A0D" w:rsidP="00F754FB">
      <w:pPr>
        <w:numPr>
          <w:ilvl w:val="0"/>
          <w:numId w:val="260"/>
        </w:numPr>
        <w:spacing w:after="5" w:line="361" w:lineRule="auto"/>
        <w:ind w:right="63" w:hanging="283"/>
        <w:rPr>
          <w:rFonts w:ascii="Arial" w:hAnsi="Arial" w:cs="Arial"/>
        </w:rPr>
      </w:pPr>
      <w:r w:rsidRPr="000E3FF3">
        <w:rPr>
          <w:rFonts w:ascii="Arial" w:hAnsi="Arial" w:cs="Arial"/>
        </w:rPr>
        <w:t xml:space="preserve">I understand that if I deliberately break these rules, I may not be allowed to use the internet or computers </w:t>
      </w:r>
    </w:p>
    <w:p w:rsidR="00B17A0D" w:rsidRPr="000E3FF3" w:rsidRDefault="00B17A0D" w:rsidP="00B17A0D">
      <w:pPr>
        <w:spacing w:after="76" w:line="259" w:lineRule="auto"/>
        <w:rPr>
          <w:rFonts w:ascii="Arial" w:hAnsi="Arial" w:cs="Arial"/>
        </w:rPr>
      </w:pPr>
    </w:p>
    <w:p w:rsidR="00B17A0D" w:rsidRPr="000E3FF3" w:rsidRDefault="00B17A0D" w:rsidP="00B17A0D">
      <w:pPr>
        <w:spacing w:after="27"/>
        <w:ind w:left="142" w:right="256"/>
        <w:rPr>
          <w:rFonts w:ascii="Arial" w:hAnsi="Arial" w:cs="Arial"/>
        </w:rPr>
      </w:pPr>
      <w:proofErr w:type="spellStart"/>
      <w:r w:rsidRPr="000E3FF3">
        <w:rPr>
          <w:rFonts w:ascii="Arial" w:hAnsi="Arial" w:cs="Arial"/>
        </w:rPr>
        <w:t>Childville</w:t>
      </w:r>
      <w:proofErr w:type="spellEnd"/>
      <w:r w:rsidRPr="000E3FF3">
        <w:rPr>
          <w:rFonts w:ascii="Arial" w:hAnsi="Arial" w:cs="Arial"/>
        </w:rPr>
        <w:t xml:space="preserve"> may exercise its right to monitor the use of its computer systems, including access to web-sites, the interception of e-mail and the deletion of inappropriate materials (if applicable) where it believes unauthorised use of the computer system is or may be taking place, or the system is or may be, or being used for criminal purposes or for storing unauthorised or unlawful text, imagery or sound.  The web filtering systems </w:t>
      </w:r>
      <w:proofErr w:type="spellStart"/>
      <w:r w:rsidRPr="000E3FF3">
        <w:rPr>
          <w:rFonts w:ascii="Arial" w:hAnsi="Arial" w:cs="Arial"/>
        </w:rPr>
        <w:t>Childville</w:t>
      </w:r>
      <w:proofErr w:type="spellEnd"/>
      <w:r w:rsidRPr="000E3FF3">
        <w:rPr>
          <w:rFonts w:ascii="Arial" w:hAnsi="Arial" w:cs="Arial"/>
        </w:rPr>
        <w:t xml:space="preserve"> have installed monitors all internet use and will notify the police and the LBBD Local Authority if an illegal website is accessed. </w:t>
      </w:r>
    </w:p>
    <w:p w:rsidR="00B17A0D" w:rsidRPr="000E3FF3" w:rsidRDefault="00B17A0D" w:rsidP="00B17A0D">
      <w:pPr>
        <w:spacing w:after="19" w:line="259" w:lineRule="auto"/>
        <w:ind w:left="142"/>
        <w:rPr>
          <w:rFonts w:ascii="Arial" w:hAnsi="Arial" w:cs="Arial"/>
        </w:rPr>
      </w:pPr>
    </w:p>
    <w:p w:rsidR="00B17A0D" w:rsidRPr="000E3FF3" w:rsidRDefault="00B17A0D" w:rsidP="00B17A0D">
      <w:pPr>
        <w:spacing w:after="57" w:line="259" w:lineRule="auto"/>
        <w:ind w:left="142"/>
        <w:rPr>
          <w:rFonts w:ascii="Arial" w:hAnsi="Arial" w:cs="Arial"/>
        </w:rPr>
      </w:pPr>
    </w:p>
    <w:p w:rsidR="00B17A0D" w:rsidRPr="000E3FF3" w:rsidRDefault="00B17A0D" w:rsidP="00B17A0D">
      <w:pPr>
        <w:spacing w:after="8" w:line="254" w:lineRule="auto"/>
        <w:ind w:left="152" w:right="6165" w:hanging="10"/>
        <w:rPr>
          <w:rFonts w:ascii="Arial" w:hAnsi="Arial" w:cs="Arial"/>
        </w:rPr>
      </w:pPr>
      <w:r w:rsidRPr="000E3FF3">
        <w:rPr>
          <w:rFonts w:ascii="Arial" w:hAnsi="Arial" w:cs="Arial"/>
          <w:b/>
          <w:sz w:val="28"/>
        </w:rPr>
        <w:t>Name:</w:t>
      </w:r>
    </w:p>
    <w:p w:rsidR="00B17A0D" w:rsidRPr="000E3FF3" w:rsidRDefault="00B17A0D" w:rsidP="00B17A0D">
      <w:pPr>
        <w:spacing w:after="8" w:line="254" w:lineRule="auto"/>
        <w:ind w:left="152" w:right="6165" w:hanging="10"/>
        <w:rPr>
          <w:rFonts w:ascii="Arial" w:hAnsi="Arial" w:cs="Arial"/>
        </w:rPr>
      </w:pPr>
      <w:r w:rsidRPr="000E3FF3">
        <w:rPr>
          <w:rFonts w:ascii="Arial" w:hAnsi="Arial" w:cs="Arial"/>
          <w:b/>
          <w:sz w:val="28"/>
        </w:rPr>
        <w:t>Signature:</w:t>
      </w:r>
    </w:p>
    <w:p w:rsidR="00B17A0D" w:rsidRPr="000E3FF3" w:rsidRDefault="00B17A0D" w:rsidP="00B17A0D">
      <w:pPr>
        <w:spacing w:after="8" w:line="254" w:lineRule="auto"/>
        <w:ind w:left="152" w:right="6165" w:hanging="10"/>
        <w:rPr>
          <w:rFonts w:ascii="Arial" w:hAnsi="Arial" w:cs="Arial"/>
        </w:rPr>
      </w:pPr>
      <w:r w:rsidRPr="000E3FF3">
        <w:rPr>
          <w:rFonts w:ascii="Arial" w:hAnsi="Arial" w:cs="Arial"/>
          <w:b/>
          <w:sz w:val="28"/>
        </w:rPr>
        <w:t>Date:</w:t>
      </w:r>
    </w:p>
    <w:p w:rsidR="00B17A0D" w:rsidRPr="000E3FF3" w:rsidRDefault="00B17A0D" w:rsidP="00B17A0D">
      <w:pPr>
        <w:spacing w:line="259" w:lineRule="auto"/>
        <w:jc w:val="right"/>
        <w:rPr>
          <w:rFonts w:ascii="Arial" w:hAnsi="Arial" w:cs="Arial"/>
        </w:rPr>
      </w:pPr>
    </w:p>
    <w:p w:rsidR="00B17A0D" w:rsidRPr="000E3FF3" w:rsidRDefault="00B17A0D" w:rsidP="00B17A0D">
      <w:pPr>
        <w:pStyle w:val="Heading1"/>
        <w:spacing w:after="14" w:line="251" w:lineRule="auto"/>
        <w:ind w:left="137"/>
        <w:rPr>
          <w:rFonts w:cs="Arial"/>
          <w:b w:val="0"/>
          <w:color w:val="FF0000"/>
          <w:sz w:val="40"/>
        </w:rPr>
      </w:pPr>
    </w:p>
    <w:p w:rsidR="00B17A0D" w:rsidRPr="000E3FF3" w:rsidRDefault="00B17A0D" w:rsidP="00B17A0D">
      <w:pPr>
        <w:rPr>
          <w:rFonts w:ascii="Arial" w:hAnsi="Arial" w:cs="Arial"/>
        </w:rPr>
      </w:pPr>
    </w:p>
    <w:p w:rsidR="00B17A0D" w:rsidRPr="000E3FF3" w:rsidRDefault="00B17A0D" w:rsidP="00B17A0D">
      <w:pPr>
        <w:rPr>
          <w:rFonts w:ascii="Arial" w:hAnsi="Arial" w:cs="Arial"/>
        </w:rPr>
      </w:pPr>
    </w:p>
    <w:p w:rsidR="00B17A0D" w:rsidRPr="000E3FF3" w:rsidRDefault="00B17A0D" w:rsidP="00B17A0D">
      <w:pPr>
        <w:rPr>
          <w:rFonts w:ascii="Arial" w:hAnsi="Arial" w:cs="Arial"/>
        </w:rPr>
      </w:pPr>
    </w:p>
    <w:p w:rsidR="00B17A0D" w:rsidRPr="000E3FF3" w:rsidRDefault="00B17A0D" w:rsidP="00B17A0D">
      <w:pPr>
        <w:rPr>
          <w:rFonts w:ascii="Arial" w:hAnsi="Arial" w:cs="Arial"/>
        </w:rPr>
      </w:pPr>
    </w:p>
    <w:p w:rsidR="00B17A0D" w:rsidRPr="000E3FF3" w:rsidRDefault="00B17A0D" w:rsidP="00B17A0D">
      <w:pPr>
        <w:rPr>
          <w:rFonts w:ascii="Arial" w:hAnsi="Arial" w:cs="Arial"/>
        </w:rPr>
      </w:pPr>
    </w:p>
    <w:p w:rsidR="00B17A0D" w:rsidRPr="000E3FF3" w:rsidRDefault="00B17A0D" w:rsidP="00B17A0D">
      <w:pPr>
        <w:pStyle w:val="Heading1"/>
        <w:spacing w:after="14" w:line="251" w:lineRule="auto"/>
        <w:ind w:left="137"/>
        <w:rPr>
          <w:rFonts w:cs="Arial"/>
        </w:rPr>
      </w:pPr>
      <w:proofErr w:type="spellStart"/>
      <w:r w:rsidRPr="000E3FF3">
        <w:rPr>
          <w:rFonts w:cs="Arial"/>
          <w:sz w:val="40"/>
        </w:rPr>
        <w:lastRenderedPageBreak/>
        <w:t>Childville</w:t>
      </w:r>
      <w:proofErr w:type="spellEnd"/>
      <w:r w:rsidRPr="000E3FF3">
        <w:rPr>
          <w:rFonts w:cs="Arial"/>
          <w:sz w:val="40"/>
        </w:rPr>
        <w:t xml:space="preserve"> Internet Use Consent Form </w:t>
      </w:r>
    </w:p>
    <w:p w:rsidR="00B17A0D" w:rsidRPr="000E3FF3" w:rsidRDefault="00B17A0D" w:rsidP="00B17A0D">
      <w:pPr>
        <w:spacing w:line="259" w:lineRule="auto"/>
        <w:ind w:left="142"/>
        <w:rPr>
          <w:rFonts w:ascii="Arial" w:hAnsi="Arial" w:cs="Arial"/>
        </w:rPr>
      </w:pPr>
    </w:p>
    <w:p w:rsidR="00B17A0D" w:rsidRPr="000E3FF3" w:rsidRDefault="00B17A0D" w:rsidP="00B17A0D">
      <w:pPr>
        <w:spacing w:after="111"/>
        <w:ind w:left="142" w:right="201"/>
        <w:rPr>
          <w:rFonts w:ascii="Arial" w:hAnsi="Arial" w:cs="Arial"/>
          <w:sz w:val="22"/>
          <w:szCs w:val="22"/>
        </w:rPr>
      </w:pPr>
      <w:r w:rsidRPr="000E3FF3">
        <w:rPr>
          <w:rFonts w:ascii="Arial" w:hAnsi="Arial" w:cs="Arial"/>
          <w:sz w:val="22"/>
          <w:szCs w:val="22"/>
        </w:rPr>
        <w:t xml:space="preserve">Gaining children’s, young people’s and parents’ agreement to the rules for ‘responsible internet use’ is important, but requires management.   </w:t>
      </w:r>
    </w:p>
    <w:p w:rsidR="00B17A0D" w:rsidRPr="000E3FF3" w:rsidRDefault="00B17A0D" w:rsidP="00B17A0D">
      <w:pPr>
        <w:spacing w:after="91"/>
        <w:ind w:left="142" w:right="63"/>
        <w:rPr>
          <w:rFonts w:ascii="Arial" w:hAnsi="Arial" w:cs="Arial"/>
          <w:sz w:val="22"/>
          <w:szCs w:val="22"/>
        </w:rPr>
      </w:pPr>
      <w:r w:rsidRPr="000E3FF3">
        <w:rPr>
          <w:rFonts w:ascii="Arial" w:hAnsi="Arial" w:cs="Arial"/>
          <w:sz w:val="22"/>
          <w:szCs w:val="22"/>
        </w:rPr>
        <w:t xml:space="preserve">Some organisations do this once each year at the same time as checking home and emergency contact details. The rules for ‘responsible internet use’ should be given to parents/carers to ensure clarity.  </w:t>
      </w:r>
    </w:p>
    <w:p w:rsidR="00B17A0D" w:rsidRPr="000E3FF3" w:rsidRDefault="00B17A0D" w:rsidP="00B17A0D">
      <w:pPr>
        <w:spacing w:line="259" w:lineRule="auto"/>
        <w:ind w:left="142"/>
        <w:rPr>
          <w:rFonts w:ascii="Arial" w:hAnsi="Arial" w:cs="Arial"/>
        </w:rPr>
      </w:pPr>
    </w:p>
    <w:tbl>
      <w:tblPr>
        <w:tblStyle w:val="TableGrid0"/>
        <w:tblW w:w="9243" w:type="dxa"/>
        <w:tblInd w:w="29" w:type="dxa"/>
        <w:tblCellMar>
          <w:top w:w="76" w:type="dxa"/>
          <w:left w:w="108" w:type="dxa"/>
          <w:bottom w:w="10" w:type="dxa"/>
          <w:right w:w="44" w:type="dxa"/>
        </w:tblCellMar>
        <w:tblLook w:val="04A0"/>
      </w:tblPr>
      <w:tblGrid>
        <w:gridCol w:w="4615"/>
        <w:gridCol w:w="4628"/>
      </w:tblGrid>
      <w:tr w:rsidR="00B17A0D" w:rsidRPr="000E3FF3" w:rsidTr="00260840">
        <w:trPr>
          <w:trHeight w:val="915"/>
        </w:trPr>
        <w:tc>
          <w:tcPr>
            <w:tcW w:w="9243" w:type="dxa"/>
            <w:gridSpan w:val="2"/>
            <w:tcBorders>
              <w:top w:val="single" w:sz="4" w:space="0" w:color="C0C0C0"/>
              <w:left w:val="single" w:sz="4" w:space="0" w:color="C0C0C0"/>
              <w:bottom w:val="single" w:sz="4" w:space="0" w:color="C0C0C0"/>
              <w:right w:val="single" w:sz="4" w:space="0" w:color="C0C0C0"/>
            </w:tcBorders>
          </w:tcPr>
          <w:p w:rsidR="00B17A0D" w:rsidRPr="000E3FF3" w:rsidRDefault="00B17A0D" w:rsidP="00B17A0D">
            <w:pPr>
              <w:spacing w:line="259" w:lineRule="auto"/>
              <w:ind w:right="65"/>
              <w:jc w:val="center"/>
              <w:rPr>
                <w:rFonts w:ascii="Arial" w:hAnsi="Arial" w:cs="Arial"/>
              </w:rPr>
            </w:pPr>
            <w:r w:rsidRPr="000E3FF3">
              <w:rPr>
                <w:rFonts w:ascii="Arial" w:hAnsi="Arial" w:cs="Arial"/>
                <w:b/>
                <w:sz w:val="40"/>
              </w:rPr>
              <w:t xml:space="preserve">Responsible internet use </w:t>
            </w:r>
          </w:p>
          <w:p w:rsidR="00B17A0D" w:rsidRPr="000E3FF3" w:rsidRDefault="00B17A0D" w:rsidP="00B17A0D">
            <w:pPr>
              <w:spacing w:line="259" w:lineRule="auto"/>
              <w:ind w:right="71"/>
              <w:jc w:val="center"/>
              <w:rPr>
                <w:rFonts w:ascii="Arial" w:hAnsi="Arial" w:cs="Arial"/>
              </w:rPr>
            </w:pPr>
            <w:r w:rsidRPr="000E3FF3">
              <w:rPr>
                <w:rFonts w:ascii="Arial" w:hAnsi="Arial" w:cs="Arial"/>
              </w:rPr>
              <w:t xml:space="preserve">Please complete, sign and return to the designated member of staff </w:t>
            </w:r>
          </w:p>
        </w:tc>
      </w:tr>
      <w:tr w:rsidR="00B17A0D" w:rsidRPr="000E3FF3" w:rsidTr="00260840">
        <w:trPr>
          <w:trHeight w:val="461"/>
        </w:trPr>
        <w:tc>
          <w:tcPr>
            <w:tcW w:w="9243" w:type="dxa"/>
            <w:gridSpan w:val="2"/>
            <w:tcBorders>
              <w:top w:val="single" w:sz="4" w:space="0" w:color="C0C0C0"/>
              <w:left w:val="single" w:sz="4" w:space="0" w:color="C0C0C0"/>
              <w:bottom w:val="single" w:sz="4" w:space="0" w:color="C0C0C0"/>
              <w:right w:val="single" w:sz="4" w:space="0" w:color="C0C0C0"/>
            </w:tcBorders>
            <w:vAlign w:val="bottom"/>
          </w:tcPr>
          <w:p w:rsidR="00B17A0D" w:rsidRPr="000E3FF3" w:rsidRDefault="00B17A0D" w:rsidP="00B17A0D">
            <w:pPr>
              <w:spacing w:line="259" w:lineRule="auto"/>
              <w:rPr>
                <w:rFonts w:ascii="Arial" w:hAnsi="Arial" w:cs="Arial"/>
              </w:rPr>
            </w:pPr>
            <w:r w:rsidRPr="000E3FF3">
              <w:rPr>
                <w:rFonts w:ascii="Arial" w:hAnsi="Arial" w:cs="Arial"/>
                <w:b/>
              </w:rPr>
              <w:t xml:space="preserve">Name:  </w:t>
            </w:r>
          </w:p>
        </w:tc>
      </w:tr>
      <w:tr w:rsidR="00B17A0D" w:rsidRPr="000E3FF3" w:rsidTr="00260840">
        <w:trPr>
          <w:trHeight w:val="1605"/>
        </w:trPr>
        <w:tc>
          <w:tcPr>
            <w:tcW w:w="9243" w:type="dxa"/>
            <w:gridSpan w:val="2"/>
            <w:tcBorders>
              <w:top w:val="single" w:sz="4" w:space="0" w:color="C0C0C0"/>
              <w:left w:val="single" w:sz="4" w:space="0" w:color="C0C0C0"/>
              <w:bottom w:val="single" w:sz="4" w:space="0" w:color="C0C0C0"/>
              <w:right w:val="single" w:sz="4" w:space="0" w:color="C0C0C0"/>
            </w:tcBorders>
            <w:vAlign w:val="bottom"/>
          </w:tcPr>
          <w:p w:rsidR="00B17A0D" w:rsidRPr="000E3FF3" w:rsidRDefault="00B17A0D" w:rsidP="00B17A0D">
            <w:pPr>
              <w:spacing w:after="38" w:line="259" w:lineRule="auto"/>
              <w:rPr>
                <w:rFonts w:ascii="Arial" w:hAnsi="Arial" w:cs="Arial"/>
              </w:rPr>
            </w:pPr>
            <w:r w:rsidRPr="000E3FF3">
              <w:rPr>
                <w:rFonts w:ascii="Arial" w:hAnsi="Arial" w:cs="Arial"/>
                <w:b/>
              </w:rPr>
              <w:t xml:space="preserve">Agreement </w:t>
            </w:r>
          </w:p>
          <w:p w:rsidR="00B17A0D" w:rsidRPr="000E3FF3" w:rsidRDefault="00B17A0D" w:rsidP="00B17A0D">
            <w:pPr>
              <w:spacing w:line="259" w:lineRule="auto"/>
              <w:rPr>
                <w:rFonts w:ascii="Arial" w:hAnsi="Arial" w:cs="Arial"/>
              </w:rPr>
            </w:pPr>
            <w:r w:rsidRPr="000E3FF3">
              <w:rPr>
                <w:rFonts w:ascii="Arial" w:hAnsi="Arial" w:cs="Arial"/>
              </w:rPr>
              <w:t xml:space="preserve">I have read and I understand the rules for responsible internet use.  I will use the computer system and internet in a responsible way and follow these rules at all times.   </w:t>
            </w:r>
          </w:p>
        </w:tc>
      </w:tr>
      <w:tr w:rsidR="00B17A0D" w:rsidRPr="000E3FF3" w:rsidTr="00260840">
        <w:trPr>
          <w:trHeight w:val="463"/>
        </w:trPr>
        <w:tc>
          <w:tcPr>
            <w:tcW w:w="9243" w:type="dxa"/>
            <w:gridSpan w:val="2"/>
            <w:tcBorders>
              <w:top w:val="single" w:sz="4" w:space="0" w:color="C0C0C0"/>
              <w:left w:val="single" w:sz="4" w:space="0" w:color="C0C0C0"/>
              <w:bottom w:val="single" w:sz="4" w:space="0" w:color="C0C0C0"/>
              <w:right w:val="single" w:sz="4" w:space="0" w:color="C0C0C0"/>
            </w:tcBorders>
            <w:vAlign w:val="bottom"/>
          </w:tcPr>
          <w:p w:rsidR="00B17A0D" w:rsidRPr="000E3FF3" w:rsidRDefault="00B17A0D" w:rsidP="00B17A0D">
            <w:pPr>
              <w:spacing w:line="259" w:lineRule="auto"/>
              <w:rPr>
                <w:rFonts w:ascii="Arial" w:hAnsi="Arial" w:cs="Arial"/>
              </w:rPr>
            </w:pPr>
            <w:r w:rsidRPr="000E3FF3">
              <w:rPr>
                <w:rFonts w:ascii="Arial" w:hAnsi="Arial" w:cs="Arial"/>
                <w:b/>
              </w:rPr>
              <w:t xml:space="preserve">Signed:  </w:t>
            </w:r>
          </w:p>
        </w:tc>
      </w:tr>
      <w:tr w:rsidR="00B17A0D" w:rsidRPr="000E3FF3" w:rsidTr="00260840">
        <w:trPr>
          <w:trHeight w:val="2858"/>
        </w:trPr>
        <w:tc>
          <w:tcPr>
            <w:tcW w:w="9243" w:type="dxa"/>
            <w:gridSpan w:val="2"/>
            <w:tcBorders>
              <w:top w:val="single" w:sz="4" w:space="0" w:color="C0C0C0"/>
              <w:left w:val="single" w:sz="4" w:space="0" w:color="C0C0C0"/>
              <w:bottom w:val="single" w:sz="4" w:space="0" w:color="C0C0C0"/>
              <w:right w:val="single" w:sz="4" w:space="0" w:color="C0C0C0"/>
            </w:tcBorders>
            <w:vAlign w:val="bottom"/>
          </w:tcPr>
          <w:p w:rsidR="00B17A0D" w:rsidRPr="000E3FF3" w:rsidRDefault="00B17A0D" w:rsidP="00B17A0D">
            <w:pPr>
              <w:spacing w:after="38" w:line="259" w:lineRule="auto"/>
              <w:rPr>
                <w:rFonts w:ascii="Arial" w:hAnsi="Arial" w:cs="Arial"/>
              </w:rPr>
            </w:pPr>
            <w:r w:rsidRPr="000E3FF3">
              <w:rPr>
                <w:rFonts w:ascii="Arial" w:hAnsi="Arial" w:cs="Arial"/>
                <w:b/>
              </w:rPr>
              <w:t xml:space="preserve">Parent/carer’s consent for internet access </w:t>
            </w:r>
          </w:p>
          <w:p w:rsidR="00B17A0D" w:rsidRPr="000E3FF3" w:rsidRDefault="00B17A0D" w:rsidP="00B17A0D">
            <w:pPr>
              <w:spacing w:line="259" w:lineRule="auto"/>
              <w:rPr>
                <w:rFonts w:ascii="Arial" w:hAnsi="Arial" w:cs="Arial"/>
              </w:rPr>
            </w:pPr>
            <w:r w:rsidRPr="000E3FF3">
              <w:rPr>
                <w:rFonts w:ascii="Arial" w:hAnsi="Arial" w:cs="Arial"/>
              </w:rPr>
              <w:t xml:space="preserve">I have read and understood the rules for responsible internet use and give permission for them to access the internet. I understand that </w:t>
            </w:r>
            <w:proofErr w:type="spellStart"/>
            <w:r w:rsidRPr="000E3FF3">
              <w:rPr>
                <w:rFonts w:ascii="Arial" w:hAnsi="Arial" w:cs="Arial"/>
              </w:rPr>
              <w:t>Childville</w:t>
            </w:r>
            <w:proofErr w:type="spellEnd"/>
            <w:r w:rsidRPr="000E3FF3">
              <w:rPr>
                <w:rFonts w:ascii="Arial" w:hAnsi="Arial" w:cs="Arial"/>
              </w:rPr>
              <w:t xml:space="preserve"> will take all reasonable precautions to ensure children and young people cannot access inappropriate materials. I understand that </w:t>
            </w:r>
            <w:proofErr w:type="spellStart"/>
            <w:r w:rsidRPr="000E3FF3">
              <w:rPr>
                <w:rFonts w:ascii="Arial" w:hAnsi="Arial" w:cs="Arial"/>
              </w:rPr>
              <w:t>Childville</w:t>
            </w:r>
            <w:proofErr w:type="spellEnd"/>
            <w:r w:rsidRPr="000E3FF3">
              <w:rPr>
                <w:rFonts w:ascii="Arial" w:hAnsi="Arial" w:cs="Arial"/>
                <w:color w:val="FF0000"/>
              </w:rPr>
              <w:t xml:space="preserve"> </w:t>
            </w:r>
            <w:r w:rsidRPr="000E3FF3">
              <w:rPr>
                <w:rFonts w:ascii="Arial" w:hAnsi="Arial" w:cs="Arial"/>
              </w:rPr>
              <w:t xml:space="preserve">cannot be held responsible for the nature or content of materials accessed through the Internet. I agree that </w:t>
            </w:r>
            <w:proofErr w:type="spellStart"/>
            <w:r w:rsidRPr="000E3FF3">
              <w:rPr>
                <w:rFonts w:ascii="Arial" w:hAnsi="Arial" w:cs="Arial"/>
              </w:rPr>
              <w:t>Childville</w:t>
            </w:r>
            <w:proofErr w:type="spellEnd"/>
            <w:r w:rsidRPr="000E3FF3">
              <w:rPr>
                <w:rFonts w:ascii="Arial" w:hAnsi="Arial" w:cs="Arial"/>
              </w:rPr>
              <w:t xml:space="preserve"> is not liable for any damages arising from use of the internet facilities. </w:t>
            </w:r>
          </w:p>
        </w:tc>
      </w:tr>
      <w:tr w:rsidR="00B17A0D" w:rsidRPr="000E3FF3" w:rsidTr="00260840">
        <w:trPr>
          <w:trHeight w:val="461"/>
        </w:trPr>
        <w:tc>
          <w:tcPr>
            <w:tcW w:w="4615" w:type="dxa"/>
            <w:tcBorders>
              <w:top w:val="single" w:sz="4" w:space="0" w:color="C0C0C0"/>
              <w:left w:val="single" w:sz="4" w:space="0" w:color="C0C0C0"/>
              <w:bottom w:val="single" w:sz="4" w:space="0" w:color="C0C0C0"/>
              <w:right w:val="single" w:sz="4" w:space="0" w:color="C0C0C0"/>
            </w:tcBorders>
            <w:vAlign w:val="bottom"/>
          </w:tcPr>
          <w:p w:rsidR="00B17A0D" w:rsidRPr="000E3FF3" w:rsidRDefault="00B17A0D" w:rsidP="00B17A0D">
            <w:pPr>
              <w:spacing w:line="259" w:lineRule="auto"/>
              <w:rPr>
                <w:rFonts w:ascii="Arial" w:hAnsi="Arial" w:cs="Arial"/>
              </w:rPr>
            </w:pPr>
            <w:r w:rsidRPr="000E3FF3">
              <w:rPr>
                <w:rFonts w:ascii="Arial" w:hAnsi="Arial" w:cs="Arial"/>
                <w:b/>
              </w:rPr>
              <w:t xml:space="preserve">Signed:  </w:t>
            </w:r>
          </w:p>
        </w:tc>
        <w:tc>
          <w:tcPr>
            <w:tcW w:w="4628" w:type="dxa"/>
            <w:tcBorders>
              <w:top w:val="single" w:sz="4" w:space="0" w:color="C0C0C0"/>
              <w:left w:val="single" w:sz="4" w:space="0" w:color="C0C0C0"/>
              <w:bottom w:val="single" w:sz="4" w:space="0" w:color="C0C0C0"/>
              <w:right w:val="single" w:sz="4" w:space="0" w:color="C0C0C0"/>
            </w:tcBorders>
            <w:vAlign w:val="bottom"/>
          </w:tcPr>
          <w:p w:rsidR="00B17A0D" w:rsidRPr="000E3FF3" w:rsidRDefault="00B17A0D" w:rsidP="00B17A0D">
            <w:pPr>
              <w:spacing w:line="259" w:lineRule="auto"/>
              <w:rPr>
                <w:rFonts w:ascii="Arial" w:hAnsi="Arial" w:cs="Arial"/>
              </w:rPr>
            </w:pPr>
            <w:r w:rsidRPr="000E3FF3">
              <w:rPr>
                <w:rFonts w:ascii="Arial" w:hAnsi="Arial" w:cs="Arial"/>
                <w:b/>
              </w:rPr>
              <w:t xml:space="preserve">Date:  </w:t>
            </w:r>
          </w:p>
        </w:tc>
      </w:tr>
      <w:tr w:rsidR="00B17A0D" w:rsidRPr="000E3FF3" w:rsidTr="00260840">
        <w:trPr>
          <w:trHeight w:val="461"/>
        </w:trPr>
        <w:tc>
          <w:tcPr>
            <w:tcW w:w="9243" w:type="dxa"/>
            <w:gridSpan w:val="2"/>
            <w:tcBorders>
              <w:top w:val="single" w:sz="4" w:space="0" w:color="C0C0C0"/>
              <w:left w:val="single" w:sz="4" w:space="0" w:color="C0C0C0"/>
              <w:bottom w:val="single" w:sz="4" w:space="0" w:color="C0C0C0"/>
              <w:right w:val="single" w:sz="4" w:space="0" w:color="C0C0C0"/>
            </w:tcBorders>
            <w:vAlign w:val="bottom"/>
          </w:tcPr>
          <w:p w:rsidR="00B17A0D" w:rsidRPr="000E3FF3" w:rsidRDefault="00B17A0D" w:rsidP="00B17A0D">
            <w:pPr>
              <w:spacing w:line="259" w:lineRule="auto"/>
              <w:rPr>
                <w:rFonts w:ascii="Arial" w:hAnsi="Arial" w:cs="Arial"/>
              </w:rPr>
            </w:pPr>
            <w:r w:rsidRPr="000E3FF3">
              <w:rPr>
                <w:rFonts w:ascii="Arial" w:hAnsi="Arial" w:cs="Arial"/>
                <w:b/>
              </w:rPr>
              <w:t xml:space="preserve">Please print name:  </w:t>
            </w:r>
          </w:p>
        </w:tc>
      </w:tr>
      <w:tr w:rsidR="00B17A0D" w:rsidRPr="000E3FF3" w:rsidTr="00260840">
        <w:trPr>
          <w:trHeight w:val="2119"/>
        </w:trPr>
        <w:tc>
          <w:tcPr>
            <w:tcW w:w="9243" w:type="dxa"/>
            <w:gridSpan w:val="2"/>
            <w:tcBorders>
              <w:top w:val="single" w:sz="4" w:space="0" w:color="C0C0C0"/>
              <w:left w:val="single" w:sz="4" w:space="0" w:color="C0C0C0"/>
              <w:bottom w:val="single" w:sz="4" w:space="0" w:color="C0C0C0"/>
              <w:right w:val="single" w:sz="4" w:space="0" w:color="C0C0C0"/>
            </w:tcBorders>
            <w:vAlign w:val="bottom"/>
          </w:tcPr>
          <w:p w:rsidR="00B17A0D" w:rsidRPr="000E3FF3" w:rsidRDefault="00B17A0D" w:rsidP="00B17A0D">
            <w:pPr>
              <w:spacing w:after="39" w:line="259" w:lineRule="auto"/>
              <w:rPr>
                <w:rFonts w:ascii="Arial" w:hAnsi="Arial" w:cs="Arial"/>
              </w:rPr>
            </w:pPr>
            <w:r w:rsidRPr="000E3FF3">
              <w:rPr>
                <w:rFonts w:ascii="Arial" w:hAnsi="Arial" w:cs="Arial"/>
                <w:b/>
              </w:rPr>
              <w:t xml:space="preserve">Parent’s consent for web publication of work and photographs </w:t>
            </w:r>
          </w:p>
          <w:p w:rsidR="00B17A0D" w:rsidRPr="000E3FF3" w:rsidRDefault="00B17A0D" w:rsidP="00B17A0D">
            <w:pPr>
              <w:spacing w:line="259" w:lineRule="auto"/>
              <w:rPr>
                <w:rFonts w:ascii="Arial" w:hAnsi="Arial" w:cs="Arial"/>
              </w:rPr>
            </w:pPr>
            <w:r w:rsidRPr="000E3FF3">
              <w:rPr>
                <w:rFonts w:ascii="Arial" w:hAnsi="Arial" w:cs="Arial"/>
              </w:rPr>
              <w:t xml:space="preserve">I agree that, if selected, my child/young person’s work may be published on </w:t>
            </w:r>
            <w:proofErr w:type="spellStart"/>
            <w:proofErr w:type="gramStart"/>
            <w:r w:rsidRPr="000E3FF3">
              <w:rPr>
                <w:rFonts w:ascii="Arial" w:hAnsi="Arial" w:cs="Arial"/>
              </w:rPr>
              <w:t>Childville</w:t>
            </w:r>
            <w:proofErr w:type="spellEnd"/>
            <w:r w:rsidRPr="000E3FF3">
              <w:rPr>
                <w:rFonts w:ascii="Arial" w:hAnsi="Arial" w:cs="Arial"/>
              </w:rPr>
              <w:t xml:space="preserve"> </w:t>
            </w:r>
            <w:r w:rsidRPr="000E3FF3">
              <w:rPr>
                <w:rFonts w:ascii="Arial" w:hAnsi="Arial" w:cs="Arial"/>
                <w:color w:val="FF0000"/>
              </w:rPr>
              <w:t xml:space="preserve"> </w:t>
            </w:r>
            <w:r w:rsidRPr="000E3FF3">
              <w:rPr>
                <w:rFonts w:ascii="Arial" w:hAnsi="Arial" w:cs="Arial"/>
              </w:rPr>
              <w:t>website</w:t>
            </w:r>
            <w:proofErr w:type="gramEnd"/>
            <w:r w:rsidRPr="000E3FF3">
              <w:rPr>
                <w:rFonts w:ascii="Arial" w:hAnsi="Arial" w:cs="Arial"/>
              </w:rPr>
              <w:t xml:space="preserve">.  I also agree that images, sound files and video that include my son/daughter may be published subject to the rules that this content will not clearly identify individuals and that full names will not be used. </w:t>
            </w:r>
          </w:p>
        </w:tc>
      </w:tr>
      <w:tr w:rsidR="00B17A0D" w:rsidRPr="000E3FF3" w:rsidTr="00260840">
        <w:trPr>
          <w:trHeight w:val="463"/>
        </w:trPr>
        <w:tc>
          <w:tcPr>
            <w:tcW w:w="4615" w:type="dxa"/>
            <w:tcBorders>
              <w:top w:val="single" w:sz="4" w:space="0" w:color="C0C0C0"/>
              <w:left w:val="single" w:sz="4" w:space="0" w:color="C0C0C0"/>
              <w:bottom w:val="single" w:sz="4" w:space="0" w:color="C0C0C0"/>
              <w:right w:val="single" w:sz="4" w:space="0" w:color="C0C0C0"/>
            </w:tcBorders>
            <w:vAlign w:val="bottom"/>
          </w:tcPr>
          <w:p w:rsidR="00B17A0D" w:rsidRPr="000E3FF3" w:rsidRDefault="00B17A0D" w:rsidP="00B17A0D">
            <w:pPr>
              <w:spacing w:line="259" w:lineRule="auto"/>
              <w:rPr>
                <w:rFonts w:ascii="Arial" w:hAnsi="Arial" w:cs="Arial"/>
              </w:rPr>
            </w:pPr>
            <w:r w:rsidRPr="000E3FF3">
              <w:rPr>
                <w:rFonts w:ascii="Arial" w:hAnsi="Arial" w:cs="Arial"/>
                <w:b/>
              </w:rPr>
              <w:t xml:space="preserve">Signed:  </w:t>
            </w:r>
          </w:p>
        </w:tc>
        <w:tc>
          <w:tcPr>
            <w:tcW w:w="4628" w:type="dxa"/>
            <w:tcBorders>
              <w:top w:val="single" w:sz="4" w:space="0" w:color="C0C0C0"/>
              <w:left w:val="single" w:sz="4" w:space="0" w:color="C0C0C0"/>
              <w:bottom w:val="single" w:sz="4" w:space="0" w:color="C0C0C0"/>
              <w:right w:val="single" w:sz="4" w:space="0" w:color="C0C0C0"/>
            </w:tcBorders>
            <w:vAlign w:val="bottom"/>
          </w:tcPr>
          <w:p w:rsidR="00B17A0D" w:rsidRPr="000E3FF3" w:rsidRDefault="00B17A0D" w:rsidP="00B17A0D">
            <w:pPr>
              <w:spacing w:line="259" w:lineRule="auto"/>
              <w:rPr>
                <w:rFonts w:ascii="Arial" w:hAnsi="Arial" w:cs="Arial"/>
              </w:rPr>
            </w:pPr>
            <w:r w:rsidRPr="000E3FF3">
              <w:rPr>
                <w:rFonts w:ascii="Arial" w:hAnsi="Arial" w:cs="Arial"/>
                <w:b/>
              </w:rPr>
              <w:t xml:space="preserve">Date:  </w:t>
            </w:r>
          </w:p>
        </w:tc>
      </w:tr>
    </w:tbl>
    <w:p w:rsidR="00B17A0D" w:rsidRPr="000E3FF3" w:rsidRDefault="00B17A0D" w:rsidP="00B17A0D">
      <w:pPr>
        <w:rPr>
          <w:rFonts w:ascii="Arial" w:hAnsi="Arial" w:cs="Arial"/>
        </w:rPr>
        <w:sectPr w:rsidR="00B17A0D" w:rsidRPr="000E3FF3" w:rsidSect="00B2796B">
          <w:headerReference w:type="even" r:id="rId14"/>
          <w:headerReference w:type="default" r:id="rId15"/>
          <w:footerReference w:type="even" r:id="rId16"/>
          <w:footerReference w:type="default" r:id="rId17"/>
          <w:headerReference w:type="first" r:id="rId18"/>
          <w:footerReference w:type="first" r:id="rId19"/>
          <w:type w:val="continuous"/>
          <w:pgSz w:w="11904" w:h="16836"/>
          <w:pgMar w:top="852" w:right="1052" w:bottom="1338" w:left="1299" w:header="720" w:footer="709" w:gutter="0"/>
          <w:pgNumType w:start="1"/>
          <w:cols w:space="720"/>
        </w:sectPr>
      </w:pPr>
    </w:p>
    <w:p w:rsidR="00B17A0D" w:rsidRPr="000E3FF3" w:rsidRDefault="00B17A0D" w:rsidP="00B17A0D">
      <w:pPr>
        <w:spacing w:after="297" w:line="259" w:lineRule="auto"/>
        <w:rPr>
          <w:rFonts w:ascii="Arial" w:hAnsi="Arial" w:cs="Arial"/>
          <w:sz w:val="28"/>
          <w:szCs w:val="28"/>
        </w:rPr>
      </w:pPr>
    </w:p>
    <w:p w:rsidR="00B17A0D" w:rsidRPr="000E3FF3" w:rsidRDefault="00B17A0D" w:rsidP="00B17A0D">
      <w:pPr>
        <w:pStyle w:val="Heading1"/>
        <w:spacing w:after="14" w:line="251" w:lineRule="auto"/>
        <w:ind w:left="10"/>
        <w:rPr>
          <w:rFonts w:cs="Arial"/>
          <w:sz w:val="28"/>
          <w:szCs w:val="28"/>
        </w:rPr>
      </w:pPr>
      <w:r w:rsidRPr="000E3FF3">
        <w:rPr>
          <w:rFonts w:cs="Arial"/>
          <w:sz w:val="28"/>
          <w:szCs w:val="28"/>
        </w:rPr>
        <w:t xml:space="preserve">     </w:t>
      </w:r>
      <w:proofErr w:type="spellStart"/>
      <w:r w:rsidRPr="000E3FF3">
        <w:rPr>
          <w:rFonts w:cs="Arial"/>
          <w:sz w:val="28"/>
          <w:szCs w:val="28"/>
        </w:rPr>
        <w:t>Childville</w:t>
      </w:r>
      <w:proofErr w:type="spellEnd"/>
      <w:r w:rsidRPr="000E3FF3">
        <w:rPr>
          <w:rFonts w:cs="Arial"/>
          <w:sz w:val="28"/>
          <w:szCs w:val="28"/>
        </w:rPr>
        <w:t xml:space="preserve"> Laptop policy for practitioners </w:t>
      </w:r>
    </w:p>
    <w:p w:rsidR="00B17A0D" w:rsidRPr="000E3FF3" w:rsidRDefault="00B17A0D" w:rsidP="00B17A0D">
      <w:pPr>
        <w:spacing w:line="259" w:lineRule="auto"/>
        <w:rPr>
          <w:rFonts w:ascii="Arial" w:hAnsi="Arial" w:cs="Arial"/>
        </w:rPr>
      </w:pPr>
    </w:p>
    <w:p w:rsidR="00B17A0D" w:rsidRPr="000E3FF3" w:rsidRDefault="00B17A0D" w:rsidP="00F754FB">
      <w:pPr>
        <w:numPr>
          <w:ilvl w:val="0"/>
          <w:numId w:val="261"/>
        </w:numPr>
        <w:spacing w:after="27" w:line="250" w:lineRule="auto"/>
        <w:ind w:right="63" w:hanging="360"/>
        <w:rPr>
          <w:rFonts w:ascii="Arial" w:hAnsi="Arial" w:cs="Arial"/>
        </w:rPr>
      </w:pPr>
      <w:r w:rsidRPr="000E3FF3">
        <w:rPr>
          <w:rFonts w:ascii="Arial" w:hAnsi="Arial" w:cs="Arial"/>
        </w:rPr>
        <w:t xml:space="preserve">The laptop is allocated to the setting manager and is their responsibility.  If another member of the team borrows it, the responsibility still stays with the individual allocated.  Only </w:t>
      </w:r>
      <w:proofErr w:type="spellStart"/>
      <w:r w:rsidRPr="000E3FF3">
        <w:rPr>
          <w:rFonts w:ascii="Arial" w:hAnsi="Arial" w:cs="Arial"/>
        </w:rPr>
        <w:t>Childville</w:t>
      </w:r>
      <w:proofErr w:type="spellEnd"/>
      <w:r w:rsidRPr="000E3FF3">
        <w:rPr>
          <w:rFonts w:ascii="Arial" w:hAnsi="Arial" w:cs="Arial"/>
        </w:rPr>
        <w:t xml:space="preserve"> staff and children within the setting should use the laptop. </w:t>
      </w:r>
    </w:p>
    <w:p w:rsidR="00260840" w:rsidRPr="000E3FF3" w:rsidRDefault="00B17A0D" w:rsidP="00F754FB">
      <w:pPr>
        <w:numPr>
          <w:ilvl w:val="0"/>
          <w:numId w:val="261"/>
        </w:numPr>
        <w:spacing w:after="27" w:line="250" w:lineRule="auto"/>
        <w:ind w:right="63" w:hanging="360"/>
        <w:rPr>
          <w:rFonts w:ascii="Arial" w:hAnsi="Arial" w:cs="Arial"/>
        </w:rPr>
      </w:pPr>
      <w:r w:rsidRPr="000E3FF3">
        <w:rPr>
          <w:rFonts w:ascii="Arial" w:hAnsi="Arial" w:cs="Arial"/>
        </w:rPr>
        <w:t xml:space="preserve">The laptop remains the property of </w:t>
      </w:r>
      <w:proofErr w:type="spellStart"/>
      <w:r w:rsidRPr="000E3FF3">
        <w:rPr>
          <w:rFonts w:ascii="Arial" w:hAnsi="Arial" w:cs="Arial"/>
        </w:rPr>
        <w:t>Childville</w:t>
      </w:r>
      <w:proofErr w:type="spellEnd"/>
      <w:r w:rsidRPr="000E3FF3">
        <w:rPr>
          <w:rFonts w:ascii="Arial" w:hAnsi="Arial" w:cs="Arial"/>
          <w:color w:val="FF0000"/>
        </w:rPr>
        <w:t>.</w:t>
      </w:r>
      <w:r w:rsidRPr="000E3FF3">
        <w:rPr>
          <w:rFonts w:ascii="Arial" w:hAnsi="Arial" w:cs="Arial"/>
        </w:rPr>
        <w:t xml:space="preserve"> </w:t>
      </w:r>
    </w:p>
    <w:p w:rsidR="00B17A0D" w:rsidRPr="000E3FF3" w:rsidRDefault="00B17A0D" w:rsidP="00F754FB">
      <w:pPr>
        <w:numPr>
          <w:ilvl w:val="0"/>
          <w:numId w:val="261"/>
        </w:numPr>
        <w:spacing w:after="26" w:line="250" w:lineRule="auto"/>
        <w:ind w:right="63" w:hanging="360"/>
        <w:rPr>
          <w:rFonts w:ascii="Arial" w:hAnsi="Arial" w:cs="Arial"/>
        </w:rPr>
      </w:pPr>
      <w:r w:rsidRPr="000E3FF3">
        <w:rPr>
          <w:rFonts w:ascii="Arial" w:hAnsi="Arial" w:cs="Arial"/>
        </w:rPr>
        <w:t xml:space="preserve">All laptops storing sensitive information should have software to encrypt the data </w:t>
      </w:r>
    </w:p>
    <w:p w:rsidR="00B17A0D" w:rsidRPr="000E3FF3" w:rsidRDefault="00B17A0D" w:rsidP="00F754FB">
      <w:pPr>
        <w:numPr>
          <w:ilvl w:val="0"/>
          <w:numId w:val="261"/>
        </w:numPr>
        <w:spacing w:after="28" w:line="250" w:lineRule="auto"/>
        <w:ind w:right="63" w:hanging="360"/>
        <w:rPr>
          <w:rFonts w:ascii="Arial" w:hAnsi="Arial" w:cs="Arial"/>
        </w:rPr>
      </w:pPr>
      <w:r w:rsidRPr="000E3FF3">
        <w:rPr>
          <w:rFonts w:ascii="Arial" w:hAnsi="Arial" w:cs="Arial"/>
        </w:rPr>
        <w:t xml:space="preserve">All laptops storing sensitive information should have password protected screen savers that will appear after two minutes </w:t>
      </w:r>
    </w:p>
    <w:p w:rsidR="00B17A0D" w:rsidRPr="000E3FF3" w:rsidRDefault="00B17A0D" w:rsidP="00F754FB">
      <w:pPr>
        <w:numPr>
          <w:ilvl w:val="0"/>
          <w:numId w:val="261"/>
        </w:numPr>
        <w:spacing w:after="28" w:line="250" w:lineRule="auto"/>
        <w:ind w:right="63" w:hanging="360"/>
        <w:rPr>
          <w:rFonts w:ascii="Arial" w:hAnsi="Arial" w:cs="Arial"/>
        </w:rPr>
      </w:pPr>
      <w:r w:rsidRPr="000E3FF3">
        <w:rPr>
          <w:rFonts w:ascii="Arial" w:hAnsi="Arial" w:cs="Arial"/>
        </w:rPr>
        <w:t xml:space="preserve">Any unnecessary data should be deleted from the setting laptop immediately </w:t>
      </w:r>
    </w:p>
    <w:p w:rsidR="00B17A0D" w:rsidRPr="000E3FF3" w:rsidRDefault="00B17A0D" w:rsidP="00F754FB">
      <w:pPr>
        <w:numPr>
          <w:ilvl w:val="0"/>
          <w:numId w:val="261"/>
        </w:numPr>
        <w:spacing w:after="28" w:line="250" w:lineRule="auto"/>
        <w:ind w:right="63" w:hanging="360"/>
        <w:rPr>
          <w:rFonts w:ascii="Arial" w:hAnsi="Arial" w:cs="Arial"/>
        </w:rPr>
      </w:pPr>
      <w:r w:rsidRPr="000E3FF3">
        <w:rPr>
          <w:rFonts w:ascii="Arial" w:hAnsi="Arial" w:cs="Arial"/>
        </w:rPr>
        <w:t xml:space="preserve">When in the setting and not being used, the laptop should be switched off and kept secure </w:t>
      </w:r>
    </w:p>
    <w:p w:rsidR="00B17A0D" w:rsidRPr="000E3FF3" w:rsidRDefault="00B17A0D" w:rsidP="00F754FB">
      <w:pPr>
        <w:numPr>
          <w:ilvl w:val="0"/>
          <w:numId w:val="261"/>
        </w:numPr>
        <w:spacing w:after="26" w:line="250" w:lineRule="auto"/>
        <w:ind w:right="63" w:hanging="360"/>
        <w:rPr>
          <w:rFonts w:ascii="Arial" w:hAnsi="Arial" w:cs="Arial"/>
        </w:rPr>
      </w:pPr>
      <w:r w:rsidRPr="000E3FF3">
        <w:rPr>
          <w:rFonts w:ascii="Arial" w:hAnsi="Arial" w:cs="Arial"/>
        </w:rPr>
        <w:t xml:space="preserve">Whenever possible, the laptop should not be left in an unattended car.  If there is a need to do so it should be locked in the boot </w:t>
      </w:r>
    </w:p>
    <w:p w:rsidR="00B17A0D" w:rsidRPr="000E3FF3" w:rsidRDefault="00B17A0D" w:rsidP="00F754FB">
      <w:pPr>
        <w:numPr>
          <w:ilvl w:val="0"/>
          <w:numId w:val="261"/>
        </w:numPr>
        <w:spacing w:after="26" w:line="250" w:lineRule="auto"/>
        <w:ind w:right="63" w:hanging="360"/>
        <w:rPr>
          <w:rFonts w:ascii="Arial" w:hAnsi="Arial" w:cs="Arial"/>
        </w:rPr>
      </w:pPr>
      <w:r w:rsidRPr="000E3FF3">
        <w:rPr>
          <w:rFonts w:ascii="Arial" w:hAnsi="Arial" w:cs="Arial"/>
        </w:rPr>
        <w:t xml:space="preserve">The laptop should not be taken on a trip or outing and must not be taken abroad </w:t>
      </w:r>
    </w:p>
    <w:p w:rsidR="00B17A0D" w:rsidRPr="000E3FF3" w:rsidRDefault="00B17A0D" w:rsidP="00F754FB">
      <w:pPr>
        <w:numPr>
          <w:ilvl w:val="0"/>
          <w:numId w:val="261"/>
        </w:numPr>
        <w:spacing w:after="28" w:line="250" w:lineRule="auto"/>
        <w:ind w:right="63" w:hanging="360"/>
        <w:rPr>
          <w:rFonts w:ascii="Arial" w:hAnsi="Arial" w:cs="Arial"/>
        </w:rPr>
      </w:pPr>
      <w:r w:rsidRPr="000E3FF3">
        <w:rPr>
          <w:rFonts w:ascii="Arial" w:hAnsi="Arial" w:cs="Arial"/>
        </w:rPr>
        <w:t xml:space="preserve">Practitioners may load their own software onto the laptop but it must be fully licensed, age appropriate and with authorisation from the setting manager </w:t>
      </w:r>
    </w:p>
    <w:p w:rsidR="00B17A0D" w:rsidRPr="000E3FF3" w:rsidRDefault="00B17A0D" w:rsidP="00F754FB">
      <w:pPr>
        <w:numPr>
          <w:ilvl w:val="0"/>
          <w:numId w:val="261"/>
        </w:numPr>
        <w:spacing w:after="26" w:line="250" w:lineRule="auto"/>
        <w:ind w:right="63" w:hanging="360"/>
        <w:rPr>
          <w:rFonts w:ascii="Arial" w:hAnsi="Arial" w:cs="Arial"/>
        </w:rPr>
      </w:pPr>
      <w:r w:rsidRPr="000E3FF3">
        <w:rPr>
          <w:rFonts w:ascii="Arial" w:hAnsi="Arial" w:cs="Arial"/>
        </w:rPr>
        <w:t xml:space="preserve">If any removable media is used then it should be checked to ensure it is free from any viruses and should be saved on an encrypted memory stick </w:t>
      </w:r>
    </w:p>
    <w:p w:rsidR="00B17A0D" w:rsidRPr="000E3FF3" w:rsidRDefault="00B17A0D" w:rsidP="00F754FB">
      <w:pPr>
        <w:numPr>
          <w:ilvl w:val="0"/>
          <w:numId w:val="261"/>
        </w:numPr>
        <w:spacing w:after="28" w:line="250" w:lineRule="auto"/>
        <w:ind w:right="63" w:hanging="360"/>
        <w:rPr>
          <w:rFonts w:ascii="Arial" w:hAnsi="Arial" w:cs="Arial"/>
        </w:rPr>
      </w:pPr>
      <w:r w:rsidRPr="000E3FF3">
        <w:rPr>
          <w:rFonts w:ascii="Arial" w:hAnsi="Arial" w:cs="Arial"/>
        </w:rPr>
        <w:t xml:space="preserve">It will be the responsibility of the setting manager to ensure virus protection software that has been installed on the laptop is kept up to date </w:t>
      </w:r>
    </w:p>
    <w:p w:rsidR="00B17A0D" w:rsidRPr="000E3FF3" w:rsidRDefault="00B17A0D" w:rsidP="00F754FB">
      <w:pPr>
        <w:numPr>
          <w:ilvl w:val="0"/>
          <w:numId w:val="261"/>
        </w:numPr>
        <w:spacing w:after="26" w:line="250" w:lineRule="auto"/>
        <w:ind w:right="63" w:hanging="360"/>
        <w:rPr>
          <w:rFonts w:ascii="Arial" w:hAnsi="Arial" w:cs="Arial"/>
        </w:rPr>
      </w:pPr>
      <w:r w:rsidRPr="000E3FF3">
        <w:rPr>
          <w:rFonts w:ascii="Arial" w:hAnsi="Arial" w:cs="Arial"/>
        </w:rPr>
        <w:t xml:space="preserve">Practitioners should not attempt to significantly alter the computer settings without express authorisation from the setting manager </w:t>
      </w:r>
    </w:p>
    <w:p w:rsidR="00B17A0D" w:rsidRPr="000E3FF3" w:rsidRDefault="00B17A0D" w:rsidP="00F754FB">
      <w:pPr>
        <w:numPr>
          <w:ilvl w:val="0"/>
          <w:numId w:val="261"/>
        </w:numPr>
        <w:spacing w:after="29" w:line="250" w:lineRule="auto"/>
        <w:ind w:right="63" w:hanging="360"/>
        <w:rPr>
          <w:rFonts w:ascii="Arial" w:hAnsi="Arial" w:cs="Arial"/>
        </w:rPr>
      </w:pPr>
      <w:r w:rsidRPr="000E3FF3">
        <w:rPr>
          <w:rFonts w:ascii="Arial" w:hAnsi="Arial" w:cs="Arial"/>
        </w:rPr>
        <w:t xml:space="preserve">Children and young people must never use the laptop without adult supervision and knowledge </w:t>
      </w:r>
    </w:p>
    <w:p w:rsidR="00B17A0D" w:rsidRPr="000E3FF3" w:rsidRDefault="00B17A0D" w:rsidP="00F754FB">
      <w:pPr>
        <w:numPr>
          <w:ilvl w:val="0"/>
          <w:numId w:val="261"/>
        </w:numPr>
        <w:spacing w:after="26" w:line="250" w:lineRule="auto"/>
        <w:ind w:right="63" w:hanging="360"/>
        <w:rPr>
          <w:rFonts w:ascii="Arial" w:hAnsi="Arial" w:cs="Arial"/>
        </w:rPr>
      </w:pPr>
      <w:r w:rsidRPr="000E3FF3">
        <w:rPr>
          <w:rFonts w:ascii="Arial" w:hAnsi="Arial" w:cs="Arial"/>
        </w:rPr>
        <w:t>When being transported, the carrying case supplied should be used at all times</w:t>
      </w:r>
    </w:p>
    <w:p w:rsidR="00B17A0D" w:rsidRPr="000E3FF3" w:rsidRDefault="00B17A0D" w:rsidP="00F754FB">
      <w:pPr>
        <w:numPr>
          <w:ilvl w:val="0"/>
          <w:numId w:val="261"/>
        </w:numPr>
        <w:spacing w:after="27" w:line="250" w:lineRule="auto"/>
        <w:ind w:right="63" w:hanging="360"/>
        <w:rPr>
          <w:rFonts w:ascii="Arial" w:hAnsi="Arial" w:cs="Arial"/>
        </w:rPr>
      </w:pPr>
      <w:r w:rsidRPr="000E3FF3">
        <w:rPr>
          <w:rFonts w:ascii="Arial" w:hAnsi="Arial" w:cs="Arial"/>
        </w:rPr>
        <w:t xml:space="preserve">The laptop would be covered by normal household insurance whilst away from the premises.  If not it should be kept in the setting and stored securely at all times when not in use. </w:t>
      </w:r>
    </w:p>
    <w:p w:rsidR="00B17A0D" w:rsidRPr="000E3FF3" w:rsidRDefault="00B17A0D" w:rsidP="00B17A0D">
      <w:pPr>
        <w:spacing w:line="259" w:lineRule="auto"/>
        <w:rPr>
          <w:rFonts w:ascii="Arial" w:hAnsi="Arial" w:cs="Arial"/>
        </w:rPr>
      </w:pPr>
    </w:p>
    <w:p w:rsidR="00B17A0D" w:rsidRPr="000E3FF3" w:rsidRDefault="00B17A0D" w:rsidP="00B17A0D">
      <w:pPr>
        <w:spacing w:after="16" w:line="259" w:lineRule="auto"/>
        <w:rPr>
          <w:rFonts w:ascii="Arial" w:hAnsi="Arial" w:cs="Arial"/>
        </w:rPr>
      </w:pPr>
    </w:p>
    <w:p w:rsidR="00B17A0D" w:rsidRPr="000E3FF3" w:rsidRDefault="00B17A0D" w:rsidP="00B17A0D">
      <w:pPr>
        <w:tabs>
          <w:tab w:val="center" w:pos="1440"/>
        </w:tabs>
        <w:spacing w:after="8" w:line="254" w:lineRule="auto"/>
        <w:ind w:left="-15"/>
        <w:rPr>
          <w:rFonts w:ascii="Arial" w:hAnsi="Arial" w:cs="Arial"/>
        </w:rPr>
      </w:pPr>
      <w:r w:rsidRPr="000E3FF3">
        <w:rPr>
          <w:rFonts w:ascii="Arial" w:hAnsi="Arial" w:cs="Arial"/>
          <w:b/>
        </w:rPr>
        <w:t>Name:</w:t>
      </w:r>
      <w:r w:rsidRPr="000E3FF3">
        <w:rPr>
          <w:rFonts w:ascii="Arial" w:hAnsi="Arial" w:cs="Arial"/>
        </w:rPr>
        <w:tab/>
      </w:r>
    </w:p>
    <w:p w:rsidR="007D4C54" w:rsidRPr="000E3FF3" w:rsidRDefault="007D4C54" w:rsidP="00B17A0D">
      <w:pPr>
        <w:spacing w:after="8" w:line="254" w:lineRule="auto"/>
        <w:ind w:left="-5" w:right="6165" w:hanging="10"/>
        <w:rPr>
          <w:rFonts w:ascii="Arial" w:hAnsi="Arial" w:cs="Arial"/>
          <w:b/>
        </w:rPr>
      </w:pPr>
    </w:p>
    <w:p w:rsidR="00B17A0D" w:rsidRPr="000E3FF3" w:rsidRDefault="00B17A0D" w:rsidP="00B17A0D">
      <w:pPr>
        <w:spacing w:after="8" w:line="254" w:lineRule="auto"/>
        <w:ind w:left="-5" w:right="6165" w:hanging="10"/>
        <w:rPr>
          <w:rFonts w:ascii="Arial" w:hAnsi="Arial" w:cs="Arial"/>
        </w:rPr>
      </w:pPr>
      <w:r w:rsidRPr="000E3FF3">
        <w:rPr>
          <w:rFonts w:ascii="Arial" w:hAnsi="Arial" w:cs="Arial"/>
          <w:b/>
        </w:rPr>
        <w:t>Signature:</w:t>
      </w:r>
      <w:r w:rsidRPr="000E3FF3">
        <w:rPr>
          <w:rFonts w:ascii="Arial" w:hAnsi="Arial" w:cs="Arial"/>
        </w:rPr>
        <w:tab/>
      </w:r>
    </w:p>
    <w:p w:rsidR="007D4C54" w:rsidRPr="000E3FF3" w:rsidRDefault="007D4C54" w:rsidP="00B17A0D">
      <w:pPr>
        <w:spacing w:after="8" w:line="254" w:lineRule="auto"/>
        <w:ind w:left="-5" w:right="6165" w:hanging="10"/>
        <w:rPr>
          <w:rFonts w:ascii="Arial" w:hAnsi="Arial" w:cs="Arial"/>
          <w:b/>
        </w:rPr>
      </w:pPr>
    </w:p>
    <w:p w:rsidR="00B17A0D" w:rsidRPr="000E3FF3" w:rsidRDefault="00B17A0D" w:rsidP="00B17A0D">
      <w:pPr>
        <w:spacing w:after="8" w:line="254" w:lineRule="auto"/>
        <w:ind w:left="-5" w:right="6165" w:hanging="10"/>
        <w:rPr>
          <w:rFonts w:ascii="Arial" w:hAnsi="Arial" w:cs="Arial"/>
        </w:rPr>
      </w:pPr>
      <w:r w:rsidRPr="000E3FF3">
        <w:rPr>
          <w:rFonts w:ascii="Arial" w:hAnsi="Arial" w:cs="Arial"/>
          <w:b/>
        </w:rPr>
        <w:t>Date:</w:t>
      </w:r>
      <w:r w:rsidRPr="000E3FF3">
        <w:rPr>
          <w:rFonts w:ascii="Arial" w:hAnsi="Arial" w:cs="Arial"/>
        </w:rPr>
        <w:tab/>
      </w:r>
      <w:r w:rsidRPr="000E3FF3">
        <w:rPr>
          <w:rFonts w:ascii="Arial" w:hAnsi="Arial" w:cs="Arial"/>
        </w:rPr>
        <w:tab/>
      </w:r>
    </w:p>
    <w:p w:rsidR="00B17A0D" w:rsidRPr="000E3FF3" w:rsidRDefault="00B17A0D" w:rsidP="00B17A0D">
      <w:pPr>
        <w:spacing w:after="371" w:line="259" w:lineRule="auto"/>
        <w:ind w:right="15"/>
        <w:jc w:val="right"/>
        <w:rPr>
          <w:rFonts w:ascii="Arial" w:hAnsi="Arial" w:cs="Arial"/>
        </w:rPr>
      </w:pPr>
    </w:p>
    <w:p w:rsidR="00B17A0D" w:rsidRPr="000E3FF3" w:rsidRDefault="00B17A0D" w:rsidP="00B17A0D">
      <w:pPr>
        <w:spacing w:after="371" w:line="259" w:lineRule="auto"/>
        <w:ind w:right="15"/>
        <w:jc w:val="right"/>
        <w:rPr>
          <w:rFonts w:ascii="Arial" w:hAnsi="Arial" w:cs="Arial"/>
        </w:rPr>
      </w:pPr>
    </w:p>
    <w:p w:rsidR="00B17A0D" w:rsidRPr="000E3FF3" w:rsidRDefault="00B17A0D" w:rsidP="00B17A0D">
      <w:pPr>
        <w:spacing w:after="371" w:line="259" w:lineRule="auto"/>
        <w:ind w:right="15"/>
        <w:jc w:val="right"/>
        <w:rPr>
          <w:rFonts w:ascii="Arial" w:hAnsi="Arial" w:cs="Arial"/>
        </w:rPr>
      </w:pPr>
    </w:p>
    <w:p w:rsidR="00B17A0D" w:rsidRPr="000E3FF3" w:rsidRDefault="00B17A0D" w:rsidP="00B17A0D">
      <w:pPr>
        <w:spacing w:after="371" w:line="259" w:lineRule="auto"/>
        <w:ind w:right="15"/>
        <w:jc w:val="right"/>
        <w:rPr>
          <w:rFonts w:ascii="Arial" w:hAnsi="Arial" w:cs="Arial"/>
        </w:rPr>
      </w:pPr>
    </w:p>
    <w:p w:rsidR="00B17A0D" w:rsidRPr="000E3FF3" w:rsidRDefault="00B17A0D" w:rsidP="00B17A0D">
      <w:pPr>
        <w:spacing w:after="371" w:line="259" w:lineRule="auto"/>
        <w:ind w:right="15"/>
        <w:jc w:val="right"/>
        <w:rPr>
          <w:rFonts w:ascii="Arial" w:hAnsi="Arial" w:cs="Arial"/>
        </w:rPr>
      </w:pPr>
    </w:p>
    <w:p w:rsidR="00260840" w:rsidRPr="000E3FF3" w:rsidRDefault="00260840" w:rsidP="00B17A0D">
      <w:pPr>
        <w:spacing w:after="371" w:line="259" w:lineRule="auto"/>
        <w:ind w:right="15"/>
        <w:jc w:val="right"/>
        <w:rPr>
          <w:rFonts w:ascii="Arial" w:hAnsi="Arial" w:cs="Arial"/>
        </w:rPr>
      </w:pPr>
    </w:p>
    <w:p w:rsidR="00B17A0D" w:rsidRPr="000E3FF3" w:rsidRDefault="00B17A0D" w:rsidP="00B17A0D">
      <w:pPr>
        <w:spacing w:line="249" w:lineRule="auto"/>
        <w:ind w:left="-5" w:hanging="10"/>
        <w:rPr>
          <w:rFonts w:ascii="Arial" w:hAnsi="Arial" w:cs="Arial"/>
        </w:rPr>
      </w:pPr>
      <w:proofErr w:type="spellStart"/>
      <w:r w:rsidRPr="000E3FF3">
        <w:rPr>
          <w:rFonts w:ascii="Arial" w:hAnsi="Arial" w:cs="Arial"/>
          <w:b/>
        </w:rPr>
        <w:t>Childville</w:t>
      </w:r>
      <w:proofErr w:type="spellEnd"/>
      <w:r w:rsidRPr="000E3FF3">
        <w:rPr>
          <w:rFonts w:ascii="Arial" w:hAnsi="Arial" w:cs="Arial"/>
          <w:b/>
        </w:rPr>
        <w:t xml:space="preserve"> Policy for responsible e-mail, network and    internet use for the practitioners   </w:t>
      </w:r>
    </w:p>
    <w:p w:rsidR="00B17A0D" w:rsidRPr="000E3FF3" w:rsidRDefault="00B17A0D" w:rsidP="00B17A0D">
      <w:pPr>
        <w:spacing w:line="259" w:lineRule="auto"/>
        <w:rPr>
          <w:rFonts w:ascii="Arial" w:hAnsi="Arial" w:cs="Arial"/>
          <w:sz w:val="20"/>
          <w:szCs w:val="20"/>
        </w:rPr>
      </w:pPr>
    </w:p>
    <w:p w:rsidR="00B17A0D" w:rsidRPr="000E3FF3" w:rsidRDefault="00B17A0D" w:rsidP="00F754FB">
      <w:pPr>
        <w:numPr>
          <w:ilvl w:val="0"/>
          <w:numId w:val="262"/>
        </w:numPr>
        <w:spacing w:after="5" w:line="250" w:lineRule="auto"/>
        <w:ind w:right="63"/>
        <w:rPr>
          <w:rFonts w:ascii="Arial" w:hAnsi="Arial" w:cs="Arial"/>
          <w:sz w:val="20"/>
          <w:szCs w:val="20"/>
        </w:rPr>
      </w:pPr>
      <w:r w:rsidRPr="000E3FF3">
        <w:rPr>
          <w:rFonts w:ascii="Arial" w:hAnsi="Arial" w:cs="Arial"/>
          <w:sz w:val="20"/>
          <w:szCs w:val="20"/>
        </w:rPr>
        <w:t xml:space="preserve">I will use all ICT equipment issued to me in an appropriate way. I will not: </w:t>
      </w:r>
    </w:p>
    <w:p w:rsidR="00B17A0D" w:rsidRPr="000E3FF3" w:rsidRDefault="00B17A0D" w:rsidP="00F754FB">
      <w:pPr>
        <w:numPr>
          <w:ilvl w:val="1"/>
          <w:numId w:val="262"/>
        </w:numPr>
        <w:spacing w:after="5" w:line="250" w:lineRule="auto"/>
        <w:ind w:right="63" w:hanging="360"/>
        <w:rPr>
          <w:rFonts w:ascii="Arial" w:hAnsi="Arial" w:cs="Arial"/>
          <w:sz w:val="20"/>
          <w:szCs w:val="20"/>
        </w:rPr>
      </w:pPr>
      <w:r w:rsidRPr="000E3FF3">
        <w:rPr>
          <w:rFonts w:ascii="Arial" w:hAnsi="Arial" w:cs="Arial"/>
          <w:sz w:val="20"/>
          <w:szCs w:val="20"/>
        </w:rPr>
        <w:t xml:space="preserve">Access offensive websites or download offensive material </w:t>
      </w:r>
    </w:p>
    <w:p w:rsidR="00B17A0D" w:rsidRPr="000E3FF3" w:rsidRDefault="00B17A0D" w:rsidP="00F754FB">
      <w:pPr>
        <w:numPr>
          <w:ilvl w:val="1"/>
          <w:numId w:val="262"/>
        </w:numPr>
        <w:spacing w:after="30" w:line="250" w:lineRule="auto"/>
        <w:ind w:right="63" w:hanging="360"/>
        <w:rPr>
          <w:rFonts w:ascii="Arial" w:hAnsi="Arial" w:cs="Arial"/>
          <w:sz w:val="20"/>
          <w:szCs w:val="20"/>
        </w:rPr>
      </w:pPr>
      <w:r w:rsidRPr="000E3FF3">
        <w:rPr>
          <w:rFonts w:ascii="Arial" w:hAnsi="Arial" w:cs="Arial"/>
          <w:sz w:val="20"/>
          <w:szCs w:val="20"/>
        </w:rPr>
        <w:t>Make personal use of the internet or e-mail unless agreed by the setting manager/and or owner</w:t>
      </w:r>
    </w:p>
    <w:p w:rsidR="00B17A0D" w:rsidRPr="000E3FF3" w:rsidRDefault="00B17A0D" w:rsidP="00F754FB">
      <w:pPr>
        <w:numPr>
          <w:ilvl w:val="1"/>
          <w:numId w:val="262"/>
        </w:numPr>
        <w:spacing w:after="5" w:line="250" w:lineRule="auto"/>
        <w:ind w:right="63" w:hanging="360"/>
        <w:rPr>
          <w:rFonts w:ascii="Arial" w:hAnsi="Arial" w:cs="Arial"/>
          <w:sz w:val="20"/>
          <w:szCs w:val="20"/>
        </w:rPr>
      </w:pPr>
      <w:r w:rsidRPr="000E3FF3">
        <w:rPr>
          <w:rFonts w:ascii="Arial" w:hAnsi="Arial" w:cs="Arial"/>
          <w:sz w:val="20"/>
          <w:szCs w:val="20"/>
        </w:rPr>
        <w:t xml:space="preserve">Copy information from the internet that is copyright or without the owner’s permission or acknowledging copyright as appropriate </w:t>
      </w:r>
    </w:p>
    <w:p w:rsidR="00B17A0D" w:rsidRPr="000E3FF3" w:rsidRDefault="00B17A0D" w:rsidP="00F754FB">
      <w:pPr>
        <w:numPr>
          <w:ilvl w:val="1"/>
          <w:numId w:val="262"/>
        </w:numPr>
        <w:spacing w:after="5" w:line="250" w:lineRule="auto"/>
        <w:ind w:right="63" w:hanging="360"/>
        <w:rPr>
          <w:rFonts w:ascii="Arial" w:hAnsi="Arial" w:cs="Arial"/>
          <w:sz w:val="20"/>
          <w:szCs w:val="20"/>
        </w:rPr>
      </w:pPr>
      <w:r w:rsidRPr="000E3FF3">
        <w:rPr>
          <w:rFonts w:ascii="Arial" w:hAnsi="Arial" w:cs="Arial"/>
          <w:sz w:val="20"/>
          <w:szCs w:val="20"/>
        </w:rPr>
        <w:t xml:space="preserve">Place inappropriate material onto the internet </w:t>
      </w:r>
    </w:p>
    <w:p w:rsidR="00B17A0D" w:rsidRPr="000E3FF3" w:rsidRDefault="00B17A0D" w:rsidP="00F754FB">
      <w:pPr>
        <w:numPr>
          <w:ilvl w:val="1"/>
          <w:numId w:val="262"/>
        </w:numPr>
        <w:spacing w:after="5" w:line="250" w:lineRule="auto"/>
        <w:ind w:right="63" w:hanging="360"/>
        <w:rPr>
          <w:rFonts w:ascii="Arial" w:hAnsi="Arial" w:cs="Arial"/>
          <w:sz w:val="20"/>
          <w:szCs w:val="20"/>
        </w:rPr>
      </w:pPr>
      <w:r w:rsidRPr="000E3FF3">
        <w:rPr>
          <w:rFonts w:ascii="Arial" w:hAnsi="Arial" w:cs="Arial"/>
          <w:sz w:val="20"/>
          <w:szCs w:val="20"/>
        </w:rPr>
        <w:t xml:space="preserve">Communicate information that could be considered to be offensive or otherwise inappropriate </w:t>
      </w:r>
    </w:p>
    <w:p w:rsidR="00B17A0D" w:rsidRPr="000E3FF3" w:rsidRDefault="00B17A0D" w:rsidP="00F754FB">
      <w:pPr>
        <w:numPr>
          <w:ilvl w:val="1"/>
          <w:numId w:val="262"/>
        </w:numPr>
        <w:spacing w:after="5" w:line="250" w:lineRule="auto"/>
        <w:ind w:right="63" w:hanging="360"/>
        <w:rPr>
          <w:rFonts w:ascii="Arial" w:hAnsi="Arial" w:cs="Arial"/>
          <w:sz w:val="20"/>
          <w:szCs w:val="20"/>
        </w:rPr>
      </w:pPr>
      <w:r w:rsidRPr="000E3FF3">
        <w:rPr>
          <w:rFonts w:ascii="Arial" w:hAnsi="Arial" w:cs="Arial"/>
          <w:sz w:val="20"/>
          <w:szCs w:val="20"/>
        </w:rPr>
        <w:t xml:space="preserve">Disregard my responsibilities for security and confidentiality </w:t>
      </w:r>
    </w:p>
    <w:p w:rsidR="00B17A0D" w:rsidRPr="000E3FF3" w:rsidRDefault="00B17A0D" w:rsidP="00F754FB">
      <w:pPr>
        <w:numPr>
          <w:ilvl w:val="1"/>
          <w:numId w:val="262"/>
        </w:numPr>
        <w:spacing w:after="5" w:line="250" w:lineRule="auto"/>
        <w:ind w:right="63" w:hanging="360"/>
        <w:rPr>
          <w:rFonts w:ascii="Arial" w:hAnsi="Arial" w:cs="Arial"/>
          <w:sz w:val="20"/>
          <w:szCs w:val="20"/>
        </w:rPr>
      </w:pPr>
      <w:r w:rsidRPr="000E3FF3">
        <w:rPr>
          <w:rFonts w:ascii="Arial" w:hAnsi="Arial" w:cs="Arial"/>
          <w:sz w:val="20"/>
          <w:szCs w:val="20"/>
        </w:rPr>
        <w:t xml:space="preserve">Download files that will adversely affect the security of the laptop and network. </w:t>
      </w:r>
    </w:p>
    <w:p w:rsidR="00B17A0D" w:rsidRPr="000E3FF3" w:rsidRDefault="00B17A0D" w:rsidP="00F754FB">
      <w:pPr>
        <w:numPr>
          <w:ilvl w:val="1"/>
          <w:numId w:val="262"/>
        </w:numPr>
        <w:spacing w:after="5" w:line="250" w:lineRule="auto"/>
        <w:ind w:right="63" w:hanging="360"/>
        <w:rPr>
          <w:rFonts w:ascii="Arial" w:hAnsi="Arial" w:cs="Arial"/>
          <w:sz w:val="20"/>
          <w:szCs w:val="20"/>
        </w:rPr>
      </w:pPr>
      <w:r w:rsidRPr="000E3FF3">
        <w:rPr>
          <w:rFonts w:ascii="Arial" w:hAnsi="Arial" w:cs="Arial"/>
          <w:sz w:val="20"/>
          <w:szCs w:val="20"/>
        </w:rPr>
        <w:t xml:space="preserve">Access the files of others or attempt to alter the computer settings </w:t>
      </w:r>
    </w:p>
    <w:p w:rsidR="00B17A0D" w:rsidRPr="000E3FF3" w:rsidRDefault="00B17A0D" w:rsidP="00B17A0D">
      <w:pPr>
        <w:spacing w:line="259" w:lineRule="auto"/>
        <w:ind w:left="720"/>
        <w:rPr>
          <w:rFonts w:ascii="Arial" w:hAnsi="Arial" w:cs="Arial"/>
          <w:sz w:val="20"/>
          <w:szCs w:val="20"/>
        </w:rPr>
      </w:pPr>
    </w:p>
    <w:p w:rsidR="00B17A0D" w:rsidRPr="000E3FF3" w:rsidRDefault="00B17A0D" w:rsidP="00F754FB">
      <w:pPr>
        <w:numPr>
          <w:ilvl w:val="0"/>
          <w:numId w:val="262"/>
        </w:numPr>
        <w:spacing w:after="5" w:line="250" w:lineRule="auto"/>
        <w:ind w:right="63" w:hanging="360"/>
        <w:rPr>
          <w:rFonts w:ascii="Arial" w:hAnsi="Arial" w:cs="Arial"/>
          <w:sz w:val="20"/>
          <w:szCs w:val="20"/>
        </w:rPr>
      </w:pPr>
      <w:r w:rsidRPr="000E3FF3">
        <w:rPr>
          <w:rFonts w:ascii="Arial" w:hAnsi="Arial" w:cs="Arial"/>
          <w:sz w:val="20"/>
          <w:szCs w:val="20"/>
        </w:rPr>
        <w:t xml:space="preserve">I will act on-line as I would off line, in accordance with </w:t>
      </w:r>
      <w:proofErr w:type="spellStart"/>
      <w:r w:rsidRPr="000E3FF3">
        <w:rPr>
          <w:rFonts w:ascii="Arial" w:hAnsi="Arial" w:cs="Arial"/>
          <w:sz w:val="20"/>
          <w:szCs w:val="20"/>
        </w:rPr>
        <w:t>Childville</w:t>
      </w:r>
      <w:proofErr w:type="spellEnd"/>
      <w:r w:rsidRPr="000E3FF3">
        <w:rPr>
          <w:rFonts w:ascii="Arial" w:hAnsi="Arial" w:cs="Arial"/>
          <w:sz w:val="20"/>
          <w:szCs w:val="20"/>
        </w:rPr>
        <w:t xml:space="preserve"> code of conduct </w:t>
      </w:r>
    </w:p>
    <w:p w:rsidR="00B17A0D" w:rsidRPr="000E3FF3" w:rsidRDefault="00B17A0D" w:rsidP="00B17A0D">
      <w:pPr>
        <w:spacing w:after="120" w:line="259" w:lineRule="auto"/>
        <w:rPr>
          <w:rFonts w:ascii="Arial" w:hAnsi="Arial" w:cs="Arial"/>
          <w:sz w:val="20"/>
          <w:szCs w:val="20"/>
        </w:rPr>
      </w:pPr>
    </w:p>
    <w:p w:rsidR="00B17A0D" w:rsidRPr="000E3FF3" w:rsidRDefault="00B17A0D" w:rsidP="00F754FB">
      <w:pPr>
        <w:numPr>
          <w:ilvl w:val="0"/>
          <w:numId w:val="262"/>
        </w:numPr>
        <w:spacing w:after="5" w:line="250" w:lineRule="auto"/>
        <w:ind w:right="63" w:hanging="360"/>
        <w:rPr>
          <w:rFonts w:ascii="Arial" w:hAnsi="Arial" w:cs="Arial"/>
          <w:sz w:val="20"/>
          <w:szCs w:val="20"/>
        </w:rPr>
      </w:pPr>
      <w:r w:rsidRPr="000E3FF3">
        <w:rPr>
          <w:rFonts w:ascii="Arial" w:hAnsi="Arial" w:cs="Arial"/>
          <w:sz w:val="20"/>
          <w:szCs w:val="20"/>
        </w:rPr>
        <w:t xml:space="preserve">I will only access the system with my own name and registered password, which I will keep secret and safe  </w:t>
      </w:r>
    </w:p>
    <w:p w:rsidR="00B17A0D" w:rsidRPr="000E3FF3" w:rsidRDefault="00B17A0D" w:rsidP="00B17A0D">
      <w:pPr>
        <w:spacing w:after="120" w:line="259" w:lineRule="auto"/>
        <w:rPr>
          <w:rFonts w:ascii="Arial" w:hAnsi="Arial" w:cs="Arial"/>
          <w:sz w:val="20"/>
          <w:szCs w:val="20"/>
        </w:rPr>
      </w:pPr>
    </w:p>
    <w:p w:rsidR="00B17A0D" w:rsidRPr="000E3FF3" w:rsidRDefault="00B17A0D" w:rsidP="00F754FB">
      <w:pPr>
        <w:numPr>
          <w:ilvl w:val="0"/>
          <w:numId w:val="262"/>
        </w:numPr>
        <w:spacing w:after="5" w:line="250" w:lineRule="auto"/>
        <w:ind w:right="63" w:hanging="360"/>
        <w:rPr>
          <w:rFonts w:ascii="Arial" w:hAnsi="Arial" w:cs="Arial"/>
          <w:sz w:val="20"/>
          <w:szCs w:val="20"/>
        </w:rPr>
      </w:pPr>
      <w:r w:rsidRPr="000E3FF3">
        <w:rPr>
          <w:rFonts w:ascii="Arial" w:hAnsi="Arial" w:cs="Arial"/>
          <w:sz w:val="20"/>
          <w:szCs w:val="20"/>
        </w:rPr>
        <w:t xml:space="preserve">I will inform the manager of  </w:t>
      </w:r>
      <w:proofErr w:type="spellStart"/>
      <w:r w:rsidRPr="000E3FF3">
        <w:rPr>
          <w:rFonts w:ascii="Arial" w:hAnsi="Arial" w:cs="Arial"/>
          <w:sz w:val="20"/>
          <w:szCs w:val="20"/>
        </w:rPr>
        <w:t>Childville</w:t>
      </w:r>
      <w:proofErr w:type="spellEnd"/>
      <w:r w:rsidRPr="000E3FF3">
        <w:rPr>
          <w:rFonts w:ascii="Arial" w:hAnsi="Arial" w:cs="Arial"/>
          <w:sz w:val="20"/>
          <w:szCs w:val="20"/>
        </w:rPr>
        <w:t xml:space="preserve"> as soon as possible if I know my password is no longer secret </w:t>
      </w:r>
    </w:p>
    <w:p w:rsidR="00B17A0D" w:rsidRPr="000E3FF3" w:rsidRDefault="00B17A0D" w:rsidP="00B17A0D">
      <w:pPr>
        <w:spacing w:after="120" w:line="259" w:lineRule="auto"/>
        <w:rPr>
          <w:rFonts w:ascii="Arial" w:hAnsi="Arial" w:cs="Arial"/>
          <w:sz w:val="20"/>
          <w:szCs w:val="20"/>
        </w:rPr>
      </w:pPr>
    </w:p>
    <w:p w:rsidR="00B17A0D" w:rsidRPr="000E3FF3" w:rsidRDefault="00B17A0D" w:rsidP="00F754FB">
      <w:pPr>
        <w:numPr>
          <w:ilvl w:val="0"/>
          <w:numId w:val="262"/>
        </w:numPr>
        <w:spacing w:after="5" w:line="250" w:lineRule="auto"/>
        <w:ind w:right="63" w:hanging="360"/>
        <w:rPr>
          <w:rFonts w:ascii="Arial" w:hAnsi="Arial" w:cs="Arial"/>
          <w:sz w:val="20"/>
          <w:szCs w:val="20"/>
        </w:rPr>
      </w:pPr>
      <w:r w:rsidRPr="000E3FF3">
        <w:rPr>
          <w:rFonts w:ascii="Arial" w:hAnsi="Arial" w:cs="Arial"/>
          <w:sz w:val="20"/>
          <w:szCs w:val="20"/>
        </w:rPr>
        <w:t xml:space="preserve">I will always log off the system when I have finished working  </w:t>
      </w:r>
    </w:p>
    <w:p w:rsidR="00B17A0D" w:rsidRPr="000E3FF3" w:rsidRDefault="00B17A0D" w:rsidP="00B17A0D">
      <w:pPr>
        <w:spacing w:after="120" w:line="259" w:lineRule="auto"/>
        <w:rPr>
          <w:rFonts w:ascii="Arial" w:hAnsi="Arial" w:cs="Arial"/>
          <w:sz w:val="20"/>
          <w:szCs w:val="20"/>
        </w:rPr>
      </w:pPr>
    </w:p>
    <w:p w:rsidR="00B17A0D" w:rsidRPr="000E3FF3" w:rsidRDefault="00B17A0D" w:rsidP="00F754FB">
      <w:pPr>
        <w:numPr>
          <w:ilvl w:val="0"/>
          <w:numId w:val="262"/>
        </w:numPr>
        <w:spacing w:after="5" w:line="250" w:lineRule="auto"/>
        <w:ind w:right="63" w:hanging="360"/>
        <w:rPr>
          <w:rFonts w:ascii="Arial" w:hAnsi="Arial" w:cs="Arial"/>
          <w:sz w:val="20"/>
          <w:szCs w:val="20"/>
        </w:rPr>
      </w:pPr>
      <w:r w:rsidRPr="000E3FF3">
        <w:rPr>
          <w:rFonts w:ascii="Arial" w:hAnsi="Arial" w:cs="Arial"/>
          <w:sz w:val="20"/>
          <w:szCs w:val="20"/>
        </w:rPr>
        <w:t xml:space="preserve">I understand that </w:t>
      </w:r>
      <w:proofErr w:type="spellStart"/>
      <w:r w:rsidRPr="000E3FF3">
        <w:rPr>
          <w:rFonts w:ascii="Arial" w:hAnsi="Arial" w:cs="Arial"/>
          <w:sz w:val="20"/>
          <w:szCs w:val="20"/>
        </w:rPr>
        <w:t>Childville</w:t>
      </w:r>
      <w:proofErr w:type="spellEnd"/>
      <w:r w:rsidRPr="000E3FF3">
        <w:rPr>
          <w:rFonts w:ascii="Arial" w:hAnsi="Arial" w:cs="Arial"/>
          <w:sz w:val="20"/>
          <w:szCs w:val="20"/>
        </w:rPr>
        <w:t xml:space="preserve"> may, in line with policy, check my computer files and e-mails and may monitor the internet sites I visit. </w:t>
      </w:r>
    </w:p>
    <w:p w:rsidR="00B17A0D" w:rsidRPr="000E3FF3" w:rsidRDefault="00B17A0D" w:rsidP="00B17A0D">
      <w:pPr>
        <w:spacing w:after="120" w:line="259" w:lineRule="auto"/>
        <w:rPr>
          <w:rFonts w:ascii="Arial" w:hAnsi="Arial" w:cs="Arial"/>
          <w:sz w:val="20"/>
          <w:szCs w:val="20"/>
        </w:rPr>
      </w:pPr>
    </w:p>
    <w:p w:rsidR="00B17A0D" w:rsidRPr="000E3FF3" w:rsidRDefault="00B17A0D" w:rsidP="00F754FB">
      <w:pPr>
        <w:numPr>
          <w:ilvl w:val="0"/>
          <w:numId w:val="262"/>
        </w:numPr>
        <w:spacing w:after="5" w:line="250" w:lineRule="auto"/>
        <w:ind w:right="63" w:hanging="360"/>
        <w:rPr>
          <w:rFonts w:ascii="Arial" w:hAnsi="Arial" w:cs="Arial"/>
          <w:sz w:val="20"/>
          <w:szCs w:val="20"/>
        </w:rPr>
      </w:pPr>
      <w:r w:rsidRPr="000E3FF3">
        <w:rPr>
          <w:rFonts w:ascii="Arial" w:hAnsi="Arial" w:cs="Arial"/>
          <w:sz w:val="20"/>
          <w:szCs w:val="20"/>
        </w:rPr>
        <w:t xml:space="preserve">I will not open e-mail attachments unless they come from a recognised and reputable source.  I will bring any other attachments to the attention of the setting manager </w:t>
      </w:r>
    </w:p>
    <w:p w:rsidR="00B17A0D" w:rsidRPr="000E3FF3" w:rsidRDefault="00B17A0D" w:rsidP="00B17A0D">
      <w:pPr>
        <w:spacing w:after="120" w:line="259" w:lineRule="auto"/>
        <w:rPr>
          <w:rFonts w:ascii="Arial" w:hAnsi="Arial" w:cs="Arial"/>
          <w:sz w:val="20"/>
          <w:szCs w:val="20"/>
        </w:rPr>
      </w:pPr>
    </w:p>
    <w:p w:rsidR="00B17A0D" w:rsidRPr="000E3FF3" w:rsidRDefault="00B17A0D" w:rsidP="00F754FB">
      <w:pPr>
        <w:numPr>
          <w:ilvl w:val="0"/>
          <w:numId w:val="262"/>
        </w:numPr>
        <w:spacing w:after="5" w:line="250" w:lineRule="auto"/>
        <w:ind w:right="63" w:hanging="360"/>
        <w:rPr>
          <w:rFonts w:ascii="Arial" w:hAnsi="Arial" w:cs="Arial"/>
          <w:sz w:val="20"/>
          <w:szCs w:val="20"/>
        </w:rPr>
      </w:pPr>
      <w:r w:rsidRPr="000E3FF3">
        <w:rPr>
          <w:rFonts w:ascii="Arial" w:hAnsi="Arial" w:cs="Arial"/>
          <w:sz w:val="20"/>
          <w:szCs w:val="20"/>
        </w:rPr>
        <w:t xml:space="preserve">All joke e-mails are potentially damaging and undesirable and therefore should not be used </w:t>
      </w:r>
    </w:p>
    <w:p w:rsidR="00B17A0D" w:rsidRPr="000E3FF3" w:rsidRDefault="00B17A0D" w:rsidP="00B17A0D">
      <w:pPr>
        <w:spacing w:after="120" w:line="259" w:lineRule="auto"/>
        <w:rPr>
          <w:rFonts w:ascii="Arial" w:hAnsi="Arial" w:cs="Arial"/>
          <w:sz w:val="20"/>
          <w:szCs w:val="20"/>
        </w:rPr>
      </w:pPr>
    </w:p>
    <w:p w:rsidR="00B17A0D" w:rsidRPr="000E3FF3" w:rsidRDefault="00B17A0D" w:rsidP="00F754FB">
      <w:pPr>
        <w:numPr>
          <w:ilvl w:val="0"/>
          <w:numId w:val="262"/>
        </w:numPr>
        <w:spacing w:after="5" w:line="250" w:lineRule="auto"/>
        <w:ind w:right="63" w:hanging="360"/>
        <w:rPr>
          <w:rFonts w:ascii="Arial" w:hAnsi="Arial" w:cs="Arial"/>
          <w:sz w:val="20"/>
          <w:szCs w:val="20"/>
        </w:rPr>
      </w:pPr>
      <w:r w:rsidRPr="000E3FF3">
        <w:rPr>
          <w:rFonts w:ascii="Arial" w:hAnsi="Arial" w:cs="Arial"/>
          <w:sz w:val="20"/>
          <w:szCs w:val="20"/>
        </w:rPr>
        <w:t xml:space="preserve">I will report immediately any unpleasant material or messages sent to me </w:t>
      </w:r>
    </w:p>
    <w:p w:rsidR="00B17A0D" w:rsidRPr="000E3FF3" w:rsidRDefault="00B17A0D" w:rsidP="00B17A0D">
      <w:pPr>
        <w:spacing w:after="120" w:line="259" w:lineRule="auto"/>
        <w:rPr>
          <w:rFonts w:ascii="Arial" w:hAnsi="Arial" w:cs="Arial"/>
          <w:sz w:val="20"/>
          <w:szCs w:val="20"/>
        </w:rPr>
      </w:pPr>
    </w:p>
    <w:p w:rsidR="00B17A0D" w:rsidRPr="000E3FF3" w:rsidRDefault="00B17A0D" w:rsidP="00F754FB">
      <w:pPr>
        <w:numPr>
          <w:ilvl w:val="0"/>
          <w:numId w:val="262"/>
        </w:numPr>
        <w:spacing w:after="5" w:line="250" w:lineRule="auto"/>
        <w:ind w:right="63" w:hanging="360"/>
        <w:rPr>
          <w:rFonts w:ascii="Arial" w:hAnsi="Arial" w:cs="Arial"/>
          <w:sz w:val="20"/>
          <w:szCs w:val="20"/>
        </w:rPr>
      </w:pPr>
      <w:r w:rsidRPr="000E3FF3">
        <w:rPr>
          <w:rFonts w:ascii="Arial" w:hAnsi="Arial" w:cs="Arial"/>
          <w:sz w:val="20"/>
          <w:szCs w:val="20"/>
        </w:rPr>
        <w:t xml:space="preserve">I understand that a criminal offence may be committed by deliberately accessing internet sites that contain certain illegal material </w:t>
      </w:r>
    </w:p>
    <w:p w:rsidR="00B17A0D" w:rsidRPr="000E3FF3" w:rsidRDefault="00B17A0D" w:rsidP="00B17A0D">
      <w:pPr>
        <w:spacing w:after="120" w:line="259" w:lineRule="auto"/>
        <w:rPr>
          <w:rFonts w:ascii="Arial" w:hAnsi="Arial" w:cs="Arial"/>
          <w:sz w:val="20"/>
          <w:szCs w:val="20"/>
        </w:rPr>
      </w:pPr>
    </w:p>
    <w:p w:rsidR="00B17A0D" w:rsidRPr="000E3FF3" w:rsidRDefault="00B17A0D" w:rsidP="00F754FB">
      <w:pPr>
        <w:numPr>
          <w:ilvl w:val="0"/>
          <w:numId w:val="262"/>
        </w:numPr>
        <w:spacing w:after="5" w:line="250" w:lineRule="auto"/>
        <w:ind w:right="63" w:hanging="360"/>
        <w:rPr>
          <w:rFonts w:ascii="Arial" w:hAnsi="Arial" w:cs="Arial"/>
          <w:sz w:val="20"/>
          <w:szCs w:val="20"/>
        </w:rPr>
      </w:pPr>
      <w:r w:rsidRPr="000E3FF3">
        <w:rPr>
          <w:rFonts w:ascii="Arial" w:hAnsi="Arial" w:cs="Arial"/>
          <w:sz w:val="20"/>
          <w:szCs w:val="20"/>
        </w:rPr>
        <w:t xml:space="preserve">Equipment belonging to </w:t>
      </w:r>
      <w:proofErr w:type="spellStart"/>
      <w:r w:rsidRPr="000E3FF3">
        <w:rPr>
          <w:rFonts w:ascii="Arial" w:hAnsi="Arial" w:cs="Arial"/>
          <w:sz w:val="20"/>
          <w:szCs w:val="20"/>
        </w:rPr>
        <w:t>Childville</w:t>
      </w:r>
      <w:proofErr w:type="spellEnd"/>
      <w:r w:rsidRPr="000E3FF3">
        <w:rPr>
          <w:rFonts w:ascii="Arial" w:hAnsi="Arial" w:cs="Arial"/>
          <w:sz w:val="20"/>
          <w:szCs w:val="20"/>
        </w:rPr>
        <w:t xml:space="preserve"> will not be used for personal financial gain, gambling, political purposes or advertising and is forbidden </w:t>
      </w:r>
    </w:p>
    <w:p w:rsidR="00B17A0D" w:rsidRPr="000E3FF3" w:rsidRDefault="00B17A0D" w:rsidP="00B17A0D">
      <w:pPr>
        <w:spacing w:after="117" w:line="259" w:lineRule="auto"/>
        <w:rPr>
          <w:rFonts w:ascii="Arial" w:hAnsi="Arial" w:cs="Arial"/>
          <w:sz w:val="20"/>
          <w:szCs w:val="20"/>
        </w:rPr>
      </w:pPr>
    </w:p>
    <w:p w:rsidR="00B17A0D" w:rsidRPr="000E3FF3" w:rsidRDefault="00B17A0D" w:rsidP="00F754FB">
      <w:pPr>
        <w:numPr>
          <w:ilvl w:val="0"/>
          <w:numId w:val="262"/>
        </w:numPr>
        <w:spacing w:after="5" w:line="250" w:lineRule="auto"/>
        <w:ind w:right="63" w:hanging="360"/>
        <w:rPr>
          <w:rFonts w:ascii="Arial" w:hAnsi="Arial" w:cs="Arial"/>
          <w:sz w:val="20"/>
          <w:szCs w:val="20"/>
        </w:rPr>
      </w:pPr>
      <w:r w:rsidRPr="000E3FF3">
        <w:rPr>
          <w:rFonts w:ascii="Arial" w:hAnsi="Arial" w:cs="Arial"/>
          <w:sz w:val="20"/>
          <w:szCs w:val="20"/>
        </w:rPr>
        <w:t xml:space="preserve">I understand that if I do not adhere to these rules, my network access will be suspended immediately, the laptop removed and that other disciplinary consequences may follow. </w:t>
      </w:r>
    </w:p>
    <w:p w:rsidR="00B17A0D" w:rsidRPr="000E3FF3" w:rsidRDefault="00B17A0D" w:rsidP="00B17A0D">
      <w:pPr>
        <w:spacing w:after="16" w:line="259" w:lineRule="auto"/>
        <w:rPr>
          <w:rFonts w:ascii="Arial" w:hAnsi="Arial" w:cs="Arial"/>
          <w:sz w:val="20"/>
          <w:szCs w:val="20"/>
        </w:rPr>
      </w:pPr>
    </w:p>
    <w:p w:rsidR="00B17A0D" w:rsidRPr="000E3FF3" w:rsidRDefault="00B17A0D" w:rsidP="00B17A0D">
      <w:pPr>
        <w:spacing w:after="8" w:line="254" w:lineRule="auto"/>
        <w:ind w:left="-5" w:right="6165" w:hanging="10"/>
        <w:rPr>
          <w:rFonts w:ascii="Arial" w:hAnsi="Arial" w:cs="Arial"/>
          <w:sz w:val="20"/>
          <w:szCs w:val="20"/>
        </w:rPr>
      </w:pPr>
      <w:r w:rsidRPr="000E3FF3">
        <w:rPr>
          <w:rFonts w:ascii="Arial" w:hAnsi="Arial" w:cs="Arial"/>
          <w:b/>
          <w:sz w:val="20"/>
          <w:szCs w:val="20"/>
        </w:rPr>
        <w:t>Name:</w:t>
      </w:r>
      <w:r w:rsidRPr="000E3FF3">
        <w:rPr>
          <w:rFonts w:ascii="Arial" w:hAnsi="Arial" w:cs="Arial"/>
          <w:sz w:val="20"/>
          <w:szCs w:val="20"/>
        </w:rPr>
        <w:tab/>
        <w:t xml:space="preserve"> </w:t>
      </w:r>
    </w:p>
    <w:p w:rsidR="00B17A0D" w:rsidRPr="000E3FF3" w:rsidRDefault="00B17A0D" w:rsidP="00B17A0D">
      <w:pPr>
        <w:spacing w:after="8" w:line="254" w:lineRule="auto"/>
        <w:ind w:left="-5" w:right="6165" w:hanging="10"/>
        <w:rPr>
          <w:rFonts w:ascii="Arial" w:hAnsi="Arial" w:cs="Arial"/>
          <w:sz w:val="20"/>
          <w:szCs w:val="20"/>
        </w:rPr>
      </w:pPr>
      <w:r w:rsidRPr="000E3FF3">
        <w:rPr>
          <w:rFonts w:ascii="Arial" w:hAnsi="Arial" w:cs="Arial"/>
          <w:b/>
          <w:sz w:val="20"/>
          <w:szCs w:val="20"/>
        </w:rPr>
        <w:t>Signature:</w:t>
      </w:r>
    </w:p>
    <w:p w:rsidR="00B17A0D" w:rsidRPr="000E3FF3" w:rsidRDefault="00B17A0D" w:rsidP="00B17A0D">
      <w:pPr>
        <w:spacing w:after="8" w:line="254" w:lineRule="auto"/>
        <w:ind w:left="-5" w:right="6165" w:hanging="10"/>
        <w:rPr>
          <w:rFonts w:ascii="Arial" w:hAnsi="Arial" w:cs="Arial"/>
          <w:sz w:val="20"/>
          <w:szCs w:val="20"/>
        </w:rPr>
      </w:pPr>
      <w:r w:rsidRPr="000E3FF3">
        <w:rPr>
          <w:rFonts w:ascii="Arial" w:hAnsi="Arial" w:cs="Arial"/>
          <w:b/>
          <w:sz w:val="20"/>
          <w:szCs w:val="20"/>
        </w:rPr>
        <w:t>Date:</w:t>
      </w:r>
    </w:p>
    <w:p w:rsidR="00B17A0D" w:rsidRPr="000E3FF3" w:rsidRDefault="00B17A0D" w:rsidP="000D4EE8">
      <w:pPr>
        <w:spacing w:line="360" w:lineRule="auto"/>
        <w:rPr>
          <w:rFonts w:ascii="Arial" w:hAnsi="Arial" w:cs="Arial"/>
          <w:b/>
          <w:szCs w:val="22"/>
        </w:rPr>
      </w:pPr>
    </w:p>
    <w:p w:rsidR="00B17A0D" w:rsidRPr="000E3FF3" w:rsidRDefault="00B17A0D" w:rsidP="000D4EE8">
      <w:pPr>
        <w:spacing w:line="360" w:lineRule="auto"/>
        <w:rPr>
          <w:rFonts w:ascii="Arial" w:hAnsi="Arial" w:cs="Arial"/>
          <w:b/>
          <w:szCs w:val="22"/>
        </w:rPr>
      </w:pPr>
    </w:p>
    <w:p w:rsidR="00260840" w:rsidRPr="000E3FF3" w:rsidRDefault="00260840" w:rsidP="000D4EE8">
      <w:pPr>
        <w:spacing w:line="360" w:lineRule="auto"/>
        <w:rPr>
          <w:rFonts w:ascii="Arial" w:hAnsi="Arial" w:cs="Arial"/>
          <w:b/>
          <w:szCs w:val="22"/>
        </w:rPr>
      </w:pPr>
    </w:p>
    <w:p w:rsidR="00260840" w:rsidRPr="000E3FF3" w:rsidRDefault="00260840" w:rsidP="000D4EE8">
      <w:pPr>
        <w:spacing w:line="360" w:lineRule="auto"/>
        <w:rPr>
          <w:rFonts w:ascii="Arial" w:hAnsi="Arial" w:cs="Arial"/>
          <w:b/>
          <w:sz w:val="22"/>
          <w:szCs w:val="22"/>
        </w:rPr>
      </w:pPr>
    </w:p>
    <w:p w:rsidR="00060038" w:rsidRPr="000E3FF3" w:rsidRDefault="00060038" w:rsidP="000D4EE8">
      <w:pPr>
        <w:spacing w:line="360" w:lineRule="auto"/>
        <w:rPr>
          <w:rFonts w:ascii="Arial" w:hAnsi="Arial" w:cs="Arial"/>
          <w:b/>
          <w:sz w:val="22"/>
          <w:szCs w:val="22"/>
        </w:rPr>
      </w:pPr>
    </w:p>
    <w:p w:rsidR="000D4EE8" w:rsidRPr="000E3FF3" w:rsidRDefault="000D4EE8" w:rsidP="000D4EE8">
      <w:pPr>
        <w:spacing w:line="360" w:lineRule="auto"/>
        <w:rPr>
          <w:rFonts w:ascii="Arial" w:hAnsi="Arial" w:cs="Arial"/>
          <w:b/>
          <w:i/>
        </w:rPr>
      </w:pPr>
      <w:r w:rsidRPr="000E3FF3">
        <w:rPr>
          <w:rFonts w:ascii="Arial" w:hAnsi="Arial" w:cs="Arial"/>
          <w:b/>
          <w:i/>
        </w:rPr>
        <w:t>Information Communication Technology (ICT) equipment</w:t>
      </w:r>
    </w:p>
    <w:p w:rsidR="000D4EE8" w:rsidRPr="000E3FF3" w:rsidRDefault="000D4EE8" w:rsidP="00C34F23">
      <w:pPr>
        <w:numPr>
          <w:ilvl w:val="0"/>
          <w:numId w:val="228"/>
        </w:numPr>
        <w:spacing w:line="360" w:lineRule="auto"/>
        <w:contextualSpacing/>
        <w:rPr>
          <w:rFonts w:ascii="Arial" w:hAnsi="Arial" w:cs="Arial"/>
          <w:b/>
          <w:sz w:val="22"/>
          <w:szCs w:val="22"/>
        </w:rPr>
      </w:pPr>
      <w:r w:rsidRPr="000E3FF3">
        <w:rPr>
          <w:rFonts w:ascii="Arial" w:hAnsi="Arial" w:cs="Arial"/>
          <w:sz w:val="22"/>
          <w:szCs w:val="22"/>
        </w:rPr>
        <w:t>Only ICT equipment belonging to the setting is used by staff and children.</w:t>
      </w:r>
    </w:p>
    <w:p w:rsidR="000D4EE8" w:rsidRPr="000E3FF3" w:rsidRDefault="000D4EE8" w:rsidP="00C34F23">
      <w:pPr>
        <w:numPr>
          <w:ilvl w:val="0"/>
          <w:numId w:val="228"/>
        </w:numPr>
        <w:spacing w:line="360" w:lineRule="auto"/>
        <w:contextualSpacing/>
        <w:rPr>
          <w:rFonts w:ascii="Arial" w:hAnsi="Arial" w:cs="Arial"/>
          <w:b/>
          <w:sz w:val="22"/>
          <w:szCs w:val="22"/>
        </w:rPr>
      </w:pPr>
      <w:r w:rsidRPr="000E3FF3">
        <w:rPr>
          <w:rFonts w:ascii="Arial" w:hAnsi="Arial" w:cs="Arial"/>
          <w:sz w:val="22"/>
          <w:szCs w:val="22"/>
        </w:rPr>
        <w:t xml:space="preserve">The designated person is responsible for ensuring all ICT equipment is safe and fit for purpose. </w:t>
      </w:r>
    </w:p>
    <w:p w:rsidR="000D4EE8" w:rsidRPr="000E3FF3" w:rsidRDefault="000D4EE8" w:rsidP="00C34F23">
      <w:pPr>
        <w:numPr>
          <w:ilvl w:val="0"/>
          <w:numId w:val="228"/>
        </w:numPr>
        <w:spacing w:line="360" w:lineRule="auto"/>
        <w:contextualSpacing/>
        <w:rPr>
          <w:rFonts w:ascii="Arial" w:hAnsi="Arial" w:cs="Arial"/>
          <w:b/>
          <w:sz w:val="22"/>
          <w:szCs w:val="22"/>
        </w:rPr>
      </w:pPr>
      <w:r w:rsidRPr="000E3FF3">
        <w:rPr>
          <w:rFonts w:ascii="Arial" w:hAnsi="Arial" w:cs="Arial"/>
          <w:sz w:val="22"/>
          <w:szCs w:val="22"/>
        </w:rPr>
        <w:t>All computers have virus protection installed.</w:t>
      </w:r>
    </w:p>
    <w:p w:rsidR="000D4EE8" w:rsidRPr="000E3FF3" w:rsidRDefault="000D4EE8" w:rsidP="00C34F23">
      <w:pPr>
        <w:numPr>
          <w:ilvl w:val="0"/>
          <w:numId w:val="228"/>
        </w:numPr>
        <w:spacing w:line="360" w:lineRule="auto"/>
        <w:contextualSpacing/>
        <w:rPr>
          <w:rFonts w:ascii="Arial" w:hAnsi="Arial" w:cs="Arial"/>
          <w:b/>
          <w:sz w:val="22"/>
          <w:szCs w:val="22"/>
        </w:rPr>
      </w:pPr>
      <w:r w:rsidRPr="000E3FF3">
        <w:rPr>
          <w:rFonts w:ascii="Arial" w:hAnsi="Arial" w:cs="Arial"/>
          <w:sz w:val="22"/>
          <w:szCs w:val="22"/>
        </w:rPr>
        <w:t>The designated person ensures that safety settings are set to ensure that inappropriate material cannot be accessed.</w:t>
      </w:r>
    </w:p>
    <w:p w:rsidR="000D4EE8" w:rsidRPr="000E3FF3" w:rsidRDefault="000D4EE8" w:rsidP="000D4EE8">
      <w:pPr>
        <w:spacing w:line="360" w:lineRule="auto"/>
        <w:rPr>
          <w:rFonts w:ascii="Arial" w:hAnsi="Arial" w:cs="Arial"/>
          <w:i/>
          <w:sz w:val="22"/>
          <w:szCs w:val="22"/>
        </w:rPr>
      </w:pPr>
    </w:p>
    <w:p w:rsidR="000D4EE8" w:rsidRPr="000E3FF3" w:rsidRDefault="000D4EE8" w:rsidP="000D4EE8">
      <w:pPr>
        <w:spacing w:line="360" w:lineRule="auto"/>
        <w:rPr>
          <w:rFonts w:ascii="Arial" w:hAnsi="Arial" w:cs="Arial"/>
          <w:b/>
          <w:i/>
        </w:rPr>
      </w:pPr>
      <w:r w:rsidRPr="000E3FF3">
        <w:rPr>
          <w:rFonts w:ascii="Arial" w:hAnsi="Arial" w:cs="Arial"/>
          <w:b/>
          <w:i/>
        </w:rPr>
        <w:t>Internet access</w:t>
      </w:r>
    </w:p>
    <w:p w:rsidR="000D4EE8" w:rsidRPr="000E3FF3" w:rsidRDefault="007D4C54" w:rsidP="00C34F23">
      <w:pPr>
        <w:numPr>
          <w:ilvl w:val="0"/>
          <w:numId w:val="229"/>
        </w:numPr>
        <w:spacing w:line="360" w:lineRule="auto"/>
        <w:contextualSpacing/>
        <w:rPr>
          <w:rFonts w:ascii="Arial" w:hAnsi="Arial" w:cs="Arial"/>
          <w:b/>
          <w:sz w:val="22"/>
          <w:szCs w:val="22"/>
        </w:rPr>
      </w:pPr>
      <w:r w:rsidRPr="000E3FF3">
        <w:rPr>
          <w:rFonts w:ascii="Arial" w:hAnsi="Arial" w:cs="Arial"/>
          <w:sz w:val="22"/>
          <w:szCs w:val="22"/>
        </w:rPr>
        <w:t>Children should</w:t>
      </w:r>
      <w:r w:rsidR="000D4EE8" w:rsidRPr="000E3FF3">
        <w:rPr>
          <w:rFonts w:ascii="Arial" w:hAnsi="Arial" w:cs="Arial"/>
          <w:sz w:val="22"/>
          <w:szCs w:val="22"/>
        </w:rPr>
        <w:t xml:space="preserve"> never</w:t>
      </w:r>
      <w:r w:rsidRPr="000E3FF3">
        <w:rPr>
          <w:rFonts w:ascii="Arial" w:hAnsi="Arial" w:cs="Arial"/>
          <w:sz w:val="22"/>
          <w:szCs w:val="22"/>
        </w:rPr>
        <w:t xml:space="preserve"> be </w:t>
      </w:r>
      <w:proofErr w:type="gramStart"/>
      <w:r w:rsidRPr="000E3FF3">
        <w:rPr>
          <w:rFonts w:ascii="Arial" w:hAnsi="Arial" w:cs="Arial"/>
          <w:sz w:val="22"/>
          <w:szCs w:val="22"/>
        </w:rPr>
        <w:t xml:space="preserve">given  </w:t>
      </w:r>
      <w:r w:rsidR="000D4EE8" w:rsidRPr="000E3FF3">
        <w:rPr>
          <w:rFonts w:ascii="Arial" w:hAnsi="Arial" w:cs="Arial"/>
          <w:sz w:val="22"/>
          <w:szCs w:val="22"/>
        </w:rPr>
        <w:t>unsupervised</w:t>
      </w:r>
      <w:proofErr w:type="gramEnd"/>
      <w:r w:rsidR="000D4EE8" w:rsidRPr="000E3FF3">
        <w:rPr>
          <w:rFonts w:ascii="Arial" w:hAnsi="Arial" w:cs="Arial"/>
          <w:sz w:val="22"/>
          <w:szCs w:val="22"/>
        </w:rPr>
        <w:t xml:space="preserve"> access</w:t>
      </w:r>
      <w:r w:rsidRPr="000E3FF3">
        <w:rPr>
          <w:rFonts w:ascii="Arial" w:hAnsi="Arial" w:cs="Arial"/>
          <w:sz w:val="22"/>
          <w:szCs w:val="22"/>
        </w:rPr>
        <w:t xml:space="preserve"> to the internet</w:t>
      </w:r>
      <w:r w:rsidR="000D4EE8" w:rsidRPr="000E3FF3">
        <w:rPr>
          <w:rFonts w:ascii="Arial" w:hAnsi="Arial" w:cs="Arial"/>
          <w:sz w:val="22"/>
          <w:szCs w:val="22"/>
        </w:rPr>
        <w:t>.</w:t>
      </w:r>
    </w:p>
    <w:p w:rsidR="000D4EE8" w:rsidRPr="000E3FF3" w:rsidRDefault="000D4EE8" w:rsidP="00C34F23">
      <w:pPr>
        <w:numPr>
          <w:ilvl w:val="0"/>
          <w:numId w:val="229"/>
        </w:numPr>
        <w:spacing w:line="360" w:lineRule="auto"/>
        <w:contextualSpacing/>
        <w:rPr>
          <w:rFonts w:ascii="Arial" w:hAnsi="Arial" w:cs="Arial"/>
          <w:b/>
          <w:sz w:val="22"/>
          <w:szCs w:val="22"/>
        </w:rPr>
      </w:pPr>
      <w:r w:rsidRPr="000E3FF3">
        <w:rPr>
          <w:rFonts w:ascii="Arial" w:hAnsi="Arial" w:cs="Arial"/>
          <w:sz w:val="22"/>
          <w:szCs w:val="22"/>
        </w:rPr>
        <w:t xml:space="preserve">If </w:t>
      </w:r>
      <w:proofErr w:type="gramStart"/>
      <w:r w:rsidRPr="000E3FF3">
        <w:rPr>
          <w:rFonts w:ascii="Arial" w:hAnsi="Arial" w:cs="Arial"/>
          <w:sz w:val="22"/>
          <w:szCs w:val="22"/>
        </w:rPr>
        <w:t>staff access</w:t>
      </w:r>
      <w:proofErr w:type="gramEnd"/>
      <w:r w:rsidRPr="000E3FF3">
        <w:rPr>
          <w:rFonts w:ascii="Arial" w:hAnsi="Arial" w:cs="Arial"/>
          <w:sz w:val="22"/>
          <w:szCs w:val="22"/>
        </w:rPr>
        <w:t xml:space="preserve"> the internet with children for the purposes of promoting their learning, written permission is gained from parents who are shown this policy.</w:t>
      </w:r>
    </w:p>
    <w:p w:rsidR="000D4EE8" w:rsidRPr="000E3FF3" w:rsidRDefault="000D4EE8" w:rsidP="00C34F23">
      <w:pPr>
        <w:numPr>
          <w:ilvl w:val="0"/>
          <w:numId w:val="229"/>
        </w:numPr>
        <w:spacing w:line="360" w:lineRule="auto"/>
        <w:contextualSpacing/>
        <w:rPr>
          <w:rFonts w:ascii="Arial" w:hAnsi="Arial" w:cs="Arial"/>
          <w:b/>
          <w:sz w:val="22"/>
          <w:szCs w:val="22"/>
        </w:rPr>
      </w:pPr>
      <w:r w:rsidRPr="000E3FF3">
        <w:rPr>
          <w:rFonts w:ascii="Arial" w:hAnsi="Arial" w:cs="Arial"/>
          <w:sz w:val="22"/>
          <w:szCs w:val="22"/>
        </w:rPr>
        <w:t>The designated person has overall responsibility for ensuring that children and young people are safeguarded and risk assessments in relation to online safety are completed.</w:t>
      </w:r>
    </w:p>
    <w:p w:rsidR="000D4EE8" w:rsidRPr="000E3FF3" w:rsidRDefault="000D4EE8" w:rsidP="00C34F23">
      <w:pPr>
        <w:numPr>
          <w:ilvl w:val="0"/>
          <w:numId w:val="229"/>
        </w:numPr>
        <w:spacing w:line="360" w:lineRule="auto"/>
        <w:contextualSpacing/>
        <w:rPr>
          <w:rFonts w:ascii="Arial" w:hAnsi="Arial" w:cs="Arial"/>
          <w:b/>
          <w:sz w:val="22"/>
          <w:szCs w:val="22"/>
        </w:rPr>
      </w:pPr>
      <w:r w:rsidRPr="000E3FF3">
        <w:rPr>
          <w:rFonts w:ascii="Arial" w:hAnsi="Arial" w:cs="Arial"/>
          <w:sz w:val="22"/>
          <w:szCs w:val="22"/>
        </w:rPr>
        <w:t>Children are taught the following stay safe principles in an age appropriate way prior to using the internet;</w:t>
      </w:r>
    </w:p>
    <w:p w:rsidR="000D4EE8" w:rsidRPr="000E3FF3" w:rsidRDefault="000D4EE8" w:rsidP="00C34F23">
      <w:pPr>
        <w:numPr>
          <w:ilvl w:val="0"/>
          <w:numId w:val="231"/>
        </w:numPr>
        <w:spacing w:line="360" w:lineRule="auto"/>
        <w:contextualSpacing/>
        <w:rPr>
          <w:rFonts w:ascii="Arial" w:hAnsi="Arial" w:cs="Arial"/>
          <w:sz w:val="22"/>
          <w:szCs w:val="22"/>
        </w:rPr>
      </w:pPr>
      <w:r w:rsidRPr="000E3FF3">
        <w:rPr>
          <w:rFonts w:ascii="Arial" w:hAnsi="Arial" w:cs="Arial"/>
          <w:sz w:val="22"/>
          <w:szCs w:val="22"/>
        </w:rPr>
        <w:t>only go on line with a grown up</w:t>
      </w:r>
    </w:p>
    <w:p w:rsidR="000D4EE8" w:rsidRPr="000E3FF3" w:rsidRDefault="000D4EE8" w:rsidP="00C34F23">
      <w:pPr>
        <w:numPr>
          <w:ilvl w:val="0"/>
          <w:numId w:val="231"/>
        </w:numPr>
        <w:spacing w:line="360" w:lineRule="auto"/>
        <w:contextualSpacing/>
        <w:rPr>
          <w:rFonts w:ascii="Arial" w:hAnsi="Arial" w:cs="Arial"/>
          <w:b/>
          <w:sz w:val="22"/>
          <w:szCs w:val="22"/>
        </w:rPr>
      </w:pPr>
      <w:r w:rsidRPr="000E3FF3">
        <w:rPr>
          <w:rFonts w:ascii="Arial" w:hAnsi="Arial" w:cs="Arial"/>
          <w:sz w:val="22"/>
          <w:szCs w:val="22"/>
        </w:rPr>
        <w:t>be kind on line</w:t>
      </w:r>
    </w:p>
    <w:p w:rsidR="000D4EE8" w:rsidRPr="000E3FF3" w:rsidRDefault="000D4EE8" w:rsidP="00C34F23">
      <w:pPr>
        <w:numPr>
          <w:ilvl w:val="0"/>
          <w:numId w:val="231"/>
        </w:numPr>
        <w:spacing w:line="360" w:lineRule="auto"/>
        <w:contextualSpacing/>
        <w:rPr>
          <w:rFonts w:ascii="Arial" w:hAnsi="Arial" w:cs="Arial"/>
          <w:b/>
          <w:sz w:val="22"/>
          <w:szCs w:val="22"/>
        </w:rPr>
      </w:pPr>
      <w:r w:rsidRPr="000E3FF3">
        <w:rPr>
          <w:rFonts w:ascii="Arial" w:hAnsi="Arial" w:cs="Arial"/>
          <w:sz w:val="22"/>
          <w:szCs w:val="22"/>
        </w:rPr>
        <w:t>keep information about me safely</w:t>
      </w:r>
    </w:p>
    <w:p w:rsidR="000D4EE8" w:rsidRPr="000E3FF3" w:rsidRDefault="000D4EE8" w:rsidP="00C34F23">
      <w:pPr>
        <w:numPr>
          <w:ilvl w:val="0"/>
          <w:numId w:val="231"/>
        </w:numPr>
        <w:spacing w:line="360" w:lineRule="auto"/>
        <w:contextualSpacing/>
        <w:rPr>
          <w:rFonts w:ascii="Arial" w:hAnsi="Arial" w:cs="Arial"/>
          <w:b/>
          <w:sz w:val="22"/>
          <w:szCs w:val="22"/>
        </w:rPr>
      </w:pPr>
      <w:r w:rsidRPr="000E3FF3">
        <w:rPr>
          <w:rFonts w:ascii="Arial" w:hAnsi="Arial" w:cs="Arial"/>
          <w:sz w:val="22"/>
          <w:szCs w:val="22"/>
        </w:rPr>
        <w:t>only press buttons on the internet to things I understand</w:t>
      </w:r>
    </w:p>
    <w:p w:rsidR="000D4EE8" w:rsidRPr="000E3FF3" w:rsidRDefault="000D4EE8" w:rsidP="00C34F23">
      <w:pPr>
        <w:numPr>
          <w:ilvl w:val="0"/>
          <w:numId w:val="231"/>
        </w:numPr>
        <w:spacing w:line="360" w:lineRule="auto"/>
        <w:contextualSpacing/>
        <w:rPr>
          <w:rFonts w:ascii="Arial" w:hAnsi="Arial" w:cs="Arial"/>
          <w:b/>
          <w:sz w:val="22"/>
          <w:szCs w:val="22"/>
        </w:rPr>
      </w:pPr>
      <w:r w:rsidRPr="000E3FF3">
        <w:rPr>
          <w:rFonts w:ascii="Arial" w:hAnsi="Arial" w:cs="Arial"/>
          <w:sz w:val="22"/>
          <w:szCs w:val="22"/>
        </w:rPr>
        <w:t>tell a grown up if something makes me unhappy on the internet</w:t>
      </w:r>
    </w:p>
    <w:p w:rsidR="000D4EE8" w:rsidRPr="000E3FF3" w:rsidRDefault="000D4EE8" w:rsidP="00C34F23">
      <w:pPr>
        <w:pStyle w:val="ListParagraph"/>
        <w:numPr>
          <w:ilvl w:val="0"/>
          <w:numId w:val="230"/>
        </w:numPr>
        <w:spacing w:line="360" w:lineRule="auto"/>
        <w:rPr>
          <w:rFonts w:ascii="Arial" w:hAnsi="Arial" w:cs="Arial"/>
          <w:b/>
          <w:sz w:val="22"/>
          <w:szCs w:val="22"/>
        </w:rPr>
      </w:pPr>
      <w:r w:rsidRPr="000E3FF3">
        <w:rPr>
          <w:rFonts w:ascii="Arial" w:hAnsi="Arial" w:cs="Arial"/>
          <w:sz w:val="22"/>
          <w:szCs w:val="22"/>
        </w:rPr>
        <w:t>Designated persons will also seek to build children’s resilience in relation to issues they may face in the online world, and will address issues such as staying safe, having appropriate friendships, asking for help if unsure, not keeping secrets as part of social and emotional development in age appropriate ways.</w:t>
      </w:r>
    </w:p>
    <w:p w:rsidR="000D4EE8" w:rsidRPr="000E3FF3" w:rsidRDefault="000D4EE8" w:rsidP="00C34F23">
      <w:pPr>
        <w:numPr>
          <w:ilvl w:val="0"/>
          <w:numId w:val="230"/>
        </w:numPr>
        <w:spacing w:line="360" w:lineRule="auto"/>
        <w:contextualSpacing/>
        <w:rPr>
          <w:rFonts w:ascii="Arial" w:hAnsi="Arial" w:cs="Arial"/>
          <w:sz w:val="22"/>
          <w:szCs w:val="22"/>
        </w:rPr>
      </w:pPr>
      <w:r w:rsidRPr="000E3FF3">
        <w:rPr>
          <w:rFonts w:ascii="Arial" w:hAnsi="Arial" w:cs="Arial"/>
          <w:sz w:val="22"/>
          <w:szCs w:val="22"/>
        </w:rPr>
        <w:t>If a second hand computer is purchased or donated to the setting, the designated person will ensure that no inappropriate material is stored on it before children use it.</w:t>
      </w:r>
    </w:p>
    <w:p w:rsidR="000D4EE8" w:rsidRPr="000E3FF3" w:rsidRDefault="000D4EE8" w:rsidP="00C34F23">
      <w:pPr>
        <w:numPr>
          <w:ilvl w:val="0"/>
          <w:numId w:val="230"/>
        </w:numPr>
        <w:spacing w:line="360" w:lineRule="auto"/>
        <w:contextualSpacing/>
        <w:rPr>
          <w:rFonts w:ascii="Arial" w:hAnsi="Arial" w:cs="Arial"/>
          <w:b/>
          <w:sz w:val="22"/>
          <w:szCs w:val="22"/>
        </w:rPr>
      </w:pPr>
      <w:r w:rsidRPr="000E3FF3">
        <w:rPr>
          <w:rFonts w:ascii="Arial" w:hAnsi="Arial" w:cs="Arial"/>
          <w:sz w:val="22"/>
          <w:szCs w:val="22"/>
        </w:rPr>
        <w:t>All computers for use by children are located in an area clearly visible to staff.</w:t>
      </w:r>
    </w:p>
    <w:p w:rsidR="000D4EE8" w:rsidRPr="000E3FF3" w:rsidRDefault="000D4EE8" w:rsidP="00C34F23">
      <w:pPr>
        <w:numPr>
          <w:ilvl w:val="0"/>
          <w:numId w:val="230"/>
        </w:numPr>
        <w:autoSpaceDE w:val="0"/>
        <w:autoSpaceDN w:val="0"/>
        <w:adjustRightInd w:val="0"/>
        <w:spacing w:line="360" w:lineRule="auto"/>
        <w:rPr>
          <w:rFonts w:ascii="Arial" w:hAnsi="Arial" w:cs="Arial"/>
          <w:sz w:val="22"/>
          <w:szCs w:val="22"/>
        </w:rPr>
      </w:pPr>
      <w:r w:rsidRPr="000E3FF3">
        <w:rPr>
          <w:rFonts w:ascii="Arial" w:hAnsi="Arial" w:cs="Arial"/>
          <w:sz w:val="22"/>
          <w:szCs w:val="22"/>
        </w:rPr>
        <w:t>Children are not allowed to access social networking sites.</w:t>
      </w:r>
    </w:p>
    <w:p w:rsidR="000D4EE8" w:rsidRPr="000E3FF3" w:rsidRDefault="000D4EE8" w:rsidP="00C34F23">
      <w:pPr>
        <w:numPr>
          <w:ilvl w:val="0"/>
          <w:numId w:val="230"/>
        </w:numPr>
        <w:autoSpaceDE w:val="0"/>
        <w:autoSpaceDN w:val="0"/>
        <w:adjustRightInd w:val="0"/>
        <w:spacing w:line="360" w:lineRule="auto"/>
        <w:rPr>
          <w:rFonts w:ascii="Arial" w:hAnsi="Arial" w:cs="Arial"/>
          <w:sz w:val="22"/>
          <w:szCs w:val="22"/>
        </w:rPr>
      </w:pPr>
      <w:proofErr w:type="gramStart"/>
      <w:r w:rsidRPr="000E3FF3">
        <w:rPr>
          <w:rFonts w:ascii="Arial" w:hAnsi="Arial" w:cs="Arial"/>
          <w:sz w:val="22"/>
          <w:szCs w:val="22"/>
        </w:rPr>
        <w:t>Staff report</w:t>
      </w:r>
      <w:proofErr w:type="gramEnd"/>
      <w:r w:rsidRPr="000E3FF3">
        <w:rPr>
          <w:rFonts w:ascii="Arial" w:hAnsi="Arial" w:cs="Arial"/>
          <w:sz w:val="22"/>
          <w:szCs w:val="22"/>
        </w:rPr>
        <w:t xml:space="preserve"> any suspicious or offensive material, including material which may incite racism, bullying or discrimination to the Internet Watch Foundation at </w:t>
      </w:r>
      <w:hyperlink r:id="rId20" w:history="1">
        <w:r w:rsidRPr="000E3FF3">
          <w:rPr>
            <w:rFonts w:ascii="Arial" w:hAnsi="Arial" w:cs="Arial"/>
            <w:bCs/>
            <w:sz w:val="22"/>
            <w:szCs w:val="22"/>
          </w:rPr>
          <w:t>www.iwf.org.uk</w:t>
        </w:r>
      </w:hyperlink>
      <w:r w:rsidRPr="000E3FF3">
        <w:rPr>
          <w:rFonts w:ascii="Arial" w:hAnsi="Arial" w:cs="Arial"/>
          <w:bCs/>
          <w:sz w:val="22"/>
          <w:szCs w:val="22"/>
        </w:rPr>
        <w:t>.</w:t>
      </w:r>
    </w:p>
    <w:p w:rsidR="000D4EE8" w:rsidRPr="000E3FF3" w:rsidRDefault="000D4EE8" w:rsidP="00C34F23">
      <w:pPr>
        <w:numPr>
          <w:ilvl w:val="0"/>
          <w:numId w:val="230"/>
        </w:numPr>
        <w:autoSpaceDE w:val="0"/>
        <w:autoSpaceDN w:val="0"/>
        <w:adjustRightInd w:val="0"/>
        <w:spacing w:line="360" w:lineRule="auto"/>
        <w:rPr>
          <w:rFonts w:ascii="Arial" w:hAnsi="Arial" w:cs="Arial"/>
          <w:sz w:val="22"/>
          <w:szCs w:val="22"/>
        </w:rPr>
      </w:pPr>
      <w:r w:rsidRPr="000E3FF3">
        <w:rPr>
          <w:rFonts w:ascii="Arial" w:hAnsi="Arial" w:cs="Arial"/>
          <w:sz w:val="22"/>
          <w:szCs w:val="22"/>
        </w:rPr>
        <w:t xml:space="preserve">Suspicions that an adult is attempting to make inappropriate contact with a child on-line is reported to the National Crime Agency’s Child Exploitation and Online Protection Centre at </w:t>
      </w:r>
      <w:hyperlink r:id="rId21" w:history="1">
        <w:r w:rsidRPr="000E3FF3">
          <w:rPr>
            <w:rFonts w:ascii="Arial" w:hAnsi="Arial" w:cs="Arial"/>
            <w:bCs/>
            <w:sz w:val="22"/>
            <w:szCs w:val="22"/>
          </w:rPr>
          <w:t>www.ceop.police.uk</w:t>
        </w:r>
      </w:hyperlink>
      <w:r w:rsidRPr="000E3FF3">
        <w:rPr>
          <w:rFonts w:ascii="Arial" w:hAnsi="Arial" w:cs="Arial"/>
          <w:b/>
          <w:sz w:val="22"/>
          <w:szCs w:val="22"/>
        </w:rPr>
        <w:t>.</w:t>
      </w:r>
    </w:p>
    <w:p w:rsidR="000D4EE8" w:rsidRPr="000E3FF3" w:rsidRDefault="000D4EE8" w:rsidP="00C34F23">
      <w:pPr>
        <w:numPr>
          <w:ilvl w:val="0"/>
          <w:numId w:val="230"/>
        </w:numPr>
        <w:autoSpaceDE w:val="0"/>
        <w:autoSpaceDN w:val="0"/>
        <w:adjustRightInd w:val="0"/>
        <w:spacing w:line="360" w:lineRule="auto"/>
        <w:rPr>
          <w:rFonts w:ascii="Arial" w:hAnsi="Arial" w:cs="Arial"/>
          <w:sz w:val="22"/>
          <w:szCs w:val="22"/>
        </w:rPr>
      </w:pPr>
      <w:r w:rsidRPr="000E3FF3">
        <w:rPr>
          <w:rFonts w:ascii="Arial" w:hAnsi="Arial" w:cs="Arial"/>
          <w:sz w:val="22"/>
          <w:szCs w:val="22"/>
        </w:rPr>
        <w:t xml:space="preserve">The designated person ensures </w:t>
      </w:r>
      <w:proofErr w:type="gramStart"/>
      <w:r w:rsidRPr="000E3FF3">
        <w:rPr>
          <w:rFonts w:ascii="Arial" w:hAnsi="Arial" w:cs="Arial"/>
          <w:sz w:val="22"/>
          <w:szCs w:val="22"/>
        </w:rPr>
        <w:t>staff have</w:t>
      </w:r>
      <w:proofErr w:type="gramEnd"/>
      <w:r w:rsidRPr="000E3FF3">
        <w:rPr>
          <w:rFonts w:ascii="Arial" w:hAnsi="Arial" w:cs="Arial"/>
          <w:sz w:val="22"/>
          <w:szCs w:val="22"/>
        </w:rPr>
        <w:t xml:space="preserve"> access to age-appropriate resources to enable them to assist children to use the internet safely.</w:t>
      </w:r>
    </w:p>
    <w:p w:rsidR="000D4EE8" w:rsidRPr="000E3FF3" w:rsidRDefault="000D4EE8" w:rsidP="00C34F23">
      <w:pPr>
        <w:numPr>
          <w:ilvl w:val="0"/>
          <w:numId w:val="230"/>
        </w:numPr>
        <w:autoSpaceDE w:val="0"/>
        <w:autoSpaceDN w:val="0"/>
        <w:adjustRightInd w:val="0"/>
        <w:spacing w:before="45" w:after="45" w:line="360" w:lineRule="auto"/>
        <w:rPr>
          <w:rFonts w:ascii="Arial" w:hAnsi="Arial" w:cs="Arial"/>
          <w:sz w:val="22"/>
          <w:szCs w:val="22"/>
        </w:rPr>
      </w:pPr>
      <w:r w:rsidRPr="000E3FF3">
        <w:rPr>
          <w:rFonts w:ascii="Arial" w:hAnsi="Arial" w:cs="Arial"/>
          <w:sz w:val="22"/>
          <w:szCs w:val="22"/>
        </w:rPr>
        <w:t xml:space="preserve">If staff become aware that a child is the victim of cyber-bullying, they discuss this with their parents and refer them to sources of help, such as the NSPCC on </w:t>
      </w:r>
      <w:r w:rsidRPr="000E3FF3">
        <w:rPr>
          <w:rFonts w:ascii="Arial" w:hAnsi="Arial" w:cs="Arial"/>
          <w:bCs/>
          <w:sz w:val="22"/>
          <w:szCs w:val="22"/>
        </w:rPr>
        <w:t xml:space="preserve">0808 800 5000 or www.nspcc.org.uk, or </w:t>
      </w:r>
      <w:proofErr w:type="spellStart"/>
      <w:r w:rsidRPr="000E3FF3">
        <w:rPr>
          <w:rFonts w:ascii="Arial" w:hAnsi="Arial" w:cs="Arial"/>
          <w:sz w:val="22"/>
          <w:szCs w:val="22"/>
        </w:rPr>
        <w:t>Childline</w:t>
      </w:r>
      <w:proofErr w:type="spellEnd"/>
      <w:r w:rsidRPr="000E3FF3">
        <w:rPr>
          <w:rFonts w:ascii="Arial" w:hAnsi="Arial" w:cs="Arial"/>
          <w:sz w:val="22"/>
          <w:szCs w:val="22"/>
        </w:rPr>
        <w:t xml:space="preserve"> on 0800 1111 or www.childline.org.uk.</w:t>
      </w:r>
    </w:p>
    <w:p w:rsidR="000D4EE8" w:rsidRPr="000E3FF3" w:rsidRDefault="000D4EE8" w:rsidP="000D4EE8">
      <w:pPr>
        <w:rPr>
          <w:rFonts w:ascii="Arial" w:hAnsi="Arial" w:cs="Arial"/>
          <w:szCs w:val="22"/>
        </w:rPr>
      </w:pPr>
    </w:p>
    <w:p w:rsidR="007D4C54" w:rsidRPr="000E3FF3" w:rsidRDefault="007D4C54" w:rsidP="000D4EE8">
      <w:pPr>
        <w:rPr>
          <w:rFonts w:ascii="Arial" w:hAnsi="Arial" w:cs="Arial"/>
          <w:szCs w:val="22"/>
        </w:rPr>
      </w:pPr>
    </w:p>
    <w:p w:rsidR="000D4EE8" w:rsidRPr="000E3FF3" w:rsidRDefault="000D4EE8" w:rsidP="000D4EE8">
      <w:pPr>
        <w:autoSpaceDE w:val="0"/>
        <w:autoSpaceDN w:val="0"/>
        <w:adjustRightInd w:val="0"/>
        <w:spacing w:line="360" w:lineRule="auto"/>
        <w:rPr>
          <w:rFonts w:ascii="Arial" w:hAnsi="Arial" w:cs="Arial"/>
          <w:i/>
          <w:szCs w:val="22"/>
        </w:rPr>
      </w:pPr>
      <w:r w:rsidRPr="000E3FF3">
        <w:rPr>
          <w:rFonts w:ascii="Arial" w:hAnsi="Arial" w:cs="Arial"/>
          <w:i/>
          <w:szCs w:val="22"/>
        </w:rPr>
        <w:t>Email</w:t>
      </w:r>
    </w:p>
    <w:p w:rsidR="000D4EE8" w:rsidRPr="000E3FF3" w:rsidRDefault="000D4EE8" w:rsidP="00C34F23">
      <w:pPr>
        <w:pStyle w:val="ListParagraph"/>
        <w:numPr>
          <w:ilvl w:val="0"/>
          <w:numId w:val="232"/>
        </w:numPr>
        <w:autoSpaceDE w:val="0"/>
        <w:autoSpaceDN w:val="0"/>
        <w:adjustRightInd w:val="0"/>
        <w:spacing w:line="360" w:lineRule="auto"/>
        <w:rPr>
          <w:rFonts w:ascii="Arial" w:hAnsi="Arial" w:cs="Arial"/>
          <w:sz w:val="22"/>
          <w:szCs w:val="22"/>
        </w:rPr>
      </w:pPr>
      <w:r w:rsidRPr="000E3FF3">
        <w:rPr>
          <w:rFonts w:ascii="Arial" w:hAnsi="Arial" w:cs="Arial"/>
          <w:sz w:val="22"/>
          <w:szCs w:val="22"/>
        </w:rPr>
        <w:t>Children are not permitted to use email in the setting. Parents and staff are not normally permitted to use setting equipment to access personal emails.</w:t>
      </w:r>
    </w:p>
    <w:p w:rsidR="000D4EE8" w:rsidRPr="000E3FF3" w:rsidRDefault="000D4EE8" w:rsidP="00C34F23">
      <w:pPr>
        <w:pStyle w:val="ListParagraph"/>
        <w:numPr>
          <w:ilvl w:val="0"/>
          <w:numId w:val="232"/>
        </w:numPr>
        <w:autoSpaceDE w:val="0"/>
        <w:autoSpaceDN w:val="0"/>
        <w:adjustRightInd w:val="0"/>
        <w:spacing w:line="360" w:lineRule="auto"/>
        <w:rPr>
          <w:rFonts w:ascii="Arial" w:hAnsi="Arial" w:cs="Arial"/>
          <w:sz w:val="22"/>
          <w:szCs w:val="22"/>
        </w:rPr>
      </w:pPr>
      <w:proofErr w:type="gramStart"/>
      <w:r w:rsidRPr="000E3FF3">
        <w:rPr>
          <w:rFonts w:ascii="Arial" w:hAnsi="Arial" w:cs="Arial"/>
          <w:sz w:val="22"/>
          <w:szCs w:val="22"/>
        </w:rPr>
        <w:t>Staff do</w:t>
      </w:r>
      <w:proofErr w:type="gramEnd"/>
      <w:r w:rsidRPr="000E3FF3">
        <w:rPr>
          <w:rFonts w:ascii="Arial" w:hAnsi="Arial" w:cs="Arial"/>
          <w:sz w:val="22"/>
          <w:szCs w:val="22"/>
        </w:rPr>
        <w:t xml:space="preserve"> not access personal or work email whilst supervising children.</w:t>
      </w:r>
    </w:p>
    <w:p w:rsidR="000D4EE8" w:rsidRPr="000E3FF3" w:rsidRDefault="000D4EE8" w:rsidP="00C34F23">
      <w:pPr>
        <w:pStyle w:val="ListParagraph"/>
        <w:numPr>
          <w:ilvl w:val="0"/>
          <w:numId w:val="232"/>
        </w:numPr>
        <w:autoSpaceDE w:val="0"/>
        <w:autoSpaceDN w:val="0"/>
        <w:adjustRightInd w:val="0"/>
        <w:spacing w:line="360" w:lineRule="auto"/>
        <w:rPr>
          <w:rFonts w:ascii="Arial" w:hAnsi="Arial" w:cs="Arial"/>
          <w:sz w:val="22"/>
          <w:szCs w:val="22"/>
        </w:rPr>
      </w:pPr>
      <w:proofErr w:type="gramStart"/>
      <w:r w:rsidRPr="000E3FF3">
        <w:rPr>
          <w:rFonts w:ascii="Arial" w:hAnsi="Arial" w:cs="Arial"/>
          <w:sz w:val="22"/>
          <w:szCs w:val="22"/>
        </w:rPr>
        <w:t>Staff send</w:t>
      </w:r>
      <w:proofErr w:type="gramEnd"/>
      <w:r w:rsidRPr="000E3FF3">
        <w:rPr>
          <w:rFonts w:ascii="Arial" w:hAnsi="Arial" w:cs="Arial"/>
          <w:sz w:val="22"/>
          <w:szCs w:val="22"/>
        </w:rPr>
        <w:t xml:space="preserve"> personal information by encrypted email and share information securely at all times.</w:t>
      </w:r>
    </w:p>
    <w:p w:rsidR="000D4EE8" w:rsidRPr="000E3FF3" w:rsidRDefault="000D4EE8" w:rsidP="000D4EE8">
      <w:pPr>
        <w:autoSpaceDE w:val="0"/>
        <w:autoSpaceDN w:val="0"/>
        <w:adjustRightInd w:val="0"/>
        <w:spacing w:line="360" w:lineRule="auto"/>
        <w:rPr>
          <w:rFonts w:ascii="Arial" w:hAnsi="Arial" w:cs="Arial"/>
          <w:b/>
          <w:szCs w:val="22"/>
        </w:rPr>
      </w:pPr>
    </w:p>
    <w:p w:rsidR="000D4EE8" w:rsidRPr="000E3FF3" w:rsidRDefault="000D4EE8" w:rsidP="000D4EE8">
      <w:pPr>
        <w:autoSpaceDE w:val="0"/>
        <w:autoSpaceDN w:val="0"/>
        <w:adjustRightInd w:val="0"/>
        <w:spacing w:line="360" w:lineRule="auto"/>
        <w:rPr>
          <w:rFonts w:ascii="Arial" w:hAnsi="Arial" w:cs="Arial"/>
          <w:i/>
          <w:szCs w:val="22"/>
        </w:rPr>
      </w:pPr>
      <w:r w:rsidRPr="000E3FF3">
        <w:rPr>
          <w:rFonts w:ascii="Arial" w:hAnsi="Arial" w:cs="Arial"/>
          <w:i/>
          <w:szCs w:val="22"/>
        </w:rPr>
        <w:t>Mobile phones – children</w:t>
      </w:r>
    </w:p>
    <w:p w:rsidR="000D4EE8" w:rsidRPr="000E3FF3" w:rsidRDefault="006D70B6" w:rsidP="00C34F23">
      <w:pPr>
        <w:numPr>
          <w:ilvl w:val="0"/>
          <w:numId w:val="233"/>
        </w:numPr>
        <w:autoSpaceDE w:val="0"/>
        <w:autoSpaceDN w:val="0"/>
        <w:adjustRightInd w:val="0"/>
        <w:spacing w:line="360" w:lineRule="auto"/>
        <w:rPr>
          <w:rFonts w:ascii="Arial" w:hAnsi="Arial" w:cs="Arial"/>
          <w:szCs w:val="22"/>
        </w:rPr>
      </w:pPr>
      <w:r w:rsidRPr="000E3FF3">
        <w:rPr>
          <w:rFonts w:ascii="Arial" w:hAnsi="Arial" w:cs="Arial"/>
          <w:sz w:val="22"/>
          <w:szCs w:val="22"/>
        </w:rPr>
        <w:t xml:space="preserve">Children </w:t>
      </w:r>
      <w:proofErr w:type="gramStart"/>
      <w:r w:rsidRPr="000E3FF3">
        <w:rPr>
          <w:rFonts w:ascii="Arial" w:hAnsi="Arial" w:cs="Arial"/>
          <w:sz w:val="22"/>
          <w:szCs w:val="22"/>
        </w:rPr>
        <w:t xml:space="preserve">are </w:t>
      </w:r>
      <w:r w:rsidR="000D4EE8" w:rsidRPr="000E3FF3">
        <w:rPr>
          <w:rFonts w:ascii="Arial" w:hAnsi="Arial" w:cs="Arial"/>
          <w:sz w:val="22"/>
          <w:szCs w:val="22"/>
        </w:rPr>
        <w:t xml:space="preserve"> not</w:t>
      </w:r>
      <w:proofErr w:type="gramEnd"/>
      <w:r w:rsidRPr="000E3FF3">
        <w:rPr>
          <w:rFonts w:ascii="Arial" w:hAnsi="Arial" w:cs="Arial"/>
          <w:sz w:val="22"/>
          <w:szCs w:val="22"/>
        </w:rPr>
        <w:t xml:space="preserve"> permitted to</w:t>
      </w:r>
      <w:r w:rsidR="000D4EE8" w:rsidRPr="000E3FF3">
        <w:rPr>
          <w:rFonts w:ascii="Arial" w:hAnsi="Arial" w:cs="Arial"/>
          <w:sz w:val="22"/>
          <w:szCs w:val="22"/>
        </w:rPr>
        <w:t xml:space="preserve"> bring mobile phones or other ICT devices with them to the setting. If a child is found to have a mobile phone or ICT device with them, this is removed and stored in [locked cupboard or in the storage room] until the parent collects them at the end of the session</w:t>
      </w:r>
      <w:r w:rsidR="000D4EE8" w:rsidRPr="000E3FF3">
        <w:rPr>
          <w:rFonts w:ascii="Arial" w:hAnsi="Arial" w:cs="Arial"/>
          <w:szCs w:val="22"/>
        </w:rPr>
        <w:t>.</w:t>
      </w:r>
    </w:p>
    <w:p w:rsidR="000D4EE8" w:rsidRPr="000E3FF3" w:rsidRDefault="000D4EE8" w:rsidP="000D4EE8">
      <w:pPr>
        <w:autoSpaceDE w:val="0"/>
        <w:autoSpaceDN w:val="0"/>
        <w:adjustRightInd w:val="0"/>
        <w:spacing w:line="360" w:lineRule="auto"/>
        <w:rPr>
          <w:rFonts w:ascii="Arial" w:hAnsi="Arial" w:cs="Arial"/>
          <w:szCs w:val="22"/>
        </w:rPr>
      </w:pPr>
    </w:p>
    <w:p w:rsidR="000D4EE8" w:rsidRPr="000E3FF3" w:rsidRDefault="000D4EE8" w:rsidP="000D4EE8">
      <w:pPr>
        <w:spacing w:line="360" w:lineRule="auto"/>
        <w:rPr>
          <w:rFonts w:ascii="Arial" w:hAnsi="Arial" w:cs="Arial"/>
          <w:b/>
          <w:i/>
          <w:szCs w:val="22"/>
        </w:rPr>
      </w:pPr>
      <w:r w:rsidRPr="000E3FF3">
        <w:rPr>
          <w:rFonts w:ascii="Arial" w:hAnsi="Arial" w:cs="Arial"/>
          <w:b/>
          <w:i/>
          <w:szCs w:val="22"/>
        </w:rPr>
        <w:t>Mobile phones – staff and visitors</w:t>
      </w:r>
    </w:p>
    <w:p w:rsidR="007D4C54" w:rsidRPr="000E3FF3" w:rsidRDefault="007D4C54" w:rsidP="007D4C54">
      <w:pPr>
        <w:ind w:right="63"/>
        <w:rPr>
          <w:rFonts w:ascii="Arial" w:hAnsi="Arial" w:cs="Arial"/>
          <w:sz w:val="22"/>
          <w:szCs w:val="22"/>
        </w:rPr>
      </w:pPr>
      <w:r w:rsidRPr="000E3FF3">
        <w:rPr>
          <w:rFonts w:ascii="Arial" w:hAnsi="Arial" w:cs="Arial"/>
          <w:sz w:val="22"/>
          <w:szCs w:val="22"/>
        </w:rPr>
        <w:t xml:space="preserve">It is our intention to provide an environment in which children, parents and staff are safe from images being recorded and inappropriately used or shown. Our aim is to help eliminate the following concerns:  </w:t>
      </w:r>
    </w:p>
    <w:p w:rsidR="007D4C54" w:rsidRPr="000E3FF3" w:rsidRDefault="007D4C54" w:rsidP="00F754FB">
      <w:pPr>
        <w:numPr>
          <w:ilvl w:val="0"/>
          <w:numId w:val="263"/>
        </w:numPr>
        <w:spacing w:after="5" w:line="250" w:lineRule="auto"/>
        <w:ind w:right="63" w:hanging="281"/>
        <w:rPr>
          <w:rFonts w:ascii="Arial" w:hAnsi="Arial" w:cs="Arial"/>
          <w:sz w:val="22"/>
          <w:szCs w:val="22"/>
        </w:rPr>
      </w:pPr>
      <w:r w:rsidRPr="000E3FF3">
        <w:rPr>
          <w:rFonts w:ascii="Arial" w:hAnsi="Arial" w:cs="Arial"/>
          <w:sz w:val="22"/>
          <w:szCs w:val="22"/>
        </w:rPr>
        <w:t xml:space="preserve">Staff being distracted from their work with children </w:t>
      </w:r>
    </w:p>
    <w:p w:rsidR="007D4C54" w:rsidRPr="000E3FF3" w:rsidRDefault="007D4C54" w:rsidP="00F754FB">
      <w:pPr>
        <w:numPr>
          <w:ilvl w:val="0"/>
          <w:numId w:val="263"/>
        </w:numPr>
        <w:spacing w:after="5" w:line="250" w:lineRule="auto"/>
        <w:ind w:right="63" w:hanging="281"/>
        <w:rPr>
          <w:rFonts w:ascii="Arial" w:hAnsi="Arial" w:cs="Arial"/>
          <w:sz w:val="22"/>
          <w:szCs w:val="22"/>
        </w:rPr>
      </w:pPr>
      <w:r w:rsidRPr="000E3FF3">
        <w:rPr>
          <w:rFonts w:ascii="Arial" w:hAnsi="Arial" w:cs="Arial"/>
          <w:sz w:val="22"/>
          <w:szCs w:val="22"/>
        </w:rPr>
        <w:t xml:space="preserve">The inappropriate use of mobile phone cameras around children </w:t>
      </w:r>
    </w:p>
    <w:p w:rsidR="007D4C54" w:rsidRPr="000E3FF3" w:rsidRDefault="007D4C54" w:rsidP="007D4C54">
      <w:pPr>
        <w:spacing w:line="259" w:lineRule="auto"/>
        <w:rPr>
          <w:rFonts w:ascii="Arial" w:hAnsi="Arial" w:cs="Arial"/>
        </w:rPr>
      </w:pPr>
    </w:p>
    <w:p w:rsidR="007D4C54" w:rsidRPr="000E3FF3" w:rsidRDefault="007D4C54" w:rsidP="007D4C54">
      <w:pPr>
        <w:pStyle w:val="Heading2"/>
        <w:ind w:left="10"/>
        <w:rPr>
          <w:rFonts w:ascii="Arial" w:hAnsi="Arial" w:cs="Arial"/>
        </w:rPr>
      </w:pPr>
      <w:r w:rsidRPr="000E3FF3">
        <w:rPr>
          <w:rFonts w:ascii="Arial" w:hAnsi="Arial" w:cs="Arial"/>
        </w:rPr>
        <w:t xml:space="preserve">Aim  </w:t>
      </w:r>
    </w:p>
    <w:p w:rsidR="007D4C54" w:rsidRPr="000E3FF3" w:rsidRDefault="007D4C54" w:rsidP="007D4C54">
      <w:pPr>
        <w:ind w:right="63"/>
        <w:rPr>
          <w:rFonts w:ascii="Arial" w:hAnsi="Arial" w:cs="Arial"/>
          <w:sz w:val="22"/>
          <w:szCs w:val="22"/>
        </w:rPr>
      </w:pPr>
      <w:r w:rsidRPr="000E3FF3">
        <w:rPr>
          <w:rFonts w:ascii="Arial" w:hAnsi="Arial" w:cs="Arial"/>
          <w:sz w:val="22"/>
          <w:szCs w:val="22"/>
        </w:rPr>
        <w:t xml:space="preserve">Our aim is to:  </w:t>
      </w:r>
    </w:p>
    <w:p w:rsidR="007D4C54" w:rsidRPr="000E3FF3" w:rsidRDefault="007D4C54" w:rsidP="007D4C54">
      <w:pPr>
        <w:ind w:left="715" w:right="63"/>
        <w:rPr>
          <w:rFonts w:ascii="Arial" w:eastAsia="Segoe UI Symbol" w:hAnsi="Arial" w:cs="Arial"/>
          <w:sz w:val="22"/>
          <w:szCs w:val="22"/>
        </w:rPr>
      </w:pPr>
    </w:p>
    <w:p w:rsidR="007D4C54" w:rsidRPr="000E3FF3" w:rsidRDefault="007D4C54" w:rsidP="00F754FB">
      <w:pPr>
        <w:pStyle w:val="ListParagraph"/>
        <w:numPr>
          <w:ilvl w:val="0"/>
          <w:numId w:val="264"/>
        </w:numPr>
        <w:spacing w:after="5" w:line="250" w:lineRule="auto"/>
        <w:ind w:right="63"/>
        <w:rPr>
          <w:rFonts w:ascii="Arial" w:hAnsi="Arial" w:cs="Arial"/>
          <w:sz w:val="22"/>
          <w:szCs w:val="22"/>
        </w:rPr>
      </w:pPr>
      <w:r w:rsidRPr="000E3FF3">
        <w:rPr>
          <w:rFonts w:ascii="Arial" w:hAnsi="Arial" w:cs="Arial"/>
          <w:sz w:val="22"/>
          <w:szCs w:val="22"/>
        </w:rPr>
        <w:t xml:space="preserve">Have a clear policy on the acceptable use of mobile phones and cameras that is understood and adhered to by all parties concerned without exception.  </w:t>
      </w:r>
    </w:p>
    <w:p w:rsidR="007D4C54" w:rsidRPr="000E3FF3" w:rsidRDefault="007D4C54" w:rsidP="007D4C54">
      <w:pPr>
        <w:spacing w:line="259" w:lineRule="auto"/>
        <w:rPr>
          <w:rFonts w:ascii="Arial" w:hAnsi="Arial" w:cs="Arial"/>
          <w:sz w:val="22"/>
          <w:szCs w:val="22"/>
        </w:rPr>
      </w:pPr>
    </w:p>
    <w:p w:rsidR="007D4C54" w:rsidRPr="000E3FF3" w:rsidRDefault="007D4C54" w:rsidP="007D4C54">
      <w:pPr>
        <w:ind w:right="63"/>
        <w:rPr>
          <w:rFonts w:ascii="Arial" w:hAnsi="Arial" w:cs="Arial"/>
          <w:sz w:val="22"/>
          <w:szCs w:val="22"/>
        </w:rPr>
      </w:pPr>
      <w:r w:rsidRPr="000E3FF3">
        <w:rPr>
          <w:rFonts w:ascii="Arial" w:hAnsi="Arial" w:cs="Arial"/>
          <w:sz w:val="22"/>
          <w:szCs w:val="22"/>
        </w:rPr>
        <w:t xml:space="preserve">In order to achieve this aim, we operate the following acceptable use policy:  </w:t>
      </w:r>
    </w:p>
    <w:p w:rsidR="007D4C54" w:rsidRPr="000E3FF3" w:rsidRDefault="007D4C54" w:rsidP="000D4EE8">
      <w:pPr>
        <w:spacing w:line="360" w:lineRule="auto"/>
        <w:rPr>
          <w:rFonts w:ascii="Arial" w:hAnsi="Arial" w:cs="Arial"/>
          <w:i/>
          <w:szCs w:val="22"/>
        </w:rPr>
      </w:pPr>
    </w:p>
    <w:p w:rsidR="000E3E6C" w:rsidRPr="000E3FF3" w:rsidRDefault="000E3E6C" w:rsidP="00C34F23">
      <w:pPr>
        <w:numPr>
          <w:ilvl w:val="0"/>
          <w:numId w:val="234"/>
        </w:numPr>
        <w:spacing w:after="5" w:line="250" w:lineRule="auto"/>
        <w:ind w:right="63"/>
        <w:rPr>
          <w:rFonts w:ascii="Arial" w:hAnsi="Arial" w:cs="Arial"/>
          <w:sz w:val="22"/>
          <w:szCs w:val="22"/>
        </w:rPr>
      </w:pPr>
      <w:proofErr w:type="spellStart"/>
      <w:r w:rsidRPr="000E3FF3">
        <w:rPr>
          <w:rFonts w:ascii="Arial" w:hAnsi="Arial" w:cs="Arial"/>
          <w:sz w:val="22"/>
          <w:szCs w:val="22"/>
        </w:rPr>
        <w:t>Childville</w:t>
      </w:r>
      <w:proofErr w:type="spellEnd"/>
      <w:r w:rsidRPr="000E3FF3">
        <w:rPr>
          <w:rFonts w:ascii="Arial" w:hAnsi="Arial" w:cs="Arial"/>
          <w:sz w:val="22"/>
          <w:szCs w:val="22"/>
        </w:rPr>
        <w:t xml:space="preserve"> allows staff to bring in personal mobile telephones and devices for their own use with agreed procedures for storage and use </w:t>
      </w:r>
    </w:p>
    <w:p w:rsidR="000E3E6C" w:rsidRPr="000E3FF3" w:rsidRDefault="000E3E6C" w:rsidP="00C34F23">
      <w:pPr>
        <w:numPr>
          <w:ilvl w:val="0"/>
          <w:numId w:val="234"/>
        </w:numPr>
        <w:spacing w:line="360" w:lineRule="auto"/>
        <w:contextualSpacing/>
        <w:rPr>
          <w:rFonts w:ascii="Arial" w:hAnsi="Arial" w:cs="Arial"/>
          <w:sz w:val="22"/>
          <w:szCs w:val="22"/>
        </w:rPr>
      </w:pPr>
      <w:r w:rsidRPr="000E3FF3">
        <w:rPr>
          <w:rFonts w:ascii="Arial" w:hAnsi="Arial" w:cs="Arial"/>
          <w:sz w:val="22"/>
          <w:szCs w:val="22"/>
        </w:rPr>
        <w:t>Personal mobile phones are not used by our staff on the premises during working hours. They will be stored in a locked cupboard or in storage area.</w:t>
      </w:r>
    </w:p>
    <w:p w:rsidR="000E3E6C" w:rsidRPr="000E3FF3" w:rsidRDefault="000E3E6C" w:rsidP="00C34F23">
      <w:pPr>
        <w:numPr>
          <w:ilvl w:val="0"/>
          <w:numId w:val="234"/>
        </w:numPr>
        <w:spacing w:after="5" w:line="250" w:lineRule="auto"/>
        <w:ind w:right="63"/>
        <w:rPr>
          <w:rFonts w:ascii="Arial" w:hAnsi="Arial" w:cs="Arial"/>
          <w:sz w:val="22"/>
          <w:szCs w:val="22"/>
        </w:rPr>
      </w:pPr>
      <w:r w:rsidRPr="000E3FF3">
        <w:rPr>
          <w:rFonts w:ascii="Arial" w:hAnsi="Arial" w:cs="Arial"/>
          <w:sz w:val="22"/>
          <w:szCs w:val="22"/>
        </w:rPr>
        <w:t xml:space="preserve">Under no circumstances does </w:t>
      </w:r>
      <w:proofErr w:type="spellStart"/>
      <w:r w:rsidRPr="000E3FF3">
        <w:rPr>
          <w:rFonts w:ascii="Arial" w:hAnsi="Arial" w:cs="Arial"/>
          <w:sz w:val="22"/>
          <w:szCs w:val="22"/>
        </w:rPr>
        <w:t>Childville</w:t>
      </w:r>
      <w:proofErr w:type="spellEnd"/>
      <w:r w:rsidRPr="000E3FF3">
        <w:rPr>
          <w:rFonts w:ascii="Arial" w:hAnsi="Arial" w:cs="Arial"/>
          <w:sz w:val="22"/>
          <w:szCs w:val="22"/>
        </w:rPr>
        <w:t xml:space="preserve">  allow a member of staff to contact a current child or parent/carer using a device other than that belonging to the setting  </w:t>
      </w:r>
    </w:p>
    <w:p w:rsidR="000E3E6C" w:rsidRPr="000E3FF3" w:rsidRDefault="000E3E6C" w:rsidP="00C34F23">
      <w:pPr>
        <w:numPr>
          <w:ilvl w:val="0"/>
          <w:numId w:val="234"/>
        </w:numPr>
        <w:spacing w:after="5" w:line="250" w:lineRule="auto"/>
        <w:ind w:right="63"/>
        <w:rPr>
          <w:rFonts w:ascii="Arial" w:hAnsi="Arial" w:cs="Arial"/>
          <w:sz w:val="22"/>
          <w:szCs w:val="22"/>
        </w:rPr>
      </w:pPr>
      <w:r w:rsidRPr="000E3FF3">
        <w:rPr>
          <w:rFonts w:ascii="Arial" w:hAnsi="Arial" w:cs="Arial"/>
          <w:sz w:val="22"/>
          <w:szCs w:val="22"/>
        </w:rPr>
        <w:t xml:space="preserve">Users bringing personal devices </w:t>
      </w:r>
      <w:proofErr w:type="gramStart"/>
      <w:r w:rsidRPr="000E3FF3">
        <w:rPr>
          <w:rFonts w:ascii="Arial" w:hAnsi="Arial" w:cs="Arial"/>
          <w:sz w:val="22"/>
          <w:szCs w:val="22"/>
        </w:rPr>
        <w:t xml:space="preserve">into  </w:t>
      </w:r>
      <w:proofErr w:type="spellStart"/>
      <w:r w:rsidRPr="000E3FF3">
        <w:rPr>
          <w:rFonts w:ascii="Arial" w:hAnsi="Arial" w:cs="Arial"/>
          <w:sz w:val="22"/>
          <w:szCs w:val="22"/>
        </w:rPr>
        <w:t>Childville</w:t>
      </w:r>
      <w:proofErr w:type="spellEnd"/>
      <w:proofErr w:type="gramEnd"/>
      <w:r w:rsidRPr="000E3FF3">
        <w:rPr>
          <w:rFonts w:ascii="Arial" w:hAnsi="Arial" w:cs="Arial"/>
          <w:sz w:val="22"/>
          <w:szCs w:val="22"/>
        </w:rPr>
        <w:t xml:space="preserve"> setting must ensure there is no inappropriate or illegal content on the device.</w:t>
      </w:r>
    </w:p>
    <w:p w:rsidR="000E3E6C" w:rsidRPr="000E3FF3" w:rsidRDefault="000E3E6C" w:rsidP="00C34F23">
      <w:pPr>
        <w:numPr>
          <w:ilvl w:val="0"/>
          <w:numId w:val="234"/>
        </w:numPr>
        <w:spacing w:after="5" w:line="250" w:lineRule="auto"/>
        <w:ind w:right="63"/>
        <w:rPr>
          <w:rFonts w:ascii="Arial" w:hAnsi="Arial" w:cs="Arial"/>
          <w:sz w:val="22"/>
          <w:szCs w:val="22"/>
        </w:rPr>
      </w:pPr>
      <w:r w:rsidRPr="000E3FF3">
        <w:rPr>
          <w:rFonts w:ascii="Arial" w:hAnsi="Arial" w:cs="Arial"/>
          <w:sz w:val="22"/>
          <w:szCs w:val="22"/>
        </w:rPr>
        <w:t xml:space="preserve">Staff should ensure that the manager has up to date contact information and that staff make their own families, children’s schools etc. aware of an emergency work telephone numbers. This is the responsibility of the individual staff member. </w:t>
      </w:r>
    </w:p>
    <w:p w:rsidR="000E3E6C" w:rsidRPr="000E3FF3" w:rsidRDefault="000E3E6C" w:rsidP="00C34F23">
      <w:pPr>
        <w:numPr>
          <w:ilvl w:val="0"/>
          <w:numId w:val="234"/>
        </w:numPr>
        <w:spacing w:after="5" w:line="250" w:lineRule="auto"/>
        <w:ind w:right="63"/>
        <w:rPr>
          <w:rFonts w:ascii="Arial" w:hAnsi="Arial" w:cs="Arial"/>
          <w:sz w:val="22"/>
          <w:szCs w:val="22"/>
        </w:rPr>
      </w:pPr>
      <w:r w:rsidRPr="000E3FF3">
        <w:rPr>
          <w:rFonts w:ascii="Arial" w:hAnsi="Arial" w:cs="Arial"/>
          <w:sz w:val="22"/>
          <w:szCs w:val="22"/>
        </w:rPr>
        <w:t>All parent helpers/students will be requested to place their phone in the appropriate place and not take calls in work contact time</w:t>
      </w:r>
      <w:r w:rsidR="002C3A07" w:rsidRPr="000E3FF3">
        <w:rPr>
          <w:rFonts w:ascii="Arial" w:hAnsi="Arial" w:cs="Arial"/>
          <w:sz w:val="22"/>
          <w:szCs w:val="22"/>
        </w:rPr>
        <w:t>.</w:t>
      </w:r>
    </w:p>
    <w:p w:rsidR="000D4EE8" w:rsidRPr="000E3FF3" w:rsidRDefault="000D4EE8" w:rsidP="00C34F23">
      <w:pPr>
        <w:numPr>
          <w:ilvl w:val="0"/>
          <w:numId w:val="234"/>
        </w:numPr>
        <w:spacing w:line="360" w:lineRule="auto"/>
        <w:contextualSpacing/>
        <w:rPr>
          <w:rFonts w:ascii="Arial" w:hAnsi="Arial" w:cs="Arial"/>
          <w:sz w:val="22"/>
          <w:szCs w:val="22"/>
        </w:rPr>
      </w:pPr>
      <w:r w:rsidRPr="000E3FF3">
        <w:rPr>
          <w:rFonts w:ascii="Arial" w:hAnsi="Arial" w:cs="Arial"/>
          <w:sz w:val="22"/>
          <w:szCs w:val="22"/>
        </w:rPr>
        <w:t>In an emergency, personal mobile phones may be used in an area where there are no children present, with permission from the manager.</w:t>
      </w:r>
    </w:p>
    <w:p w:rsidR="000D4EE8" w:rsidRPr="000E3FF3" w:rsidRDefault="000D4EE8" w:rsidP="00C34F23">
      <w:pPr>
        <w:numPr>
          <w:ilvl w:val="0"/>
          <w:numId w:val="234"/>
        </w:numPr>
        <w:spacing w:line="360" w:lineRule="auto"/>
        <w:contextualSpacing/>
        <w:rPr>
          <w:rFonts w:ascii="Arial" w:hAnsi="Arial" w:cs="Arial"/>
          <w:sz w:val="22"/>
          <w:szCs w:val="22"/>
        </w:rPr>
      </w:pPr>
      <w:r w:rsidRPr="000E3FF3">
        <w:rPr>
          <w:rFonts w:ascii="Arial" w:hAnsi="Arial" w:cs="Arial"/>
          <w:sz w:val="22"/>
          <w:szCs w:val="22"/>
        </w:rPr>
        <w:lastRenderedPageBreak/>
        <w:t>Our staff and volunteers ensure that the setting telephone number is known to family and other people who may need to contact them in an emergency.</w:t>
      </w:r>
    </w:p>
    <w:p w:rsidR="000D4EE8" w:rsidRPr="000E3FF3" w:rsidRDefault="000D4EE8" w:rsidP="00C34F23">
      <w:pPr>
        <w:numPr>
          <w:ilvl w:val="0"/>
          <w:numId w:val="234"/>
        </w:numPr>
        <w:spacing w:line="360" w:lineRule="auto"/>
        <w:contextualSpacing/>
        <w:rPr>
          <w:rFonts w:ascii="Arial" w:hAnsi="Arial" w:cs="Arial"/>
          <w:sz w:val="22"/>
          <w:szCs w:val="22"/>
        </w:rPr>
      </w:pPr>
      <w:r w:rsidRPr="000E3FF3">
        <w:rPr>
          <w:rFonts w:ascii="Arial" w:hAnsi="Arial" w:cs="Arial"/>
          <w:sz w:val="22"/>
          <w:szCs w:val="22"/>
        </w:rPr>
        <w:t>If our members of staff or volunteers take their mobile phones on outings, for use in case of an emergency, they must not make or receive personal calls, or take photographs of children.</w:t>
      </w:r>
    </w:p>
    <w:p w:rsidR="002C3A07" w:rsidRPr="000E3FF3" w:rsidRDefault="000D4EE8" w:rsidP="00C34F23">
      <w:pPr>
        <w:numPr>
          <w:ilvl w:val="0"/>
          <w:numId w:val="234"/>
        </w:numPr>
        <w:spacing w:line="360" w:lineRule="auto"/>
        <w:contextualSpacing/>
        <w:rPr>
          <w:rFonts w:ascii="Arial" w:hAnsi="Arial" w:cs="Arial"/>
          <w:sz w:val="22"/>
          <w:szCs w:val="22"/>
        </w:rPr>
      </w:pPr>
      <w:r w:rsidRPr="000E3FF3">
        <w:rPr>
          <w:rFonts w:ascii="Arial" w:hAnsi="Arial" w:cs="Arial"/>
          <w:sz w:val="22"/>
          <w:szCs w:val="22"/>
        </w:rPr>
        <w:t>Parents and visitors are requested not to use their mobile phones whilst on the premises. We make an exception if a visitor’s company or organisation operates a lone working policy that requires contact with their office periodically throughout the day. Visitors will be advised of a quiet space where they can use their mobile phone, where no children are present.</w:t>
      </w:r>
    </w:p>
    <w:p w:rsidR="000D4EE8" w:rsidRPr="000E3FF3" w:rsidRDefault="002C3A07" w:rsidP="00C34F23">
      <w:pPr>
        <w:numPr>
          <w:ilvl w:val="0"/>
          <w:numId w:val="234"/>
        </w:numPr>
        <w:spacing w:line="360" w:lineRule="auto"/>
        <w:contextualSpacing/>
        <w:rPr>
          <w:rFonts w:ascii="Arial" w:hAnsi="Arial" w:cs="Arial"/>
          <w:sz w:val="22"/>
          <w:szCs w:val="22"/>
        </w:rPr>
      </w:pPr>
      <w:r w:rsidRPr="000E3FF3">
        <w:rPr>
          <w:rFonts w:ascii="Arial" w:hAnsi="Arial" w:cs="Arial"/>
          <w:sz w:val="22"/>
          <w:szCs w:val="22"/>
        </w:rPr>
        <w:t>No mobile phone sign will be displayed within the setting.</w:t>
      </w:r>
    </w:p>
    <w:p w:rsidR="002C3A07" w:rsidRPr="000E3FF3" w:rsidRDefault="000D4EE8" w:rsidP="00C34F23">
      <w:pPr>
        <w:numPr>
          <w:ilvl w:val="0"/>
          <w:numId w:val="234"/>
        </w:numPr>
        <w:spacing w:line="360" w:lineRule="auto"/>
        <w:contextualSpacing/>
        <w:rPr>
          <w:rFonts w:ascii="Arial" w:hAnsi="Arial" w:cs="Arial"/>
          <w:sz w:val="22"/>
          <w:szCs w:val="22"/>
        </w:rPr>
      </w:pPr>
      <w:r w:rsidRPr="000E3FF3">
        <w:rPr>
          <w:rFonts w:ascii="Arial" w:hAnsi="Arial" w:cs="Arial"/>
          <w:sz w:val="22"/>
          <w:szCs w:val="22"/>
        </w:rPr>
        <w:t>These rules also apply to the use of work-issued mobiles, and when visiting or supporting staff in other settings.</w:t>
      </w:r>
    </w:p>
    <w:p w:rsidR="002C3A07" w:rsidRPr="000E3FF3" w:rsidRDefault="002C3A07" w:rsidP="00C34F23">
      <w:pPr>
        <w:numPr>
          <w:ilvl w:val="0"/>
          <w:numId w:val="234"/>
        </w:numPr>
        <w:spacing w:line="360" w:lineRule="auto"/>
        <w:contextualSpacing/>
        <w:rPr>
          <w:rFonts w:ascii="Arial" w:hAnsi="Arial" w:cs="Arial"/>
          <w:sz w:val="22"/>
          <w:szCs w:val="22"/>
        </w:rPr>
      </w:pPr>
      <w:r w:rsidRPr="000E3FF3">
        <w:rPr>
          <w:rFonts w:ascii="Arial" w:hAnsi="Arial" w:cs="Arial"/>
          <w:sz w:val="22"/>
          <w:szCs w:val="22"/>
        </w:rPr>
        <w:t xml:space="preserve"> It is the responsibility of all members of staff to be vigilant and report any concerns of other staff’s behaviour immediately to the manager or another party such as LBBD Local Authority Designated Officer (LADO) or </w:t>
      </w:r>
      <w:proofErr w:type="spellStart"/>
      <w:r w:rsidRPr="000E3FF3">
        <w:rPr>
          <w:rFonts w:ascii="Arial" w:hAnsi="Arial" w:cs="Arial"/>
          <w:sz w:val="22"/>
          <w:szCs w:val="22"/>
        </w:rPr>
        <w:t>Ofsted</w:t>
      </w:r>
      <w:proofErr w:type="spellEnd"/>
      <w:r w:rsidRPr="000E3FF3">
        <w:rPr>
          <w:rFonts w:ascii="Arial" w:hAnsi="Arial" w:cs="Arial"/>
          <w:sz w:val="22"/>
          <w:szCs w:val="22"/>
        </w:rPr>
        <w:t xml:space="preserve">.  </w:t>
      </w:r>
    </w:p>
    <w:p w:rsidR="002C3A07" w:rsidRPr="000E3FF3" w:rsidRDefault="002C3A07" w:rsidP="00C34F23">
      <w:pPr>
        <w:numPr>
          <w:ilvl w:val="0"/>
          <w:numId w:val="234"/>
        </w:numPr>
        <w:spacing w:line="360" w:lineRule="auto"/>
        <w:contextualSpacing/>
        <w:rPr>
          <w:rFonts w:ascii="Arial" w:hAnsi="Arial" w:cs="Arial"/>
          <w:sz w:val="22"/>
          <w:szCs w:val="22"/>
        </w:rPr>
      </w:pPr>
      <w:r w:rsidRPr="000E3FF3">
        <w:rPr>
          <w:rFonts w:ascii="Arial" w:hAnsi="Arial" w:cs="Arial"/>
          <w:sz w:val="22"/>
          <w:szCs w:val="22"/>
        </w:rPr>
        <w:t>Concerns will be taken seriously, logged and investigated appropriately (in accordance with LBBD procedure</w:t>
      </w:r>
      <w:proofErr w:type="gramStart"/>
      <w:r w:rsidRPr="000E3FF3">
        <w:rPr>
          <w:rFonts w:ascii="Arial" w:hAnsi="Arial" w:cs="Arial"/>
          <w:sz w:val="22"/>
          <w:szCs w:val="22"/>
        </w:rPr>
        <w:t>,  Staff</w:t>
      </w:r>
      <w:proofErr w:type="gramEnd"/>
      <w:r w:rsidRPr="000E3FF3">
        <w:rPr>
          <w:rFonts w:ascii="Arial" w:hAnsi="Arial" w:cs="Arial"/>
          <w:sz w:val="22"/>
          <w:szCs w:val="22"/>
        </w:rPr>
        <w:t xml:space="preserve"> Capability to Safeguard Children in E</w:t>
      </w:r>
      <w:r w:rsidR="006D70B6" w:rsidRPr="000E3FF3">
        <w:rPr>
          <w:rFonts w:ascii="Arial" w:hAnsi="Arial" w:cs="Arial"/>
          <w:sz w:val="22"/>
          <w:szCs w:val="22"/>
        </w:rPr>
        <w:t>arly Years or Childcare setting</w:t>
      </w:r>
      <w:r w:rsidRPr="000E3FF3">
        <w:rPr>
          <w:rFonts w:ascii="Arial" w:hAnsi="Arial" w:cs="Arial"/>
          <w:sz w:val="22"/>
          <w:szCs w:val="22"/>
        </w:rPr>
        <w:t xml:space="preserve">). </w:t>
      </w:r>
    </w:p>
    <w:p w:rsidR="002C3A07" w:rsidRPr="000E3FF3" w:rsidRDefault="002C3A07" w:rsidP="00C34F23">
      <w:pPr>
        <w:numPr>
          <w:ilvl w:val="0"/>
          <w:numId w:val="234"/>
        </w:numPr>
        <w:spacing w:line="360" w:lineRule="auto"/>
        <w:contextualSpacing/>
        <w:rPr>
          <w:rFonts w:ascii="Arial" w:hAnsi="Arial" w:cs="Arial"/>
          <w:sz w:val="22"/>
          <w:szCs w:val="22"/>
        </w:rPr>
      </w:pPr>
      <w:r w:rsidRPr="000E3FF3">
        <w:rPr>
          <w:rFonts w:ascii="Arial" w:hAnsi="Arial" w:cs="Arial"/>
          <w:sz w:val="22"/>
          <w:szCs w:val="22"/>
        </w:rPr>
        <w:t>The</w:t>
      </w:r>
      <w:r w:rsidR="006D70B6" w:rsidRPr="000E3FF3">
        <w:rPr>
          <w:rFonts w:ascii="Arial" w:hAnsi="Arial" w:cs="Arial"/>
          <w:sz w:val="22"/>
          <w:szCs w:val="22"/>
        </w:rPr>
        <w:t xml:space="preserve"> manager</w:t>
      </w:r>
      <w:r w:rsidRPr="000E3FF3">
        <w:rPr>
          <w:rFonts w:ascii="Arial" w:hAnsi="Arial" w:cs="Arial"/>
          <w:sz w:val="22"/>
          <w:szCs w:val="22"/>
        </w:rPr>
        <w:t>, in his/her absence, reserves the right to check the image cont</w:t>
      </w:r>
      <w:r w:rsidR="006D70B6" w:rsidRPr="000E3FF3">
        <w:rPr>
          <w:rFonts w:ascii="Arial" w:hAnsi="Arial" w:cs="Arial"/>
          <w:sz w:val="22"/>
          <w:szCs w:val="22"/>
        </w:rPr>
        <w:t xml:space="preserve">ents of a member </w:t>
      </w:r>
      <w:r w:rsidRPr="000E3FF3">
        <w:rPr>
          <w:rFonts w:ascii="Arial" w:hAnsi="Arial" w:cs="Arial"/>
          <w:sz w:val="22"/>
          <w:szCs w:val="22"/>
        </w:rPr>
        <w:t>of staff’s mobile phone should there be any cause for concern over the appropriate use of it.</w:t>
      </w:r>
    </w:p>
    <w:p w:rsidR="002C3A07" w:rsidRPr="000E3FF3" w:rsidRDefault="002C3A07" w:rsidP="00C34F23">
      <w:pPr>
        <w:numPr>
          <w:ilvl w:val="0"/>
          <w:numId w:val="234"/>
        </w:numPr>
        <w:spacing w:line="360" w:lineRule="auto"/>
        <w:contextualSpacing/>
        <w:rPr>
          <w:rFonts w:ascii="Arial" w:hAnsi="Arial" w:cs="Arial"/>
          <w:sz w:val="22"/>
          <w:szCs w:val="22"/>
        </w:rPr>
      </w:pPr>
      <w:r w:rsidRPr="000E3FF3">
        <w:rPr>
          <w:rFonts w:ascii="Arial" w:hAnsi="Arial" w:cs="Arial"/>
          <w:sz w:val="22"/>
          <w:szCs w:val="22"/>
        </w:rPr>
        <w:t>Should inappropriate material be found then the LADO will be contacted immediately. We will follow the guidance of the LADO as to the appropriate measures</w:t>
      </w:r>
      <w:r w:rsidRPr="000E3FF3">
        <w:rPr>
          <w:rFonts w:ascii="Arial" w:hAnsi="Arial" w:cs="Arial"/>
        </w:rPr>
        <w:t xml:space="preserve"> </w:t>
      </w:r>
      <w:r w:rsidRPr="000E3FF3">
        <w:rPr>
          <w:rFonts w:ascii="Arial" w:hAnsi="Arial" w:cs="Arial"/>
          <w:sz w:val="22"/>
          <w:szCs w:val="22"/>
        </w:rPr>
        <w:t>for the staff member’s disciplinary action.</w:t>
      </w:r>
      <w:r w:rsidRPr="000E3FF3">
        <w:rPr>
          <w:rFonts w:ascii="Arial" w:hAnsi="Arial" w:cs="Arial"/>
        </w:rPr>
        <w:t xml:space="preserve">  </w:t>
      </w:r>
    </w:p>
    <w:p w:rsidR="000D4EE8" w:rsidRPr="000E3FF3" w:rsidRDefault="000D4EE8" w:rsidP="000D4EE8">
      <w:pPr>
        <w:spacing w:line="276" w:lineRule="auto"/>
        <w:ind w:left="360"/>
        <w:rPr>
          <w:rFonts w:ascii="Arial" w:hAnsi="Arial" w:cs="Arial"/>
          <w:b/>
          <w:sz w:val="22"/>
          <w:szCs w:val="22"/>
        </w:rPr>
      </w:pPr>
    </w:p>
    <w:p w:rsidR="006D70B6" w:rsidRPr="000E3FF3" w:rsidRDefault="000D4EE8" w:rsidP="006D70B6">
      <w:pPr>
        <w:pStyle w:val="Heading2"/>
        <w:ind w:left="10"/>
        <w:rPr>
          <w:rFonts w:ascii="Arial" w:hAnsi="Arial" w:cs="Arial"/>
          <w:i w:val="0"/>
          <w:szCs w:val="22"/>
        </w:rPr>
      </w:pPr>
      <w:r w:rsidRPr="000E3FF3">
        <w:rPr>
          <w:rFonts w:ascii="Arial" w:hAnsi="Arial" w:cs="Arial"/>
          <w:i w:val="0"/>
          <w:szCs w:val="22"/>
        </w:rPr>
        <w:t>Cameras and videos</w:t>
      </w:r>
    </w:p>
    <w:p w:rsidR="006D70B6" w:rsidRPr="000E3FF3" w:rsidRDefault="006D70B6" w:rsidP="006D70B6">
      <w:pPr>
        <w:rPr>
          <w:rFonts w:ascii="Arial" w:hAnsi="Arial" w:cs="Arial"/>
        </w:rPr>
      </w:pPr>
    </w:p>
    <w:p w:rsidR="006D70B6" w:rsidRPr="000E3FF3" w:rsidRDefault="006D70B6" w:rsidP="006D70B6">
      <w:pPr>
        <w:ind w:right="63"/>
        <w:rPr>
          <w:rFonts w:ascii="Arial" w:hAnsi="Arial" w:cs="Arial"/>
          <w:sz w:val="22"/>
          <w:szCs w:val="22"/>
        </w:rPr>
      </w:pPr>
      <w:r w:rsidRPr="000E3FF3">
        <w:rPr>
          <w:rFonts w:ascii="Arial" w:hAnsi="Arial" w:cs="Arial"/>
          <w:sz w:val="22"/>
          <w:szCs w:val="22"/>
        </w:rPr>
        <w:t>Photographs taken for the purpose of recording a child or group of children participating in activities or celebrating their achievements is an effective form of recording their progression in the Early Years Foundation Stage. However, it is essential that photographs are taken and stored appropriately to safeguard the children in our care. This includes mobile phone photographs.</w:t>
      </w:r>
    </w:p>
    <w:p w:rsidR="006D70B6" w:rsidRPr="000E3FF3" w:rsidRDefault="006D70B6" w:rsidP="006D70B6">
      <w:pPr>
        <w:ind w:right="63"/>
        <w:rPr>
          <w:rFonts w:ascii="Arial" w:hAnsi="Arial" w:cs="Arial"/>
          <w:sz w:val="22"/>
          <w:szCs w:val="22"/>
        </w:rPr>
      </w:pPr>
    </w:p>
    <w:p w:rsidR="006D70B6" w:rsidRPr="000E3FF3" w:rsidRDefault="006D70B6" w:rsidP="00F754FB">
      <w:pPr>
        <w:numPr>
          <w:ilvl w:val="0"/>
          <w:numId w:val="265"/>
        </w:numPr>
        <w:spacing w:after="5" w:line="250" w:lineRule="auto"/>
        <w:ind w:right="63" w:hanging="360"/>
        <w:rPr>
          <w:rFonts w:ascii="Arial" w:hAnsi="Arial" w:cs="Arial"/>
          <w:sz w:val="22"/>
          <w:szCs w:val="22"/>
        </w:rPr>
      </w:pPr>
      <w:r w:rsidRPr="000E3FF3">
        <w:rPr>
          <w:rFonts w:ascii="Arial" w:hAnsi="Arial" w:cs="Arial"/>
          <w:sz w:val="22"/>
          <w:szCs w:val="22"/>
        </w:rPr>
        <w:t>Only the designated setting camera or mobile phone is to be used to take any photo within the setting or on outings.</w:t>
      </w:r>
    </w:p>
    <w:p w:rsidR="006D70B6" w:rsidRPr="000E3FF3" w:rsidRDefault="006D70B6" w:rsidP="00F754FB">
      <w:pPr>
        <w:numPr>
          <w:ilvl w:val="0"/>
          <w:numId w:val="265"/>
        </w:numPr>
        <w:spacing w:after="5" w:line="250" w:lineRule="auto"/>
        <w:ind w:right="63" w:hanging="360"/>
        <w:rPr>
          <w:rFonts w:ascii="Arial" w:hAnsi="Arial" w:cs="Arial"/>
          <w:sz w:val="22"/>
          <w:szCs w:val="22"/>
        </w:rPr>
      </w:pPr>
      <w:r w:rsidRPr="000E3FF3">
        <w:rPr>
          <w:rFonts w:ascii="Arial" w:hAnsi="Arial" w:cs="Arial"/>
          <w:sz w:val="22"/>
          <w:szCs w:val="22"/>
        </w:rPr>
        <w:t xml:space="preserve">Images taken on this device must be deemed suitable without putting the child/children in any compromising positions that could cause embarrassment or distress. </w:t>
      </w:r>
    </w:p>
    <w:p w:rsidR="006D70B6" w:rsidRPr="000E3FF3" w:rsidRDefault="006D70B6" w:rsidP="00F754FB">
      <w:pPr>
        <w:numPr>
          <w:ilvl w:val="0"/>
          <w:numId w:val="265"/>
        </w:numPr>
        <w:spacing w:after="5" w:line="250" w:lineRule="auto"/>
        <w:ind w:right="63" w:hanging="360"/>
        <w:rPr>
          <w:rFonts w:ascii="Arial" w:hAnsi="Arial" w:cs="Arial"/>
          <w:sz w:val="22"/>
          <w:szCs w:val="22"/>
        </w:rPr>
      </w:pPr>
      <w:r w:rsidRPr="000E3FF3">
        <w:rPr>
          <w:rFonts w:ascii="Arial" w:hAnsi="Arial" w:cs="Arial"/>
          <w:sz w:val="22"/>
          <w:szCs w:val="22"/>
        </w:rPr>
        <w:t xml:space="preserve">All staff </w:t>
      </w:r>
      <w:proofErr w:type="gramStart"/>
      <w:r w:rsidRPr="000E3FF3">
        <w:rPr>
          <w:rFonts w:ascii="Arial" w:hAnsi="Arial" w:cs="Arial"/>
          <w:sz w:val="22"/>
          <w:szCs w:val="22"/>
        </w:rPr>
        <w:t>are</w:t>
      </w:r>
      <w:proofErr w:type="gramEnd"/>
      <w:r w:rsidRPr="000E3FF3">
        <w:rPr>
          <w:rFonts w:ascii="Arial" w:hAnsi="Arial" w:cs="Arial"/>
          <w:sz w:val="22"/>
          <w:szCs w:val="22"/>
        </w:rPr>
        <w:t xml:space="preserve"> responsible for the location of the camera/video recording devise. At all times the camera must be placed in a prominent place where it can be seen. </w:t>
      </w:r>
    </w:p>
    <w:p w:rsidR="006D70B6" w:rsidRPr="000E3FF3" w:rsidRDefault="006D70B6" w:rsidP="00F754FB">
      <w:pPr>
        <w:numPr>
          <w:ilvl w:val="0"/>
          <w:numId w:val="265"/>
        </w:numPr>
        <w:spacing w:after="5" w:line="250" w:lineRule="auto"/>
        <w:ind w:right="63" w:hanging="360"/>
        <w:rPr>
          <w:rFonts w:ascii="Arial" w:hAnsi="Arial" w:cs="Arial"/>
          <w:sz w:val="22"/>
          <w:szCs w:val="22"/>
        </w:rPr>
      </w:pPr>
      <w:r w:rsidRPr="000E3FF3">
        <w:rPr>
          <w:rFonts w:ascii="Arial" w:hAnsi="Arial" w:cs="Arial"/>
          <w:sz w:val="22"/>
          <w:szCs w:val="22"/>
        </w:rPr>
        <w:t xml:space="preserve">The camera must be locked away at the end of every session.  </w:t>
      </w:r>
    </w:p>
    <w:p w:rsidR="006D70B6" w:rsidRPr="000E3FF3" w:rsidRDefault="006D70B6" w:rsidP="00F754FB">
      <w:pPr>
        <w:numPr>
          <w:ilvl w:val="0"/>
          <w:numId w:val="265"/>
        </w:numPr>
        <w:spacing w:after="5" w:line="250" w:lineRule="auto"/>
        <w:ind w:right="63" w:hanging="360"/>
        <w:rPr>
          <w:rFonts w:ascii="Arial" w:hAnsi="Arial" w:cs="Arial"/>
          <w:sz w:val="22"/>
          <w:szCs w:val="22"/>
        </w:rPr>
      </w:pPr>
      <w:r w:rsidRPr="000E3FF3">
        <w:rPr>
          <w:rFonts w:ascii="Arial" w:hAnsi="Arial" w:cs="Arial"/>
          <w:sz w:val="22"/>
          <w:szCs w:val="22"/>
        </w:rPr>
        <w:t xml:space="preserve">Images taken and stored on the camera must be downloaded as soon as possible (usually within a week) </w:t>
      </w:r>
    </w:p>
    <w:p w:rsidR="006D70B6" w:rsidRPr="000E3FF3" w:rsidRDefault="006D70B6" w:rsidP="00F754FB">
      <w:pPr>
        <w:numPr>
          <w:ilvl w:val="0"/>
          <w:numId w:val="265"/>
        </w:numPr>
        <w:spacing w:after="5" w:line="250" w:lineRule="auto"/>
        <w:ind w:right="63" w:hanging="360"/>
        <w:rPr>
          <w:rFonts w:ascii="Arial" w:hAnsi="Arial" w:cs="Arial"/>
          <w:sz w:val="22"/>
          <w:szCs w:val="22"/>
        </w:rPr>
      </w:pPr>
      <w:r w:rsidRPr="000E3FF3">
        <w:rPr>
          <w:rFonts w:ascii="Arial" w:hAnsi="Arial" w:cs="Arial"/>
          <w:sz w:val="22"/>
          <w:szCs w:val="22"/>
        </w:rPr>
        <w:t>Images must only be down-loaded by the manager or deputy.</w:t>
      </w:r>
    </w:p>
    <w:p w:rsidR="006D70B6" w:rsidRPr="000E3FF3" w:rsidRDefault="006D70B6" w:rsidP="00F754FB">
      <w:pPr>
        <w:numPr>
          <w:ilvl w:val="0"/>
          <w:numId w:val="265"/>
        </w:numPr>
        <w:spacing w:after="5" w:line="250" w:lineRule="auto"/>
        <w:ind w:right="63" w:hanging="360"/>
        <w:rPr>
          <w:rFonts w:ascii="Arial" w:hAnsi="Arial" w:cs="Arial"/>
          <w:sz w:val="22"/>
          <w:szCs w:val="22"/>
        </w:rPr>
      </w:pPr>
      <w:r w:rsidRPr="000E3FF3">
        <w:rPr>
          <w:rFonts w:ascii="Arial" w:hAnsi="Arial" w:cs="Arial"/>
          <w:sz w:val="22"/>
          <w:szCs w:val="22"/>
        </w:rPr>
        <w:t>Ideally images should be downloaded on-site. Should this facility not be available these may be downloaded off-site and erased from the computer as soon as the images have successfully been printed</w:t>
      </w:r>
      <w:r w:rsidR="00DA042F" w:rsidRPr="000E3FF3">
        <w:rPr>
          <w:rFonts w:ascii="Arial" w:hAnsi="Arial" w:cs="Arial"/>
          <w:sz w:val="22"/>
          <w:szCs w:val="22"/>
        </w:rPr>
        <w:t>.</w:t>
      </w:r>
      <w:r w:rsidRPr="000E3FF3">
        <w:rPr>
          <w:rFonts w:ascii="Arial" w:hAnsi="Arial" w:cs="Arial"/>
          <w:sz w:val="22"/>
          <w:szCs w:val="22"/>
        </w:rPr>
        <w:t xml:space="preserve">  </w:t>
      </w:r>
    </w:p>
    <w:p w:rsidR="00532805" w:rsidRPr="000E3FF3" w:rsidRDefault="006D70B6" w:rsidP="00F754FB">
      <w:pPr>
        <w:numPr>
          <w:ilvl w:val="0"/>
          <w:numId w:val="265"/>
        </w:numPr>
        <w:spacing w:after="5" w:line="250" w:lineRule="auto"/>
        <w:ind w:right="63" w:hanging="360"/>
        <w:rPr>
          <w:rFonts w:ascii="Arial" w:hAnsi="Arial" w:cs="Arial"/>
          <w:sz w:val="22"/>
          <w:szCs w:val="22"/>
        </w:rPr>
      </w:pPr>
      <w:r w:rsidRPr="000E3FF3">
        <w:rPr>
          <w:rFonts w:ascii="Arial" w:hAnsi="Arial" w:cs="Arial"/>
          <w:sz w:val="22"/>
          <w:szCs w:val="22"/>
        </w:rPr>
        <w:t>Photographs should then be recorded in children’s learning journeys as s</w:t>
      </w:r>
      <w:r w:rsidR="00DA042F" w:rsidRPr="000E3FF3">
        <w:rPr>
          <w:rFonts w:ascii="Arial" w:hAnsi="Arial" w:cs="Arial"/>
          <w:sz w:val="22"/>
          <w:szCs w:val="22"/>
        </w:rPr>
        <w:t>oon as possible and kept secure.</w:t>
      </w:r>
    </w:p>
    <w:p w:rsidR="00DA042F" w:rsidRPr="000E3FF3" w:rsidRDefault="006D70B6" w:rsidP="00F754FB">
      <w:pPr>
        <w:numPr>
          <w:ilvl w:val="0"/>
          <w:numId w:val="265"/>
        </w:numPr>
        <w:spacing w:after="5" w:line="250" w:lineRule="auto"/>
        <w:ind w:right="63" w:hanging="360"/>
        <w:rPr>
          <w:rFonts w:ascii="Arial" w:hAnsi="Arial" w:cs="Arial"/>
          <w:sz w:val="22"/>
          <w:szCs w:val="22"/>
        </w:rPr>
      </w:pPr>
      <w:r w:rsidRPr="000E3FF3">
        <w:rPr>
          <w:rFonts w:ascii="Arial" w:hAnsi="Arial" w:cs="Arial"/>
          <w:sz w:val="22"/>
          <w:szCs w:val="22"/>
        </w:rPr>
        <w:lastRenderedPageBreak/>
        <w:t>Under no circumstances must cameras of any kind be taken into the bathrooms or changing areas</w:t>
      </w:r>
      <w:r w:rsidR="00DA042F" w:rsidRPr="000E3FF3">
        <w:rPr>
          <w:rFonts w:ascii="Arial" w:hAnsi="Arial" w:cs="Arial"/>
          <w:sz w:val="22"/>
          <w:szCs w:val="22"/>
        </w:rPr>
        <w:t xml:space="preserve"> </w:t>
      </w:r>
      <w:r w:rsidRPr="000E3FF3">
        <w:rPr>
          <w:rFonts w:ascii="Arial" w:hAnsi="Arial" w:cs="Arial"/>
          <w:sz w:val="22"/>
          <w:szCs w:val="22"/>
        </w:rPr>
        <w:t>without prior consultation with the manager or leader</w:t>
      </w:r>
      <w:r w:rsidR="00DA042F" w:rsidRPr="000E3FF3">
        <w:rPr>
          <w:rFonts w:ascii="Arial" w:hAnsi="Arial" w:cs="Arial"/>
          <w:sz w:val="22"/>
          <w:szCs w:val="22"/>
        </w:rPr>
        <w:t>.</w:t>
      </w:r>
      <w:r w:rsidRPr="000E3FF3">
        <w:rPr>
          <w:rFonts w:ascii="Arial" w:hAnsi="Arial" w:cs="Arial"/>
          <w:sz w:val="22"/>
          <w:szCs w:val="22"/>
        </w:rPr>
        <w:t xml:space="preserve">   </w:t>
      </w:r>
      <w:r w:rsidR="00DA042F" w:rsidRPr="000E3FF3">
        <w:rPr>
          <w:rFonts w:ascii="Arial" w:hAnsi="Arial" w:cs="Arial"/>
          <w:sz w:val="22"/>
          <w:szCs w:val="22"/>
        </w:rPr>
        <w:t>Our staff and volunteers must not bring their personal cameras or video recording equipment into the setting.</w:t>
      </w:r>
    </w:p>
    <w:p w:rsidR="00DA042F" w:rsidRPr="000E3FF3" w:rsidRDefault="00DA042F" w:rsidP="00C34F23">
      <w:pPr>
        <w:numPr>
          <w:ilvl w:val="0"/>
          <w:numId w:val="235"/>
        </w:numPr>
        <w:spacing w:line="360" w:lineRule="auto"/>
        <w:contextualSpacing/>
        <w:rPr>
          <w:rFonts w:ascii="Arial" w:hAnsi="Arial" w:cs="Arial"/>
          <w:sz w:val="22"/>
          <w:szCs w:val="22"/>
        </w:rPr>
      </w:pPr>
      <w:r w:rsidRPr="000E3FF3">
        <w:rPr>
          <w:rFonts w:ascii="Arial" w:hAnsi="Arial" w:cs="Arial"/>
          <w:sz w:val="22"/>
          <w:szCs w:val="22"/>
        </w:rPr>
        <w:t>Photographs and recordings of children are only taken for valid reasons i.e. to record their learning and development, or for displays within the setting, with written permission received by parents (see the Registration form). Such use is monitored by the manager.</w:t>
      </w:r>
    </w:p>
    <w:p w:rsidR="00DA042F" w:rsidRPr="000E3FF3" w:rsidRDefault="00DA042F" w:rsidP="00C34F23">
      <w:pPr>
        <w:numPr>
          <w:ilvl w:val="0"/>
          <w:numId w:val="235"/>
        </w:numPr>
        <w:spacing w:line="360" w:lineRule="auto"/>
        <w:contextualSpacing/>
        <w:rPr>
          <w:rFonts w:ascii="Arial" w:hAnsi="Arial" w:cs="Arial"/>
          <w:sz w:val="22"/>
          <w:szCs w:val="22"/>
        </w:rPr>
      </w:pPr>
      <w:r w:rsidRPr="000E3FF3">
        <w:rPr>
          <w:rFonts w:ascii="Arial" w:hAnsi="Arial" w:cs="Arial"/>
          <w:sz w:val="22"/>
          <w:szCs w:val="22"/>
        </w:rPr>
        <w:t>Where parents request permission to photograph or record their own children at special events, general permission is gained from all parents for their children to be included. Parents are advised that they do not have a right to photograph anyone else’s child or to upload photos of anyone else’s children.</w:t>
      </w:r>
    </w:p>
    <w:p w:rsidR="00DA042F" w:rsidRPr="000E3FF3" w:rsidRDefault="00DA042F" w:rsidP="00DA042F">
      <w:pPr>
        <w:numPr>
          <w:ilvl w:val="0"/>
          <w:numId w:val="9"/>
        </w:numPr>
        <w:spacing w:line="360" w:lineRule="auto"/>
        <w:rPr>
          <w:rFonts w:ascii="Arial" w:hAnsi="Arial" w:cs="Arial"/>
          <w:sz w:val="22"/>
          <w:szCs w:val="22"/>
        </w:rPr>
      </w:pPr>
      <w:r w:rsidRPr="000E3FF3">
        <w:rPr>
          <w:rFonts w:ascii="Arial" w:hAnsi="Arial" w:cs="Arial"/>
          <w:sz w:val="22"/>
          <w:szCs w:val="22"/>
        </w:rPr>
        <w:t>If photographs of children are used for publicity purposes, parental consent must be given and safeguarding risks minimised, for example, ensuring children cannot be identified by name or through being photographed in a sweatshirt with the name of their setting on it.</w:t>
      </w:r>
    </w:p>
    <w:p w:rsidR="00DA042F" w:rsidRPr="000E3FF3" w:rsidRDefault="00DA042F" w:rsidP="00C34F23">
      <w:pPr>
        <w:numPr>
          <w:ilvl w:val="0"/>
          <w:numId w:val="235"/>
        </w:numPr>
        <w:spacing w:line="360" w:lineRule="auto"/>
        <w:contextualSpacing/>
        <w:rPr>
          <w:rFonts w:ascii="Arial" w:hAnsi="Arial" w:cs="Arial"/>
          <w:sz w:val="22"/>
          <w:szCs w:val="22"/>
        </w:rPr>
      </w:pPr>
      <w:r w:rsidRPr="000E3FF3">
        <w:rPr>
          <w:rFonts w:ascii="Arial" w:hAnsi="Arial" w:cs="Arial"/>
          <w:sz w:val="22"/>
          <w:szCs w:val="22"/>
        </w:rPr>
        <w:t>We are aware of our responsibility under the Data Protect Act 1988  which requires every organisation that processes personal information (</w:t>
      </w:r>
      <w:proofErr w:type="spellStart"/>
      <w:r w:rsidRPr="000E3FF3">
        <w:rPr>
          <w:rFonts w:ascii="Arial" w:hAnsi="Arial" w:cs="Arial"/>
          <w:sz w:val="22"/>
          <w:szCs w:val="22"/>
        </w:rPr>
        <w:t>i;e</w:t>
      </w:r>
      <w:proofErr w:type="spellEnd"/>
      <w:r w:rsidRPr="000E3FF3">
        <w:rPr>
          <w:rFonts w:ascii="Arial" w:hAnsi="Arial" w:cs="Arial"/>
          <w:sz w:val="22"/>
          <w:szCs w:val="22"/>
        </w:rPr>
        <w:t>; children's pictures for learning journal, recording of children on camcorder during settling in, CCTV etc) to register with Information Commissioner's Office (ICO).</w:t>
      </w:r>
      <w:proofErr w:type="spellStart"/>
      <w:r w:rsidRPr="000E3FF3">
        <w:rPr>
          <w:rFonts w:ascii="Arial" w:hAnsi="Arial" w:cs="Arial"/>
          <w:sz w:val="22"/>
          <w:szCs w:val="22"/>
        </w:rPr>
        <w:t>Childville</w:t>
      </w:r>
      <w:proofErr w:type="spellEnd"/>
      <w:r w:rsidRPr="000E3FF3">
        <w:rPr>
          <w:rFonts w:ascii="Arial" w:hAnsi="Arial" w:cs="Arial"/>
          <w:sz w:val="22"/>
          <w:szCs w:val="22"/>
        </w:rPr>
        <w:t xml:space="preserve"> is registered with ICO and registration certificate is displayed on parents notice board.</w:t>
      </w:r>
    </w:p>
    <w:p w:rsidR="006D70B6" w:rsidRPr="000E3FF3" w:rsidRDefault="006D70B6" w:rsidP="00C34F23">
      <w:pPr>
        <w:numPr>
          <w:ilvl w:val="0"/>
          <w:numId w:val="235"/>
        </w:numPr>
        <w:spacing w:line="360" w:lineRule="auto"/>
        <w:contextualSpacing/>
        <w:rPr>
          <w:rFonts w:ascii="Arial" w:hAnsi="Arial" w:cs="Arial"/>
          <w:sz w:val="22"/>
          <w:szCs w:val="22"/>
        </w:rPr>
      </w:pPr>
      <w:r w:rsidRPr="000E3FF3">
        <w:rPr>
          <w:rFonts w:ascii="Arial" w:hAnsi="Arial" w:cs="Arial"/>
          <w:sz w:val="22"/>
          <w:szCs w:val="22"/>
        </w:rPr>
        <w:t xml:space="preserve">Failure to adhere to the contents of this policy may lead to disciplinary procedures and criminal charges being made.  </w:t>
      </w:r>
    </w:p>
    <w:p w:rsidR="006D70B6" w:rsidRPr="000E3FF3" w:rsidRDefault="006D70B6" w:rsidP="006D70B6">
      <w:pPr>
        <w:spacing w:after="14" w:line="259" w:lineRule="auto"/>
        <w:rPr>
          <w:rFonts w:ascii="Arial" w:hAnsi="Arial" w:cs="Arial"/>
          <w:sz w:val="22"/>
          <w:szCs w:val="22"/>
        </w:rPr>
      </w:pPr>
    </w:p>
    <w:p w:rsidR="006D70B6" w:rsidRPr="000E3FF3" w:rsidRDefault="006D70B6" w:rsidP="006D70B6">
      <w:pPr>
        <w:spacing w:after="8" w:line="254" w:lineRule="auto"/>
        <w:ind w:left="-5" w:right="6165" w:hanging="10"/>
        <w:rPr>
          <w:rFonts w:ascii="Arial" w:hAnsi="Arial" w:cs="Arial"/>
          <w:sz w:val="22"/>
          <w:szCs w:val="22"/>
        </w:rPr>
      </w:pPr>
      <w:r w:rsidRPr="000E3FF3">
        <w:rPr>
          <w:rFonts w:ascii="Arial" w:hAnsi="Arial" w:cs="Arial"/>
          <w:b/>
          <w:sz w:val="22"/>
          <w:szCs w:val="22"/>
        </w:rPr>
        <w:t>Name:</w:t>
      </w:r>
    </w:p>
    <w:p w:rsidR="00DA042F" w:rsidRPr="000E3FF3" w:rsidRDefault="00DA042F" w:rsidP="006D70B6">
      <w:pPr>
        <w:spacing w:after="8" w:line="254" w:lineRule="auto"/>
        <w:ind w:left="-5" w:right="6165" w:hanging="10"/>
        <w:rPr>
          <w:rFonts w:ascii="Arial" w:hAnsi="Arial" w:cs="Arial"/>
          <w:b/>
          <w:sz w:val="22"/>
          <w:szCs w:val="22"/>
        </w:rPr>
      </w:pPr>
    </w:p>
    <w:p w:rsidR="00DA042F" w:rsidRPr="000E3FF3" w:rsidRDefault="00DA042F" w:rsidP="006D70B6">
      <w:pPr>
        <w:spacing w:after="8" w:line="254" w:lineRule="auto"/>
        <w:ind w:left="-5" w:right="6165" w:hanging="10"/>
        <w:rPr>
          <w:rFonts w:ascii="Arial" w:hAnsi="Arial" w:cs="Arial"/>
          <w:b/>
          <w:sz w:val="22"/>
          <w:szCs w:val="22"/>
        </w:rPr>
      </w:pPr>
    </w:p>
    <w:p w:rsidR="006D70B6" w:rsidRPr="000E3FF3" w:rsidRDefault="006D70B6" w:rsidP="006D70B6">
      <w:pPr>
        <w:spacing w:after="8" w:line="254" w:lineRule="auto"/>
        <w:ind w:left="-5" w:right="6165" w:hanging="10"/>
        <w:rPr>
          <w:rFonts w:ascii="Arial" w:hAnsi="Arial" w:cs="Arial"/>
          <w:sz w:val="22"/>
          <w:szCs w:val="22"/>
        </w:rPr>
      </w:pPr>
      <w:r w:rsidRPr="000E3FF3">
        <w:rPr>
          <w:rFonts w:ascii="Arial" w:hAnsi="Arial" w:cs="Arial"/>
          <w:b/>
          <w:sz w:val="22"/>
          <w:szCs w:val="22"/>
        </w:rPr>
        <w:t>Signature:</w:t>
      </w:r>
    </w:p>
    <w:p w:rsidR="00DA042F" w:rsidRPr="000E3FF3" w:rsidRDefault="00DA042F" w:rsidP="006D70B6">
      <w:pPr>
        <w:spacing w:after="8" w:line="254" w:lineRule="auto"/>
        <w:ind w:left="-5" w:right="6165" w:hanging="10"/>
        <w:rPr>
          <w:rFonts w:ascii="Arial" w:hAnsi="Arial" w:cs="Arial"/>
          <w:b/>
          <w:sz w:val="22"/>
          <w:szCs w:val="22"/>
        </w:rPr>
      </w:pPr>
    </w:p>
    <w:p w:rsidR="00DA042F" w:rsidRPr="000E3FF3" w:rsidRDefault="00DA042F" w:rsidP="006D70B6">
      <w:pPr>
        <w:spacing w:after="8" w:line="254" w:lineRule="auto"/>
        <w:ind w:left="-5" w:right="6165" w:hanging="10"/>
        <w:rPr>
          <w:rFonts w:ascii="Arial" w:hAnsi="Arial" w:cs="Arial"/>
          <w:b/>
          <w:sz w:val="22"/>
          <w:szCs w:val="22"/>
        </w:rPr>
      </w:pPr>
    </w:p>
    <w:p w:rsidR="006D70B6" w:rsidRPr="000E3FF3" w:rsidRDefault="006D70B6" w:rsidP="006D70B6">
      <w:pPr>
        <w:spacing w:after="8" w:line="254" w:lineRule="auto"/>
        <w:ind w:left="-5" w:right="6165" w:hanging="10"/>
        <w:rPr>
          <w:rFonts w:ascii="Arial" w:hAnsi="Arial" w:cs="Arial"/>
          <w:sz w:val="22"/>
          <w:szCs w:val="22"/>
        </w:rPr>
      </w:pPr>
      <w:r w:rsidRPr="000E3FF3">
        <w:rPr>
          <w:rFonts w:ascii="Arial" w:hAnsi="Arial" w:cs="Arial"/>
          <w:b/>
          <w:sz w:val="22"/>
          <w:szCs w:val="22"/>
        </w:rPr>
        <w:t>Date:</w:t>
      </w:r>
    </w:p>
    <w:p w:rsidR="000D4EE8" w:rsidRPr="000E3FF3" w:rsidRDefault="000D4EE8" w:rsidP="000D4EE8">
      <w:pPr>
        <w:spacing w:line="360" w:lineRule="auto"/>
        <w:rPr>
          <w:rFonts w:ascii="Arial" w:hAnsi="Arial" w:cs="Arial"/>
          <w:i/>
          <w:sz w:val="22"/>
          <w:szCs w:val="22"/>
        </w:rPr>
      </w:pPr>
    </w:p>
    <w:p w:rsidR="006D70B6" w:rsidRPr="000E3FF3" w:rsidRDefault="006D70B6" w:rsidP="000D4EE8">
      <w:pPr>
        <w:spacing w:line="360" w:lineRule="auto"/>
        <w:rPr>
          <w:rFonts w:ascii="Arial" w:hAnsi="Arial" w:cs="Arial"/>
          <w:i/>
          <w:szCs w:val="22"/>
        </w:rPr>
      </w:pPr>
    </w:p>
    <w:p w:rsidR="000D4EE8" w:rsidRPr="000E3FF3" w:rsidRDefault="000D4EE8" w:rsidP="000D4EE8">
      <w:pPr>
        <w:autoSpaceDE w:val="0"/>
        <w:autoSpaceDN w:val="0"/>
        <w:adjustRightInd w:val="0"/>
        <w:spacing w:line="360" w:lineRule="auto"/>
        <w:rPr>
          <w:rFonts w:ascii="Arial" w:hAnsi="Arial" w:cs="Arial"/>
          <w:b/>
          <w:szCs w:val="22"/>
        </w:rPr>
      </w:pPr>
    </w:p>
    <w:p w:rsidR="006D70B6" w:rsidRPr="000E3FF3" w:rsidRDefault="006D70B6" w:rsidP="000D4EE8">
      <w:pPr>
        <w:autoSpaceDE w:val="0"/>
        <w:autoSpaceDN w:val="0"/>
        <w:adjustRightInd w:val="0"/>
        <w:spacing w:line="360" w:lineRule="auto"/>
        <w:rPr>
          <w:rFonts w:ascii="Arial" w:hAnsi="Arial" w:cs="Arial"/>
          <w:b/>
          <w:szCs w:val="22"/>
        </w:rPr>
      </w:pPr>
    </w:p>
    <w:p w:rsidR="00DA042F" w:rsidRPr="000E3FF3" w:rsidRDefault="00DA042F" w:rsidP="000D4EE8">
      <w:pPr>
        <w:autoSpaceDE w:val="0"/>
        <w:autoSpaceDN w:val="0"/>
        <w:adjustRightInd w:val="0"/>
        <w:spacing w:line="360" w:lineRule="auto"/>
        <w:rPr>
          <w:rFonts w:ascii="Arial" w:hAnsi="Arial" w:cs="Arial"/>
          <w:b/>
          <w:szCs w:val="22"/>
        </w:rPr>
      </w:pPr>
    </w:p>
    <w:p w:rsidR="00DA042F" w:rsidRPr="000E3FF3" w:rsidRDefault="00DA042F" w:rsidP="000D4EE8">
      <w:pPr>
        <w:autoSpaceDE w:val="0"/>
        <w:autoSpaceDN w:val="0"/>
        <w:adjustRightInd w:val="0"/>
        <w:spacing w:line="360" w:lineRule="auto"/>
        <w:rPr>
          <w:rFonts w:ascii="Arial" w:hAnsi="Arial" w:cs="Arial"/>
          <w:b/>
          <w:szCs w:val="22"/>
        </w:rPr>
      </w:pPr>
    </w:p>
    <w:p w:rsidR="00DA042F" w:rsidRPr="000E3FF3" w:rsidRDefault="00DA042F" w:rsidP="000D4EE8">
      <w:pPr>
        <w:autoSpaceDE w:val="0"/>
        <w:autoSpaceDN w:val="0"/>
        <w:adjustRightInd w:val="0"/>
        <w:spacing w:line="360" w:lineRule="auto"/>
        <w:rPr>
          <w:rFonts w:ascii="Arial" w:hAnsi="Arial" w:cs="Arial"/>
          <w:b/>
          <w:szCs w:val="22"/>
        </w:rPr>
      </w:pPr>
    </w:p>
    <w:p w:rsidR="00DA042F" w:rsidRPr="000E3FF3" w:rsidRDefault="00DA042F" w:rsidP="000D4EE8">
      <w:pPr>
        <w:autoSpaceDE w:val="0"/>
        <w:autoSpaceDN w:val="0"/>
        <w:adjustRightInd w:val="0"/>
        <w:spacing w:line="360" w:lineRule="auto"/>
        <w:rPr>
          <w:rFonts w:ascii="Arial" w:hAnsi="Arial" w:cs="Arial"/>
          <w:b/>
          <w:szCs w:val="22"/>
        </w:rPr>
      </w:pPr>
    </w:p>
    <w:p w:rsidR="009E0ADF" w:rsidRPr="000E3FF3" w:rsidRDefault="009E0ADF" w:rsidP="000D4EE8">
      <w:pPr>
        <w:autoSpaceDE w:val="0"/>
        <w:autoSpaceDN w:val="0"/>
        <w:adjustRightInd w:val="0"/>
        <w:spacing w:line="360" w:lineRule="auto"/>
        <w:rPr>
          <w:rFonts w:ascii="Arial" w:hAnsi="Arial" w:cs="Arial"/>
          <w:b/>
          <w:szCs w:val="22"/>
        </w:rPr>
      </w:pPr>
    </w:p>
    <w:p w:rsidR="009E0ADF" w:rsidRPr="000E3FF3" w:rsidRDefault="009E0ADF" w:rsidP="000D4EE8">
      <w:pPr>
        <w:autoSpaceDE w:val="0"/>
        <w:autoSpaceDN w:val="0"/>
        <w:adjustRightInd w:val="0"/>
        <w:spacing w:line="360" w:lineRule="auto"/>
        <w:rPr>
          <w:rFonts w:ascii="Arial" w:hAnsi="Arial" w:cs="Arial"/>
          <w:b/>
          <w:szCs w:val="22"/>
        </w:rPr>
      </w:pPr>
    </w:p>
    <w:p w:rsidR="009E0ADF" w:rsidRPr="000E3FF3" w:rsidRDefault="009E0ADF" w:rsidP="000D4EE8">
      <w:pPr>
        <w:autoSpaceDE w:val="0"/>
        <w:autoSpaceDN w:val="0"/>
        <w:adjustRightInd w:val="0"/>
        <w:spacing w:line="360" w:lineRule="auto"/>
        <w:rPr>
          <w:rFonts w:ascii="Arial" w:hAnsi="Arial" w:cs="Arial"/>
          <w:b/>
          <w:szCs w:val="22"/>
        </w:rPr>
      </w:pPr>
    </w:p>
    <w:p w:rsidR="009E0ADF" w:rsidRPr="000E3FF3" w:rsidRDefault="009E0ADF" w:rsidP="000D4EE8">
      <w:pPr>
        <w:autoSpaceDE w:val="0"/>
        <w:autoSpaceDN w:val="0"/>
        <w:adjustRightInd w:val="0"/>
        <w:spacing w:line="360" w:lineRule="auto"/>
        <w:rPr>
          <w:rFonts w:ascii="Arial" w:hAnsi="Arial" w:cs="Arial"/>
          <w:b/>
          <w:szCs w:val="22"/>
        </w:rPr>
      </w:pPr>
    </w:p>
    <w:p w:rsidR="00DA042F" w:rsidRPr="000E3FF3" w:rsidRDefault="00DA042F" w:rsidP="000D4EE8">
      <w:pPr>
        <w:autoSpaceDE w:val="0"/>
        <w:autoSpaceDN w:val="0"/>
        <w:adjustRightInd w:val="0"/>
        <w:spacing w:line="360" w:lineRule="auto"/>
        <w:rPr>
          <w:rFonts w:ascii="Arial" w:hAnsi="Arial" w:cs="Arial"/>
          <w:b/>
          <w:szCs w:val="22"/>
        </w:rPr>
      </w:pPr>
    </w:p>
    <w:p w:rsidR="00012DA1" w:rsidRPr="000E3FF3" w:rsidRDefault="00012DA1" w:rsidP="00DA042F">
      <w:pPr>
        <w:spacing w:line="249" w:lineRule="auto"/>
        <w:ind w:left="-5" w:hanging="10"/>
        <w:rPr>
          <w:rFonts w:ascii="Arial" w:hAnsi="Arial" w:cs="Arial"/>
          <w:b/>
          <w:szCs w:val="22"/>
        </w:rPr>
      </w:pPr>
    </w:p>
    <w:p w:rsidR="00DA042F" w:rsidRPr="000E3FF3" w:rsidRDefault="00DA042F" w:rsidP="00DA042F">
      <w:pPr>
        <w:spacing w:line="249" w:lineRule="auto"/>
        <w:ind w:left="-5" w:hanging="10"/>
        <w:rPr>
          <w:rFonts w:ascii="Arial" w:hAnsi="Arial" w:cs="Arial"/>
          <w:sz w:val="28"/>
          <w:szCs w:val="28"/>
        </w:rPr>
      </w:pPr>
      <w:r w:rsidRPr="000E3FF3">
        <w:rPr>
          <w:rFonts w:ascii="Arial" w:hAnsi="Arial" w:cs="Arial"/>
          <w:b/>
          <w:sz w:val="28"/>
          <w:szCs w:val="28"/>
        </w:rPr>
        <w:lastRenderedPageBreak/>
        <w:t xml:space="preserve">Guidelines for practitioners and other staff using social networking sites </w:t>
      </w:r>
    </w:p>
    <w:p w:rsidR="00DA042F" w:rsidRPr="000E3FF3" w:rsidRDefault="00DA042F" w:rsidP="00DA042F">
      <w:pPr>
        <w:spacing w:line="259" w:lineRule="auto"/>
        <w:rPr>
          <w:rFonts w:ascii="Arial" w:hAnsi="Arial" w:cs="Arial"/>
          <w:sz w:val="28"/>
          <w:szCs w:val="28"/>
        </w:rPr>
      </w:pPr>
    </w:p>
    <w:p w:rsidR="00DA042F" w:rsidRPr="000E3FF3" w:rsidRDefault="00DA042F" w:rsidP="00DA042F">
      <w:pPr>
        <w:ind w:right="63"/>
        <w:rPr>
          <w:rFonts w:ascii="Arial" w:hAnsi="Arial" w:cs="Arial"/>
          <w:sz w:val="22"/>
          <w:szCs w:val="22"/>
        </w:rPr>
      </w:pPr>
      <w:r w:rsidRPr="000E3FF3">
        <w:rPr>
          <w:rFonts w:ascii="Arial" w:hAnsi="Arial" w:cs="Arial"/>
          <w:sz w:val="22"/>
          <w:szCs w:val="22"/>
        </w:rPr>
        <w:t xml:space="preserve">Social networks are very popular and used by all ages in society. The most popular social networks are web-based, commercial, and not designed for educational use. They include sites like </w:t>
      </w:r>
      <w:proofErr w:type="spellStart"/>
      <w:r w:rsidRPr="000E3FF3">
        <w:rPr>
          <w:rFonts w:ascii="Arial" w:hAnsi="Arial" w:cs="Arial"/>
          <w:sz w:val="22"/>
          <w:szCs w:val="22"/>
        </w:rPr>
        <w:t>Facebook</w:t>
      </w:r>
      <w:proofErr w:type="spellEnd"/>
      <w:r w:rsidRPr="000E3FF3">
        <w:rPr>
          <w:rFonts w:ascii="Arial" w:hAnsi="Arial" w:cs="Arial"/>
          <w:sz w:val="22"/>
          <w:szCs w:val="22"/>
        </w:rPr>
        <w:t xml:space="preserve">. For individuals, social networking sites provide tremendous potential opportunities for staying in touch with friends and family. </w:t>
      </w:r>
    </w:p>
    <w:p w:rsidR="00DA042F" w:rsidRPr="000E3FF3" w:rsidRDefault="00DA042F" w:rsidP="00DA042F">
      <w:pPr>
        <w:spacing w:line="259" w:lineRule="auto"/>
        <w:rPr>
          <w:rFonts w:ascii="Arial" w:hAnsi="Arial" w:cs="Arial"/>
          <w:sz w:val="22"/>
          <w:szCs w:val="22"/>
        </w:rPr>
      </w:pPr>
    </w:p>
    <w:p w:rsidR="00DA042F" w:rsidRPr="000E3FF3" w:rsidRDefault="00DA042F" w:rsidP="00DA042F">
      <w:pPr>
        <w:ind w:right="63"/>
        <w:rPr>
          <w:rFonts w:ascii="Arial" w:hAnsi="Arial" w:cs="Arial"/>
          <w:sz w:val="22"/>
          <w:szCs w:val="22"/>
        </w:rPr>
      </w:pPr>
      <w:r w:rsidRPr="000E3FF3">
        <w:rPr>
          <w:rFonts w:ascii="Arial" w:hAnsi="Arial" w:cs="Arial"/>
          <w:sz w:val="22"/>
          <w:szCs w:val="22"/>
        </w:rPr>
        <w:t xml:space="preserve">As childcare workers, we have a professional image to uphold and how we conduct ourselves online helps determine this image. There have been instances of childcare professionals demonstrating professional </w:t>
      </w:r>
      <w:proofErr w:type="gramStart"/>
      <w:r w:rsidRPr="000E3FF3">
        <w:rPr>
          <w:rFonts w:ascii="Arial" w:hAnsi="Arial" w:cs="Arial"/>
          <w:sz w:val="22"/>
          <w:szCs w:val="22"/>
        </w:rPr>
        <w:t>misconduct</w:t>
      </w:r>
      <w:r w:rsidR="002919C7" w:rsidRPr="000E3FF3">
        <w:rPr>
          <w:rFonts w:ascii="Arial" w:hAnsi="Arial" w:cs="Arial"/>
          <w:sz w:val="22"/>
          <w:szCs w:val="22"/>
        </w:rPr>
        <w:t xml:space="preserve"> </w:t>
      </w:r>
      <w:r w:rsidRPr="000E3FF3">
        <w:rPr>
          <w:rFonts w:ascii="Arial" w:hAnsi="Arial" w:cs="Arial"/>
          <w:sz w:val="22"/>
          <w:szCs w:val="22"/>
        </w:rPr>
        <w:t xml:space="preserve"> while</w:t>
      </w:r>
      <w:proofErr w:type="gramEnd"/>
      <w:r w:rsidR="002919C7" w:rsidRPr="000E3FF3">
        <w:rPr>
          <w:rFonts w:ascii="Arial" w:hAnsi="Arial" w:cs="Arial"/>
          <w:sz w:val="22"/>
          <w:szCs w:val="22"/>
        </w:rPr>
        <w:t xml:space="preserve"> </w:t>
      </w:r>
      <w:r w:rsidRPr="000E3FF3">
        <w:rPr>
          <w:rFonts w:ascii="Arial" w:hAnsi="Arial" w:cs="Arial"/>
          <w:sz w:val="22"/>
          <w:szCs w:val="22"/>
        </w:rPr>
        <w:t xml:space="preserve"> engaging in inappropriate dialogue about their setting and/or children, staff and parents; or posting pictures and videos of themselves engaged in inappropriate activity. Increasingly, staff online identities are too often public and can cause serious repercussions, both privately and professionally. </w:t>
      </w:r>
    </w:p>
    <w:p w:rsidR="00DA042F" w:rsidRPr="000E3FF3" w:rsidRDefault="00DA042F" w:rsidP="00DA042F">
      <w:pPr>
        <w:spacing w:after="15" w:line="259" w:lineRule="auto"/>
        <w:rPr>
          <w:rFonts w:ascii="Arial" w:hAnsi="Arial" w:cs="Arial"/>
          <w:sz w:val="22"/>
          <w:szCs w:val="22"/>
        </w:rPr>
      </w:pPr>
    </w:p>
    <w:p w:rsidR="009E6ED9" w:rsidRPr="000E3FF3" w:rsidRDefault="00DA042F" w:rsidP="009E6ED9">
      <w:pPr>
        <w:rPr>
          <w:rFonts w:ascii="Arial" w:hAnsi="Arial" w:cs="Arial"/>
        </w:rPr>
      </w:pPr>
      <w:r w:rsidRPr="000E3FF3">
        <w:rPr>
          <w:rFonts w:ascii="Arial" w:hAnsi="Arial" w:cs="Arial"/>
        </w:rPr>
        <w:t xml:space="preserve">One of the hallmarks of social networks is the ability to “friend” others – creating a group of others that share interests and personal news. You are strongly advised not to accept invitations to </w:t>
      </w:r>
      <w:r w:rsidRPr="000E3FF3">
        <w:rPr>
          <w:rFonts w:ascii="Arial" w:hAnsi="Arial" w:cs="Arial"/>
          <w:i/>
        </w:rPr>
        <w:t xml:space="preserve">friend </w:t>
      </w:r>
      <w:r w:rsidRPr="000E3FF3">
        <w:rPr>
          <w:rFonts w:ascii="Arial" w:hAnsi="Arial" w:cs="Arial"/>
        </w:rPr>
        <w:t>children or parents within these social networking sites. When children and parents gain access into a worker’s network of friends and acquaintances and are able to view personal photos, the dynamic is altered. ‘</w:t>
      </w:r>
      <w:proofErr w:type="spellStart"/>
      <w:r w:rsidRPr="000E3FF3">
        <w:rPr>
          <w:rFonts w:ascii="Arial" w:hAnsi="Arial" w:cs="Arial"/>
        </w:rPr>
        <w:t>Friending</w:t>
      </w:r>
      <w:proofErr w:type="spellEnd"/>
      <w:r w:rsidRPr="000E3FF3">
        <w:rPr>
          <w:rFonts w:ascii="Arial" w:hAnsi="Arial" w:cs="Arial"/>
        </w:rPr>
        <w:t xml:space="preserve">’ children and parents provide more information than should be shared in an educational setting. It is important to maintain a professional relationship to avoid relationships that could be misconstrued and/or are contrary to the ‘Guidance for Safer Working Practices for Adults who Work with Children and Young People (November 2007)’. </w:t>
      </w:r>
    </w:p>
    <w:p w:rsidR="009E6ED9" w:rsidRPr="000E3FF3" w:rsidRDefault="009E6ED9" w:rsidP="00DA042F">
      <w:pPr>
        <w:spacing w:line="259" w:lineRule="auto"/>
        <w:rPr>
          <w:rFonts w:ascii="Arial" w:hAnsi="Arial" w:cs="Arial"/>
          <w:sz w:val="22"/>
          <w:szCs w:val="22"/>
        </w:rPr>
      </w:pPr>
    </w:p>
    <w:p w:rsidR="009E6ED9" w:rsidRPr="000E3FF3" w:rsidRDefault="009E6ED9" w:rsidP="00DA042F">
      <w:pPr>
        <w:spacing w:line="259" w:lineRule="auto"/>
        <w:rPr>
          <w:rFonts w:ascii="Arial" w:hAnsi="Arial" w:cs="Arial"/>
          <w:sz w:val="22"/>
          <w:szCs w:val="22"/>
        </w:rPr>
      </w:pPr>
    </w:p>
    <w:p w:rsidR="00DA042F" w:rsidRPr="000E3FF3" w:rsidRDefault="00DA042F" w:rsidP="00DA042F">
      <w:pPr>
        <w:ind w:right="63"/>
        <w:rPr>
          <w:rFonts w:ascii="Arial" w:hAnsi="Arial" w:cs="Arial"/>
          <w:sz w:val="22"/>
          <w:szCs w:val="22"/>
        </w:rPr>
      </w:pPr>
      <w:r w:rsidRPr="000E3FF3">
        <w:rPr>
          <w:rFonts w:ascii="Arial" w:hAnsi="Arial" w:cs="Arial"/>
          <w:sz w:val="22"/>
          <w:szCs w:val="22"/>
        </w:rPr>
        <w:t xml:space="preserve">For the protection of your professional reputation, it is expected that you comply with the following practices: </w:t>
      </w:r>
    </w:p>
    <w:p w:rsidR="00DA042F" w:rsidRPr="000E3FF3" w:rsidRDefault="00DA042F" w:rsidP="00DA042F">
      <w:pPr>
        <w:pStyle w:val="Heading2"/>
        <w:ind w:left="10"/>
        <w:rPr>
          <w:rFonts w:ascii="Arial" w:hAnsi="Arial" w:cs="Arial"/>
          <w:sz w:val="24"/>
          <w:szCs w:val="24"/>
        </w:rPr>
      </w:pPr>
      <w:r w:rsidRPr="000E3FF3">
        <w:rPr>
          <w:rFonts w:ascii="Arial" w:hAnsi="Arial" w:cs="Arial"/>
          <w:sz w:val="24"/>
          <w:szCs w:val="24"/>
        </w:rPr>
        <w:t>Friends and ‘</w:t>
      </w:r>
      <w:proofErr w:type="spellStart"/>
      <w:r w:rsidRPr="000E3FF3">
        <w:rPr>
          <w:rFonts w:ascii="Arial" w:hAnsi="Arial" w:cs="Arial"/>
          <w:sz w:val="24"/>
          <w:szCs w:val="24"/>
        </w:rPr>
        <w:t>friending</w:t>
      </w:r>
      <w:proofErr w:type="spellEnd"/>
      <w:r w:rsidRPr="000E3FF3">
        <w:rPr>
          <w:rFonts w:ascii="Arial" w:hAnsi="Arial" w:cs="Arial"/>
          <w:sz w:val="24"/>
          <w:szCs w:val="24"/>
        </w:rPr>
        <w:t>’</w:t>
      </w:r>
    </w:p>
    <w:p w:rsidR="00DA042F" w:rsidRPr="000E3FF3" w:rsidRDefault="00220D41" w:rsidP="00F754FB">
      <w:pPr>
        <w:numPr>
          <w:ilvl w:val="0"/>
          <w:numId w:val="266"/>
        </w:numPr>
        <w:spacing w:after="5" w:line="250" w:lineRule="auto"/>
        <w:ind w:right="63" w:hanging="360"/>
        <w:rPr>
          <w:rFonts w:ascii="Arial" w:hAnsi="Arial" w:cs="Arial"/>
          <w:sz w:val="22"/>
          <w:szCs w:val="22"/>
        </w:rPr>
      </w:pPr>
      <w:r w:rsidRPr="000E3FF3">
        <w:rPr>
          <w:rFonts w:ascii="Arial" w:hAnsi="Arial" w:cs="Arial"/>
          <w:sz w:val="22"/>
          <w:szCs w:val="22"/>
        </w:rPr>
        <w:t>Staff should never accept service users, children and parents as friends due to it being a breach of expected professional conduct.</w:t>
      </w:r>
    </w:p>
    <w:p w:rsidR="00220D41" w:rsidRPr="000E3FF3" w:rsidRDefault="00220D41" w:rsidP="00F754FB">
      <w:pPr>
        <w:numPr>
          <w:ilvl w:val="0"/>
          <w:numId w:val="266"/>
        </w:numPr>
        <w:spacing w:after="5" w:line="250" w:lineRule="auto"/>
        <w:ind w:right="63" w:hanging="360"/>
        <w:rPr>
          <w:rFonts w:ascii="Arial" w:hAnsi="Arial" w:cs="Arial"/>
          <w:sz w:val="22"/>
          <w:szCs w:val="22"/>
        </w:rPr>
      </w:pPr>
      <w:r w:rsidRPr="000E3FF3">
        <w:rPr>
          <w:rFonts w:ascii="Arial" w:hAnsi="Arial" w:cs="Arial"/>
          <w:sz w:val="22"/>
          <w:szCs w:val="22"/>
        </w:rPr>
        <w:t>Staff should not initiate friendships with children and parents.</w:t>
      </w:r>
    </w:p>
    <w:p w:rsidR="009E6ED9" w:rsidRPr="000E3FF3" w:rsidRDefault="009E6ED9" w:rsidP="00F754FB">
      <w:pPr>
        <w:pStyle w:val="ListParagraph"/>
        <w:numPr>
          <w:ilvl w:val="0"/>
          <w:numId w:val="266"/>
        </w:numPr>
        <w:autoSpaceDE w:val="0"/>
        <w:autoSpaceDN w:val="0"/>
        <w:adjustRightInd w:val="0"/>
        <w:spacing w:line="360" w:lineRule="auto"/>
        <w:ind w:hanging="360"/>
        <w:rPr>
          <w:rFonts w:ascii="Arial" w:hAnsi="Arial" w:cs="Arial"/>
          <w:sz w:val="22"/>
          <w:szCs w:val="22"/>
        </w:rPr>
      </w:pPr>
      <w:r w:rsidRPr="000E3FF3">
        <w:rPr>
          <w:rFonts w:ascii="Arial" w:hAnsi="Arial" w:cs="Arial"/>
          <w:sz w:val="22"/>
          <w:szCs w:val="22"/>
        </w:rPr>
        <w:t>Staff are advised to manage their personal security settings to ensure that their information is only available to people they choose to share information with.</w:t>
      </w:r>
    </w:p>
    <w:p w:rsidR="009E6ED9" w:rsidRPr="000E3FF3" w:rsidRDefault="009E6ED9" w:rsidP="00F754FB">
      <w:pPr>
        <w:pStyle w:val="ListParagraph"/>
        <w:numPr>
          <w:ilvl w:val="0"/>
          <w:numId w:val="266"/>
        </w:numPr>
        <w:autoSpaceDE w:val="0"/>
        <w:autoSpaceDN w:val="0"/>
        <w:adjustRightInd w:val="0"/>
        <w:spacing w:line="360" w:lineRule="auto"/>
        <w:ind w:hanging="360"/>
        <w:rPr>
          <w:rFonts w:ascii="Arial" w:hAnsi="Arial" w:cs="Arial"/>
          <w:sz w:val="22"/>
          <w:szCs w:val="22"/>
        </w:rPr>
      </w:pPr>
      <w:r w:rsidRPr="000E3FF3">
        <w:rPr>
          <w:rFonts w:ascii="Arial" w:hAnsi="Arial" w:cs="Arial"/>
          <w:sz w:val="22"/>
          <w:szCs w:val="22"/>
        </w:rPr>
        <w:t xml:space="preserve">In the event that </w:t>
      </w:r>
      <w:proofErr w:type="gramStart"/>
      <w:r w:rsidRPr="000E3FF3">
        <w:rPr>
          <w:rFonts w:ascii="Arial" w:hAnsi="Arial" w:cs="Arial"/>
          <w:sz w:val="22"/>
          <w:szCs w:val="22"/>
        </w:rPr>
        <w:t>staff name</w:t>
      </w:r>
      <w:proofErr w:type="gramEnd"/>
      <w:r w:rsidRPr="000E3FF3">
        <w:rPr>
          <w:rFonts w:ascii="Arial" w:hAnsi="Arial" w:cs="Arial"/>
          <w:sz w:val="22"/>
          <w:szCs w:val="22"/>
        </w:rPr>
        <w:t xml:space="preserve"> the organisation or workplace in any social media they do so in a way that is not detrimental to the organisation or its service users. </w:t>
      </w:r>
    </w:p>
    <w:p w:rsidR="009E6ED9" w:rsidRPr="000E3FF3" w:rsidRDefault="009E6ED9" w:rsidP="00F754FB">
      <w:pPr>
        <w:pStyle w:val="ListParagraph"/>
        <w:numPr>
          <w:ilvl w:val="0"/>
          <w:numId w:val="266"/>
        </w:numPr>
        <w:autoSpaceDE w:val="0"/>
        <w:autoSpaceDN w:val="0"/>
        <w:adjustRightInd w:val="0"/>
        <w:spacing w:line="360" w:lineRule="auto"/>
        <w:ind w:hanging="360"/>
        <w:rPr>
          <w:rFonts w:ascii="Arial" w:hAnsi="Arial" w:cs="Arial"/>
          <w:sz w:val="22"/>
          <w:szCs w:val="22"/>
        </w:rPr>
      </w:pPr>
      <w:proofErr w:type="gramStart"/>
      <w:r w:rsidRPr="000E3FF3">
        <w:rPr>
          <w:rFonts w:ascii="Arial" w:hAnsi="Arial" w:cs="Arial"/>
        </w:rPr>
        <w:t xml:space="preserve">Staff </w:t>
      </w:r>
      <w:r w:rsidR="00F621A9" w:rsidRPr="000E3FF3">
        <w:rPr>
          <w:rFonts w:ascii="Arial" w:hAnsi="Arial" w:cs="Arial"/>
        </w:rPr>
        <w:t xml:space="preserve"> </w:t>
      </w:r>
      <w:r w:rsidRPr="000E3FF3">
        <w:rPr>
          <w:rFonts w:ascii="Arial" w:hAnsi="Arial" w:cs="Arial"/>
        </w:rPr>
        <w:t>observe</w:t>
      </w:r>
      <w:proofErr w:type="gramEnd"/>
      <w:r w:rsidRPr="000E3FF3">
        <w:rPr>
          <w:rFonts w:ascii="Arial" w:hAnsi="Arial" w:cs="Arial"/>
        </w:rPr>
        <w:t xml:space="preserve"> confidentiality and refrain from discussing any issues relating to work</w:t>
      </w:r>
      <w:r w:rsidR="00220D41" w:rsidRPr="000E3FF3">
        <w:rPr>
          <w:rFonts w:ascii="Arial" w:hAnsi="Arial" w:cs="Arial"/>
        </w:rPr>
        <w:t>.</w:t>
      </w:r>
    </w:p>
    <w:p w:rsidR="009E6ED9" w:rsidRPr="000E3FF3" w:rsidRDefault="009E6ED9" w:rsidP="00F754FB">
      <w:pPr>
        <w:pStyle w:val="ListParagraph"/>
        <w:numPr>
          <w:ilvl w:val="0"/>
          <w:numId w:val="266"/>
        </w:numPr>
        <w:autoSpaceDE w:val="0"/>
        <w:autoSpaceDN w:val="0"/>
        <w:adjustRightInd w:val="0"/>
        <w:spacing w:line="360" w:lineRule="auto"/>
        <w:ind w:hanging="360"/>
        <w:rPr>
          <w:rFonts w:ascii="Arial" w:hAnsi="Arial" w:cs="Arial"/>
          <w:sz w:val="22"/>
          <w:szCs w:val="22"/>
        </w:rPr>
      </w:pPr>
      <w:r w:rsidRPr="000E3FF3">
        <w:rPr>
          <w:rFonts w:ascii="Arial" w:hAnsi="Arial" w:cs="Arial"/>
          <w:sz w:val="22"/>
          <w:szCs w:val="22"/>
        </w:rPr>
        <w:t xml:space="preserve">Staff should not share information they would not want children, parents or colleagues to view. </w:t>
      </w:r>
    </w:p>
    <w:p w:rsidR="009E6ED9" w:rsidRPr="000E3FF3" w:rsidRDefault="009E6ED9" w:rsidP="00F754FB">
      <w:pPr>
        <w:pStyle w:val="ListParagraph"/>
        <w:numPr>
          <w:ilvl w:val="0"/>
          <w:numId w:val="266"/>
        </w:numPr>
        <w:autoSpaceDE w:val="0"/>
        <w:autoSpaceDN w:val="0"/>
        <w:adjustRightInd w:val="0"/>
        <w:spacing w:line="360" w:lineRule="auto"/>
        <w:ind w:hanging="360"/>
        <w:rPr>
          <w:rFonts w:ascii="Arial" w:hAnsi="Arial" w:cs="Arial"/>
          <w:sz w:val="22"/>
          <w:szCs w:val="22"/>
        </w:rPr>
      </w:pPr>
      <w:r w:rsidRPr="000E3FF3">
        <w:rPr>
          <w:rFonts w:ascii="Arial" w:hAnsi="Arial" w:cs="Arial"/>
          <w:sz w:val="22"/>
          <w:szCs w:val="22"/>
        </w:rPr>
        <w:t>Staff should report any concerns or b</w:t>
      </w:r>
      <w:r w:rsidR="00220D41" w:rsidRPr="000E3FF3">
        <w:rPr>
          <w:rFonts w:ascii="Arial" w:hAnsi="Arial" w:cs="Arial"/>
          <w:sz w:val="22"/>
          <w:szCs w:val="22"/>
        </w:rPr>
        <w:t>reaches to the manager</w:t>
      </w:r>
      <w:r w:rsidRPr="000E3FF3">
        <w:rPr>
          <w:rFonts w:ascii="Arial" w:hAnsi="Arial" w:cs="Arial"/>
          <w:sz w:val="22"/>
          <w:szCs w:val="22"/>
        </w:rPr>
        <w:t xml:space="preserve"> in their setting</w:t>
      </w:r>
      <w:r w:rsidR="00220D41" w:rsidRPr="000E3FF3">
        <w:rPr>
          <w:rFonts w:ascii="Arial" w:hAnsi="Arial" w:cs="Arial"/>
          <w:sz w:val="22"/>
          <w:szCs w:val="22"/>
        </w:rPr>
        <w:t>/or the owner</w:t>
      </w:r>
      <w:r w:rsidRPr="000E3FF3">
        <w:rPr>
          <w:rFonts w:ascii="Arial" w:hAnsi="Arial" w:cs="Arial"/>
          <w:sz w:val="22"/>
          <w:szCs w:val="22"/>
        </w:rPr>
        <w:t xml:space="preserve">. </w:t>
      </w:r>
    </w:p>
    <w:p w:rsidR="00DA042F" w:rsidRPr="000E3FF3" w:rsidRDefault="009E6ED9" w:rsidP="00F754FB">
      <w:pPr>
        <w:pStyle w:val="ListParagraph"/>
        <w:numPr>
          <w:ilvl w:val="0"/>
          <w:numId w:val="266"/>
        </w:numPr>
        <w:autoSpaceDE w:val="0"/>
        <w:autoSpaceDN w:val="0"/>
        <w:adjustRightInd w:val="0"/>
        <w:spacing w:line="360" w:lineRule="auto"/>
        <w:ind w:hanging="360"/>
        <w:rPr>
          <w:rFonts w:ascii="Arial" w:hAnsi="Arial" w:cs="Arial"/>
          <w:sz w:val="22"/>
          <w:szCs w:val="22"/>
        </w:rPr>
      </w:pPr>
      <w:r w:rsidRPr="000E3FF3">
        <w:rPr>
          <w:rFonts w:ascii="Arial" w:hAnsi="Arial" w:cs="Arial"/>
          <w:sz w:val="22"/>
          <w:szCs w:val="22"/>
        </w:rPr>
        <w:t xml:space="preserve">Staff </w:t>
      </w:r>
      <w:r w:rsidR="00F621A9" w:rsidRPr="000E3FF3">
        <w:rPr>
          <w:rFonts w:ascii="Arial" w:hAnsi="Arial" w:cs="Arial"/>
          <w:sz w:val="22"/>
          <w:szCs w:val="22"/>
        </w:rPr>
        <w:t xml:space="preserve">must </w:t>
      </w:r>
      <w:r w:rsidRPr="000E3FF3">
        <w:rPr>
          <w:rFonts w:ascii="Arial" w:hAnsi="Arial" w:cs="Arial"/>
          <w:sz w:val="22"/>
          <w:szCs w:val="22"/>
        </w:rPr>
        <w:t>avoid personal communication, including on social networking sites, with the children and parents with whom they act in a professional capacity. If a practitioner and family are friendly prior to the child coming into the setting, this information is shared with the manager prior to a child attending and a risk assessment and agreement in relation to boundaries is agreed.</w:t>
      </w:r>
    </w:p>
    <w:p w:rsidR="00DA042F" w:rsidRPr="000E3FF3" w:rsidRDefault="00DA042F" w:rsidP="00F754FB">
      <w:pPr>
        <w:numPr>
          <w:ilvl w:val="0"/>
          <w:numId w:val="266"/>
        </w:numPr>
        <w:spacing w:after="5" w:line="250" w:lineRule="auto"/>
        <w:ind w:right="63" w:hanging="360"/>
        <w:rPr>
          <w:rFonts w:ascii="Arial" w:hAnsi="Arial" w:cs="Arial"/>
          <w:sz w:val="22"/>
          <w:szCs w:val="22"/>
        </w:rPr>
      </w:pPr>
      <w:r w:rsidRPr="000E3FF3">
        <w:rPr>
          <w:rFonts w:ascii="Arial" w:hAnsi="Arial" w:cs="Arial"/>
          <w:sz w:val="22"/>
          <w:szCs w:val="22"/>
        </w:rPr>
        <w:t xml:space="preserve">Remember that people classified as ‘friends’ have the ability to download and share your information with others.  </w:t>
      </w:r>
    </w:p>
    <w:p w:rsidR="00DA042F" w:rsidRPr="000E3FF3" w:rsidRDefault="00DA042F" w:rsidP="00DA042F">
      <w:pPr>
        <w:spacing w:line="259" w:lineRule="auto"/>
        <w:rPr>
          <w:rFonts w:ascii="Arial" w:hAnsi="Arial" w:cs="Arial"/>
          <w:sz w:val="22"/>
          <w:szCs w:val="22"/>
        </w:rPr>
      </w:pPr>
    </w:p>
    <w:p w:rsidR="00AB27C4" w:rsidRPr="000E3FF3" w:rsidRDefault="00AB27C4" w:rsidP="00DA042F">
      <w:pPr>
        <w:spacing w:line="259" w:lineRule="auto"/>
        <w:rPr>
          <w:rFonts w:ascii="Arial" w:hAnsi="Arial" w:cs="Arial"/>
          <w:sz w:val="22"/>
          <w:szCs w:val="22"/>
        </w:rPr>
      </w:pPr>
    </w:p>
    <w:p w:rsidR="00DA042F" w:rsidRPr="000E3FF3" w:rsidRDefault="00DA042F" w:rsidP="00DA042F">
      <w:pPr>
        <w:pStyle w:val="Heading2"/>
        <w:ind w:left="10"/>
        <w:rPr>
          <w:rFonts w:ascii="Arial" w:hAnsi="Arial" w:cs="Arial"/>
        </w:rPr>
      </w:pPr>
      <w:r w:rsidRPr="000E3FF3">
        <w:rPr>
          <w:rFonts w:ascii="Arial" w:hAnsi="Arial" w:cs="Arial"/>
        </w:rPr>
        <w:lastRenderedPageBreak/>
        <w:t>Content</w:t>
      </w:r>
    </w:p>
    <w:p w:rsidR="00DA042F" w:rsidRPr="000E3FF3" w:rsidRDefault="00DA042F" w:rsidP="00F754FB">
      <w:pPr>
        <w:numPr>
          <w:ilvl w:val="0"/>
          <w:numId w:val="267"/>
        </w:numPr>
        <w:spacing w:after="5" w:line="250" w:lineRule="auto"/>
        <w:ind w:right="63" w:hanging="360"/>
        <w:rPr>
          <w:rFonts w:ascii="Arial" w:hAnsi="Arial" w:cs="Arial"/>
          <w:sz w:val="22"/>
          <w:szCs w:val="22"/>
        </w:rPr>
      </w:pPr>
      <w:r w:rsidRPr="000E3FF3">
        <w:rPr>
          <w:rFonts w:ascii="Arial" w:hAnsi="Arial" w:cs="Arial"/>
          <w:sz w:val="22"/>
          <w:szCs w:val="22"/>
        </w:rPr>
        <w:t xml:space="preserve">Do not write or respond to anything deemed to be defamatory, obscene, proprietary, or libellous. Exercise caution with regards to exaggeration, colourful language, guesswork, obscenity, copyrighted materials, legal conclusions, and derogatory remarks or characterisations </w:t>
      </w:r>
    </w:p>
    <w:p w:rsidR="00DA042F" w:rsidRPr="000E3FF3" w:rsidRDefault="00DA042F" w:rsidP="00F754FB">
      <w:pPr>
        <w:numPr>
          <w:ilvl w:val="0"/>
          <w:numId w:val="267"/>
        </w:numPr>
        <w:spacing w:after="5" w:line="250" w:lineRule="auto"/>
        <w:ind w:right="63" w:hanging="360"/>
        <w:rPr>
          <w:rFonts w:ascii="Arial" w:hAnsi="Arial" w:cs="Arial"/>
          <w:sz w:val="22"/>
          <w:szCs w:val="22"/>
        </w:rPr>
      </w:pPr>
      <w:r w:rsidRPr="000E3FF3">
        <w:rPr>
          <w:rFonts w:ascii="Arial" w:hAnsi="Arial" w:cs="Arial"/>
          <w:sz w:val="22"/>
          <w:szCs w:val="22"/>
        </w:rPr>
        <w:t xml:space="preserve">Consider whether a particular posting puts your effectiveness as a childcare professional at risk. </w:t>
      </w:r>
    </w:p>
    <w:p w:rsidR="00DA042F" w:rsidRPr="000E3FF3" w:rsidRDefault="00DA042F" w:rsidP="00F754FB">
      <w:pPr>
        <w:numPr>
          <w:ilvl w:val="0"/>
          <w:numId w:val="267"/>
        </w:numPr>
        <w:spacing w:after="5" w:line="250" w:lineRule="auto"/>
        <w:ind w:right="63" w:hanging="360"/>
        <w:rPr>
          <w:rFonts w:ascii="Arial" w:hAnsi="Arial" w:cs="Arial"/>
          <w:sz w:val="22"/>
          <w:szCs w:val="22"/>
        </w:rPr>
      </w:pPr>
      <w:r w:rsidRPr="000E3FF3">
        <w:rPr>
          <w:rFonts w:ascii="Arial" w:hAnsi="Arial" w:cs="Arial"/>
          <w:sz w:val="22"/>
          <w:szCs w:val="22"/>
        </w:rPr>
        <w:t>Post only what you want the world to see. Imagine that all work contacts are all able to visit the site. It is not like posting something to your web site or blog and then realizing that a story or photo should be taken down. On a social networking site, once you post something it may be available, even after it is removed from the site</w:t>
      </w:r>
      <w:r w:rsidR="00532805" w:rsidRPr="000E3FF3">
        <w:rPr>
          <w:rFonts w:ascii="Arial" w:hAnsi="Arial" w:cs="Arial"/>
          <w:sz w:val="22"/>
          <w:szCs w:val="22"/>
        </w:rPr>
        <w:t>.</w:t>
      </w:r>
      <w:r w:rsidRPr="000E3FF3">
        <w:rPr>
          <w:rFonts w:ascii="Arial" w:hAnsi="Arial" w:cs="Arial"/>
          <w:sz w:val="22"/>
          <w:szCs w:val="22"/>
        </w:rPr>
        <w:t xml:space="preserve"> </w:t>
      </w:r>
    </w:p>
    <w:p w:rsidR="00DA042F" w:rsidRPr="000E3FF3" w:rsidRDefault="00DA042F" w:rsidP="00F754FB">
      <w:pPr>
        <w:numPr>
          <w:ilvl w:val="0"/>
          <w:numId w:val="267"/>
        </w:numPr>
        <w:spacing w:after="5" w:line="250" w:lineRule="auto"/>
        <w:ind w:right="63" w:hanging="360"/>
        <w:rPr>
          <w:rFonts w:ascii="Arial" w:hAnsi="Arial" w:cs="Arial"/>
          <w:sz w:val="22"/>
          <w:szCs w:val="22"/>
        </w:rPr>
      </w:pPr>
      <w:r w:rsidRPr="000E3FF3">
        <w:rPr>
          <w:rFonts w:ascii="Arial" w:hAnsi="Arial" w:cs="Arial"/>
          <w:sz w:val="22"/>
          <w:szCs w:val="22"/>
        </w:rPr>
        <w:t>Do not discuss children, parents or</w:t>
      </w:r>
      <w:r w:rsidR="00532805" w:rsidRPr="000E3FF3">
        <w:rPr>
          <w:rFonts w:ascii="Arial" w:hAnsi="Arial" w:cs="Arial"/>
          <w:sz w:val="22"/>
          <w:szCs w:val="22"/>
        </w:rPr>
        <w:t xml:space="preserve"> co-workers or publicly criticis</w:t>
      </w:r>
      <w:r w:rsidRPr="000E3FF3">
        <w:rPr>
          <w:rFonts w:ascii="Arial" w:hAnsi="Arial" w:cs="Arial"/>
          <w:sz w:val="22"/>
          <w:szCs w:val="22"/>
        </w:rPr>
        <w:t>e the setting p</w:t>
      </w:r>
      <w:r w:rsidR="00532805" w:rsidRPr="000E3FF3">
        <w:rPr>
          <w:rFonts w:ascii="Arial" w:hAnsi="Arial" w:cs="Arial"/>
          <w:sz w:val="22"/>
          <w:szCs w:val="22"/>
        </w:rPr>
        <w:t>olicies, activities or business.</w:t>
      </w:r>
    </w:p>
    <w:p w:rsidR="00DA042F" w:rsidRPr="000E3FF3" w:rsidRDefault="00DA042F" w:rsidP="00F754FB">
      <w:pPr>
        <w:numPr>
          <w:ilvl w:val="0"/>
          <w:numId w:val="267"/>
        </w:numPr>
        <w:spacing w:after="5" w:line="250" w:lineRule="auto"/>
        <w:ind w:right="63" w:hanging="360"/>
        <w:rPr>
          <w:rFonts w:ascii="Arial" w:hAnsi="Arial" w:cs="Arial"/>
          <w:sz w:val="22"/>
          <w:szCs w:val="22"/>
        </w:rPr>
      </w:pPr>
      <w:r w:rsidRPr="000E3FF3">
        <w:rPr>
          <w:rFonts w:ascii="Arial" w:hAnsi="Arial" w:cs="Arial"/>
          <w:sz w:val="22"/>
          <w:szCs w:val="22"/>
        </w:rPr>
        <w:t xml:space="preserve">Do not post images that include </w:t>
      </w:r>
      <w:r w:rsidR="00532805" w:rsidRPr="000E3FF3">
        <w:rPr>
          <w:rFonts w:ascii="Arial" w:hAnsi="Arial" w:cs="Arial"/>
          <w:sz w:val="22"/>
          <w:szCs w:val="22"/>
        </w:rPr>
        <w:t>child</w:t>
      </w:r>
      <w:r w:rsidRPr="000E3FF3">
        <w:rPr>
          <w:rFonts w:ascii="Arial" w:hAnsi="Arial" w:cs="Arial"/>
          <w:sz w:val="22"/>
          <w:szCs w:val="22"/>
        </w:rPr>
        <w:t xml:space="preserve"> and/or parents. </w:t>
      </w:r>
    </w:p>
    <w:p w:rsidR="00DA042F" w:rsidRPr="000E3FF3" w:rsidRDefault="00DA042F" w:rsidP="00DA042F">
      <w:pPr>
        <w:spacing w:line="259" w:lineRule="auto"/>
        <w:ind w:left="360"/>
        <w:rPr>
          <w:rFonts w:ascii="Arial" w:hAnsi="Arial" w:cs="Arial"/>
          <w:sz w:val="22"/>
          <w:szCs w:val="22"/>
        </w:rPr>
      </w:pPr>
    </w:p>
    <w:p w:rsidR="00DA042F" w:rsidRPr="000E3FF3" w:rsidRDefault="00DA042F" w:rsidP="00DA042F">
      <w:pPr>
        <w:pStyle w:val="Heading2"/>
        <w:spacing w:after="41"/>
        <w:ind w:left="10"/>
        <w:rPr>
          <w:rFonts w:ascii="Arial" w:hAnsi="Arial" w:cs="Arial"/>
        </w:rPr>
      </w:pPr>
      <w:r w:rsidRPr="000E3FF3">
        <w:rPr>
          <w:rFonts w:ascii="Arial" w:hAnsi="Arial" w:cs="Arial"/>
        </w:rPr>
        <w:t>Security</w:t>
      </w:r>
    </w:p>
    <w:p w:rsidR="00DA042F" w:rsidRPr="000E3FF3" w:rsidRDefault="00DA042F" w:rsidP="00F754FB">
      <w:pPr>
        <w:numPr>
          <w:ilvl w:val="0"/>
          <w:numId w:val="268"/>
        </w:numPr>
        <w:spacing w:after="47" w:line="250" w:lineRule="auto"/>
        <w:ind w:right="63" w:hanging="360"/>
        <w:rPr>
          <w:rFonts w:ascii="Arial" w:hAnsi="Arial" w:cs="Arial"/>
          <w:sz w:val="22"/>
          <w:szCs w:val="22"/>
        </w:rPr>
      </w:pPr>
      <w:r w:rsidRPr="000E3FF3">
        <w:rPr>
          <w:rFonts w:ascii="Arial" w:hAnsi="Arial" w:cs="Arial"/>
          <w:sz w:val="22"/>
          <w:szCs w:val="22"/>
        </w:rPr>
        <w:t xml:space="preserve">Visit your profile’s security and privacy settings. At a minimum, childcare professionals should have all privacy settings set to “only friends” </w:t>
      </w:r>
    </w:p>
    <w:p w:rsidR="00DA042F" w:rsidRPr="000E3FF3" w:rsidRDefault="00DA042F" w:rsidP="00F754FB">
      <w:pPr>
        <w:numPr>
          <w:ilvl w:val="0"/>
          <w:numId w:val="268"/>
        </w:numPr>
        <w:spacing w:after="5" w:line="250" w:lineRule="auto"/>
        <w:ind w:right="63" w:hanging="360"/>
        <w:rPr>
          <w:rFonts w:ascii="Arial" w:hAnsi="Arial" w:cs="Arial"/>
          <w:sz w:val="22"/>
          <w:szCs w:val="22"/>
        </w:rPr>
      </w:pPr>
      <w:r w:rsidRPr="000E3FF3">
        <w:rPr>
          <w:rFonts w:ascii="Arial" w:hAnsi="Arial" w:cs="Arial"/>
          <w:sz w:val="22"/>
          <w:szCs w:val="22"/>
        </w:rPr>
        <w:t xml:space="preserve">“Friends of friends” and “Networks and Friends” open your content to a large group of unknown people. Your privacy and that of your family may be a risk. People you do not know may be looking at you, your work, your home, your children, your grandchildren; - your lives! </w:t>
      </w:r>
    </w:p>
    <w:p w:rsidR="00DA042F" w:rsidRPr="000E3FF3" w:rsidRDefault="00DA042F" w:rsidP="00DA042F">
      <w:pPr>
        <w:spacing w:line="259" w:lineRule="auto"/>
        <w:rPr>
          <w:rFonts w:ascii="Arial" w:hAnsi="Arial" w:cs="Arial"/>
        </w:rPr>
      </w:pPr>
    </w:p>
    <w:p w:rsidR="00DA042F" w:rsidRPr="000E3FF3" w:rsidRDefault="00DA042F" w:rsidP="00DA042F">
      <w:pPr>
        <w:pStyle w:val="Heading2"/>
        <w:spacing w:after="46"/>
        <w:ind w:left="10"/>
        <w:rPr>
          <w:rFonts w:ascii="Arial" w:hAnsi="Arial" w:cs="Arial"/>
        </w:rPr>
      </w:pPr>
      <w:r w:rsidRPr="000E3FF3">
        <w:rPr>
          <w:rFonts w:ascii="Arial" w:hAnsi="Arial" w:cs="Arial"/>
        </w:rPr>
        <w:t xml:space="preserve">Parental guide </w:t>
      </w:r>
    </w:p>
    <w:p w:rsidR="00DA042F" w:rsidRPr="000E3FF3" w:rsidRDefault="00DA042F" w:rsidP="00F754FB">
      <w:pPr>
        <w:numPr>
          <w:ilvl w:val="0"/>
          <w:numId w:val="269"/>
        </w:numPr>
        <w:spacing w:after="5" w:line="250" w:lineRule="auto"/>
        <w:ind w:right="63" w:hanging="360"/>
        <w:rPr>
          <w:rFonts w:ascii="Arial" w:hAnsi="Arial" w:cs="Arial"/>
          <w:sz w:val="22"/>
          <w:szCs w:val="22"/>
        </w:rPr>
      </w:pPr>
      <w:proofErr w:type="gramStart"/>
      <w:r w:rsidRPr="000E3FF3">
        <w:rPr>
          <w:rFonts w:ascii="Arial" w:hAnsi="Arial" w:cs="Arial"/>
          <w:sz w:val="22"/>
          <w:szCs w:val="22"/>
        </w:rPr>
        <w:t>Staff are</w:t>
      </w:r>
      <w:proofErr w:type="gramEnd"/>
      <w:r w:rsidRPr="000E3FF3">
        <w:rPr>
          <w:rFonts w:ascii="Arial" w:hAnsi="Arial" w:cs="Arial"/>
          <w:sz w:val="22"/>
          <w:szCs w:val="22"/>
        </w:rPr>
        <w:t xml:space="preserve"> advised not to accept invitations from parents to “friend” on social networking sites and to do so may put them in a difficult work position.  We expect them to maintain a professional relationship with you that </w:t>
      </w:r>
      <w:proofErr w:type="gramStart"/>
      <w:r w:rsidRPr="000E3FF3">
        <w:rPr>
          <w:rFonts w:ascii="Arial" w:hAnsi="Arial" w:cs="Arial"/>
          <w:sz w:val="22"/>
          <w:szCs w:val="22"/>
        </w:rPr>
        <w:t>is</w:t>
      </w:r>
      <w:proofErr w:type="gramEnd"/>
      <w:r w:rsidRPr="000E3FF3">
        <w:rPr>
          <w:rFonts w:ascii="Arial" w:hAnsi="Arial" w:cs="Arial"/>
          <w:sz w:val="22"/>
          <w:szCs w:val="22"/>
        </w:rPr>
        <w:t xml:space="preserve"> not compromised by sharing information on a social networking site</w:t>
      </w:r>
      <w:r w:rsidR="004821C9" w:rsidRPr="000E3FF3">
        <w:rPr>
          <w:rFonts w:ascii="Arial" w:hAnsi="Arial" w:cs="Arial"/>
          <w:sz w:val="22"/>
          <w:szCs w:val="22"/>
        </w:rPr>
        <w:t>.</w:t>
      </w:r>
      <w:r w:rsidRPr="000E3FF3">
        <w:rPr>
          <w:rFonts w:ascii="Arial" w:hAnsi="Arial" w:cs="Arial"/>
          <w:sz w:val="22"/>
          <w:szCs w:val="22"/>
        </w:rPr>
        <w:t xml:space="preserve"> </w:t>
      </w:r>
    </w:p>
    <w:p w:rsidR="00DA042F" w:rsidRPr="000E3FF3" w:rsidRDefault="00DA042F" w:rsidP="00F754FB">
      <w:pPr>
        <w:numPr>
          <w:ilvl w:val="0"/>
          <w:numId w:val="269"/>
        </w:numPr>
        <w:spacing w:after="5" w:line="250" w:lineRule="auto"/>
        <w:ind w:right="63" w:hanging="360"/>
        <w:rPr>
          <w:rFonts w:ascii="Arial" w:hAnsi="Arial" w:cs="Arial"/>
          <w:sz w:val="22"/>
          <w:szCs w:val="22"/>
        </w:rPr>
      </w:pPr>
      <w:r w:rsidRPr="000E3FF3">
        <w:rPr>
          <w:rFonts w:ascii="Arial" w:hAnsi="Arial" w:cs="Arial"/>
          <w:sz w:val="22"/>
          <w:szCs w:val="22"/>
        </w:rPr>
        <w:t xml:space="preserve">Similarly we would ask you not to post information on your site that could affect other families and their children from our childcare setting.  This particularly would apply if children’s names or photographs were to appear in the context of our setting </w:t>
      </w:r>
    </w:p>
    <w:p w:rsidR="00DA042F" w:rsidRPr="000E3FF3" w:rsidRDefault="00DA042F" w:rsidP="00F754FB">
      <w:pPr>
        <w:numPr>
          <w:ilvl w:val="0"/>
          <w:numId w:val="269"/>
        </w:numPr>
        <w:spacing w:after="5" w:line="250" w:lineRule="auto"/>
        <w:ind w:right="63" w:hanging="360"/>
        <w:rPr>
          <w:rFonts w:ascii="Arial" w:hAnsi="Arial" w:cs="Arial"/>
          <w:sz w:val="22"/>
          <w:szCs w:val="22"/>
        </w:rPr>
      </w:pPr>
      <w:r w:rsidRPr="000E3FF3">
        <w:rPr>
          <w:rFonts w:ascii="Arial" w:hAnsi="Arial" w:cs="Arial"/>
          <w:sz w:val="22"/>
          <w:szCs w:val="22"/>
        </w:rPr>
        <w:t xml:space="preserve">We would always take legal advice if our setting were to be quoted in a defamatory way on a social networking site. </w:t>
      </w:r>
    </w:p>
    <w:p w:rsidR="00DA042F" w:rsidRPr="000E3FF3" w:rsidRDefault="00DA042F" w:rsidP="00DA042F">
      <w:pPr>
        <w:spacing w:after="16" w:line="259" w:lineRule="auto"/>
        <w:rPr>
          <w:rFonts w:ascii="Arial" w:hAnsi="Arial" w:cs="Arial"/>
          <w:sz w:val="22"/>
          <w:szCs w:val="22"/>
        </w:rPr>
      </w:pPr>
    </w:p>
    <w:p w:rsidR="00DA042F" w:rsidRPr="000E3FF3" w:rsidRDefault="00DA042F" w:rsidP="00DA042F">
      <w:pPr>
        <w:spacing w:after="8" w:line="254" w:lineRule="auto"/>
        <w:ind w:left="-5" w:right="6165" w:hanging="10"/>
        <w:rPr>
          <w:rFonts w:ascii="Arial" w:hAnsi="Arial" w:cs="Arial"/>
          <w:sz w:val="22"/>
          <w:szCs w:val="22"/>
        </w:rPr>
      </w:pPr>
      <w:r w:rsidRPr="000E3FF3">
        <w:rPr>
          <w:rFonts w:ascii="Arial" w:hAnsi="Arial" w:cs="Arial"/>
          <w:b/>
          <w:sz w:val="22"/>
          <w:szCs w:val="22"/>
        </w:rPr>
        <w:t>Name:</w:t>
      </w:r>
    </w:p>
    <w:p w:rsidR="00DA042F" w:rsidRPr="000E3FF3" w:rsidRDefault="00DA042F" w:rsidP="00DA042F">
      <w:pPr>
        <w:spacing w:after="8" w:line="254" w:lineRule="auto"/>
        <w:ind w:left="-5" w:right="6165" w:hanging="10"/>
        <w:rPr>
          <w:rFonts w:ascii="Arial" w:hAnsi="Arial" w:cs="Arial"/>
          <w:sz w:val="22"/>
          <w:szCs w:val="22"/>
        </w:rPr>
      </w:pPr>
      <w:r w:rsidRPr="000E3FF3">
        <w:rPr>
          <w:rFonts w:ascii="Arial" w:hAnsi="Arial" w:cs="Arial"/>
          <w:b/>
          <w:sz w:val="22"/>
          <w:szCs w:val="22"/>
        </w:rPr>
        <w:t>Signature:</w:t>
      </w:r>
    </w:p>
    <w:p w:rsidR="00DA042F" w:rsidRPr="000E3FF3" w:rsidRDefault="00DA042F" w:rsidP="00DA042F">
      <w:pPr>
        <w:spacing w:after="8" w:line="254" w:lineRule="auto"/>
        <w:ind w:left="-5" w:right="6165" w:hanging="10"/>
        <w:rPr>
          <w:rFonts w:ascii="Arial" w:hAnsi="Arial" w:cs="Arial"/>
          <w:sz w:val="22"/>
          <w:szCs w:val="22"/>
        </w:rPr>
      </w:pPr>
      <w:r w:rsidRPr="000E3FF3">
        <w:rPr>
          <w:rFonts w:ascii="Arial" w:hAnsi="Arial" w:cs="Arial"/>
          <w:b/>
          <w:sz w:val="22"/>
          <w:szCs w:val="22"/>
        </w:rPr>
        <w:t>Date:</w:t>
      </w:r>
    </w:p>
    <w:p w:rsidR="00DA042F" w:rsidRPr="000E3FF3" w:rsidRDefault="00DA042F" w:rsidP="00DA042F">
      <w:pPr>
        <w:spacing w:after="95" w:line="259" w:lineRule="auto"/>
        <w:jc w:val="right"/>
        <w:rPr>
          <w:rFonts w:ascii="Arial" w:hAnsi="Arial" w:cs="Arial"/>
        </w:rPr>
      </w:pPr>
    </w:p>
    <w:p w:rsidR="00DA042F" w:rsidRPr="000E3FF3" w:rsidRDefault="00DA042F" w:rsidP="00DA042F">
      <w:pPr>
        <w:spacing w:line="249" w:lineRule="auto"/>
        <w:ind w:left="-5" w:hanging="10"/>
        <w:rPr>
          <w:rFonts w:ascii="Arial" w:hAnsi="Arial" w:cs="Arial"/>
          <w:sz w:val="22"/>
          <w:szCs w:val="22"/>
        </w:rPr>
      </w:pPr>
      <w:r w:rsidRPr="000E3FF3">
        <w:rPr>
          <w:rFonts w:ascii="Arial" w:hAnsi="Arial" w:cs="Arial"/>
          <w:b/>
          <w:sz w:val="22"/>
          <w:szCs w:val="22"/>
        </w:rPr>
        <w:t xml:space="preserve">Glossary of Terms </w:t>
      </w:r>
    </w:p>
    <w:p w:rsidR="00DA042F" w:rsidRPr="000E3FF3" w:rsidRDefault="00DA042F" w:rsidP="00DA042F">
      <w:pPr>
        <w:spacing w:line="259" w:lineRule="auto"/>
        <w:rPr>
          <w:rFonts w:ascii="Arial" w:hAnsi="Arial" w:cs="Arial"/>
          <w:sz w:val="22"/>
          <w:szCs w:val="22"/>
        </w:rPr>
      </w:pPr>
    </w:p>
    <w:p w:rsidR="00DA042F" w:rsidRPr="000E3FF3" w:rsidRDefault="00DA042F" w:rsidP="00DA042F">
      <w:pPr>
        <w:ind w:right="63"/>
        <w:rPr>
          <w:rFonts w:ascii="Arial" w:hAnsi="Arial" w:cs="Arial"/>
          <w:sz w:val="22"/>
          <w:szCs w:val="22"/>
        </w:rPr>
      </w:pPr>
      <w:r w:rsidRPr="000E3FF3">
        <w:rPr>
          <w:rFonts w:ascii="Arial" w:hAnsi="Arial" w:cs="Arial"/>
          <w:b/>
          <w:sz w:val="22"/>
          <w:szCs w:val="22"/>
        </w:rPr>
        <w:t xml:space="preserve">Blog </w:t>
      </w:r>
      <w:r w:rsidRPr="000E3FF3">
        <w:rPr>
          <w:rFonts w:ascii="Arial" w:hAnsi="Arial" w:cs="Arial"/>
          <w:sz w:val="22"/>
          <w:szCs w:val="22"/>
        </w:rPr>
        <w:t xml:space="preserve">-Short for Web Log; an online diary </w:t>
      </w:r>
    </w:p>
    <w:p w:rsidR="00DA042F" w:rsidRPr="000E3FF3" w:rsidRDefault="00DA042F" w:rsidP="00DA042F">
      <w:pPr>
        <w:spacing w:line="259" w:lineRule="auto"/>
        <w:rPr>
          <w:rFonts w:ascii="Arial" w:hAnsi="Arial" w:cs="Arial"/>
          <w:sz w:val="22"/>
          <w:szCs w:val="22"/>
        </w:rPr>
      </w:pPr>
    </w:p>
    <w:p w:rsidR="00DA042F" w:rsidRPr="000E3FF3" w:rsidRDefault="00DA042F" w:rsidP="00DA042F">
      <w:pPr>
        <w:ind w:right="63"/>
        <w:rPr>
          <w:rFonts w:ascii="Arial" w:hAnsi="Arial" w:cs="Arial"/>
          <w:sz w:val="22"/>
          <w:szCs w:val="22"/>
        </w:rPr>
      </w:pPr>
      <w:proofErr w:type="spellStart"/>
      <w:r w:rsidRPr="000E3FF3">
        <w:rPr>
          <w:rFonts w:ascii="Arial" w:hAnsi="Arial" w:cs="Arial"/>
          <w:b/>
          <w:sz w:val="22"/>
          <w:szCs w:val="22"/>
        </w:rPr>
        <w:t>DfE</w:t>
      </w:r>
      <w:proofErr w:type="spellEnd"/>
      <w:r w:rsidRPr="000E3FF3">
        <w:rPr>
          <w:rFonts w:ascii="Arial" w:hAnsi="Arial" w:cs="Arial"/>
          <w:sz w:val="22"/>
          <w:szCs w:val="22"/>
        </w:rPr>
        <w:t xml:space="preserve"> - Department for Education </w:t>
      </w:r>
    </w:p>
    <w:p w:rsidR="00DA042F" w:rsidRPr="000E3FF3" w:rsidRDefault="00DA042F" w:rsidP="00DA042F">
      <w:pPr>
        <w:spacing w:line="259" w:lineRule="auto"/>
        <w:rPr>
          <w:rFonts w:ascii="Arial" w:hAnsi="Arial" w:cs="Arial"/>
          <w:sz w:val="22"/>
          <w:szCs w:val="22"/>
        </w:rPr>
      </w:pPr>
    </w:p>
    <w:p w:rsidR="00DA042F" w:rsidRPr="000E3FF3" w:rsidRDefault="00DA042F" w:rsidP="00DA042F">
      <w:pPr>
        <w:rPr>
          <w:rFonts w:ascii="Arial" w:hAnsi="Arial" w:cs="Arial"/>
          <w:sz w:val="22"/>
          <w:szCs w:val="22"/>
        </w:rPr>
      </w:pPr>
      <w:proofErr w:type="spellStart"/>
      <w:r w:rsidRPr="000E3FF3">
        <w:rPr>
          <w:rFonts w:ascii="Arial" w:hAnsi="Arial" w:cs="Arial"/>
          <w:b/>
          <w:sz w:val="22"/>
          <w:szCs w:val="22"/>
        </w:rPr>
        <w:t>Friending</w:t>
      </w:r>
      <w:proofErr w:type="spellEnd"/>
      <w:r w:rsidRPr="000E3FF3">
        <w:rPr>
          <w:rFonts w:ascii="Arial" w:hAnsi="Arial" w:cs="Arial"/>
          <w:sz w:val="22"/>
          <w:szCs w:val="22"/>
        </w:rPr>
        <w:t xml:space="preserve"> - </w:t>
      </w:r>
      <w:r w:rsidRPr="000E3FF3">
        <w:rPr>
          <w:rFonts w:ascii="Arial" w:hAnsi="Arial" w:cs="Arial"/>
          <w:color w:val="222222"/>
          <w:sz w:val="22"/>
          <w:szCs w:val="22"/>
        </w:rPr>
        <w:t>Add (someone) to a list of contacts associated with a social networking website</w:t>
      </w:r>
    </w:p>
    <w:p w:rsidR="00DA042F" w:rsidRPr="000E3FF3" w:rsidRDefault="00DA042F" w:rsidP="00DA042F">
      <w:pPr>
        <w:spacing w:line="259" w:lineRule="auto"/>
        <w:rPr>
          <w:rFonts w:ascii="Arial" w:hAnsi="Arial" w:cs="Arial"/>
          <w:sz w:val="22"/>
          <w:szCs w:val="22"/>
        </w:rPr>
      </w:pPr>
    </w:p>
    <w:p w:rsidR="00DA042F" w:rsidRPr="000E3FF3" w:rsidRDefault="00DA042F" w:rsidP="00DA042F">
      <w:pPr>
        <w:ind w:right="63"/>
        <w:rPr>
          <w:rFonts w:ascii="Arial" w:hAnsi="Arial" w:cs="Arial"/>
          <w:sz w:val="22"/>
          <w:szCs w:val="22"/>
        </w:rPr>
      </w:pPr>
      <w:r w:rsidRPr="000E3FF3">
        <w:rPr>
          <w:rFonts w:ascii="Arial" w:hAnsi="Arial" w:cs="Arial"/>
          <w:b/>
          <w:sz w:val="22"/>
          <w:szCs w:val="22"/>
        </w:rPr>
        <w:t>Podcast</w:t>
      </w:r>
      <w:r w:rsidRPr="000E3FF3">
        <w:rPr>
          <w:rFonts w:ascii="Arial" w:hAnsi="Arial" w:cs="Arial"/>
          <w:sz w:val="22"/>
          <w:szCs w:val="22"/>
        </w:rPr>
        <w:t xml:space="preserve"> - a downloadable sound-recording that can be played on computers and MP3 players </w:t>
      </w:r>
    </w:p>
    <w:p w:rsidR="000D4EE8" w:rsidRPr="000E3FF3" w:rsidRDefault="000D4EE8" w:rsidP="000D4EE8">
      <w:pPr>
        <w:autoSpaceDE w:val="0"/>
        <w:autoSpaceDN w:val="0"/>
        <w:adjustRightInd w:val="0"/>
        <w:spacing w:line="360" w:lineRule="auto"/>
        <w:rPr>
          <w:rFonts w:ascii="Arial" w:hAnsi="Arial" w:cs="Arial"/>
          <w:i/>
          <w:sz w:val="22"/>
          <w:szCs w:val="22"/>
        </w:rPr>
      </w:pPr>
    </w:p>
    <w:p w:rsidR="009E6ED9" w:rsidRPr="000E3FF3" w:rsidRDefault="009E6ED9" w:rsidP="000D4EE8">
      <w:pPr>
        <w:autoSpaceDE w:val="0"/>
        <w:autoSpaceDN w:val="0"/>
        <w:adjustRightInd w:val="0"/>
        <w:spacing w:line="360" w:lineRule="auto"/>
        <w:rPr>
          <w:rFonts w:ascii="Arial" w:hAnsi="Arial" w:cs="Arial"/>
          <w:b/>
          <w:szCs w:val="22"/>
        </w:rPr>
      </w:pPr>
    </w:p>
    <w:p w:rsidR="00AB27C4" w:rsidRPr="000E3FF3" w:rsidRDefault="00AB27C4" w:rsidP="000D4EE8">
      <w:pPr>
        <w:autoSpaceDE w:val="0"/>
        <w:autoSpaceDN w:val="0"/>
        <w:adjustRightInd w:val="0"/>
        <w:spacing w:line="360" w:lineRule="auto"/>
        <w:rPr>
          <w:rFonts w:ascii="Arial" w:hAnsi="Arial" w:cs="Arial"/>
          <w:b/>
          <w:szCs w:val="22"/>
        </w:rPr>
      </w:pPr>
    </w:p>
    <w:p w:rsidR="00AB27C4" w:rsidRPr="000E3FF3" w:rsidRDefault="00AB27C4" w:rsidP="000D4EE8">
      <w:pPr>
        <w:autoSpaceDE w:val="0"/>
        <w:autoSpaceDN w:val="0"/>
        <w:adjustRightInd w:val="0"/>
        <w:spacing w:line="360" w:lineRule="auto"/>
        <w:rPr>
          <w:rFonts w:ascii="Arial" w:hAnsi="Arial" w:cs="Arial"/>
          <w:b/>
          <w:szCs w:val="22"/>
        </w:rPr>
      </w:pPr>
    </w:p>
    <w:p w:rsidR="000D4EE8" w:rsidRPr="000E3FF3" w:rsidRDefault="000D4EE8" w:rsidP="000D4EE8">
      <w:pPr>
        <w:autoSpaceDE w:val="0"/>
        <w:autoSpaceDN w:val="0"/>
        <w:adjustRightInd w:val="0"/>
        <w:spacing w:line="360" w:lineRule="auto"/>
        <w:rPr>
          <w:rFonts w:ascii="Arial" w:hAnsi="Arial" w:cs="Arial"/>
          <w:i/>
          <w:szCs w:val="22"/>
        </w:rPr>
      </w:pPr>
      <w:r w:rsidRPr="000E3FF3">
        <w:rPr>
          <w:rFonts w:ascii="Arial" w:hAnsi="Arial" w:cs="Arial"/>
          <w:i/>
          <w:szCs w:val="22"/>
        </w:rPr>
        <w:lastRenderedPageBreak/>
        <w:t>Electronic learning journals for recording children’s progress</w:t>
      </w:r>
    </w:p>
    <w:p w:rsidR="00AB27C4" w:rsidRPr="000E3FF3" w:rsidRDefault="000D4EE8" w:rsidP="00C34F23">
      <w:pPr>
        <w:pStyle w:val="ListParagraph"/>
        <w:numPr>
          <w:ilvl w:val="0"/>
          <w:numId w:val="236"/>
        </w:numPr>
        <w:autoSpaceDE w:val="0"/>
        <w:autoSpaceDN w:val="0"/>
        <w:adjustRightInd w:val="0"/>
        <w:spacing w:line="360" w:lineRule="auto"/>
        <w:rPr>
          <w:rFonts w:ascii="Arial" w:hAnsi="Arial" w:cs="Arial"/>
          <w:sz w:val="22"/>
          <w:szCs w:val="22"/>
        </w:rPr>
      </w:pPr>
      <w:r w:rsidRPr="000E3FF3">
        <w:rPr>
          <w:rFonts w:ascii="Arial" w:hAnsi="Arial" w:cs="Arial"/>
          <w:sz w:val="22"/>
          <w:szCs w:val="22"/>
        </w:rPr>
        <w:t>Managers seek permission from the senior management team prior to using any</w:t>
      </w:r>
      <w:r w:rsidR="007D4C54" w:rsidRPr="000E3FF3">
        <w:rPr>
          <w:rFonts w:ascii="Arial" w:hAnsi="Arial" w:cs="Arial"/>
          <w:sz w:val="22"/>
          <w:szCs w:val="22"/>
        </w:rPr>
        <w:t xml:space="preserve"> </w:t>
      </w:r>
      <w:r w:rsidRPr="000E3FF3">
        <w:rPr>
          <w:rFonts w:ascii="Arial" w:hAnsi="Arial" w:cs="Arial"/>
          <w:sz w:val="22"/>
          <w:szCs w:val="22"/>
        </w:rPr>
        <w:t xml:space="preserve">online learning journal. </w:t>
      </w:r>
    </w:p>
    <w:p w:rsidR="000D4EE8" w:rsidRPr="000E3FF3" w:rsidRDefault="000D4EE8" w:rsidP="00AB27C4">
      <w:pPr>
        <w:pStyle w:val="ListParagraph"/>
        <w:autoSpaceDE w:val="0"/>
        <w:autoSpaceDN w:val="0"/>
        <w:adjustRightInd w:val="0"/>
        <w:spacing w:line="360" w:lineRule="auto"/>
        <w:ind w:left="360"/>
        <w:rPr>
          <w:rFonts w:ascii="Arial" w:hAnsi="Arial" w:cs="Arial"/>
          <w:sz w:val="22"/>
          <w:szCs w:val="22"/>
        </w:rPr>
      </w:pPr>
      <w:r w:rsidRPr="000E3FF3">
        <w:rPr>
          <w:rFonts w:ascii="Arial" w:hAnsi="Arial" w:cs="Arial"/>
          <w:sz w:val="22"/>
          <w:szCs w:val="22"/>
        </w:rPr>
        <w:t>A risk assessment is completed with details on how the learning journal is managed to ensure children are safeguarded.</w:t>
      </w:r>
    </w:p>
    <w:p w:rsidR="000D4EE8" w:rsidRPr="000E3FF3" w:rsidRDefault="000D4EE8" w:rsidP="00C34F23">
      <w:pPr>
        <w:pStyle w:val="ListParagraph"/>
        <w:numPr>
          <w:ilvl w:val="0"/>
          <w:numId w:val="236"/>
        </w:numPr>
        <w:autoSpaceDE w:val="0"/>
        <w:autoSpaceDN w:val="0"/>
        <w:adjustRightInd w:val="0"/>
        <w:spacing w:line="360" w:lineRule="auto"/>
        <w:rPr>
          <w:rFonts w:ascii="Arial" w:hAnsi="Arial" w:cs="Arial"/>
          <w:sz w:val="22"/>
          <w:szCs w:val="22"/>
        </w:rPr>
      </w:pPr>
      <w:proofErr w:type="gramStart"/>
      <w:r w:rsidRPr="000E3FF3">
        <w:rPr>
          <w:rFonts w:ascii="Arial" w:hAnsi="Arial" w:cs="Arial"/>
          <w:sz w:val="22"/>
          <w:szCs w:val="22"/>
        </w:rPr>
        <w:t>Staff adhere</w:t>
      </w:r>
      <w:proofErr w:type="gramEnd"/>
      <w:r w:rsidRPr="000E3FF3">
        <w:rPr>
          <w:rFonts w:ascii="Arial" w:hAnsi="Arial" w:cs="Arial"/>
          <w:sz w:val="22"/>
          <w:szCs w:val="22"/>
        </w:rPr>
        <w:t xml:space="preserve"> to the guidance provided with the system at all times.</w:t>
      </w:r>
    </w:p>
    <w:p w:rsidR="000D4EE8" w:rsidRPr="000E3FF3" w:rsidRDefault="000D4EE8" w:rsidP="000D4EE8">
      <w:pPr>
        <w:autoSpaceDE w:val="0"/>
        <w:autoSpaceDN w:val="0"/>
        <w:adjustRightInd w:val="0"/>
        <w:spacing w:line="360" w:lineRule="auto"/>
        <w:rPr>
          <w:rFonts w:ascii="Arial" w:hAnsi="Arial" w:cs="Arial"/>
          <w:b/>
          <w:szCs w:val="22"/>
        </w:rPr>
      </w:pPr>
    </w:p>
    <w:p w:rsidR="000D4EE8" w:rsidRPr="000E3FF3" w:rsidRDefault="000D4EE8" w:rsidP="000D4EE8">
      <w:pPr>
        <w:autoSpaceDE w:val="0"/>
        <w:autoSpaceDN w:val="0"/>
        <w:adjustRightInd w:val="0"/>
        <w:spacing w:line="360" w:lineRule="auto"/>
        <w:rPr>
          <w:rFonts w:ascii="Arial" w:hAnsi="Arial" w:cs="Arial"/>
          <w:i/>
          <w:szCs w:val="22"/>
        </w:rPr>
      </w:pPr>
      <w:r w:rsidRPr="000E3FF3">
        <w:rPr>
          <w:rFonts w:ascii="Arial" w:hAnsi="Arial" w:cs="Arial"/>
          <w:i/>
          <w:szCs w:val="22"/>
        </w:rPr>
        <w:t>Use and/or distribution of inappropriate images</w:t>
      </w:r>
    </w:p>
    <w:p w:rsidR="000D4EE8" w:rsidRPr="000E3FF3" w:rsidRDefault="000D4EE8" w:rsidP="00C34F23">
      <w:pPr>
        <w:pStyle w:val="ListParagraph"/>
        <w:numPr>
          <w:ilvl w:val="0"/>
          <w:numId w:val="237"/>
        </w:numPr>
        <w:autoSpaceDE w:val="0"/>
        <w:autoSpaceDN w:val="0"/>
        <w:adjustRightInd w:val="0"/>
        <w:spacing w:line="360" w:lineRule="auto"/>
        <w:rPr>
          <w:rFonts w:ascii="Arial" w:hAnsi="Arial" w:cs="Arial"/>
          <w:sz w:val="22"/>
          <w:szCs w:val="22"/>
        </w:rPr>
      </w:pPr>
      <w:proofErr w:type="gramStart"/>
      <w:r w:rsidRPr="000E3FF3">
        <w:rPr>
          <w:rFonts w:ascii="Arial" w:hAnsi="Arial" w:cs="Arial"/>
          <w:sz w:val="22"/>
          <w:szCs w:val="22"/>
        </w:rPr>
        <w:t>Staff are</w:t>
      </w:r>
      <w:proofErr w:type="gramEnd"/>
      <w:r w:rsidRPr="000E3FF3">
        <w:rPr>
          <w:rFonts w:ascii="Arial" w:hAnsi="Arial" w:cs="Arial"/>
          <w:sz w:val="22"/>
          <w:szCs w:val="22"/>
        </w:rPr>
        <w:t xml:space="preserve"> aware that it is an offence to distribute indecent images. In the event of a concern that a colleague or other person is behaving inappropriately, the Safeguarding Children and Child Protection policy, in relation to allegations against staff and/or responding to suspicions of abuse, is followed </w:t>
      </w:r>
    </w:p>
    <w:p w:rsidR="000D4EE8" w:rsidRPr="000E3FF3" w:rsidRDefault="000D4EE8" w:rsidP="00C34F23">
      <w:pPr>
        <w:pStyle w:val="ListParagraph"/>
        <w:numPr>
          <w:ilvl w:val="0"/>
          <w:numId w:val="237"/>
        </w:numPr>
        <w:autoSpaceDE w:val="0"/>
        <w:autoSpaceDN w:val="0"/>
        <w:adjustRightInd w:val="0"/>
        <w:spacing w:line="360" w:lineRule="auto"/>
        <w:rPr>
          <w:rFonts w:ascii="Arial" w:hAnsi="Arial" w:cs="Arial"/>
          <w:sz w:val="22"/>
          <w:szCs w:val="22"/>
        </w:rPr>
      </w:pPr>
      <w:r w:rsidRPr="000E3FF3">
        <w:rPr>
          <w:rFonts w:ascii="Arial" w:hAnsi="Arial" w:cs="Arial"/>
          <w:sz w:val="22"/>
          <w:szCs w:val="22"/>
        </w:rPr>
        <w:t>Staff are aware that grooming children and young people on line is an offence in its own right and concerns about a colleague’s or others’ behaviour are reported (as above).</w:t>
      </w:r>
    </w:p>
    <w:p w:rsidR="000D4EE8" w:rsidRPr="000E3FF3" w:rsidRDefault="000D4EE8" w:rsidP="000D4EE8">
      <w:pPr>
        <w:spacing w:line="360" w:lineRule="auto"/>
        <w:rPr>
          <w:rFonts w:ascii="Arial" w:hAnsi="Arial" w:cs="Arial"/>
          <w:i/>
          <w:szCs w:val="22"/>
        </w:rPr>
      </w:pPr>
    </w:p>
    <w:p w:rsidR="000D4EE8" w:rsidRPr="000E3FF3" w:rsidRDefault="000D4EE8" w:rsidP="000D4EE8">
      <w:pPr>
        <w:spacing w:line="360" w:lineRule="auto"/>
        <w:rPr>
          <w:rFonts w:ascii="Arial" w:hAnsi="Arial" w:cs="Arial"/>
          <w:b/>
          <w:szCs w:val="22"/>
        </w:rPr>
      </w:pPr>
      <w:r w:rsidRPr="000E3FF3">
        <w:rPr>
          <w:rFonts w:ascii="Arial" w:hAnsi="Arial" w:cs="Arial"/>
          <w:b/>
          <w:szCs w:val="22"/>
        </w:rPr>
        <w:t>Further guidance</w:t>
      </w:r>
    </w:p>
    <w:p w:rsidR="000D4EE8" w:rsidRPr="000E3FF3" w:rsidRDefault="000D4EE8" w:rsidP="000D4EE8">
      <w:pPr>
        <w:spacing w:line="360" w:lineRule="auto"/>
        <w:rPr>
          <w:rFonts w:ascii="Arial" w:hAnsi="Arial" w:cs="Arial"/>
          <w:b/>
          <w:szCs w:val="22"/>
        </w:rPr>
      </w:pPr>
    </w:p>
    <w:p w:rsidR="000D4EE8" w:rsidRPr="000E3FF3" w:rsidRDefault="000D4EE8" w:rsidP="00C34F23">
      <w:pPr>
        <w:numPr>
          <w:ilvl w:val="0"/>
          <w:numId w:val="227"/>
        </w:numPr>
        <w:autoSpaceDE w:val="0"/>
        <w:autoSpaceDN w:val="0"/>
        <w:adjustRightInd w:val="0"/>
        <w:spacing w:line="360" w:lineRule="auto"/>
        <w:rPr>
          <w:rFonts w:ascii="Arial" w:hAnsi="Arial" w:cs="Arial"/>
          <w:szCs w:val="22"/>
        </w:rPr>
      </w:pPr>
      <w:r w:rsidRPr="000E3FF3">
        <w:rPr>
          <w:rFonts w:ascii="Arial" w:hAnsi="Arial" w:cs="Arial"/>
          <w:szCs w:val="22"/>
        </w:rPr>
        <w:t xml:space="preserve">NSPCC and CEOP </w:t>
      </w:r>
      <w:r w:rsidRPr="000E3FF3">
        <w:rPr>
          <w:rFonts w:ascii="Arial" w:hAnsi="Arial" w:cs="Arial"/>
          <w:i/>
          <w:szCs w:val="22"/>
        </w:rPr>
        <w:t>Keeping Children Safe Online</w:t>
      </w:r>
      <w:r w:rsidRPr="000E3FF3">
        <w:rPr>
          <w:rFonts w:ascii="Arial" w:hAnsi="Arial" w:cs="Arial"/>
          <w:szCs w:val="22"/>
        </w:rPr>
        <w:t xml:space="preserve"> training: www.nspcc.org.uk/what-you-can-do/get-expert-training/keeping-children-safe-online-course/</w:t>
      </w:r>
    </w:p>
    <w:p w:rsidR="000D4EE8" w:rsidRPr="000E3FF3" w:rsidRDefault="000D4EE8" w:rsidP="000D4EE8">
      <w:pPr>
        <w:spacing w:line="360" w:lineRule="auto"/>
        <w:rPr>
          <w:rFonts w:ascii="Arial" w:hAnsi="Arial" w:cs="Arial"/>
          <w:szCs w:val="22"/>
        </w:rPr>
      </w:pPr>
    </w:p>
    <w:tbl>
      <w:tblPr>
        <w:tblW w:w="5000" w:type="pct"/>
        <w:tblLook w:val="01E0"/>
      </w:tblPr>
      <w:tblGrid>
        <w:gridCol w:w="5058"/>
        <w:gridCol w:w="3829"/>
        <w:gridCol w:w="2104"/>
      </w:tblGrid>
      <w:tr w:rsidR="000D4EE8" w:rsidRPr="000E3FF3" w:rsidTr="002E25E0">
        <w:tc>
          <w:tcPr>
            <w:tcW w:w="2301" w:type="pct"/>
          </w:tcPr>
          <w:p w:rsidR="000D4EE8" w:rsidRPr="000E3FF3" w:rsidRDefault="000D4EE8" w:rsidP="002E25E0">
            <w:pPr>
              <w:spacing w:line="360" w:lineRule="auto"/>
              <w:rPr>
                <w:rFonts w:ascii="Arial" w:hAnsi="Arial" w:cs="Arial"/>
                <w:szCs w:val="22"/>
              </w:rPr>
            </w:pPr>
            <w:r w:rsidRPr="000E3FF3">
              <w:rPr>
                <w:rFonts w:ascii="Arial" w:hAnsi="Arial" w:cs="Arial"/>
                <w:szCs w:val="22"/>
              </w:rPr>
              <w:t>This policy was adopted by</w:t>
            </w:r>
          </w:p>
        </w:tc>
        <w:tc>
          <w:tcPr>
            <w:tcW w:w="1742" w:type="pct"/>
            <w:tcBorders>
              <w:bottom w:val="single" w:sz="4" w:space="0" w:color="7030A0"/>
            </w:tcBorders>
          </w:tcPr>
          <w:p w:rsidR="000D4EE8" w:rsidRPr="000E3FF3" w:rsidRDefault="000D4EE8" w:rsidP="002E25E0">
            <w:pPr>
              <w:spacing w:line="360" w:lineRule="auto"/>
              <w:rPr>
                <w:rFonts w:ascii="Arial" w:hAnsi="Arial" w:cs="Arial"/>
                <w:szCs w:val="22"/>
              </w:rPr>
            </w:pPr>
          </w:p>
        </w:tc>
        <w:tc>
          <w:tcPr>
            <w:tcW w:w="957" w:type="pct"/>
          </w:tcPr>
          <w:p w:rsidR="000D4EE8" w:rsidRPr="000E3FF3" w:rsidRDefault="000D4EE8" w:rsidP="002E25E0">
            <w:pPr>
              <w:spacing w:line="360" w:lineRule="auto"/>
              <w:rPr>
                <w:rFonts w:ascii="Arial" w:hAnsi="Arial" w:cs="Arial"/>
                <w:i/>
                <w:szCs w:val="22"/>
              </w:rPr>
            </w:pPr>
            <w:r w:rsidRPr="000E3FF3">
              <w:rPr>
                <w:rFonts w:ascii="Arial" w:hAnsi="Arial" w:cs="Arial"/>
                <w:i/>
                <w:szCs w:val="22"/>
              </w:rPr>
              <w:t>(name of provider)</w:t>
            </w:r>
          </w:p>
        </w:tc>
      </w:tr>
      <w:tr w:rsidR="000D4EE8" w:rsidRPr="000E3FF3" w:rsidTr="002E25E0">
        <w:tc>
          <w:tcPr>
            <w:tcW w:w="2301" w:type="pct"/>
          </w:tcPr>
          <w:p w:rsidR="000D4EE8" w:rsidRPr="000E3FF3" w:rsidRDefault="000D4EE8" w:rsidP="002E25E0">
            <w:pPr>
              <w:spacing w:line="360" w:lineRule="auto"/>
              <w:rPr>
                <w:rFonts w:ascii="Arial" w:hAnsi="Arial" w:cs="Arial"/>
                <w:szCs w:val="22"/>
              </w:rPr>
            </w:pPr>
            <w:r w:rsidRPr="000E3FF3">
              <w:rPr>
                <w:rFonts w:ascii="Arial" w:hAnsi="Arial" w:cs="Arial"/>
                <w:szCs w:val="22"/>
              </w:rPr>
              <w:t>On</w:t>
            </w:r>
          </w:p>
        </w:tc>
        <w:tc>
          <w:tcPr>
            <w:tcW w:w="1742" w:type="pct"/>
            <w:tcBorders>
              <w:top w:val="single" w:sz="4" w:space="0" w:color="7030A0"/>
              <w:bottom w:val="single" w:sz="4" w:space="0" w:color="7030A0"/>
            </w:tcBorders>
          </w:tcPr>
          <w:p w:rsidR="000D4EE8" w:rsidRPr="000E3FF3" w:rsidRDefault="000D4EE8" w:rsidP="002E25E0">
            <w:pPr>
              <w:spacing w:line="360" w:lineRule="auto"/>
              <w:rPr>
                <w:rFonts w:ascii="Arial" w:hAnsi="Arial" w:cs="Arial"/>
                <w:szCs w:val="22"/>
              </w:rPr>
            </w:pPr>
          </w:p>
        </w:tc>
        <w:tc>
          <w:tcPr>
            <w:tcW w:w="957" w:type="pct"/>
          </w:tcPr>
          <w:p w:rsidR="000D4EE8" w:rsidRPr="000E3FF3" w:rsidRDefault="000D4EE8" w:rsidP="002E25E0">
            <w:pPr>
              <w:spacing w:line="360" w:lineRule="auto"/>
              <w:rPr>
                <w:rFonts w:ascii="Arial" w:hAnsi="Arial" w:cs="Arial"/>
                <w:i/>
                <w:szCs w:val="22"/>
              </w:rPr>
            </w:pPr>
            <w:r w:rsidRPr="000E3FF3">
              <w:rPr>
                <w:rFonts w:ascii="Arial" w:hAnsi="Arial" w:cs="Arial"/>
                <w:i/>
                <w:szCs w:val="22"/>
              </w:rPr>
              <w:t>(date)</w:t>
            </w:r>
          </w:p>
        </w:tc>
      </w:tr>
      <w:tr w:rsidR="000D4EE8" w:rsidRPr="000E3FF3" w:rsidTr="002E25E0">
        <w:tc>
          <w:tcPr>
            <w:tcW w:w="2301" w:type="pct"/>
          </w:tcPr>
          <w:p w:rsidR="000D4EE8" w:rsidRPr="000E3FF3" w:rsidRDefault="000D4EE8" w:rsidP="002E25E0">
            <w:pPr>
              <w:spacing w:line="360" w:lineRule="auto"/>
              <w:rPr>
                <w:rFonts w:ascii="Arial" w:hAnsi="Arial" w:cs="Arial"/>
                <w:szCs w:val="22"/>
              </w:rPr>
            </w:pPr>
            <w:r w:rsidRPr="000E3FF3">
              <w:rPr>
                <w:rFonts w:ascii="Arial" w:hAnsi="Arial" w:cs="Arial"/>
                <w:szCs w:val="22"/>
              </w:rPr>
              <w:t>Date to be reviewed</w:t>
            </w:r>
          </w:p>
        </w:tc>
        <w:tc>
          <w:tcPr>
            <w:tcW w:w="1742" w:type="pct"/>
            <w:tcBorders>
              <w:top w:val="single" w:sz="4" w:space="0" w:color="7030A0"/>
              <w:bottom w:val="single" w:sz="4" w:space="0" w:color="7030A0"/>
            </w:tcBorders>
          </w:tcPr>
          <w:p w:rsidR="000D4EE8" w:rsidRPr="000E3FF3" w:rsidRDefault="000D4EE8" w:rsidP="002E25E0">
            <w:pPr>
              <w:spacing w:line="360" w:lineRule="auto"/>
              <w:rPr>
                <w:rFonts w:ascii="Arial" w:hAnsi="Arial" w:cs="Arial"/>
                <w:szCs w:val="22"/>
              </w:rPr>
            </w:pPr>
          </w:p>
        </w:tc>
        <w:tc>
          <w:tcPr>
            <w:tcW w:w="957" w:type="pct"/>
          </w:tcPr>
          <w:p w:rsidR="000D4EE8" w:rsidRPr="000E3FF3" w:rsidRDefault="000D4EE8" w:rsidP="002E25E0">
            <w:pPr>
              <w:spacing w:line="360" w:lineRule="auto"/>
              <w:rPr>
                <w:rFonts w:ascii="Arial" w:hAnsi="Arial" w:cs="Arial"/>
                <w:i/>
                <w:szCs w:val="22"/>
              </w:rPr>
            </w:pPr>
            <w:r w:rsidRPr="000E3FF3">
              <w:rPr>
                <w:rFonts w:ascii="Arial" w:hAnsi="Arial" w:cs="Arial"/>
                <w:i/>
                <w:szCs w:val="22"/>
              </w:rPr>
              <w:t>(date)</w:t>
            </w:r>
          </w:p>
        </w:tc>
      </w:tr>
      <w:tr w:rsidR="000D4EE8" w:rsidRPr="000E3FF3" w:rsidTr="002E25E0">
        <w:tc>
          <w:tcPr>
            <w:tcW w:w="2301" w:type="pct"/>
          </w:tcPr>
          <w:p w:rsidR="000D4EE8" w:rsidRPr="000E3FF3" w:rsidRDefault="000D4EE8" w:rsidP="002E25E0">
            <w:pPr>
              <w:spacing w:line="360" w:lineRule="auto"/>
              <w:rPr>
                <w:rFonts w:ascii="Arial" w:hAnsi="Arial" w:cs="Arial"/>
                <w:szCs w:val="22"/>
              </w:rPr>
            </w:pPr>
            <w:r w:rsidRPr="000E3FF3">
              <w:rPr>
                <w:rFonts w:ascii="Arial" w:hAnsi="Arial" w:cs="Arial"/>
                <w:szCs w:val="22"/>
              </w:rPr>
              <w:t>Signed on behalf of the provider</w:t>
            </w:r>
          </w:p>
        </w:tc>
        <w:tc>
          <w:tcPr>
            <w:tcW w:w="2699" w:type="pct"/>
            <w:gridSpan w:val="2"/>
            <w:tcBorders>
              <w:bottom w:val="single" w:sz="4" w:space="0" w:color="7030A0"/>
            </w:tcBorders>
          </w:tcPr>
          <w:p w:rsidR="000D4EE8" w:rsidRPr="000E3FF3" w:rsidRDefault="000D4EE8" w:rsidP="002E25E0">
            <w:pPr>
              <w:spacing w:line="360" w:lineRule="auto"/>
              <w:rPr>
                <w:rFonts w:ascii="Arial" w:hAnsi="Arial" w:cs="Arial"/>
                <w:szCs w:val="22"/>
              </w:rPr>
            </w:pPr>
          </w:p>
        </w:tc>
      </w:tr>
      <w:tr w:rsidR="000D4EE8" w:rsidRPr="000E3FF3" w:rsidTr="002E25E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301" w:type="pct"/>
            <w:tcBorders>
              <w:top w:val="nil"/>
              <w:left w:val="nil"/>
              <w:bottom w:val="nil"/>
              <w:right w:val="nil"/>
            </w:tcBorders>
          </w:tcPr>
          <w:p w:rsidR="000D4EE8" w:rsidRPr="000E3FF3" w:rsidRDefault="000D4EE8" w:rsidP="002E25E0">
            <w:pPr>
              <w:spacing w:line="360" w:lineRule="auto"/>
              <w:rPr>
                <w:rFonts w:ascii="Arial" w:hAnsi="Arial" w:cs="Arial"/>
                <w:szCs w:val="22"/>
              </w:rPr>
            </w:pPr>
            <w:r w:rsidRPr="000E3FF3">
              <w:rPr>
                <w:rFonts w:ascii="Arial" w:hAnsi="Arial" w:cs="Arial"/>
                <w:szCs w:val="22"/>
              </w:rPr>
              <w:t>Name of signatory</w:t>
            </w:r>
          </w:p>
        </w:tc>
        <w:tc>
          <w:tcPr>
            <w:tcW w:w="2699" w:type="pct"/>
            <w:gridSpan w:val="2"/>
            <w:tcBorders>
              <w:top w:val="single" w:sz="4" w:space="0" w:color="7030A0"/>
              <w:left w:val="nil"/>
              <w:bottom w:val="single" w:sz="4" w:space="0" w:color="7030A0"/>
              <w:right w:val="nil"/>
            </w:tcBorders>
          </w:tcPr>
          <w:p w:rsidR="000D4EE8" w:rsidRPr="000E3FF3" w:rsidRDefault="000D4EE8" w:rsidP="002E25E0">
            <w:pPr>
              <w:spacing w:line="360" w:lineRule="auto"/>
              <w:rPr>
                <w:rFonts w:ascii="Arial" w:hAnsi="Arial" w:cs="Arial"/>
                <w:szCs w:val="22"/>
              </w:rPr>
            </w:pPr>
          </w:p>
        </w:tc>
      </w:tr>
      <w:tr w:rsidR="000D4EE8" w:rsidRPr="000E3FF3" w:rsidTr="002E25E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301" w:type="pct"/>
            <w:tcBorders>
              <w:top w:val="nil"/>
              <w:left w:val="nil"/>
              <w:bottom w:val="nil"/>
              <w:right w:val="nil"/>
            </w:tcBorders>
          </w:tcPr>
          <w:p w:rsidR="000D4EE8" w:rsidRPr="000E3FF3" w:rsidRDefault="000D4EE8" w:rsidP="002E25E0">
            <w:pPr>
              <w:spacing w:line="360" w:lineRule="auto"/>
              <w:rPr>
                <w:rFonts w:ascii="Arial" w:hAnsi="Arial" w:cs="Arial"/>
                <w:szCs w:val="22"/>
              </w:rPr>
            </w:pPr>
            <w:r w:rsidRPr="000E3FF3">
              <w:rPr>
                <w:rFonts w:ascii="Arial" w:hAnsi="Arial" w:cs="Arial"/>
                <w:szCs w:val="22"/>
              </w:rPr>
              <w:t>Role of signatory (e.g. chair, director or owner)</w:t>
            </w:r>
          </w:p>
        </w:tc>
        <w:tc>
          <w:tcPr>
            <w:tcW w:w="2699" w:type="pct"/>
            <w:gridSpan w:val="2"/>
            <w:tcBorders>
              <w:top w:val="single" w:sz="4" w:space="0" w:color="7030A0"/>
              <w:left w:val="nil"/>
              <w:bottom w:val="single" w:sz="4" w:space="0" w:color="7030A0"/>
              <w:right w:val="nil"/>
            </w:tcBorders>
          </w:tcPr>
          <w:p w:rsidR="000D4EE8" w:rsidRPr="000E3FF3" w:rsidRDefault="000D4EE8" w:rsidP="002E25E0">
            <w:pPr>
              <w:spacing w:line="360" w:lineRule="auto"/>
              <w:rPr>
                <w:rFonts w:ascii="Arial" w:hAnsi="Arial" w:cs="Arial"/>
                <w:szCs w:val="22"/>
              </w:rPr>
            </w:pPr>
          </w:p>
        </w:tc>
      </w:tr>
    </w:tbl>
    <w:p w:rsidR="000D4EE8" w:rsidRPr="000E3FF3" w:rsidRDefault="000D4EE8" w:rsidP="000D4EE8">
      <w:pPr>
        <w:spacing w:line="360" w:lineRule="auto"/>
        <w:rPr>
          <w:rFonts w:ascii="Arial" w:hAnsi="Arial" w:cs="Arial"/>
          <w:szCs w:val="22"/>
        </w:rPr>
      </w:pPr>
    </w:p>
    <w:p w:rsidR="000D4EE8" w:rsidRPr="000E3FF3" w:rsidRDefault="000D4EE8" w:rsidP="000D4EE8">
      <w:pPr>
        <w:spacing w:line="360" w:lineRule="auto"/>
        <w:rPr>
          <w:rFonts w:ascii="Arial" w:hAnsi="Arial" w:cs="Arial"/>
          <w:b/>
          <w:szCs w:val="22"/>
        </w:rPr>
      </w:pPr>
      <w:r w:rsidRPr="000E3FF3">
        <w:rPr>
          <w:rFonts w:ascii="Arial" w:hAnsi="Arial" w:cs="Arial"/>
          <w:b/>
          <w:szCs w:val="22"/>
        </w:rPr>
        <w:t>Other useful Pre-school Learning Alliance publications</w:t>
      </w:r>
    </w:p>
    <w:p w:rsidR="000D4EE8" w:rsidRPr="000E3FF3" w:rsidRDefault="000D4EE8" w:rsidP="000D4EE8">
      <w:pPr>
        <w:spacing w:line="360" w:lineRule="auto"/>
        <w:rPr>
          <w:rFonts w:ascii="Arial" w:hAnsi="Arial" w:cs="Arial"/>
          <w:szCs w:val="22"/>
        </w:rPr>
      </w:pPr>
      <w:r w:rsidRPr="000E3FF3">
        <w:rPr>
          <w:rFonts w:ascii="Arial" w:hAnsi="Arial" w:cs="Arial"/>
          <w:szCs w:val="22"/>
        </w:rPr>
        <w:t>Safeguarding Children (2013)</w:t>
      </w:r>
    </w:p>
    <w:p w:rsidR="000D4EE8" w:rsidRPr="000E3FF3" w:rsidRDefault="000D4EE8" w:rsidP="000D4EE8">
      <w:pPr>
        <w:spacing w:line="360" w:lineRule="auto"/>
        <w:rPr>
          <w:rFonts w:ascii="Arial" w:hAnsi="Arial" w:cs="Arial"/>
          <w:szCs w:val="22"/>
        </w:rPr>
      </w:pPr>
      <w:r w:rsidRPr="000E3FF3">
        <w:rPr>
          <w:rFonts w:ascii="Arial" w:hAnsi="Arial" w:cs="Arial"/>
          <w:szCs w:val="22"/>
        </w:rPr>
        <w:t>Employee Handbook (2012)</w:t>
      </w:r>
    </w:p>
    <w:p w:rsidR="00AB27C4" w:rsidRPr="000E3FF3" w:rsidRDefault="00AB27C4" w:rsidP="00892136">
      <w:pPr>
        <w:pStyle w:val="Bullet"/>
        <w:spacing w:line="360" w:lineRule="auto"/>
        <w:jc w:val="left"/>
        <w:rPr>
          <w:rFonts w:ascii="Arial" w:hAnsi="Arial" w:cs="Arial"/>
          <w:b/>
          <w:sz w:val="28"/>
          <w:szCs w:val="28"/>
        </w:rPr>
      </w:pPr>
    </w:p>
    <w:p w:rsidR="00AB27C4" w:rsidRPr="000E3FF3" w:rsidRDefault="00AB27C4" w:rsidP="00892136">
      <w:pPr>
        <w:pStyle w:val="Bullet"/>
        <w:spacing w:line="360" w:lineRule="auto"/>
        <w:jc w:val="left"/>
        <w:rPr>
          <w:rFonts w:ascii="Arial" w:hAnsi="Arial" w:cs="Arial"/>
          <w:b/>
          <w:sz w:val="28"/>
          <w:szCs w:val="28"/>
        </w:rPr>
      </w:pPr>
    </w:p>
    <w:p w:rsidR="00F621A9" w:rsidRDefault="00F621A9" w:rsidP="00892136">
      <w:pPr>
        <w:pStyle w:val="Bullet"/>
        <w:spacing w:line="360" w:lineRule="auto"/>
        <w:jc w:val="left"/>
        <w:rPr>
          <w:rFonts w:ascii="Arial" w:hAnsi="Arial" w:cs="Arial"/>
          <w:b/>
          <w:sz w:val="28"/>
          <w:szCs w:val="28"/>
        </w:rPr>
      </w:pPr>
    </w:p>
    <w:p w:rsidR="00DC6634" w:rsidRPr="000E3FF3" w:rsidRDefault="00DC6634" w:rsidP="00892136">
      <w:pPr>
        <w:pStyle w:val="Bullet"/>
        <w:spacing w:line="360" w:lineRule="auto"/>
        <w:jc w:val="left"/>
        <w:rPr>
          <w:rFonts w:ascii="Arial" w:hAnsi="Arial" w:cs="Arial"/>
          <w:b/>
          <w:sz w:val="28"/>
          <w:szCs w:val="28"/>
        </w:rPr>
      </w:pPr>
    </w:p>
    <w:p w:rsidR="00F621A9" w:rsidRPr="000E3FF3" w:rsidRDefault="00F621A9" w:rsidP="00892136">
      <w:pPr>
        <w:pStyle w:val="Bullet"/>
        <w:spacing w:line="360" w:lineRule="auto"/>
        <w:jc w:val="left"/>
        <w:rPr>
          <w:rFonts w:ascii="Arial" w:hAnsi="Arial" w:cs="Arial"/>
          <w:b/>
          <w:sz w:val="28"/>
          <w:szCs w:val="28"/>
        </w:rPr>
      </w:pPr>
    </w:p>
    <w:p w:rsidR="00892136" w:rsidRPr="000E3FF3" w:rsidRDefault="00892136" w:rsidP="00892136">
      <w:pPr>
        <w:pStyle w:val="Bullet"/>
        <w:spacing w:line="360" w:lineRule="auto"/>
        <w:jc w:val="left"/>
        <w:rPr>
          <w:rFonts w:ascii="Arial" w:hAnsi="Arial" w:cs="Arial"/>
          <w:b/>
          <w:sz w:val="28"/>
          <w:szCs w:val="28"/>
        </w:rPr>
      </w:pPr>
      <w:r w:rsidRPr="000E3FF3">
        <w:rPr>
          <w:rFonts w:ascii="Arial" w:hAnsi="Arial" w:cs="Arial"/>
          <w:b/>
          <w:sz w:val="28"/>
          <w:szCs w:val="28"/>
        </w:rPr>
        <w:t>Outdoor Play</w:t>
      </w:r>
    </w:p>
    <w:p w:rsidR="00F621A9" w:rsidRPr="000E3FF3" w:rsidRDefault="00F621A9" w:rsidP="00892136">
      <w:pPr>
        <w:spacing w:line="360" w:lineRule="auto"/>
        <w:jc w:val="both"/>
        <w:outlineLvl w:val="0"/>
        <w:rPr>
          <w:rFonts w:ascii="Arial" w:hAnsi="Arial" w:cs="Arial"/>
          <w:sz w:val="22"/>
          <w:szCs w:val="22"/>
        </w:rPr>
      </w:pPr>
    </w:p>
    <w:p w:rsidR="00892136" w:rsidRPr="000E3FF3" w:rsidRDefault="00892136" w:rsidP="00892136">
      <w:pPr>
        <w:spacing w:line="360" w:lineRule="auto"/>
        <w:jc w:val="both"/>
        <w:outlineLvl w:val="0"/>
        <w:rPr>
          <w:rFonts w:ascii="Arial" w:hAnsi="Arial" w:cs="Arial"/>
          <w:sz w:val="22"/>
          <w:szCs w:val="22"/>
        </w:rPr>
      </w:pPr>
      <w:r w:rsidRPr="000E3FF3">
        <w:rPr>
          <w:rFonts w:ascii="Arial" w:hAnsi="Arial" w:cs="Arial"/>
          <w:sz w:val="22"/>
          <w:szCs w:val="22"/>
        </w:rPr>
        <w:t>At our settings</w:t>
      </w:r>
      <w:r w:rsidR="00AB27C4" w:rsidRPr="000E3FF3">
        <w:rPr>
          <w:rFonts w:ascii="Arial" w:hAnsi="Arial" w:cs="Arial"/>
          <w:sz w:val="22"/>
          <w:szCs w:val="22"/>
        </w:rPr>
        <w:t xml:space="preserve"> </w:t>
      </w:r>
      <w:r w:rsidRPr="000E3FF3">
        <w:rPr>
          <w:rFonts w:ascii="Arial" w:hAnsi="Arial" w:cs="Arial"/>
          <w:sz w:val="22"/>
          <w:szCs w:val="22"/>
        </w:rPr>
        <w:t xml:space="preserve">we are committed to the importance of outdoor play and physical development in all children regardless of their age and stage of development. All activities will be made accessible to children with learning difficulties and disabilities to ensure all children are able to freely and independently use the outdoor area and physical play opportunities to best effect. </w:t>
      </w:r>
    </w:p>
    <w:p w:rsidR="00892136" w:rsidRPr="000E3FF3" w:rsidRDefault="00892136" w:rsidP="00892136">
      <w:pPr>
        <w:spacing w:after="120" w:line="360" w:lineRule="auto"/>
        <w:rPr>
          <w:rFonts w:ascii="Arial" w:hAnsi="Arial" w:cs="Arial"/>
          <w:sz w:val="22"/>
          <w:szCs w:val="22"/>
        </w:rPr>
      </w:pPr>
    </w:p>
    <w:p w:rsidR="00892136" w:rsidRPr="000E3FF3" w:rsidRDefault="00892136" w:rsidP="00892136">
      <w:pPr>
        <w:tabs>
          <w:tab w:val="left" w:pos="1350"/>
        </w:tabs>
        <w:spacing w:line="360" w:lineRule="auto"/>
        <w:jc w:val="both"/>
        <w:rPr>
          <w:rFonts w:ascii="Arial" w:hAnsi="Arial" w:cs="Arial"/>
          <w:sz w:val="22"/>
          <w:szCs w:val="22"/>
        </w:rPr>
      </w:pPr>
      <w:r w:rsidRPr="000E3FF3">
        <w:rPr>
          <w:rFonts w:ascii="Arial" w:hAnsi="Arial" w:cs="Arial"/>
          <w:sz w:val="22"/>
          <w:szCs w:val="22"/>
        </w:rPr>
        <w:t xml:space="preserve">Children need regular access to outdoor play in order to develop their large and small muscles, experience an environment that is different to the inside of the pre-school and after school clubs and more importantly access sunlight in order to absorb vitamin D more effectively. </w:t>
      </w:r>
    </w:p>
    <w:p w:rsidR="00892136" w:rsidRPr="000E3FF3" w:rsidRDefault="00892136" w:rsidP="00892136">
      <w:pPr>
        <w:tabs>
          <w:tab w:val="left" w:pos="1350"/>
        </w:tabs>
        <w:spacing w:line="360" w:lineRule="auto"/>
        <w:jc w:val="both"/>
        <w:rPr>
          <w:rFonts w:ascii="Arial" w:hAnsi="Arial" w:cs="Arial"/>
          <w:sz w:val="22"/>
          <w:szCs w:val="22"/>
        </w:rPr>
      </w:pPr>
    </w:p>
    <w:p w:rsidR="00892136" w:rsidRPr="000E3FF3" w:rsidRDefault="00892136" w:rsidP="00892136">
      <w:pPr>
        <w:tabs>
          <w:tab w:val="left" w:pos="1350"/>
        </w:tabs>
        <w:spacing w:line="360" w:lineRule="auto"/>
        <w:jc w:val="both"/>
        <w:rPr>
          <w:rFonts w:ascii="Arial" w:hAnsi="Arial" w:cs="Arial"/>
          <w:sz w:val="22"/>
          <w:szCs w:val="22"/>
        </w:rPr>
      </w:pPr>
      <w:r w:rsidRPr="000E3FF3">
        <w:rPr>
          <w:rFonts w:ascii="Arial" w:hAnsi="Arial" w:cs="Arial"/>
          <w:sz w:val="22"/>
          <w:szCs w:val="22"/>
        </w:rPr>
        <w:t>The setting will ensure all areas are safe and secure through close supervision and the use of robust risk assessments and safety checks. Staffs are informed of the importance of these procedures and are trained appropriately to ensure these procedures are followed effectively.</w:t>
      </w:r>
    </w:p>
    <w:p w:rsidR="00892136" w:rsidRPr="000E3FF3" w:rsidRDefault="00892136" w:rsidP="00892136">
      <w:pPr>
        <w:tabs>
          <w:tab w:val="left" w:pos="1350"/>
        </w:tabs>
        <w:spacing w:line="360" w:lineRule="auto"/>
        <w:jc w:val="both"/>
        <w:rPr>
          <w:rFonts w:ascii="Arial" w:hAnsi="Arial" w:cs="Arial"/>
          <w:sz w:val="22"/>
          <w:szCs w:val="22"/>
        </w:rPr>
      </w:pPr>
    </w:p>
    <w:p w:rsidR="00892136" w:rsidRPr="000E3FF3" w:rsidRDefault="00892136" w:rsidP="00892136">
      <w:pPr>
        <w:tabs>
          <w:tab w:val="left" w:pos="1350"/>
        </w:tabs>
        <w:spacing w:line="360" w:lineRule="auto"/>
        <w:jc w:val="both"/>
        <w:rPr>
          <w:rFonts w:ascii="Arial" w:hAnsi="Arial" w:cs="Arial"/>
          <w:sz w:val="22"/>
          <w:szCs w:val="22"/>
        </w:rPr>
      </w:pPr>
      <w:r w:rsidRPr="000E3FF3">
        <w:rPr>
          <w:rFonts w:ascii="Arial" w:hAnsi="Arial" w:cs="Arial"/>
          <w:sz w:val="22"/>
          <w:szCs w:val="22"/>
        </w:rPr>
        <w:t xml:space="preserve">Safety mats </w:t>
      </w:r>
      <w:r w:rsidRPr="000E3FF3">
        <w:rPr>
          <w:rFonts w:ascii="Arial" w:hAnsi="Arial" w:cs="Arial"/>
          <w:b/>
          <w:sz w:val="22"/>
          <w:szCs w:val="22"/>
        </w:rPr>
        <w:t>must</w:t>
      </w:r>
      <w:r w:rsidRPr="000E3FF3">
        <w:rPr>
          <w:rFonts w:ascii="Arial" w:hAnsi="Arial" w:cs="Arial"/>
          <w:sz w:val="22"/>
          <w:szCs w:val="22"/>
        </w:rPr>
        <w:t xml:space="preserve"> be around the climbing frame when children are outside in the garden.</w:t>
      </w:r>
    </w:p>
    <w:p w:rsidR="00892136" w:rsidRPr="000E3FF3" w:rsidRDefault="00892136" w:rsidP="00892136">
      <w:pPr>
        <w:tabs>
          <w:tab w:val="left" w:pos="1350"/>
        </w:tabs>
        <w:spacing w:line="360" w:lineRule="auto"/>
        <w:jc w:val="both"/>
        <w:rPr>
          <w:rFonts w:ascii="Arial" w:hAnsi="Arial" w:cs="Arial"/>
          <w:sz w:val="22"/>
          <w:szCs w:val="22"/>
        </w:rPr>
      </w:pPr>
    </w:p>
    <w:p w:rsidR="00892136" w:rsidRPr="000E3FF3" w:rsidRDefault="00892136" w:rsidP="00892136">
      <w:pPr>
        <w:tabs>
          <w:tab w:val="left" w:pos="1350"/>
        </w:tabs>
        <w:spacing w:line="360" w:lineRule="auto"/>
        <w:jc w:val="both"/>
        <w:rPr>
          <w:rFonts w:ascii="Arial" w:hAnsi="Arial" w:cs="Arial"/>
          <w:sz w:val="22"/>
          <w:szCs w:val="22"/>
        </w:rPr>
      </w:pPr>
      <w:r w:rsidRPr="000E3FF3">
        <w:rPr>
          <w:rFonts w:ascii="Arial" w:hAnsi="Arial" w:cs="Arial"/>
          <w:sz w:val="22"/>
          <w:szCs w:val="22"/>
        </w:rPr>
        <w:t>Parents’ permission is</w:t>
      </w:r>
      <w:r w:rsidR="00D9631C" w:rsidRPr="000E3FF3">
        <w:rPr>
          <w:rFonts w:ascii="Arial" w:hAnsi="Arial" w:cs="Arial"/>
          <w:sz w:val="22"/>
          <w:szCs w:val="22"/>
        </w:rPr>
        <w:t xml:space="preserve"> sought for their child to go out on</w:t>
      </w:r>
      <w:r w:rsidRPr="000E3FF3">
        <w:rPr>
          <w:rFonts w:ascii="Arial" w:hAnsi="Arial" w:cs="Arial"/>
          <w:sz w:val="22"/>
          <w:szCs w:val="22"/>
        </w:rPr>
        <w:t xml:space="preserve"> setting trips upon registration; this includes short outings into the local community. Please refer to the visits and outings policy for further information on this process. </w:t>
      </w:r>
    </w:p>
    <w:p w:rsidR="00892136" w:rsidRPr="000E3FF3" w:rsidRDefault="00892136" w:rsidP="00892136">
      <w:pPr>
        <w:tabs>
          <w:tab w:val="left" w:pos="1350"/>
        </w:tabs>
        <w:spacing w:line="360" w:lineRule="auto"/>
        <w:jc w:val="both"/>
        <w:rPr>
          <w:rFonts w:ascii="Arial" w:hAnsi="Arial" w:cs="Arial"/>
          <w:sz w:val="22"/>
          <w:szCs w:val="22"/>
        </w:rPr>
      </w:pPr>
    </w:p>
    <w:p w:rsidR="00892136" w:rsidRPr="000E3FF3" w:rsidRDefault="00892136" w:rsidP="00892136">
      <w:pPr>
        <w:tabs>
          <w:tab w:val="left" w:pos="1350"/>
        </w:tabs>
        <w:spacing w:line="360" w:lineRule="auto"/>
        <w:jc w:val="both"/>
        <w:rPr>
          <w:rFonts w:ascii="Arial" w:hAnsi="Arial" w:cs="Arial"/>
          <w:sz w:val="22"/>
          <w:szCs w:val="22"/>
        </w:rPr>
      </w:pPr>
      <w:r w:rsidRPr="000E3FF3">
        <w:rPr>
          <w:rFonts w:ascii="Arial" w:hAnsi="Arial" w:cs="Arial"/>
          <w:sz w:val="22"/>
          <w:szCs w:val="22"/>
        </w:rPr>
        <w:t xml:space="preserve">All outdoor play opportunities and outings will complement the indoor activities and provide children with both adult-led and child-initiated opportunities (wherever appropriate) to enable children to learn and practice new skills, knowledge and behaviours. </w:t>
      </w:r>
    </w:p>
    <w:p w:rsidR="00892136" w:rsidRPr="000E3FF3" w:rsidRDefault="00892136" w:rsidP="00892136">
      <w:pPr>
        <w:spacing w:after="160" w:line="360" w:lineRule="auto"/>
        <w:jc w:val="both"/>
        <w:rPr>
          <w:rFonts w:ascii="Arial" w:hAnsi="Arial" w:cs="Arial"/>
          <w:sz w:val="22"/>
          <w:szCs w:val="22"/>
        </w:rPr>
      </w:pPr>
    </w:p>
    <w:p w:rsidR="00892136" w:rsidRPr="000E3FF3" w:rsidRDefault="00892136" w:rsidP="00892136">
      <w:pPr>
        <w:spacing w:after="160" w:line="360" w:lineRule="auto"/>
        <w:jc w:val="both"/>
        <w:rPr>
          <w:rFonts w:ascii="Arial" w:hAnsi="Arial" w:cs="Arial"/>
          <w:sz w:val="22"/>
          <w:szCs w:val="22"/>
        </w:rPr>
      </w:pPr>
      <w:r w:rsidRPr="000E3FF3">
        <w:rPr>
          <w:rFonts w:ascii="Arial" w:hAnsi="Arial" w:cs="Arial"/>
          <w:sz w:val="22"/>
          <w:szCs w:val="22"/>
        </w:rPr>
        <w:t>The setting will use this policy alongside the following policies to ensure the safety and welfare of children throughout their time outside.</w:t>
      </w:r>
    </w:p>
    <w:p w:rsidR="00892136" w:rsidRPr="000E3FF3" w:rsidRDefault="00892136" w:rsidP="00C34F23">
      <w:pPr>
        <w:numPr>
          <w:ilvl w:val="0"/>
          <w:numId w:val="211"/>
        </w:numPr>
        <w:spacing w:line="360" w:lineRule="auto"/>
        <w:ind w:left="714" w:hanging="357"/>
        <w:rPr>
          <w:rFonts w:ascii="Arial" w:hAnsi="Arial" w:cs="Arial"/>
          <w:sz w:val="22"/>
          <w:szCs w:val="22"/>
        </w:rPr>
      </w:pPr>
      <w:r w:rsidRPr="000E3FF3">
        <w:rPr>
          <w:rFonts w:ascii="Arial" w:hAnsi="Arial" w:cs="Arial"/>
          <w:sz w:val="22"/>
          <w:szCs w:val="22"/>
        </w:rPr>
        <w:t>Health and safety</w:t>
      </w:r>
    </w:p>
    <w:p w:rsidR="00892136" w:rsidRPr="000E3FF3" w:rsidRDefault="00892136" w:rsidP="00C34F23">
      <w:pPr>
        <w:numPr>
          <w:ilvl w:val="0"/>
          <w:numId w:val="211"/>
        </w:numPr>
        <w:spacing w:line="360" w:lineRule="auto"/>
        <w:rPr>
          <w:rFonts w:ascii="Arial" w:hAnsi="Arial" w:cs="Arial"/>
          <w:sz w:val="22"/>
          <w:szCs w:val="22"/>
        </w:rPr>
      </w:pPr>
      <w:r w:rsidRPr="000E3FF3">
        <w:rPr>
          <w:rFonts w:ascii="Arial" w:hAnsi="Arial" w:cs="Arial"/>
          <w:sz w:val="22"/>
          <w:szCs w:val="22"/>
        </w:rPr>
        <w:t xml:space="preserve">Missing child policy </w:t>
      </w:r>
    </w:p>
    <w:p w:rsidR="00892136" w:rsidRPr="000E3FF3" w:rsidRDefault="00892136" w:rsidP="00C34F23">
      <w:pPr>
        <w:numPr>
          <w:ilvl w:val="0"/>
          <w:numId w:val="211"/>
        </w:numPr>
        <w:spacing w:line="360" w:lineRule="auto"/>
        <w:ind w:left="714" w:hanging="357"/>
        <w:rPr>
          <w:rFonts w:ascii="Arial" w:hAnsi="Arial" w:cs="Arial"/>
          <w:sz w:val="22"/>
          <w:szCs w:val="22"/>
        </w:rPr>
      </w:pPr>
      <w:r w:rsidRPr="000E3FF3">
        <w:rPr>
          <w:rFonts w:ascii="Arial" w:hAnsi="Arial" w:cs="Arial"/>
          <w:sz w:val="22"/>
          <w:szCs w:val="22"/>
        </w:rPr>
        <w:t>Parental Involvement</w:t>
      </w:r>
    </w:p>
    <w:p w:rsidR="00892136" w:rsidRPr="000E3FF3" w:rsidRDefault="00892136" w:rsidP="00C34F23">
      <w:pPr>
        <w:numPr>
          <w:ilvl w:val="0"/>
          <w:numId w:val="211"/>
        </w:numPr>
        <w:spacing w:line="360" w:lineRule="auto"/>
        <w:ind w:left="714" w:hanging="357"/>
        <w:rPr>
          <w:rFonts w:ascii="Arial" w:hAnsi="Arial" w:cs="Arial"/>
          <w:sz w:val="22"/>
          <w:szCs w:val="22"/>
        </w:rPr>
      </w:pPr>
      <w:r w:rsidRPr="000E3FF3">
        <w:rPr>
          <w:rFonts w:ascii="Arial" w:hAnsi="Arial" w:cs="Arial"/>
          <w:sz w:val="22"/>
          <w:szCs w:val="22"/>
        </w:rPr>
        <w:t>Supervision of children on outing and visits</w:t>
      </w:r>
    </w:p>
    <w:p w:rsidR="00892136" w:rsidRPr="000E3FF3" w:rsidRDefault="00892136" w:rsidP="00C34F23">
      <w:pPr>
        <w:numPr>
          <w:ilvl w:val="0"/>
          <w:numId w:val="211"/>
        </w:numPr>
        <w:spacing w:line="360" w:lineRule="auto"/>
        <w:ind w:left="714" w:hanging="357"/>
        <w:rPr>
          <w:rFonts w:ascii="Arial" w:hAnsi="Arial" w:cs="Arial"/>
          <w:sz w:val="22"/>
          <w:szCs w:val="22"/>
        </w:rPr>
      </w:pPr>
      <w:r w:rsidRPr="000E3FF3">
        <w:rPr>
          <w:rFonts w:ascii="Arial" w:hAnsi="Arial" w:cs="Arial"/>
          <w:sz w:val="22"/>
          <w:szCs w:val="22"/>
        </w:rPr>
        <w:t xml:space="preserve">Visits and outings.  </w:t>
      </w:r>
    </w:p>
    <w:p w:rsidR="00892136" w:rsidRPr="000E3FF3" w:rsidRDefault="00892136" w:rsidP="00892136">
      <w:pPr>
        <w:pStyle w:val="NoSpacing"/>
        <w:rPr>
          <w:rFonts w:ascii="Arial" w:hAnsi="Arial" w:cs="Arial"/>
          <w:b/>
          <w:sz w:val="22"/>
          <w:szCs w:val="22"/>
        </w:rPr>
      </w:pPr>
    </w:p>
    <w:p w:rsidR="00F621A9" w:rsidRPr="000E3FF3" w:rsidRDefault="00F621A9" w:rsidP="00892136">
      <w:pPr>
        <w:pStyle w:val="NoSpacing"/>
        <w:rPr>
          <w:rFonts w:ascii="Arial" w:hAnsi="Arial" w:cs="Arial"/>
          <w:b/>
          <w:sz w:val="22"/>
          <w:szCs w:val="22"/>
        </w:rPr>
      </w:pPr>
    </w:p>
    <w:p w:rsidR="00F621A9" w:rsidRPr="000E3FF3" w:rsidRDefault="00F621A9" w:rsidP="00892136">
      <w:pPr>
        <w:pStyle w:val="NoSpacing"/>
        <w:rPr>
          <w:rFonts w:ascii="Arial" w:hAnsi="Arial" w:cs="Arial"/>
          <w:b/>
          <w:sz w:val="22"/>
          <w:szCs w:val="22"/>
        </w:rPr>
      </w:pPr>
    </w:p>
    <w:p w:rsidR="00F621A9" w:rsidRPr="000E3FF3" w:rsidRDefault="00F621A9" w:rsidP="00892136">
      <w:pPr>
        <w:pStyle w:val="NoSpacing"/>
        <w:rPr>
          <w:rFonts w:ascii="Arial" w:hAnsi="Arial" w:cs="Arial"/>
          <w:b/>
          <w:sz w:val="22"/>
          <w:szCs w:val="22"/>
        </w:rPr>
      </w:pPr>
    </w:p>
    <w:p w:rsidR="00F621A9" w:rsidRPr="000E3FF3" w:rsidRDefault="00F621A9" w:rsidP="00892136">
      <w:pPr>
        <w:pStyle w:val="NoSpacing"/>
        <w:rPr>
          <w:rFonts w:ascii="Arial" w:hAnsi="Arial" w:cs="Arial"/>
          <w:b/>
          <w:sz w:val="22"/>
          <w:szCs w:val="22"/>
        </w:rPr>
      </w:pPr>
    </w:p>
    <w:tbl>
      <w:tblPr>
        <w:tblW w:w="5000" w:type="pct"/>
        <w:tblLook w:val="01E0"/>
      </w:tblPr>
      <w:tblGrid>
        <w:gridCol w:w="5058"/>
        <w:gridCol w:w="3829"/>
        <w:gridCol w:w="2104"/>
      </w:tblGrid>
      <w:tr w:rsidR="00892136" w:rsidRPr="000E3FF3" w:rsidTr="00892136">
        <w:tc>
          <w:tcPr>
            <w:tcW w:w="2301" w:type="pct"/>
          </w:tcPr>
          <w:p w:rsidR="00892136" w:rsidRPr="000E3FF3" w:rsidRDefault="00892136" w:rsidP="00892136">
            <w:pPr>
              <w:spacing w:line="360" w:lineRule="auto"/>
              <w:rPr>
                <w:rFonts w:ascii="Arial" w:hAnsi="Arial" w:cs="Arial"/>
                <w:sz w:val="22"/>
                <w:szCs w:val="22"/>
              </w:rPr>
            </w:pPr>
          </w:p>
          <w:p w:rsidR="00892136" w:rsidRPr="000E3FF3" w:rsidRDefault="00892136" w:rsidP="00892136">
            <w:pPr>
              <w:spacing w:line="360" w:lineRule="auto"/>
              <w:rPr>
                <w:rFonts w:ascii="Arial" w:hAnsi="Arial" w:cs="Arial"/>
              </w:rPr>
            </w:pPr>
            <w:r w:rsidRPr="000E3FF3">
              <w:rPr>
                <w:rFonts w:ascii="Arial" w:hAnsi="Arial" w:cs="Arial"/>
                <w:sz w:val="22"/>
                <w:szCs w:val="22"/>
              </w:rPr>
              <w:t>This policy was adopted at a meeting of</w:t>
            </w:r>
          </w:p>
        </w:tc>
        <w:tc>
          <w:tcPr>
            <w:tcW w:w="1742" w:type="pct"/>
            <w:tcBorders>
              <w:bottom w:val="single" w:sz="4" w:space="0" w:color="7030A0"/>
            </w:tcBorders>
            <w:shd w:val="clear" w:color="auto" w:fill="auto"/>
          </w:tcPr>
          <w:p w:rsidR="00892136" w:rsidRPr="000E3FF3" w:rsidRDefault="00892136" w:rsidP="00892136">
            <w:pPr>
              <w:spacing w:line="360" w:lineRule="auto"/>
              <w:rPr>
                <w:rFonts w:ascii="Arial" w:hAnsi="Arial" w:cs="Arial"/>
              </w:rPr>
            </w:pPr>
          </w:p>
        </w:tc>
        <w:tc>
          <w:tcPr>
            <w:tcW w:w="957" w:type="pct"/>
          </w:tcPr>
          <w:p w:rsidR="00892136" w:rsidRPr="000E3FF3" w:rsidRDefault="00892136" w:rsidP="00892136">
            <w:pPr>
              <w:spacing w:line="360" w:lineRule="auto"/>
              <w:rPr>
                <w:rFonts w:ascii="Arial" w:hAnsi="Arial" w:cs="Arial"/>
                <w:i/>
                <w:sz w:val="22"/>
                <w:szCs w:val="22"/>
              </w:rPr>
            </w:pPr>
          </w:p>
          <w:p w:rsidR="00892136" w:rsidRPr="000E3FF3" w:rsidRDefault="00892136" w:rsidP="00892136">
            <w:pPr>
              <w:spacing w:line="360" w:lineRule="auto"/>
              <w:rPr>
                <w:rFonts w:ascii="Arial" w:hAnsi="Arial" w:cs="Arial"/>
                <w:i/>
              </w:rPr>
            </w:pPr>
            <w:r w:rsidRPr="000E3FF3">
              <w:rPr>
                <w:rFonts w:ascii="Arial" w:hAnsi="Arial" w:cs="Arial"/>
                <w:i/>
                <w:sz w:val="22"/>
                <w:szCs w:val="22"/>
              </w:rPr>
              <w:t>(name of provider)</w:t>
            </w:r>
          </w:p>
        </w:tc>
      </w:tr>
      <w:tr w:rsidR="00892136" w:rsidRPr="000E3FF3" w:rsidTr="00892136">
        <w:tc>
          <w:tcPr>
            <w:tcW w:w="2301" w:type="pct"/>
          </w:tcPr>
          <w:p w:rsidR="00892136" w:rsidRPr="000E3FF3" w:rsidRDefault="00892136" w:rsidP="00892136">
            <w:pPr>
              <w:spacing w:line="360" w:lineRule="auto"/>
              <w:rPr>
                <w:rFonts w:ascii="Arial" w:hAnsi="Arial" w:cs="Arial"/>
              </w:rPr>
            </w:pPr>
            <w:r w:rsidRPr="000E3FF3">
              <w:rPr>
                <w:rFonts w:ascii="Arial" w:hAnsi="Arial" w:cs="Arial"/>
                <w:sz w:val="22"/>
                <w:szCs w:val="22"/>
              </w:rPr>
              <w:t>Held on</w:t>
            </w:r>
          </w:p>
        </w:tc>
        <w:tc>
          <w:tcPr>
            <w:tcW w:w="1742" w:type="pct"/>
            <w:tcBorders>
              <w:top w:val="single" w:sz="4" w:space="0" w:color="7030A0"/>
              <w:bottom w:val="single" w:sz="4" w:space="0" w:color="7030A0"/>
            </w:tcBorders>
          </w:tcPr>
          <w:p w:rsidR="00892136" w:rsidRPr="000E3FF3" w:rsidRDefault="00892136" w:rsidP="00892136">
            <w:pPr>
              <w:spacing w:line="360" w:lineRule="auto"/>
              <w:rPr>
                <w:rFonts w:ascii="Arial" w:hAnsi="Arial" w:cs="Arial"/>
              </w:rPr>
            </w:pPr>
          </w:p>
        </w:tc>
        <w:tc>
          <w:tcPr>
            <w:tcW w:w="957" w:type="pct"/>
          </w:tcPr>
          <w:p w:rsidR="00892136" w:rsidRPr="000E3FF3" w:rsidRDefault="00892136" w:rsidP="00892136">
            <w:pPr>
              <w:spacing w:line="360" w:lineRule="auto"/>
              <w:rPr>
                <w:rFonts w:ascii="Arial" w:hAnsi="Arial" w:cs="Arial"/>
                <w:i/>
              </w:rPr>
            </w:pPr>
            <w:r w:rsidRPr="000E3FF3">
              <w:rPr>
                <w:rFonts w:ascii="Arial" w:hAnsi="Arial" w:cs="Arial"/>
                <w:i/>
                <w:sz w:val="22"/>
                <w:szCs w:val="22"/>
              </w:rPr>
              <w:t>(date)</w:t>
            </w:r>
          </w:p>
        </w:tc>
      </w:tr>
      <w:tr w:rsidR="00892136" w:rsidRPr="000E3FF3" w:rsidTr="00892136">
        <w:tc>
          <w:tcPr>
            <w:tcW w:w="2301" w:type="pct"/>
          </w:tcPr>
          <w:p w:rsidR="00892136" w:rsidRPr="000E3FF3" w:rsidRDefault="00892136" w:rsidP="00892136">
            <w:pPr>
              <w:spacing w:line="360" w:lineRule="auto"/>
              <w:rPr>
                <w:rFonts w:ascii="Arial" w:hAnsi="Arial" w:cs="Arial"/>
              </w:rPr>
            </w:pPr>
            <w:r w:rsidRPr="000E3FF3">
              <w:rPr>
                <w:rFonts w:ascii="Arial" w:hAnsi="Arial" w:cs="Arial"/>
                <w:sz w:val="22"/>
                <w:szCs w:val="22"/>
              </w:rPr>
              <w:t>Date to be reviewed</w:t>
            </w:r>
          </w:p>
        </w:tc>
        <w:tc>
          <w:tcPr>
            <w:tcW w:w="1742" w:type="pct"/>
            <w:tcBorders>
              <w:top w:val="single" w:sz="4" w:space="0" w:color="7030A0"/>
              <w:bottom w:val="single" w:sz="4" w:space="0" w:color="7030A0"/>
            </w:tcBorders>
          </w:tcPr>
          <w:p w:rsidR="00892136" w:rsidRPr="000E3FF3" w:rsidRDefault="00892136" w:rsidP="00892136">
            <w:pPr>
              <w:spacing w:line="360" w:lineRule="auto"/>
              <w:rPr>
                <w:rFonts w:ascii="Arial" w:hAnsi="Arial" w:cs="Arial"/>
              </w:rPr>
            </w:pPr>
          </w:p>
        </w:tc>
        <w:tc>
          <w:tcPr>
            <w:tcW w:w="957" w:type="pct"/>
          </w:tcPr>
          <w:p w:rsidR="00892136" w:rsidRPr="000E3FF3" w:rsidRDefault="00892136" w:rsidP="00892136">
            <w:pPr>
              <w:spacing w:line="360" w:lineRule="auto"/>
              <w:rPr>
                <w:rFonts w:ascii="Arial" w:hAnsi="Arial" w:cs="Arial"/>
                <w:i/>
              </w:rPr>
            </w:pPr>
            <w:r w:rsidRPr="000E3FF3">
              <w:rPr>
                <w:rFonts w:ascii="Arial" w:hAnsi="Arial" w:cs="Arial"/>
                <w:i/>
                <w:sz w:val="22"/>
                <w:szCs w:val="22"/>
              </w:rPr>
              <w:t>(date)</w:t>
            </w:r>
          </w:p>
        </w:tc>
      </w:tr>
      <w:tr w:rsidR="00892136" w:rsidRPr="000E3FF3" w:rsidTr="00892136">
        <w:tc>
          <w:tcPr>
            <w:tcW w:w="2301" w:type="pct"/>
          </w:tcPr>
          <w:p w:rsidR="00892136" w:rsidRPr="000E3FF3" w:rsidRDefault="00892136" w:rsidP="00892136">
            <w:pPr>
              <w:spacing w:line="360" w:lineRule="auto"/>
              <w:rPr>
                <w:rFonts w:ascii="Arial" w:hAnsi="Arial" w:cs="Arial"/>
              </w:rPr>
            </w:pPr>
            <w:r w:rsidRPr="000E3FF3">
              <w:rPr>
                <w:rFonts w:ascii="Arial" w:hAnsi="Arial" w:cs="Arial"/>
                <w:sz w:val="22"/>
                <w:szCs w:val="22"/>
              </w:rPr>
              <w:t>Signed on behalf of the provider</w:t>
            </w:r>
          </w:p>
        </w:tc>
        <w:tc>
          <w:tcPr>
            <w:tcW w:w="2699" w:type="pct"/>
            <w:gridSpan w:val="2"/>
            <w:tcBorders>
              <w:bottom w:val="single" w:sz="4" w:space="0" w:color="7030A0"/>
            </w:tcBorders>
          </w:tcPr>
          <w:p w:rsidR="00892136" w:rsidRPr="000E3FF3" w:rsidRDefault="00892136" w:rsidP="00892136">
            <w:pPr>
              <w:spacing w:line="360" w:lineRule="auto"/>
              <w:rPr>
                <w:rFonts w:ascii="Arial" w:hAnsi="Arial" w:cs="Arial"/>
              </w:rPr>
            </w:pPr>
          </w:p>
        </w:tc>
      </w:tr>
      <w:tr w:rsidR="00892136" w:rsidRPr="000E3FF3" w:rsidTr="0089213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301" w:type="pct"/>
            <w:tcBorders>
              <w:top w:val="nil"/>
              <w:left w:val="nil"/>
              <w:bottom w:val="nil"/>
              <w:right w:val="nil"/>
            </w:tcBorders>
          </w:tcPr>
          <w:p w:rsidR="00892136" w:rsidRPr="000E3FF3" w:rsidRDefault="00892136" w:rsidP="00892136">
            <w:pPr>
              <w:spacing w:line="360" w:lineRule="auto"/>
              <w:rPr>
                <w:rFonts w:ascii="Arial" w:hAnsi="Arial" w:cs="Arial"/>
              </w:rPr>
            </w:pPr>
            <w:r w:rsidRPr="000E3FF3">
              <w:rPr>
                <w:rFonts w:ascii="Arial" w:hAnsi="Arial" w:cs="Arial"/>
                <w:sz w:val="22"/>
                <w:szCs w:val="22"/>
              </w:rPr>
              <w:t>Name of signatory</w:t>
            </w:r>
          </w:p>
        </w:tc>
        <w:tc>
          <w:tcPr>
            <w:tcW w:w="2699" w:type="pct"/>
            <w:gridSpan w:val="2"/>
            <w:tcBorders>
              <w:top w:val="single" w:sz="4" w:space="0" w:color="7030A0"/>
              <w:left w:val="nil"/>
              <w:bottom w:val="single" w:sz="4" w:space="0" w:color="7030A0"/>
              <w:right w:val="nil"/>
            </w:tcBorders>
          </w:tcPr>
          <w:p w:rsidR="00892136" w:rsidRPr="000E3FF3" w:rsidRDefault="00892136" w:rsidP="00892136">
            <w:pPr>
              <w:spacing w:line="360" w:lineRule="auto"/>
              <w:rPr>
                <w:rFonts w:ascii="Arial" w:hAnsi="Arial" w:cs="Arial"/>
              </w:rPr>
            </w:pPr>
          </w:p>
        </w:tc>
      </w:tr>
      <w:tr w:rsidR="00892136" w:rsidRPr="000E3FF3" w:rsidTr="0089213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301" w:type="pct"/>
            <w:tcBorders>
              <w:top w:val="nil"/>
              <w:left w:val="nil"/>
              <w:bottom w:val="nil"/>
              <w:right w:val="nil"/>
            </w:tcBorders>
          </w:tcPr>
          <w:p w:rsidR="00892136" w:rsidRPr="000E3FF3" w:rsidRDefault="00892136" w:rsidP="00892136">
            <w:pPr>
              <w:spacing w:line="360" w:lineRule="auto"/>
              <w:rPr>
                <w:rFonts w:ascii="Arial" w:hAnsi="Arial" w:cs="Arial"/>
              </w:rPr>
            </w:pPr>
            <w:r w:rsidRPr="000E3FF3">
              <w:rPr>
                <w:rFonts w:ascii="Arial" w:hAnsi="Arial" w:cs="Arial"/>
                <w:sz w:val="22"/>
                <w:szCs w:val="22"/>
              </w:rPr>
              <w:t>Role of signatory (e.g. chair, director or owner)</w:t>
            </w:r>
          </w:p>
        </w:tc>
        <w:tc>
          <w:tcPr>
            <w:tcW w:w="2699" w:type="pct"/>
            <w:gridSpan w:val="2"/>
            <w:tcBorders>
              <w:top w:val="single" w:sz="4" w:space="0" w:color="7030A0"/>
              <w:left w:val="nil"/>
              <w:bottom w:val="single" w:sz="4" w:space="0" w:color="7030A0"/>
              <w:right w:val="nil"/>
            </w:tcBorders>
          </w:tcPr>
          <w:p w:rsidR="00892136" w:rsidRPr="000E3FF3" w:rsidRDefault="00892136" w:rsidP="00892136">
            <w:pPr>
              <w:spacing w:line="360" w:lineRule="auto"/>
              <w:rPr>
                <w:rFonts w:ascii="Arial" w:hAnsi="Arial" w:cs="Arial"/>
              </w:rPr>
            </w:pPr>
          </w:p>
        </w:tc>
      </w:tr>
    </w:tbl>
    <w:p w:rsidR="00892136" w:rsidRPr="000E3FF3" w:rsidRDefault="00892136" w:rsidP="00076E0F">
      <w:pPr>
        <w:spacing w:line="360" w:lineRule="auto"/>
        <w:rPr>
          <w:rFonts w:ascii="Arial" w:hAnsi="Arial" w:cs="Arial"/>
          <w:b/>
          <w:sz w:val="28"/>
          <w:szCs w:val="28"/>
        </w:rPr>
      </w:pPr>
    </w:p>
    <w:p w:rsidR="00E533F8" w:rsidRPr="000E3FF3" w:rsidRDefault="00892136" w:rsidP="00E533F8">
      <w:pPr>
        <w:rPr>
          <w:rFonts w:ascii="Arial" w:hAnsi="Arial" w:cs="Arial"/>
          <w:b/>
          <w:sz w:val="28"/>
          <w:szCs w:val="28"/>
        </w:rPr>
      </w:pPr>
      <w:r w:rsidRPr="000E3FF3">
        <w:rPr>
          <w:rFonts w:ascii="Arial" w:hAnsi="Arial" w:cs="Arial"/>
          <w:b/>
          <w:sz w:val="28"/>
          <w:szCs w:val="28"/>
        </w:rPr>
        <w:br w:type="page"/>
      </w:r>
    </w:p>
    <w:p w:rsidR="00E533F8" w:rsidRPr="000E3FF3" w:rsidRDefault="00E533F8" w:rsidP="00E533F8">
      <w:pPr>
        <w:jc w:val="center"/>
        <w:rPr>
          <w:rFonts w:ascii="Arial" w:hAnsi="Arial" w:cs="Arial"/>
          <w:b/>
          <w:sz w:val="28"/>
          <w:szCs w:val="28"/>
        </w:rPr>
      </w:pPr>
      <w:r w:rsidRPr="000E3FF3">
        <w:rPr>
          <w:rFonts w:ascii="Arial" w:hAnsi="Arial" w:cs="Arial"/>
          <w:b/>
          <w:sz w:val="28"/>
          <w:szCs w:val="28"/>
        </w:rPr>
        <w:t>OUTDOOR PLAY PROCEDURE</w:t>
      </w:r>
    </w:p>
    <w:p w:rsidR="00E533F8" w:rsidRPr="000E3FF3" w:rsidRDefault="00E533F8" w:rsidP="00E533F8">
      <w:pPr>
        <w:rPr>
          <w:rFonts w:ascii="Arial" w:hAnsi="Arial" w:cs="Arial"/>
          <w:sz w:val="22"/>
          <w:szCs w:val="22"/>
        </w:rPr>
      </w:pPr>
    </w:p>
    <w:p w:rsidR="00E533F8" w:rsidRPr="000E3FF3" w:rsidRDefault="00E533F8" w:rsidP="00E533F8">
      <w:pPr>
        <w:rPr>
          <w:rFonts w:ascii="Arial" w:hAnsi="Arial" w:cs="Arial"/>
          <w:sz w:val="22"/>
          <w:szCs w:val="22"/>
        </w:rPr>
      </w:pPr>
    </w:p>
    <w:p w:rsidR="00E533F8" w:rsidRPr="000E3FF3" w:rsidRDefault="00E533F8" w:rsidP="00E533F8">
      <w:pPr>
        <w:rPr>
          <w:rFonts w:ascii="Arial" w:hAnsi="Arial" w:cs="Arial"/>
          <w:sz w:val="22"/>
          <w:szCs w:val="22"/>
        </w:rPr>
      </w:pPr>
      <w:r w:rsidRPr="000E3FF3">
        <w:rPr>
          <w:rFonts w:ascii="Arial" w:hAnsi="Arial" w:cs="Arial"/>
          <w:sz w:val="22"/>
          <w:szCs w:val="22"/>
        </w:rPr>
        <w:t>Our setting offers free-flow to our outside area (where applicable) or taken for outdoor daily</w:t>
      </w:r>
      <w:r w:rsidR="00AB27C4" w:rsidRPr="000E3FF3">
        <w:rPr>
          <w:rFonts w:ascii="Arial" w:hAnsi="Arial" w:cs="Arial"/>
          <w:sz w:val="22"/>
          <w:szCs w:val="22"/>
        </w:rPr>
        <w:t xml:space="preserve"> </w:t>
      </w:r>
      <w:r w:rsidRPr="000E3FF3">
        <w:rPr>
          <w:rFonts w:ascii="Arial" w:hAnsi="Arial" w:cs="Arial"/>
          <w:sz w:val="22"/>
          <w:szCs w:val="22"/>
        </w:rPr>
        <w:t>where children can make the choice to play inside or outside.</w:t>
      </w:r>
    </w:p>
    <w:p w:rsidR="00E533F8" w:rsidRPr="000E3FF3" w:rsidRDefault="00E533F8" w:rsidP="00E533F8">
      <w:pPr>
        <w:rPr>
          <w:rFonts w:ascii="Arial" w:hAnsi="Arial" w:cs="Arial"/>
          <w:sz w:val="22"/>
          <w:szCs w:val="22"/>
        </w:rPr>
      </w:pPr>
    </w:p>
    <w:p w:rsidR="00E533F8" w:rsidRPr="000E3FF3" w:rsidRDefault="00E533F8" w:rsidP="00E533F8">
      <w:pPr>
        <w:rPr>
          <w:rFonts w:ascii="Arial" w:hAnsi="Arial" w:cs="Arial"/>
          <w:sz w:val="22"/>
          <w:szCs w:val="22"/>
        </w:rPr>
      </w:pPr>
      <w:r w:rsidRPr="000E3FF3">
        <w:rPr>
          <w:rFonts w:ascii="Arial" w:hAnsi="Arial" w:cs="Arial"/>
          <w:sz w:val="22"/>
          <w:szCs w:val="22"/>
        </w:rPr>
        <w:t>We ensure:</w:t>
      </w:r>
    </w:p>
    <w:p w:rsidR="00E533F8" w:rsidRPr="000E3FF3" w:rsidRDefault="00E533F8" w:rsidP="00E533F8">
      <w:pPr>
        <w:rPr>
          <w:rFonts w:ascii="Arial" w:hAnsi="Arial" w:cs="Arial"/>
          <w:sz w:val="22"/>
          <w:szCs w:val="22"/>
        </w:rPr>
      </w:pPr>
    </w:p>
    <w:p w:rsidR="00E533F8" w:rsidRPr="000E3FF3" w:rsidRDefault="00E533F8" w:rsidP="00C34F23">
      <w:pPr>
        <w:pStyle w:val="ListParagraph"/>
        <w:numPr>
          <w:ilvl w:val="0"/>
          <w:numId w:val="238"/>
        </w:numPr>
        <w:spacing w:after="200" w:line="276" w:lineRule="auto"/>
        <w:rPr>
          <w:rFonts w:ascii="Arial" w:hAnsi="Arial" w:cs="Arial"/>
          <w:sz w:val="22"/>
          <w:szCs w:val="22"/>
        </w:rPr>
      </w:pPr>
      <w:r w:rsidRPr="000E3FF3">
        <w:rPr>
          <w:rFonts w:ascii="Arial" w:hAnsi="Arial" w:cs="Arial"/>
          <w:sz w:val="22"/>
          <w:szCs w:val="22"/>
        </w:rPr>
        <w:t xml:space="preserve">There is suitable and age appropriate equipment. </w:t>
      </w:r>
    </w:p>
    <w:p w:rsidR="00E533F8" w:rsidRPr="000E3FF3" w:rsidRDefault="00E533F8" w:rsidP="00E533F8">
      <w:pPr>
        <w:pStyle w:val="ListParagraph"/>
        <w:spacing w:after="200" w:line="276" w:lineRule="auto"/>
        <w:rPr>
          <w:rFonts w:ascii="Arial" w:hAnsi="Arial" w:cs="Arial"/>
          <w:sz w:val="22"/>
          <w:szCs w:val="22"/>
        </w:rPr>
      </w:pPr>
    </w:p>
    <w:p w:rsidR="00E533F8" w:rsidRPr="000E3FF3" w:rsidRDefault="00E533F8" w:rsidP="00C34F23">
      <w:pPr>
        <w:pStyle w:val="ListParagraph"/>
        <w:numPr>
          <w:ilvl w:val="0"/>
          <w:numId w:val="238"/>
        </w:numPr>
        <w:spacing w:after="200" w:line="276" w:lineRule="auto"/>
        <w:rPr>
          <w:rFonts w:ascii="Arial" w:hAnsi="Arial" w:cs="Arial"/>
          <w:sz w:val="22"/>
          <w:szCs w:val="22"/>
        </w:rPr>
      </w:pPr>
      <w:r w:rsidRPr="000E3FF3">
        <w:rPr>
          <w:rFonts w:ascii="Arial" w:hAnsi="Arial" w:cs="Arial"/>
          <w:sz w:val="22"/>
          <w:szCs w:val="22"/>
        </w:rPr>
        <w:t>All our children are suitably dressed for all weathers.</w:t>
      </w:r>
    </w:p>
    <w:p w:rsidR="00E533F8" w:rsidRPr="000E3FF3" w:rsidRDefault="00E533F8" w:rsidP="00E533F8">
      <w:pPr>
        <w:pStyle w:val="ListParagraph"/>
        <w:spacing w:after="200" w:line="276" w:lineRule="auto"/>
        <w:rPr>
          <w:rFonts w:ascii="Arial" w:hAnsi="Arial" w:cs="Arial"/>
          <w:sz w:val="22"/>
          <w:szCs w:val="22"/>
        </w:rPr>
      </w:pPr>
    </w:p>
    <w:p w:rsidR="00E533F8" w:rsidRPr="000E3FF3" w:rsidRDefault="00E533F8" w:rsidP="00C34F23">
      <w:pPr>
        <w:pStyle w:val="ListParagraph"/>
        <w:numPr>
          <w:ilvl w:val="0"/>
          <w:numId w:val="238"/>
        </w:numPr>
        <w:spacing w:after="200" w:line="276" w:lineRule="auto"/>
        <w:rPr>
          <w:rFonts w:ascii="Arial" w:hAnsi="Arial" w:cs="Arial"/>
          <w:sz w:val="22"/>
          <w:szCs w:val="22"/>
        </w:rPr>
      </w:pPr>
      <w:r w:rsidRPr="000E3FF3">
        <w:rPr>
          <w:rFonts w:ascii="Arial" w:hAnsi="Arial" w:cs="Arial"/>
          <w:sz w:val="22"/>
          <w:szCs w:val="22"/>
        </w:rPr>
        <w:t>Children and staff have adequate sun protection.</w:t>
      </w:r>
    </w:p>
    <w:p w:rsidR="00E533F8" w:rsidRPr="000E3FF3" w:rsidRDefault="00E533F8" w:rsidP="00E533F8">
      <w:pPr>
        <w:pStyle w:val="ListParagraph"/>
        <w:spacing w:after="200" w:line="276" w:lineRule="auto"/>
        <w:rPr>
          <w:rFonts w:ascii="Arial" w:hAnsi="Arial" w:cs="Arial"/>
          <w:sz w:val="22"/>
          <w:szCs w:val="22"/>
        </w:rPr>
      </w:pPr>
    </w:p>
    <w:p w:rsidR="00E533F8" w:rsidRPr="000E3FF3" w:rsidRDefault="00E533F8" w:rsidP="00C34F23">
      <w:pPr>
        <w:pStyle w:val="ListParagraph"/>
        <w:numPr>
          <w:ilvl w:val="0"/>
          <w:numId w:val="238"/>
        </w:numPr>
        <w:spacing w:after="200" w:line="276" w:lineRule="auto"/>
        <w:rPr>
          <w:rFonts w:ascii="Arial" w:hAnsi="Arial" w:cs="Arial"/>
          <w:sz w:val="22"/>
          <w:szCs w:val="22"/>
        </w:rPr>
      </w:pPr>
      <w:r w:rsidRPr="000E3FF3">
        <w:rPr>
          <w:rFonts w:ascii="Arial" w:hAnsi="Arial" w:cs="Arial"/>
          <w:sz w:val="22"/>
          <w:szCs w:val="22"/>
        </w:rPr>
        <w:t>Children will have sunhats when outside.</w:t>
      </w:r>
    </w:p>
    <w:p w:rsidR="00E533F8" w:rsidRPr="000E3FF3" w:rsidRDefault="00E533F8" w:rsidP="00E533F8">
      <w:pPr>
        <w:pStyle w:val="ListParagraph"/>
        <w:spacing w:after="200" w:line="276" w:lineRule="auto"/>
        <w:rPr>
          <w:rFonts w:ascii="Arial" w:hAnsi="Arial" w:cs="Arial"/>
          <w:sz w:val="22"/>
          <w:szCs w:val="22"/>
        </w:rPr>
      </w:pPr>
    </w:p>
    <w:p w:rsidR="00E533F8" w:rsidRPr="000E3FF3" w:rsidRDefault="00E533F8" w:rsidP="00C34F23">
      <w:pPr>
        <w:pStyle w:val="ListParagraph"/>
        <w:numPr>
          <w:ilvl w:val="0"/>
          <w:numId w:val="238"/>
        </w:numPr>
        <w:spacing w:after="200" w:line="276" w:lineRule="auto"/>
        <w:rPr>
          <w:rFonts w:ascii="Arial" w:hAnsi="Arial" w:cs="Arial"/>
          <w:sz w:val="22"/>
          <w:szCs w:val="22"/>
        </w:rPr>
      </w:pPr>
      <w:r w:rsidRPr="000E3FF3">
        <w:rPr>
          <w:rFonts w:ascii="Arial" w:hAnsi="Arial" w:cs="Arial"/>
          <w:sz w:val="22"/>
          <w:szCs w:val="22"/>
        </w:rPr>
        <w:t>The area is risk assessed and checked daily for rubbish and unsuitable conditions.</w:t>
      </w:r>
    </w:p>
    <w:p w:rsidR="00E533F8" w:rsidRPr="000E3FF3" w:rsidRDefault="00E533F8" w:rsidP="00E533F8">
      <w:pPr>
        <w:pStyle w:val="ListParagraph"/>
        <w:spacing w:after="200" w:line="276" w:lineRule="auto"/>
        <w:rPr>
          <w:rFonts w:ascii="Arial" w:hAnsi="Arial" w:cs="Arial"/>
          <w:sz w:val="22"/>
          <w:szCs w:val="22"/>
        </w:rPr>
      </w:pPr>
    </w:p>
    <w:p w:rsidR="00E533F8" w:rsidRPr="000E3FF3" w:rsidRDefault="00E533F8" w:rsidP="00C34F23">
      <w:pPr>
        <w:pStyle w:val="ListParagraph"/>
        <w:numPr>
          <w:ilvl w:val="0"/>
          <w:numId w:val="238"/>
        </w:numPr>
        <w:spacing w:after="200" w:line="276" w:lineRule="auto"/>
        <w:rPr>
          <w:rFonts w:ascii="Arial" w:hAnsi="Arial" w:cs="Arial"/>
          <w:sz w:val="22"/>
          <w:szCs w:val="22"/>
        </w:rPr>
      </w:pPr>
      <w:r w:rsidRPr="000E3FF3">
        <w:rPr>
          <w:rFonts w:ascii="Arial" w:hAnsi="Arial" w:cs="Arial"/>
          <w:sz w:val="22"/>
          <w:szCs w:val="22"/>
        </w:rPr>
        <w:t>We have adequate staff/children ratios at all times.</w:t>
      </w:r>
    </w:p>
    <w:p w:rsidR="00E533F8" w:rsidRPr="000E3FF3" w:rsidRDefault="00E533F8" w:rsidP="00E533F8">
      <w:pPr>
        <w:pStyle w:val="ListParagraph"/>
        <w:spacing w:after="200" w:line="276" w:lineRule="auto"/>
        <w:rPr>
          <w:rFonts w:ascii="Arial" w:hAnsi="Arial" w:cs="Arial"/>
          <w:sz w:val="22"/>
          <w:szCs w:val="22"/>
        </w:rPr>
      </w:pPr>
    </w:p>
    <w:p w:rsidR="00E533F8" w:rsidRPr="000E3FF3" w:rsidRDefault="00E533F8" w:rsidP="00C34F23">
      <w:pPr>
        <w:pStyle w:val="ListParagraph"/>
        <w:numPr>
          <w:ilvl w:val="0"/>
          <w:numId w:val="238"/>
        </w:numPr>
        <w:spacing w:after="200" w:line="276" w:lineRule="auto"/>
        <w:rPr>
          <w:rFonts w:ascii="Arial" w:hAnsi="Arial" w:cs="Arial"/>
          <w:sz w:val="22"/>
          <w:szCs w:val="22"/>
        </w:rPr>
      </w:pPr>
      <w:r w:rsidRPr="000E3FF3">
        <w:rPr>
          <w:rFonts w:ascii="Arial" w:hAnsi="Arial" w:cs="Arial"/>
          <w:sz w:val="22"/>
          <w:szCs w:val="22"/>
        </w:rPr>
        <w:t>Children will be safeguarded whilst outside.</w:t>
      </w:r>
    </w:p>
    <w:p w:rsidR="00E533F8" w:rsidRPr="000E3FF3" w:rsidRDefault="00E533F8" w:rsidP="00E533F8">
      <w:pPr>
        <w:pStyle w:val="ListParagraph"/>
        <w:spacing w:after="200" w:line="276" w:lineRule="auto"/>
        <w:rPr>
          <w:rFonts w:ascii="Arial" w:hAnsi="Arial" w:cs="Arial"/>
          <w:sz w:val="22"/>
          <w:szCs w:val="22"/>
        </w:rPr>
      </w:pPr>
    </w:p>
    <w:p w:rsidR="00E533F8" w:rsidRPr="000E3FF3" w:rsidRDefault="00E533F8" w:rsidP="00C34F23">
      <w:pPr>
        <w:pStyle w:val="ListParagraph"/>
        <w:numPr>
          <w:ilvl w:val="0"/>
          <w:numId w:val="238"/>
        </w:numPr>
        <w:spacing w:after="200" w:line="276" w:lineRule="auto"/>
        <w:rPr>
          <w:rFonts w:ascii="Arial" w:hAnsi="Arial" w:cs="Arial"/>
          <w:sz w:val="22"/>
          <w:szCs w:val="22"/>
        </w:rPr>
      </w:pPr>
      <w:r w:rsidRPr="000E3FF3">
        <w:rPr>
          <w:rFonts w:ascii="Arial" w:hAnsi="Arial" w:cs="Arial"/>
          <w:sz w:val="22"/>
          <w:szCs w:val="22"/>
        </w:rPr>
        <w:t>Water will be provided outside if hot.</w:t>
      </w:r>
    </w:p>
    <w:p w:rsidR="00E533F8" w:rsidRPr="000E3FF3" w:rsidRDefault="00E533F8" w:rsidP="00E533F8">
      <w:pPr>
        <w:rPr>
          <w:rFonts w:ascii="Arial" w:hAnsi="Arial" w:cs="Arial"/>
          <w:b/>
          <w:sz w:val="28"/>
          <w:szCs w:val="28"/>
        </w:rPr>
      </w:pPr>
    </w:p>
    <w:p w:rsidR="00E533F8" w:rsidRPr="000E3FF3" w:rsidRDefault="00E533F8" w:rsidP="00E533F8">
      <w:pPr>
        <w:rPr>
          <w:rFonts w:ascii="Arial" w:hAnsi="Arial" w:cs="Arial"/>
          <w:b/>
          <w:sz w:val="28"/>
          <w:szCs w:val="28"/>
        </w:rPr>
      </w:pPr>
    </w:p>
    <w:tbl>
      <w:tblPr>
        <w:tblW w:w="5000" w:type="pct"/>
        <w:tblLook w:val="01E0"/>
      </w:tblPr>
      <w:tblGrid>
        <w:gridCol w:w="5058"/>
        <w:gridCol w:w="3829"/>
        <w:gridCol w:w="2104"/>
      </w:tblGrid>
      <w:tr w:rsidR="00E533F8" w:rsidRPr="000E3FF3" w:rsidTr="00E533F8">
        <w:tc>
          <w:tcPr>
            <w:tcW w:w="2301" w:type="pct"/>
          </w:tcPr>
          <w:p w:rsidR="00E533F8" w:rsidRPr="000E3FF3" w:rsidRDefault="00E533F8" w:rsidP="00E533F8">
            <w:pPr>
              <w:spacing w:line="360" w:lineRule="auto"/>
              <w:rPr>
                <w:rFonts w:ascii="Arial" w:hAnsi="Arial" w:cs="Arial"/>
              </w:rPr>
            </w:pPr>
            <w:r w:rsidRPr="000E3FF3">
              <w:rPr>
                <w:rFonts w:ascii="Arial" w:hAnsi="Arial" w:cs="Arial"/>
                <w:sz w:val="22"/>
                <w:szCs w:val="22"/>
              </w:rPr>
              <w:t>This policy was adopted at a meeting of</w:t>
            </w:r>
          </w:p>
        </w:tc>
        <w:tc>
          <w:tcPr>
            <w:tcW w:w="1742" w:type="pct"/>
            <w:tcBorders>
              <w:bottom w:val="single" w:sz="4" w:space="0" w:color="7030A0"/>
            </w:tcBorders>
          </w:tcPr>
          <w:p w:rsidR="00E533F8" w:rsidRPr="000E3FF3" w:rsidRDefault="00E533F8" w:rsidP="00E533F8">
            <w:pPr>
              <w:spacing w:line="360" w:lineRule="auto"/>
              <w:rPr>
                <w:rFonts w:ascii="Arial" w:hAnsi="Arial" w:cs="Arial"/>
              </w:rPr>
            </w:pPr>
          </w:p>
        </w:tc>
        <w:tc>
          <w:tcPr>
            <w:tcW w:w="957" w:type="pct"/>
          </w:tcPr>
          <w:p w:rsidR="00E533F8" w:rsidRPr="000E3FF3" w:rsidRDefault="00E533F8" w:rsidP="00E533F8">
            <w:pPr>
              <w:spacing w:line="360" w:lineRule="auto"/>
              <w:rPr>
                <w:rFonts w:ascii="Arial" w:hAnsi="Arial" w:cs="Arial"/>
                <w:i/>
              </w:rPr>
            </w:pPr>
            <w:r w:rsidRPr="000E3FF3">
              <w:rPr>
                <w:rFonts w:ascii="Arial" w:hAnsi="Arial" w:cs="Arial"/>
                <w:i/>
                <w:sz w:val="22"/>
                <w:szCs w:val="22"/>
              </w:rPr>
              <w:t>name of provider</w:t>
            </w:r>
          </w:p>
        </w:tc>
      </w:tr>
      <w:tr w:rsidR="00E533F8" w:rsidRPr="000E3FF3" w:rsidTr="00E533F8">
        <w:tc>
          <w:tcPr>
            <w:tcW w:w="2301" w:type="pct"/>
          </w:tcPr>
          <w:p w:rsidR="00E533F8" w:rsidRPr="000E3FF3" w:rsidRDefault="00E533F8" w:rsidP="00E533F8">
            <w:pPr>
              <w:spacing w:line="360" w:lineRule="auto"/>
              <w:rPr>
                <w:rFonts w:ascii="Arial" w:hAnsi="Arial" w:cs="Arial"/>
              </w:rPr>
            </w:pPr>
            <w:r w:rsidRPr="000E3FF3">
              <w:rPr>
                <w:rFonts w:ascii="Arial" w:hAnsi="Arial" w:cs="Arial"/>
                <w:sz w:val="22"/>
                <w:szCs w:val="22"/>
              </w:rPr>
              <w:t>Held on</w:t>
            </w:r>
          </w:p>
        </w:tc>
        <w:tc>
          <w:tcPr>
            <w:tcW w:w="1742" w:type="pct"/>
            <w:tcBorders>
              <w:top w:val="single" w:sz="4" w:space="0" w:color="7030A0"/>
              <w:bottom w:val="single" w:sz="4" w:space="0" w:color="7030A0"/>
            </w:tcBorders>
          </w:tcPr>
          <w:p w:rsidR="00E533F8" w:rsidRPr="000E3FF3" w:rsidRDefault="00E533F8" w:rsidP="00E533F8">
            <w:pPr>
              <w:spacing w:line="360" w:lineRule="auto"/>
              <w:rPr>
                <w:rFonts w:ascii="Arial" w:hAnsi="Arial" w:cs="Arial"/>
              </w:rPr>
            </w:pPr>
          </w:p>
        </w:tc>
        <w:tc>
          <w:tcPr>
            <w:tcW w:w="957" w:type="pct"/>
          </w:tcPr>
          <w:p w:rsidR="00E533F8" w:rsidRPr="000E3FF3" w:rsidRDefault="00E533F8" w:rsidP="00E533F8">
            <w:pPr>
              <w:spacing w:line="360" w:lineRule="auto"/>
              <w:rPr>
                <w:rFonts w:ascii="Arial" w:hAnsi="Arial" w:cs="Arial"/>
                <w:i/>
              </w:rPr>
            </w:pPr>
            <w:r w:rsidRPr="000E3FF3">
              <w:rPr>
                <w:rFonts w:ascii="Arial" w:hAnsi="Arial" w:cs="Arial"/>
                <w:i/>
                <w:sz w:val="22"/>
                <w:szCs w:val="22"/>
              </w:rPr>
              <w:t>(date)</w:t>
            </w:r>
          </w:p>
        </w:tc>
      </w:tr>
      <w:tr w:rsidR="00E533F8" w:rsidRPr="000E3FF3" w:rsidTr="00E533F8">
        <w:tc>
          <w:tcPr>
            <w:tcW w:w="2301" w:type="pct"/>
          </w:tcPr>
          <w:p w:rsidR="00E533F8" w:rsidRPr="000E3FF3" w:rsidRDefault="00E533F8" w:rsidP="00E533F8">
            <w:pPr>
              <w:spacing w:line="360" w:lineRule="auto"/>
              <w:rPr>
                <w:rFonts w:ascii="Arial" w:hAnsi="Arial" w:cs="Arial"/>
              </w:rPr>
            </w:pPr>
            <w:r w:rsidRPr="000E3FF3">
              <w:rPr>
                <w:rFonts w:ascii="Arial" w:hAnsi="Arial" w:cs="Arial"/>
                <w:sz w:val="22"/>
                <w:szCs w:val="22"/>
              </w:rPr>
              <w:t>Date to be reviewed</w:t>
            </w:r>
          </w:p>
        </w:tc>
        <w:tc>
          <w:tcPr>
            <w:tcW w:w="1742" w:type="pct"/>
            <w:tcBorders>
              <w:top w:val="single" w:sz="4" w:space="0" w:color="7030A0"/>
              <w:bottom w:val="single" w:sz="4" w:space="0" w:color="7030A0"/>
            </w:tcBorders>
          </w:tcPr>
          <w:p w:rsidR="00E533F8" w:rsidRPr="000E3FF3" w:rsidRDefault="00E533F8" w:rsidP="00E533F8">
            <w:pPr>
              <w:spacing w:line="360" w:lineRule="auto"/>
              <w:rPr>
                <w:rFonts w:ascii="Arial" w:hAnsi="Arial" w:cs="Arial"/>
              </w:rPr>
            </w:pPr>
          </w:p>
        </w:tc>
        <w:tc>
          <w:tcPr>
            <w:tcW w:w="957" w:type="pct"/>
          </w:tcPr>
          <w:p w:rsidR="00E533F8" w:rsidRPr="000E3FF3" w:rsidRDefault="00E533F8" w:rsidP="00E533F8">
            <w:pPr>
              <w:spacing w:line="360" w:lineRule="auto"/>
              <w:rPr>
                <w:rFonts w:ascii="Arial" w:hAnsi="Arial" w:cs="Arial"/>
                <w:i/>
              </w:rPr>
            </w:pPr>
            <w:r w:rsidRPr="000E3FF3">
              <w:rPr>
                <w:rFonts w:ascii="Arial" w:hAnsi="Arial" w:cs="Arial"/>
                <w:i/>
                <w:sz w:val="22"/>
                <w:szCs w:val="22"/>
              </w:rPr>
              <w:t>(date)</w:t>
            </w:r>
          </w:p>
        </w:tc>
      </w:tr>
      <w:tr w:rsidR="00E533F8" w:rsidRPr="000E3FF3" w:rsidTr="00E533F8">
        <w:tc>
          <w:tcPr>
            <w:tcW w:w="2301" w:type="pct"/>
          </w:tcPr>
          <w:p w:rsidR="00E533F8" w:rsidRPr="000E3FF3" w:rsidRDefault="00E533F8" w:rsidP="00E533F8">
            <w:pPr>
              <w:spacing w:line="360" w:lineRule="auto"/>
              <w:rPr>
                <w:rFonts w:ascii="Arial" w:hAnsi="Arial" w:cs="Arial"/>
              </w:rPr>
            </w:pPr>
            <w:r w:rsidRPr="000E3FF3">
              <w:rPr>
                <w:rFonts w:ascii="Arial" w:hAnsi="Arial" w:cs="Arial"/>
                <w:sz w:val="22"/>
                <w:szCs w:val="22"/>
              </w:rPr>
              <w:t>Signed on behalf of the provider</w:t>
            </w:r>
          </w:p>
        </w:tc>
        <w:tc>
          <w:tcPr>
            <w:tcW w:w="2699" w:type="pct"/>
            <w:gridSpan w:val="2"/>
            <w:tcBorders>
              <w:bottom w:val="single" w:sz="4" w:space="0" w:color="7030A0"/>
            </w:tcBorders>
          </w:tcPr>
          <w:p w:rsidR="00E533F8" w:rsidRPr="000E3FF3" w:rsidRDefault="00E533F8" w:rsidP="00E533F8">
            <w:pPr>
              <w:spacing w:line="360" w:lineRule="auto"/>
              <w:rPr>
                <w:rFonts w:ascii="Arial" w:hAnsi="Arial" w:cs="Arial"/>
              </w:rPr>
            </w:pPr>
          </w:p>
        </w:tc>
      </w:tr>
      <w:tr w:rsidR="00E533F8" w:rsidRPr="000E3FF3" w:rsidTr="00E533F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301" w:type="pct"/>
            <w:tcBorders>
              <w:top w:val="nil"/>
              <w:left w:val="nil"/>
              <w:bottom w:val="nil"/>
              <w:right w:val="nil"/>
            </w:tcBorders>
          </w:tcPr>
          <w:p w:rsidR="00E533F8" w:rsidRPr="000E3FF3" w:rsidRDefault="00E533F8" w:rsidP="00E533F8">
            <w:pPr>
              <w:spacing w:line="360" w:lineRule="auto"/>
              <w:rPr>
                <w:rFonts w:ascii="Arial" w:hAnsi="Arial" w:cs="Arial"/>
              </w:rPr>
            </w:pPr>
            <w:r w:rsidRPr="000E3FF3">
              <w:rPr>
                <w:rFonts w:ascii="Arial" w:hAnsi="Arial" w:cs="Arial"/>
                <w:sz w:val="22"/>
                <w:szCs w:val="22"/>
              </w:rPr>
              <w:t>Name of signatory</w:t>
            </w:r>
          </w:p>
        </w:tc>
        <w:tc>
          <w:tcPr>
            <w:tcW w:w="2699" w:type="pct"/>
            <w:gridSpan w:val="2"/>
            <w:tcBorders>
              <w:top w:val="single" w:sz="4" w:space="0" w:color="7030A0"/>
              <w:left w:val="nil"/>
              <w:bottom w:val="single" w:sz="4" w:space="0" w:color="7030A0"/>
              <w:right w:val="nil"/>
            </w:tcBorders>
          </w:tcPr>
          <w:p w:rsidR="00E533F8" w:rsidRPr="000E3FF3" w:rsidRDefault="00E533F8" w:rsidP="00E533F8">
            <w:pPr>
              <w:spacing w:line="360" w:lineRule="auto"/>
              <w:rPr>
                <w:rFonts w:ascii="Arial" w:hAnsi="Arial" w:cs="Arial"/>
              </w:rPr>
            </w:pPr>
          </w:p>
        </w:tc>
      </w:tr>
      <w:tr w:rsidR="00E533F8" w:rsidRPr="000E3FF3" w:rsidTr="00E533F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301" w:type="pct"/>
            <w:tcBorders>
              <w:top w:val="nil"/>
              <w:left w:val="nil"/>
              <w:bottom w:val="nil"/>
              <w:right w:val="nil"/>
            </w:tcBorders>
          </w:tcPr>
          <w:p w:rsidR="00E533F8" w:rsidRPr="000E3FF3" w:rsidRDefault="00E533F8" w:rsidP="00E533F8">
            <w:pPr>
              <w:spacing w:line="360" w:lineRule="auto"/>
              <w:rPr>
                <w:rFonts w:ascii="Arial" w:hAnsi="Arial" w:cs="Arial"/>
              </w:rPr>
            </w:pPr>
            <w:r w:rsidRPr="000E3FF3">
              <w:rPr>
                <w:rFonts w:ascii="Arial" w:hAnsi="Arial" w:cs="Arial"/>
                <w:sz w:val="22"/>
                <w:szCs w:val="22"/>
              </w:rPr>
              <w:t>Role of signatory (e.g. chair, director or owner)</w:t>
            </w:r>
          </w:p>
        </w:tc>
        <w:tc>
          <w:tcPr>
            <w:tcW w:w="2699" w:type="pct"/>
            <w:gridSpan w:val="2"/>
            <w:tcBorders>
              <w:top w:val="single" w:sz="4" w:space="0" w:color="7030A0"/>
              <w:left w:val="nil"/>
              <w:bottom w:val="single" w:sz="4" w:space="0" w:color="7030A0"/>
              <w:right w:val="nil"/>
            </w:tcBorders>
          </w:tcPr>
          <w:p w:rsidR="00E533F8" w:rsidRPr="000E3FF3" w:rsidRDefault="00E533F8" w:rsidP="00E533F8">
            <w:pPr>
              <w:spacing w:line="360" w:lineRule="auto"/>
              <w:rPr>
                <w:rFonts w:ascii="Arial" w:hAnsi="Arial" w:cs="Arial"/>
              </w:rPr>
            </w:pPr>
          </w:p>
        </w:tc>
      </w:tr>
    </w:tbl>
    <w:p w:rsidR="00E533F8" w:rsidRPr="000E3FF3" w:rsidRDefault="00E533F8" w:rsidP="00CD17F8">
      <w:pPr>
        <w:spacing w:line="360" w:lineRule="auto"/>
        <w:rPr>
          <w:rFonts w:ascii="Arial" w:hAnsi="Arial" w:cs="Arial"/>
          <w:b/>
          <w:sz w:val="28"/>
          <w:szCs w:val="28"/>
        </w:rPr>
      </w:pPr>
    </w:p>
    <w:p w:rsidR="00E533F8" w:rsidRPr="000E3FF3" w:rsidRDefault="00E533F8" w:rsidP="00CD17F8">
      <w:pPr>
        <w:spacing w:line="360" w:lineRule="auto"/>
        <w:rPr>
          <w:rFonts w:ascii="Arial" w:hAnsi="Arial" w:cs="Arial"/>
          <w:b/>
          <w:sz w:val="28"/>
          <w:szCs w:val="28"/>
        </w:rPr>
      </w:pPr>
    </w:p>
    <w:p w:rsidR="00E533F8" w:rsidRPr="000E3FF3" w:rsidRDefault="00E533F8" w:rsidP="00CD17F8">
      <w:pPr>
        <w:spacing w:line="360" w:lineRule="auto"/>
        <w:rPr>
          <w:rFonts w:ascii="Arial" w:hAnsi="Arial" w:cs="Arial"/>
          <w:b/>
          <w:sz w:val="28"/>
          <w:szCs w:val="28"/>
        </w:rPr>
      </w:pPr>
    </w:p>
    <w:p w:rsidR="00E533F8" w:rsidRPr="000E3FF3" w:rsidRDefault="00E533F8" w:rsidP="00CD17F8">
      <w:pPr>
        <w:spacing w:line="360" w:lineRule="auto"/>
        <w:rPr>
          <w:rFonts w:ascii="Arial" w:hAnsi="Arial" w:cs="Arial"/>
          <w:b/>
          <w:sz w:val="28"/>
          <w:szCs w:val="28"/>
        </w:rPr>
      </w:pPr>
    </w:p>
    <w:p w:rsidR="00E533F8" w:rsidRPr="000E3FF3" w:rsidRDefault="00E533F8" w:rsidP="00CD17F8">
      <w:pPr>
        <w:spacing w:line="360" w:lineRule="auto"/>
        <w:rPr>
          <w:rFonts w:ascii="Arial" w:hAnsi="Arial" w:cs="Arial"/>
          <w:b/>
          <w:sz w:val="28"/>
          <w:szCs w:val="28"/>
        </w:rPr>
      </w:pPr>
    </w:p>
    <w:p w:rsidR="00E533F8" w:rsidRPr="000E3FF3" w:rsidRDefault="00E533F8" w:rsidP="00CD17F8">
      <w:pPr>
        <w:spacing w:line="360" w:lineRule="auto"/>
        <w:rPr>
          <w:rFonts w:ascii="Arial" w:hAnsi="Arial" w:cs="Arial"/>
          <w:b/>
          <w:sz w:val="28"/>
          <w:szCs w:val="28"/>
        </w:rPr>
      </w:pPr>
    </w:p>
    <w:p w:rsidR="00E533F8" w:rsidRPr="000E3FF3" w:rsidRDefault="00E533F8" w:rsidP="00CD17F8">
      <w:pPr>
        <w:spacing w:line="360" w:lineRule="auto"/>
        <w:rPr>
          <w:rFonts w:ascii="Arial" w:hAnsi="Arial" w:cs="Arial"/>
          <w:b/>
          <w:sz w:val="28"/>
          <w:szCs w:val="28"/>
        </w:rPr>
      </w:pPr>
    </w:p>
    <w:p w:rsidR="00372188" w:rsidRPr="000E3FF3" w:rsidRDefault="00372188" w:rsidP="00CD17F8">
      <w:pPr>
        <w:spacing w:line="360" w:lineRule="auto"/>
        <w:rPr>
          <w:rFonts w:ascii="Arial" w:hAnsi="Arial" w:cs="Arial"/>
          <w:b/>
          <w:sz w:val="28"/>
          <w:szCs w:val="28"/>
        </w:rPr>
      </w:pPr>
    </w:p>
    <w:p w:rsidR="0039358C" w:rsidRPr="000E3FF3" w:rsidRDefault="0039358C" w:rsidP="0039358C">
      <w:pPr>
        <w:pStyle w:val="xs3"/>
        <w:spacing w:before="0" w:beforeAutospacing="0" w:after="0" w:afterAutospacing="0"/>
        <w:jc w:val="center"/>
        <w:textAlignment w:val="baseline"/>
        <w:rPr>
          <w:rFonts w:ascii="Arial" w:hAnsi="Arial" w:cs="Arial"/>
          <w:b/>
          <w:color w:val="000000"/>
          <w:sz w:val="28"/>
          <w:szCs w:val="28"/>
        </w:rPr>
      </w:pPr>
      <w:r w:rsidRPr="000E3FF3">
        <w:rPr>
          <w:rStyle w:val="xs5"/>
          <w:rFonts w:ascii="Arial" w:hAnsi="Arial" w:cs="Arial"/>
          <w:b/>
          <w:color w:val="000000"/>
          <w:sz w:val="28"/>
          <w:szCs w:val="28"/>
          <w:bdr w:val="none" w:sz="0" w:space="0" w:color="auto" w:frame="1"/>
        </w:rPr>
        <w:lastRenderedPageBreak/>
        <w:t>Pandemic Policy</w:t>
      </w:r>
    </w:p>
    <w:p w:rsidR="0039358C" w:rsidRPr="000E3FF3" w:rsidRDefault="0039358C" w:rsidP="0039358C">
      <w:pPr>
        <w:pStyle w:val="xs6"/>
        <w:spacing w:before="0" w:beforeAutospacing="0" w:after="0" w:afterAutospacing="0"/>
        <w:textAlignment w:val="baseline"/>
        <w:rPr>
          <w:rFonts w:ascii="Arial" w:hAnsi="Arial" w:cs="Arial"/>
          <w:color w:val="000000"/>
        </w:rPr>
      </w:pPr>
      <w:r w:rsidRPr="000E3FF3">
        <w:rPr>
          <w:rFonts w:ascii="Arial" w:hAnsi="Arial" w:cs="Arial"/>
          <w:color w:val="000000"/>
          <w:bdr w:val="none" w:sz="0" w:space="0" w:color="auto" w:frame="1"/>
        </w:rPr>
        <w:t> </w:t>
      </w:r>
    </w:p>
    <w:p w:rsidR="0039358C" w:rsidRPr="000E3FF3" w:rsidRDefault="0039358C" w:rsidP="0039358C">
      <w:pPr>
        <w:pStyle w:val="xs8"/>
        <w:spacing w:before="0" w:beforeAutospacing="0" w:after="0" w:afterAutospacing="0"/>
        <w:jc w:val="both"/>
        <w:rPr>
          <w:rFonts w:ascii="Arial" w:hAnsi="Arial" w:cs="Arial"/>
          <w:color w:val="000000"/>
        </w:rPr>
      </w:pPr>
      <w:r w:rsidRPr="000E3FF3">
        <w:rPr>
          <w:rStyle w:val="xs7"/>
          <w:rFonts w:ascii="Arial" w:hAnsi="Arial" w:cs="Arial"/>
          <w:color w:val="000000"/>
          <w:bdr w:val="none" w:sz="0" w:space="0" w:color="auto" w:frame="1"/>
        </w:rPr>
        <w:t>Policy </w:t>
      </w:r>
    </w:p>
    <w:p w:rsidR="0039358C" w:rsidRPr="000E3FF3" w:rsidRDefault="0039358C" w:rsidP="0039358C">
      <w:pPr>
        <w:pStyle w:val="xs8"/>
        <w:spacing w:before="0" w:beforeAutospacing="0" w:after="0" w:afterAutospacing="0"/>
        <w:jc w:val="both"/>
        <w:rPr>
          <w:rFonts w:ascii="Arial" w:hAnsi="Arial" w:cs="Arial"/>
          <w:color w:val="000000"/>
        </w:rPr>
      </w:pPr>
      <w:r w:rsidRPr="000E3FF3">
        <w:rPr>
          <w:rStyle w:val="xs9"/>
          <w:rFonts w:ascii="Arial" w:hAnsi="Arial" w:cs="Arial"/>
          <w:color w:val="000000"/>
          <w:bdr w:val="none" w:sz="0" w:space="0" w:color="auto" w:frame="1"/>
        </w:rPr>
        <w:t>The Health and Safety of all children, practitioners, parents, and visitors to our out of school club is, of paramount importance and it is set out in this policy to provide a suitable, safe environment during any pandemic. </w:t>
      </w:r>
    </w:p>
    <w:p w:rsidR="0039358C" w:rsidRPr="000E3FF3" w:rsidRDefault="0039358C" w:rsidP="0039358C">
      <w:pPr>
        <w:pStyle w:val="xs10"/>
        <w:spacing w:before="0" w:beforeAutospacing="0" w:after="0" w:afterAutospacing="0"/>
        <w:jc w:val="both"/>
        <w:rPr>
          <w:rFonts w:ascii="Arial" w:hAnsi="Arial" w:cs="Arial"/>
          <w:color w:val="000000"/>
        </w:rPr>
      </w:pPr>
      <w:r w:rsidRPr="000E3FF3">
        <w:rPr>
          <w:rStyle w:val="xs9"/>
          <w:rFonts w:ascii="Arial" w:hAnsi="Arial" w:cs="Arial"/>
          <w:color w:val="000000"/>
          <w:bdr w:val="none" w:sz="0" w:space="0" w:color="auto" w:frame="1"/>
        </w:rPr>
        <w:t>The Health and Safety Co-</w:t>
      </w:r>
      <w:proofErr w:type="spellStart"/>
      <w:r w:rsidRPr="000E3FF3">
        <w:rPr>
          <w:rStyle w:val="xs9"/>
          <w:rFonts w:ascii="Arial" w:hAnsi="Arial" w:cs="Arial"/>
          <w:color w:val="000000"/>
          <w:bdr w:val="none" w:sz="0" w:space="0" w:color="auto" w:frame="1"/>
        </w:rPr>
        <w:t>Ordinator</w:t>
      </w:r>
      <w:proofErr w:type="spellEnd"/>
      <w:r w:rsidRPr="000E3FF3">
        <w:rPr>
          <w:rStyle w:val="xs9"/>
          <w:rFonts w:ascii="Arial" w:hAnsi="Arial" w:cs="Arial"/>
          <w:color w:val="000000"/>
          <w:bdr w:val="none" w:sz="0" w:space="0" w:color="auto" w:frame="1"/>
        </w:rPr>
        <w:t xml:space="preserve"> is </w:t>
      </w:r>
      <w:proofErr w:type="spellStart"/>
      <w:r w:rsidRPr="000E3FF3">
        <w:rPr>
          <w:rStyle w:val="xs9"/>
          <w:rFonts w:ascii="Arial" w:hAnsi="Arial" w:cs="Arial"/>
          <w:color w:val="000000"/>
          <w:bdr w:val="none" w:sz="0" w:space="0" w:color="auto" w:frame="1"/>
        </w:rPr>
        <w:t>Rubena</w:t>
      </w:r>
      <w:proofErr w:type="spellEnd"/>
      <w:r w:rsidRPr="000E3FF3">
        <w:rPr>
          <w:rStyle w:val="xs9"/>
          <w:rFonts w:ascii="Arial" w:hAnsi="Arial" w:cs="Arial"/>
          <w:color w:val="000000"/>
          <w:bdr w:val="none" w:sz="0" w:space="0" w:color="auto" w:frame="1"/>
        </w:rPr>
        <w:t>, who (along with the out of school club manager) has overall responsibility. We will always take guidance from the Government and the Local Authority at this time and will act on the instructions given.  </w:t>
      </w:r>
    </w:p>
    <w:p w:rsidR="0039358C" w:rsidRPr="000E3FF3" w:rsidRDefault="0039358C" w:rsidP="0039358C">
      <w:pPr>
        <w:pStyle w:val="xs10"/>
        <w:spacing w:before="0" w:beforeAutospacing="0" w:after="0" w:afterAutospacing="0"/>
        <w:jc w:val="both"/>
        <w:rPr>
          <w:rFonts w:ascii="Arial" w:hAnsi="Arial" w:cs="Arial"/>
          <w:color w:val="000000"/>
        </w:rPr>
      </w:pPr>
      <w:r w:rsidRPr="000E3FF3">
        <w:rPr>
          <w:rStyle w:val="xs9"/>
          <w:rFonts w:ascii="Arial" w:hAnsi="Arial" w:cs="Arial"/>
          <w:color w:val="000000"/>
          <w:bdr w:val="none" w:sz="0" w:space="0" w:color="auto" w:frame="1"/>
        </w:rPr>
        <w:t xml:space="preserve">Following discussion with the schools, currently parent/carer will not be allowed </w:t>
      </w:r>
      <w:proofErr w:type="gramStart"/>
      <w:r w:rsidRPr="000E3FF3">
        <w:rPr>
          <w:rStyle w:val="xs9"/>
          <w:rFonts w:ascii="Arial" w:hAnsi="Arial" w:cs="Arial"/>
          <w:color w:val="000000"/>
          <w:bdr w:val="none" w:sz="0" w:space="0" w:color="auto" w:frame="1"/>
        </w:rPr>
        <w:t>into  the</w:t>
      </w:r>
      <w:proofErr w:type="gramEnd"/>
      <w:r w:rsidRPr="000E3FF3">
        <w:rPr>
          <w:rStyle w:val="xs9"/>
          <w:rFonts w:ascii="Arial" w:hAnsi="Arial" w:cs="Arial"/>
          <w:color w:val="000000"/>
          <w:bdr w:val="none" w:sz="0" w:space="0" w:color="auto" w:frame="1"/>
        </w:rPr>
        <w:t xml:space="preserve"> school compound. Children will be brought to parent/carer by the school gate in compliance with the school risk assessment procedure.</w:t>
      </w:r>
    </w:p>
    <w:p w:rsidR="0039358C" w:rsidRPr="000E3FF3" w:rsidRDefault="0039358C" w:rsidP="0039358C">
      <w:pPr>
        <w:pStyle w:val="xs10"/>
        <w:spacing w:before="0" w:beforeAutospacing="0" w:after="0" w:afterAutospacing="0"/>
        <w:jc w:val="both"/>
        <w:rPr>
          <w:rFonts w:ascii="Arial" w:hAnsi="Arial" w:cs="Arial"/>
          <w:color w:val="000000"/>
        </w:rPr>
      </w:pPr>
      <w:r w:rsidRPr="000E3FF3">
        <w:rPr>
          <w:rFonts w:ascii="Arial" w:hAnsi="Arial" w:cs="Arial"/>
          <w:color w:val="000000"/>
          <w:bdr w:val="none" w:sz="0" w:space="0" w:color="auto" w:frame="1"/>
        </w:rPr>
        <w:t> </w:t>
      </w:r>
    </w:p>
    <w:p w:rsidR="0039358C" w:rsidRPr="000E3FF3" w:rsidRDefault="0039358C" w:rsidP="0039358C">
      <w:pPr>
        <w:pStyle w:val="xs10"/>
        <w:spacing w:before="0" w:beforeAutospacing="0" w:after="0" w:afterAutospacing="0"/>
        <w:jc w:val="both"/>
        <w:rPr>
          <w:rFonts w:ascii="Arial" w:hAnsi="Arial" w:cs="Arial"/>
          <w:color w:val="000000"/>
        </w:rPr>
      </w:pPr>
      <w:r w:rsidRPr="000E3FF3">
        <w:rPr>
          <w:rStyle w:val="xs7"/>
          <w:rFonts w:ascii="Arial" w:hAnsi="Arial" w:cs="Arial"/>
          <w:color w:val="000000"/>
          <w:bdr w:val="none" w:sz="0" w:space="0" w:color="auto" w:frame="1"/>
        </w:rPr>
        <w:t>Procedures</w:t>
      </w:r>
    </w:p>
    <w:p w:rsidR="0039358C" w:rsidRPr="000E3FF3" w:rsidRDefault="0039358C" w:rsidP="0039358C">
      <w:pPr>
        <w:pStyle w:val="xs10"/>
        <w:spacing w:before="0" w:beforeAutospacing="0" w:after="0" w:afterAutospacing="0"/>
        <w:jc w:val="both"/>
        <w:rPr>
          <w:rFonts w:ascii="Arial" w:hAnsi="Arial" w:cs="Arial"/>
          <w:color w:val="000000"/>
        </w:rPr>
      </w:pPr>
      <w:r w:rsidRPr="000E3FF3">
        <w:rPr>
          <w:rStyle w:val="xs11"/>
          <w:rFonts w:ascii="Arial" w:hAnsi="Arial" w:cs="Arial"/>
          <w:b/>
          <w:bCs/>
          <w:color w:val="000000"/>
          <w:bdr w:val="none" w:sz="0" w:space="0" w:color="auto" w:frame="1"/>
        </w:rPr>
        <w:t>Fees and Charges</w:t>
      </w:r>
    </w:p>
    <w:p w:rsidR="0039358C" w:rsidRPr="000E3FF3" w:rsidRDefault="0039358C" w:rsidP="0039358C">
      <w:pPr>
        <w:pStyle w:val="xs10"/>
        <w:spacing w:before="0" w:beforeAutospacing="0" w:after="0" w:afterAutospacing="0"/>
        <w:jc w:val="both"/>
        <w:rPr>
          <w:rFonts w:ascii="Arial" w:hAnsi="Arial" w:cs="Arial"/>
          <w:color w:val="000000"/>
        </w:rPr>
      </w:pPr>
      <w:r w:rsidRPr="000E3FF3">
        <w:rPr>
          <w:rStyle w:val="xs9"/>
          <w:rFonts w:ascii="Arial" w:hAnsi="Arial" w:cs="Arial"/>
          <w:color w:val="000000"/>
          <w:bdr w:val="none" w:sz="0" w:space="0" w:color="auto" w:frame="1"/>
        </w:rPr>
        <w:t>The out of school club will follow guidance from the Government and Local Authority regarding whether the out of school club should close to some or all children during a pandemic. </w:t>
      </w:r>
    </w:p>
    <w:p w:rsidR="0039358C" w:rsidRPr="000E3FF3" w:rsidRDefault="0039358C" w:rsidP="0039358C">
      <w:pPr>
        <w:pStyle w:val="xs10"/>
        <w:spacing w:before="0" w:beforeAutospacing="0" w:after="0" w:afterAutospacing="0"/>
        <w:jc w:val="both"/>
        <w:rPr>
          <w:rFonts w:ascii="Arial" w:hAnsi="Arial" w:cs="Arial"/>
          <w:color w:val="000000"/>
        </w:rPr>
      </w:pPr>
      <w:r w:rsidRPr="000E3FF3">
        <w:rPr>
          <w:rStyle w:val="xs9"/>
          <w:rFonts w:ascii="Arial" w:hAnsi="Arial" w:cs="Arial"/>
          <w:color w:val="000000"/>
          <w:bdr w:val="none" w:sz="0" w:space="0" w:color="auto" w:frame="1"/>
        </w:rPr>
        <w:t>If your child falls into the category where childcare will </w:t>
      </w:r>
      <w:r w:rsidRPr="000E3FF3">
        <w:rPr>
          <w:rStyle w:val="xs12"/>
          <w:rFonts w:ascii="Arial" w:hAnsi="Arial" w:cs="Arial"/>
          <w:b/>
          <w:bCs/>
          <w:color w:val="000000"/>
          <w:u w:val="single"/>
          <w:bdr w:val="none" w:sz="0" w:space="0" w:color="auto" w:frame="1"/>
        </w:rPr>
        <w:t xml:space="preserve">NOT </w:t>
      </w:r>
      <w:r w:rsidRPr="000E3FF3">
        <w:rPr>
          <w:rStyle w:val="xs9"/>
          <w:rFonts w:ascii="Arial" w:hAnsi="Arial" w:cs="Arial"/>
          <w:color w:val="000000"/>
          <w:bdr w:val="none" w:sz="0" w:space="0" w:color="auto" w:frame="1"/>
        </w:rPr>
        <w:t>be offered during the period of a pandemic, then the out of school club will not charge you during this time. </w:t>
      </w:r>
    </w:p>
    <w:p w:rsidR="0039358C" w:rsidRPr="000E3FF3" w:rsidRDefault="0039358C" w:rsidP="0039358C">
      <w:pPr>
        <w:pStyle w:val="xs10"/>
        <w:spacing w:before="0" w:beforeAutospacing="0" w:after="0" w:afterAutospacing="0"/>
        <w:jc w:val="both"/>
        <w:rPr>
          <w:rFonts w:ascii="Arial" w:hAnsi="Arial" w:cs="Arial"/>
          <w:color w:val="000000"/>
        </w:rPr>
      </w:pPr>
      <w:r w:rsidRPr="000E3FF3">
        <w:rPr>
          <w:rStyle w:val="xs9"/>
          <w:rFonts w:ascii="Arial" w:hAnsi="Arial" w:cs="Arial"/>
          <w:color w:val="000000"/>
          <w:bdr w:val="none" w:sz="0" w:space="0" w:color="auto" w:frame="1"/>
        </w:rPr>
        <w:t>If your child does fall into the category, whereby the out of school club offers your child an out of school club place, you will be able to choose to opt in or opt out of receiving childcare during the pandemic.</w:t>
      </w:r>
    </w:p>
    <w:p w:rsidR="0039358C" w:rsidRPr="000E3FF3" w:rsidRDefault="0039358C" w:rsidP="0039358C">
      <w:pPr>
        <w:pStyle w:val="xs10"/>
        <w:spacing w:before="0" w:beforeAutospacing="0" w:after="0" w:afterAutospacing="0"/>
        <w:jc w:val="both"/>
        <w:rPr>
          <w:rFonts w:ascii="Arial" w:hAnsi="Arial" w:cs="Arial"/>
          <w:color w:val="000000"/>
        </w:rPr>
      </w:pPr>
      <w:r w:rsidRPr="000E3FF3">
        <w:rPr>
          <w:rStyle w:val="xs9"/>
          <w:rFonts w:ascii="Arial" w:hAnsi="Arial" w:cs="Arial"/>
          <w:color w:val="000000"/>
          <w:bdr w:val="none" w:sz="0" w:space="0" w:color="auto" w:frame="1"/>
        </w:rPr>
        <w:t>If you choose to </w:t>
      </w:r>
      <w:r w:rsidRPr="000E3FF3">
        <w:rPr>
          <w:rStyle w:val="xs12"/>
          <w:rFonts w:ascii="Arial" w:hAnsi="Arial" w:cs="Arial"/>
          <w:b/>
          <w:bCs/>
          <w:color w:val="000000"/>
          <w:u w:val="single"/>
          <w:bdr w:val="none" w:sz="0" w:space="0" w:color="auto" w:frame="1"/>
        </w:rPr>
        <w:t>OPT IN </w:t>
      </w:r>
      <w:r w:rsidRPr="000E3FF3">
        <w:rPr>
          <w:rStyle w:val="xs9"/>
          <w:rFonts w:ascii="Arial" w:hAnsi="Arial" w:cs="Arial"/>
          <w:color w:val="000000"/>
          <w:bdr w:val="none" w:sz="0" w:space="0" w:color="auto" w:frame="1"/>
        </w:rPr>
        <w:t>to receiving childcare, then normal terms and conditions will apply, and you will be charged out of school club fees.</w:t>
      </w:r>
    </w:p>
    <w:p w:rsidR="0039358C" w:rsidRPr="000E3FF3" w:rsidRDefault="0039358C" w:rsidP="0039358C">
      <w:pPr>
        <w:pStyle w:val="xs10"/>
        <w:spacing w:before="0" w:beforeAutospacing="0" w:after="0" w:afterAutospacing="0"/>
        <w:jc w:val="both"/>
        <w:rPr>
          <w:rFonts w:ascii="Arial" w:hAnsi="Arial" w:cs="Arial"/>
          <w:color w:val="000000"/>
        </w:rPr>
      </w:pPr>
      <w:r w:rsidRPr="000E3FF3">
        <w:rPr>
          <w:rStyle w:val="xs9"/>
          <w:rFonts w:ascii="Arial" w:hAnsi="Arial" w:cs="Arial"/>
          <w:color w:val="000000"/>
          <w:bdr w:val="none" w:sz="0" w:space="0" w:color="auto" w:frame="1"/>
        </w:rPr>
        <w:t>If you choose to </w:t>
      </w:r>
      <w:r w:rsidRPr="000E3FF3">
        <w:rPr>
          <w:rStyle w:val="xs12"/>
          <w:rFonts w:ascii="Arial" w:hAnsi="Arial" w:cs="Arial"/>
          <w:b/>
          <w:bCs/>
          <w:color w:val="000000"/>
          <w:u w:val="single"/>
          <w:bdr w:val="none" w:sz="0" w:space="0" w:color="auto" w:frame="1"/>
        </w:rPr>
        <w:t>OPT OUT</w:t>
      </w:r>
      <w:r w:rsidRPr="000E3FF3">
        <w:rPr>
          <w:rStyle w:val="xs9"/>
          <w:rFonts w:ascii="Arial" w:hAnsi="Arial" w:cs="Arial"/>
          <w:color w:val="000000"/>
          <w:bdr w:val="none" w:sz="0" w:space="0" w:color="auto" w:frame="1"/>
        </w:rPr>
        <w:t xml:space="preserve"> (then you give your 4 </w:t>
      </w:r>
      <w:proofErr w:type="spellStart"/>
      <w:r w:rsidRPr="000E3FF3">
        <w:rPr>
          <w:rStyle w:val="xs9"/>
          <w:rFonts w:ascii="Arial" w:hAnsi="Arial" w:cs="Arial"/>
          <w:color w:val="000000"/>
          <w:bdr w:val="none" w:sz="0" w:space="0" w:color="auto" w:frame="1"/>
        </w:rPr>
        <w:t>weeks</w:t>
      </w:r>
      <w:proofErr w:type="spellEnd"/>
      <w:r w:rsidRPr="000E3FF3">
        <w:rPr>
          <w:rStyle w:val="xs9"/>
          <w:rFonts w:ascii="Arial" w:hAnsi="Arial" w:cs="Arial"/>
          <w:color w:val="000000"/>
          <w:bdr w:val="none" w:sz="0" w:space="0" w:color="auto" w:frame="1"/>
        </w:rPr>
        <w:t xml:space="preserve"> notice and use your deposit plus outstanding credit) and your child will not receive childcare after the notice period and you will not be charged out of school club fees. Please note that you will have to re register your child when you are ready.</w:t>
      </w:r>
    </w:p>
    <w:p w:rsidR="0039358C" w:rsidRPr="000E3FF3" w:rsidRDefault="0039358C" w:rsidP="0039358C">
      <w:pPr>
        <w:pStyle w:val="xs10"/>
        <w:spacing w:before="0" w:beforeAutospacing="0" w:after="0" w:afterAutospacing="0"/>
        <w:jc w:val="both"/>
        <w:rPr>
          <w:rFonts w:ascii="Arial" w:hAnsi="Arial" w:cs="Arial"/>
          <w:color w:val="000000"/>
        </w:rPr>
      </w:pPr>
      <w:r w:rsidRPr="000E3FF3">
        <w:rPr>
          <w:rStyle w:val="xs13"/>
          <w:rFonts w:ascii="Arial" w:hAnsi="Arial" w:cs="Arial"/>
          <w:b/>
          <w:bCs/>
          <w:i/>
          <w:iCs/>
          <w:color w:val="000000"/>
          <w:bdr w:val="none" w:sz="0" w:space="0" w:color="auto" w:frame="1"/>
        </w:rPr>
        <w:t>The out of school club will only implement a Lockdown and or reopening on the instructions of the Government. A full risk assessment will be completed before the children and practitioners return to out of school club.</w:t>
      </w:r>
    </w:p>
    <w:p w:rsidR="0039358C" w:rsidRPr="000E3FF3" w:rsidRDefault="0039358C" w:rsidP="0039358C">
      <w:pPr>
        <w:pStyle w:val="xs10"/>
        <w:spacing w:before="0" w:beforeAutospacing="0" w:after="0" w:afterAutospacing="0"/>
        <w:jc w:val="both"/>
        <w:rPr>
          <w:rFonts w:ascii="Arial" w:hAnsi="Arial" w:cs="Arial"/>
          <w:color w:val="000000"/>
          <w:bdr w:val="none" w:sz="0" w:space="0" w:color="auto" w:frame="1"/>
        </w:rPr>
      </w:pPr>
      <w:r w:rsidRPr="000E3FF3">
        <w:rPr>
          <w:rFonts w:ascii="Arial" w:hAnsi="Arial" w:cs="Arial"/>
          <w:color w:val="000000"/>
          <w:bdr w:val="none" w:sz="0" w:space="0" w:color="auto" w:frame="1"/>
        </w:rPr>
        <w:t> </w:t>
      </w:r>
    </w:p>
    <w:p w:rsidR="0039358C" w:rsidRPr="000E3FF3" w:rsidRDefault="0039358C" w:rsidP="0039358C">
      <w:pPr>
        <w:pStyle w:val="xs10"/>
        <w:spacing w:before="0" w:beforeAutospacing="0" w:after="0" w:afterAutospacing="0"/>
        <w:jc w:val="both"/>
        <w:rPr>
          <w:rFonts w:ascii="Arial" w:hAnsi="Arial" w:cs="Arial"/>
          <w:color w:val="000000"/>
          <w:bdr w:val="none" w:sz="0" w:space="0" w:color="auto" w:frame="1"/>
        </w:rPr>
      </w:pPr>
    </w:p>
    <w:p w:rsidR="0039358C" w:rsidRPr="000E3FF3" w:rsidRDefault="0039358C" w:rsidP="0039358C">
      <w:pPr>
        <w:pStyle w:val="xs10"/>
        <w:spacing w:before="0" w:beforeAutospacing="0" w:after="0" w:afterAutospacing="0"/>
        <w:jc w:val="both"/>
        <w:rPr>
          <w:rFonts w:ascii="Arial" w:hAnsi="Arial" w:cs="Arial"/>
          <w:color w:val="000000"/>
          <w:bdr w:val="none" w:sz="0" w:space="0" w:color="auto" w:frame="1"/>
        </w:rPr>
      </w:pPr>
    </w:p>
    <w:p w:rsidR="0039358C" w:rsidRPr="000E3FF3" w:rsidRDefault="0039358C" w:rsidP="0039358C">
      <w:pPr>
        <w:pStyle w:val="xs10"/>
        <w:spacing w:before="0" w:beforeAutospacing="0" w:after="0" w:afterAutospacing="0"/>
        <w:jc w:val="both"/>
        <w:rPr>
          <w:rFonts w:ascii="Arial" w:hAnsi="Arial" w:cs="Arial"/>
          <w:color w:val="000000"/>
          <w:bdr w:val="none" w:sz="0" w:space="0" w:color="auto" w:frame="1"/>
        </w:rPr>
      </w:pPr>
    </w:p>
    <w:p w:rsidR="0039358C" w:rsidRPr="000E3FF3" w:rsidRDefault="0039358C" w:rsidP="0039358C">
      <w:pPr>
        <w:pStyle w:val="xs10"/>
        <w:spacing w:before="0" w:beforeAutospacing="0" w:after="0" w:afterAutospacing="0"/>
        <w:jc w:val="both"/>
        <w:rPr>
          <w:rFonts w:ascii="Arial" w:hAnsi="Arial" w:cs="Arial"/>
          <w:color w:val="000000"/>
          <w:bdr w:val="none" w:sz="0" w:space="0" w:color="auto" w:frame="1"/>
        </w:rPr>
      </w:pPr>
    </w:p>
    <w:p w:rsidR="0039358C" w:rsidRPr="000E3FF3" w:rsidRDefault="0039358C" w:rsidP="0039358C">
      <w:pPr>
        <w:pStyle w:val="xs10"/>
        <w:spacing w:before="0" w:beforeAutospacing="0" w:after="0" w:afterAutospacing="0"/>
        <w:jc w:val="both"/>
        <w:rPr>
          <w:rFonts w:ascii="Arial" w:hAnsi="Arial" w:cs="Arial"/>
          <w:color w:val="000000"/>
          <w:bdr w:val="none" w:sz="0" w:space="0" w:color="auto" w:frame="1"/>
        </w:rPr>
      </w:pPr>
    </w:p>
    <w:p w:rsidR="0039358C" w:rsidRPr="000E3FF3" w:rsidRDefault="0039358C" w:rsidP="0039358C">
      <w:pPr>
        <w:pStyle w:val="xs10"/>
        <w:spacing w:before="0" w:beforeAutospacing="0" w:after="0" w:afterAutospacing="0"/>
        <w:jc w:val="both"/>
        <w:rPr>
          <w:rFonts w:ascii="Arial" w:hAnsi="Arial" w:cs="Arial"/>
          <w:color w:val="000000"/>
        </w:rPr>
      </w:pPr>
      <w:r w:rsidRPr="000E3FF3">
        <w:rPr>
          <w:rStyle w:val="xs11"/>
          <w:rFonts w:ascii="Arial" w:hAnsi="Arial" w:cs="Arial"/>
          <w:b/>
          <w:bCs/>
          <w:color w:val="000000"/>
          <w:bdr w:val="none" w:sz="0" w:space="0" w:color="auto" w:frame="1"/>
        </w:rPr>
        <w:t>Sickness</w:t>
      </w:r>
    </w:p>
    <w:p w:rsidR="0039358C" w:rsidRPr="000E3FF3" w:rsidRDefault="0039358C" w:rsidP="0039358C">
      <w:pPr>
        <w:pStyle w:val="xs10"/>
        <w:spacing w:before="0" w:beforeAutospacing="0" w:after="0" w:afterAutospacing="0"/>
        <w:jc w:val="both"/>
        <w:rPr>
          <w:rFonts w:ascii="Arial" w:hAnsi="Arial" w:cs="Arial"/>
          <w:color w:val="000000"/>
        </w:rPr>
      </w:pPr>
      <w:r w:rsidRPr="000E3FF3">
        <w:rPr>
          <w:rStyle w:val="xs9"/>
          <w:rFonts w:ascii="Arial" w:hAnsi="Arial" w:cs="Arial"/>
          <w:color w:val="000000"/>
          <w:bdr w:val="none" w:sz="0" w:space="0" w:color="auto" w:frame="1"/>
        </w:rPr>
        <w:t>During any pandemic we will follow the instructions of the Government and the Local Health Authority new guidance with regards to children’s and practitioner’s health. </w:t>
      </w:r>
    </w:p>
    <w:p w:rsidR="0039358C" w:rsidRPr="000E3FF3" w:rsidRDefault="0039358C" w:rsidP="0039358C">
      <w:pPr>
        <w:pStyle w:val="xs8"/>
        <w:spacing w:before="0" w:beforeAutospacing="0" w:after="0" w:afterAutospacing="0"/>
        <w:jc w:val="both"/>
        <w:rPr>
          <w:rFonts w:ascii="Arial" w:hAnsi="Arial" w:cs="Arial"/>
          <w:color w:val="000000"/>
        </w:rPr>
      </w:pPr>
      <w:r w:rsidRPr="000E3FF3">
        <w:rPr>
          <w:rStyle w:val="xs9"/>
          <w:rFonts w:ascii="Arial" w:hAnsi="Arial" w:cs="Arial"/>
          <w:color w:val="000000"/>
          <w:bdr w:val="none" w:sz="0" w:space="0" w:color="auto" w:frame="1"/>
        </w:rPr>
        <w:t>We will follow our sickness procedure. You will be charged full fees if your child becomes unwell and shows any signs of the pandemic illness. Your child will be required to remain at home in isolation for the assigned period. </w:t>
      </w:r>
    </w:p>
    <w:p w:rsidR="0039358C" w:rsidRPr="000E3FF3" w:rsidRDefault="0039358C" w:rsidP="0039358C">
      <w:pPr>
        <w:pStyle w:val="xs8"/>
        <w:spacing w:before="0" w:beforeAutospacing="0" w:after="0" w:afterAutospacing="0"/>
        <w:jc w:val="both"/>
        <w:rPr>
          <w:rFonts w:ascii="Arial" w:hAnsi="Arial" w:cs="Arial"/>
          <w:color w:val="000000"/>
        </w:rPr>
      </w:pPr>
      <w:r w:rsidRPr="000E3FF3">
        <w:rPr>
          <w:rFonts w:ascii="Arial" w:hAnsi="Arial" w:cs="Arial"/>
          <w:color w:val="000000"/>
          <w:bdr w:val="none" w:sz="0" w:space="0" w:color="auto" w:frame="1"/>
        </w:rPr>
        <w:t> </w:t>
      </w:r>
    </w:p>
    <w:p w:rsidR="0039358C" w:rsidRPr="000E3FF3" w:rsidRDefault="0039358C" w:rsidP="0039358C">
      <w:pPr>
        <w:pStyle w:val="xs8"/>
        <w:spacing w:before="0" w:beforeAutospacing="0" w:after="0" w:afterAutospacing="0"/>
        <w:jc w:val="both"/>
        <w:rPr>
          <w:rFonts w:ascii="Arial" w:hAnsi="Arial" w:cs="Arial"/>
          <w:color w:val="000000"/>
        </w:rPr>
      </w:pPr>
    </w:p>
    <w:p w:rsidR="0039358C" w:rsidRPr="000E3FF3" w:rsidRDefault="0039358C" w:rsidP="0039358C">
      <w:pPr>
        <w:pStyle w:val="xs8"/>
        <w:spacing w:before="0" w:beforeAutospacing="0" w:after="0" w:afterAutospacing="0"/>
        <w:jc w:val="both"/>
        <w:rPr>
          <w:rFonts w:ascii="Arial" w:hAnsi="Arial" w:cs="Arial"/>
          <w:color w:val="000000"/>
        </w:rPr>
      </w:pPr>
      <w:r w:rsidRPr="000E3FF3">
        <w:rPr>
          <w:rStyle w:val="xs11"/>
          <w:rFonts w:ascii="Arial" w:hAnsi="Arial" w:cs="Arial"/>
          <w:b/>
          <w:bCs/>
          <w:color w:val="000000"/>
          <w:bdr w:val="none" w:sz="0" w:space="0" w:color="auto" w:frame="1"/>
        </w:rPr>
        <w:t>Practitioners</w:t>
      </w:r>
    </w:p>
    <w:p w:rsidR="0039358C" w:rsidRPr="000E3FF3" w:rsidRDefault="0039358C" w:rsidP="0039358C">
      <w:pPr>
        <w:jc w:val="both"/>
        <w:textAlignment w:val="baseline"/>
        <w:rPr>
          <w:rFonts w:ascii="Arial" w:hAnsi="Arial" w:cs="Arial"/>
          <w:color w:val="000000"/>
        </w:rPr>
      </w:pPr>
      <w:r w:rsidRPr="000E3FF3">
        <w:rPr>
          <w:rStyle w:val="xs14"/>
          <w:rFonts w:ascii="Arial" w:hAnsi="Arial" w:cs="Arial"/>
          <w:color w:val="000000"/>
          <w:bdr w:val="none" w:sz="0" w:space="0" w:color="auto" w:frame="1"/>
        </w:rPr>
        <w:t>• </w:t>
      </w:r>
      <w:r w:rsidRPr="000E3FF3">
        <w:rPr>
          <w:rStyle w:val="xs9"/>
          <w:rFonts w:ascii="Arial" w:hAnsi="Arial" w:cs="Arial"/>
          <w:color w:val="000000"/>
          <w:bdr w:val="none" w:sz="0" w:space="0" w:color="auto" w:frame="1"/>
        </w:rPr>
        <w:t>Practitioners will only attend out of school club if they are symptom free, have completed the required isolation period or achieved a negative test result.</w:t>
      </w:r>
    </w:p>
    <w:p w:rsidR="0039358C" w:rsidRPr="000E3FF3" w:rsidRDefault="0039358C" w:rsidP="0039358C">
      <w:pPr>
        <w:jc w:val="both"/>
        <w:textAlignment w:val="baseline"/>
        <w:rPr>
          <w:rFonts w:ascii="Arial" w:hAnsi="Arial" w:cs="Arial"/>
          <w:color w:val="000000"/>
        </w:rPr>
      </w:pPr>
      <w:r w:rsidRPr="000E3FF3">
        <w:rPr>
          <w:rStyle w:val="xs14"/>
          <w:rFonts w:ascii="Arial" w:hAnsi="Arial" w:cs="Arial"/>
          <w:color w:val="000000"/>
          <w:bdr w:val="none" w:sz="0" w:space="0" w:color="auto" w:frame="1"/>
        </w:rPr>
        <w:t>• </w:t>
      </w:r>
      <w:r w:rsidRPr="000E3FF3">
        <w:rPr>
          <w:rStyle w:val="xs9"/>
          <w:rFonts w:ascii="Arial" w:hAnsi="Arial" w:cs="Arial"/>
          <w:color w:val="000000"/>
          <w:bdr w:val="none" w:sz="0" w:space="0" w:color="auto" w:frame="1"/>
        </w:rPr>
        <w:t>Practitioners who show signs of becoming unwell due to the pandemic during their working day will be sent home, advised to call 111 and following the guidance given. They will be sent for testing (if applicable) to confirm the case and what procedures to follow. </w:t>
      </w:r>
    </w:p>
    <w:p w:rsidR="0039358C" w:rsidRPr="000E3FF3" w:rsidRDefault="0039358C" w:rsidP="0039358C">
      <w:pPr>
        <w:pStyle w:val="xs8"/>
        <w:spacing w:before="0" w:beforeAutospacing="0" w:after="0" w:afterAutospacing="0"/>
        <w:jc w:val="both"/>
        <w:rPr>
          <w:rFonts w:ascii="Arial" w:hAnsi="Arial" w:cs="Arial"/>
          <w:color w:val="000000"/>
        </w:rPr>
      </w:pPr>
      <w:r w:rsidRPr="000E3FF3">
        <w:rPr>
          <w:rFonts w:ascii="Arial" w:hAnsi="Arial" w:cs="Arial"/>
          <w:color w:val="000000"/>
          <w:bdr w:val="none" w:sz="0" w:space="0" w:color="auto" w:frame="1"/>
        </w:rPr>
        <w:t> </w:t>
      </w:r>
    </w:p>
    <w:p w:rsidR="0039358C" w:rsidRPr="000E3FF3" w:rsidRDefault="0039358C" w:rsidP="0039358C">
      <w:pPr>
        <w:pStyle w:val="xs8"/>
        <w:spacing w:before="0" w:beforeAutospacing="0" w:after="0" w:afterAutospacing="0"/>
        <w:jc w:val="both"/>
        <w:rPr>
          <w:rFonts w:ascii="Arial" w:hAnsi="Arial" w:cs="Arial"/>
          <w:color w:val="000000"/>
        </w:rPr>
      </w:pPr>
      <w:r w:rsidRPr="000E3FF3">
        <w:rPr>
          <w:rStyle w:val="xs11"/>
          <w:rFonts w:ascii="Arial" w:hAnsi="Arial" w:cs="Arial"/>
          <w:b/>
          <w:bCs/>
          <w:color w:val="000000"/>
          <w:bdr w:val="none" w:sz="0" w:space="0" w:color="auto" w:frame="1"/>
        </w:rPr>
        <w:lastRenderedPageBreak/>
        <w:t>Training</w:t>
      </w:r>
    </w:p>
    <w:p w:rsidR="0039358C" w:rsidRPr="000E3FF3" w:rsidRDefault="0039358C" w:rsidP="0039358C">
      <w:pPr>
        <w:jc w:val="both"/>
        <w:textAlignment w:val="baseline"/>
        <w:rPr>
          <w:rFonts w:ascii="Arial" w:hAnsi="Arial" w:cs="Arial"/>
          <w:color w:val="000000"/>
        </w:rPr>
      </w:pPr>
      <w:r w:rsidRPr="000E3FF3">
        <w:rPr>
          <w:rStyle w:val="xs14"/>
          <w:rFonts w:ascii="Arial" w:hAnsi="Arial" w:cs="Arial"/>
          <w:color w:val="000000"/>
          <w:bdr w:val="none" w:sz="0" w:space="0" w:color="auto" w:frame="1"/>
        </w:rPr>
        <w:t>• </w:t>
      </w:r>
      <w:r w:rsidRPr="000E3FF3">
        <w:rPr>
          <w:rStyle w:val="xs9"/>
          <w:rFonts w:ascii="Arial" w:hAnsi="Arial" w:cs="Arial"/>
          <w:color w:val="000000"/>
          <w:bdr w:val="none" w:sz="0" w:space="0" w:color="auto" w:frame="1"/>
        </w:rPr>
        <w:t>Practitioners will complete online training related to the pandemic and infection control.</w:t>
      </w:r>
    </w:p>
    <w:p w:rsidR="0039358C" w:rsidRPr="000E3FF3" w:rsidRDefault="0039358C" w:rsidP="0039358C">
      <w:pPr>
        <w:jc w:val="both"/>
        <w:textAlignment w:val="baseline"/>
        <w:rPr>
          <w:rFonts w:ascii="Arial" w:hAnsi="Arial" w:cs="Arial"/>
          <w:color w:val="000000"/>
        </w:rPr>
      </w:pPr>
      <w:r w:rsidRPr="000E3FF3">
        <w:rPr>
          <w:rStyle w:val="xs14"/>
          <w:rFonts w:ascii="Arial" w:hAnsi="Arial" w:cs="Arial"/>
          <w:color w:val="000000"/>
          <w:bdr w:val="none" w:sz="0" w:space="0" w:color="auto" w:frame="1"/>
        </w:rPr>
        <w:t>• </w:t>
      </w:r>
      <w:r w:rsidRPr="000E3FF3">
        <w:rPr>
          <w:rStyle w:val="xs9"/>
          <w:rFonts w:ascii="Arial" w:hAnsi="Arial" w:cs="Arial"/>
          <w:color w:val="000000"/>
          <w:bdr w:val="none" w:sz="0" w:space="0" w:color="auto" w:frame="1"/>
        </w:rPr>
        <w:t>All practitioners will receive appropriate training and instructions on health and safety during a pandemic. </w:t>
      </w:r>
    </w:p>
    <w:p w:rsidR="0039358C" w:rsidRPr="000E3FF3" w:rsidRDefault="0039358C" w:rsidP="0039358C">
      <w:pPr>
        <w:jc w:val="both"/>
        <w:textAlignment w:val="baseline"/>
        <w:rPr>
          <w:rFonts w:ascii="Arial" w:hAnsi="Arial" w:cs="Arial"/>
          <w:color w:val="000000"/>
        </w:rPr>
      </w:pPr>
      <w:r w:rsidRPr="000E3FF3">
        <w:rPr>
          <w:rStyle w:val="xs14"/>
          <w:rFonts w:ascii="Arial" w:hAnsi="Arial" w:cs="Arial"/>
          <w:color w:val="000000"/>
          <w:bdr w:val="none" w:sz="0" w:space="0" w:color="auto" w:frame="1"/>
        </w:rPr>
        <w:t>• </w:t>
      </w:r>
      <w:r w:rsidRPr="000E3FF3">
        <w:rPr>
          <w:rStyle w:val="xs9"/>
          <w:rFonts w:ascii="Arial" w:hAnsi="Arial" w:cs="Arial"/>
          <w:color w:val="000000"/>
          <w:bdr w:val="none" w:sz="0" w:space="0" w:color="auto" w:frame="1"/>
        </w:rPr>
        <w:t>Training will be completed online until further notice.</w:t>
      </w:r>
    </w:p>
    <w:p w:rsidR="0039358C" w:rsidRPr="000E3FF3" w:rsidRDefault="0039358C" w:rsidP="0039358C">
      <w:pPr>
        <w:pStyle w:val="xs17"/>
        <w:spacing w:before="0" w:beforeAutospacing="0" w:after="0" w:afterAutospacing="0"/>
        <w:jc w:val="both"/>
        <w:rPr>
          <w:rFonts w:ascii="Arial" w:hAnsi="Arial" w:cs="Arial"/>
          <w:color w:val="000000"/>
        </w:rPr>
      </w:pPr>
      <w:r w:rsidRPr="000E3FF3">
        <w:rPr>
          <w:rFonts w:ascii="Arial" w:hAnsi="Arial" w:cs="Arial"/>
          <w:color w:val="000000"/>
          <w:bdr w:val="none" w:sz="0" w:space="0" w:color="auto" w:frame="1"/>
        </w:rPr>
        <w:t> </w:t>
      </w:r>
    </w:p>
    <w:p w:rsidR="0039358C" w:rsidRPr="000E3FF3" w:rsidRDefault="0039358C" w:rsidP="0039358C">
      <w:pPr>
        <w:pStyle w:val="xs17"/>
        <w:spacing w:before="0" w:beforeAutospacing="0" w:after="0" w:afterAutospacing="0"/>
        <w:jc w:val="both"/>
        <w:rPr>
          <w:rFonts w:ascii="Arial" w:hAnsi="Arial" w:cs="Arial"/>
          <w:color w:val="000000"/>
        </w:rPr>
      </w:pPr>
      <w:r w:rsidRPr="000E3FF3">
        <w:rPr>
          <w:rFonts w:ascii="Arial" w:hAnsi="Arial" w:cs="Arial"/>
          <w:color w:val="000000"/>
          <w:bdr w:val="none" w:sz="0" w:space="0" w:color="auto" w:frame="1"/>
        </w:rPr>
        <w:t> </w:t>
      </w:r>
    </w:p>
    <w:p w:rsidR="0039358C" w:rsidRPr="000E3FF3" w:rsidRDefault="0039358C" w:rsidP="0039358C">
      <w:pPr>
        <w:pStyle w:val="xs17"/>
        <w:spacing w:before="0" w:beforeAutospacing="0" w:after="0" w:afterAutospacing="0"/>
        <w:jc w:val="both"/>
        <w:rPr>
          <w:rFonts w:ascii="Arial" w:hAnsi="Arial" w:cs="Arial"/>
          <w:color w:val="000000"/>
        </w:rPr>
      </w:pPr>
      <w:r w:rsidRPr="000E3FF3">
        <w:rPr>
          <w:rStyle w:val="xs11"/>
          <w:rFonts w:ascii="Arial" w:hAnsi="Arial" w:cs="Arial"/>
          <w:b/>
          <w:bCs/>
          <w:color w:val="000000"/>
          <w:bdr w:val="none" w:sz="0" w:space="0" w:color="auto" w:frame="1"/>
        </w:rPr>
        <w:t>Social Distancing and Adult Ratio</w:t>
      </w:r>
    </w:p>
    <w:p w:rsidR="0039358C" w:rsidRPr="000E3FF3" w:rsidRDefault="0039358C" w:rsidP="0039358C">
      <w:pPr>
        <w:jc w:val="both"/>
        <w:textAlignment w:val="baseline"/>
        <w:rPr>
          <w:rFonts w:ascii="Arial" w:hAnsi="Arial" w:cs="Arial"/>
          <w:color w:val="000000"/>
        </w:rPr>
      </w:pPr>
      <w:r w:rsidRPr="000E3FF3">
        <w:rPr>
          <w:rStyle w:val="xs14"/>
          <w:rFonts w:ascii="Arial" w:hAnsi="Arial" w:cs="Arial"/>
          <w:color w:val="000000"/>
          <w:bdr w:val="none" w:sz="0" w:space="0" w:color="auto" w:frame="1"/>
        </w:rPr>
        <w:t>• </w:t>
      </w:r>
      <w:r w:rsidRPr="000E3FF3">
        <w:rPr>
          <w:rStyle w:val="xs9"/>
          <w:rFonts w:ascii="Arial" w:hAnsi="Arial" w:cs="Arial"/>
          <w:color w:val="000000"/>
          <w:bdr w:val="none" w:sz="0" w:space="0" w:color="auto" w:frame="1"/>
        </w:rPr>
        <w:t xml:space="preserve">Practitioners will remain in small bubble groups with children as agreed with </w:t>
      </w:r>
      <w:proofErr w:type="spellStart"/>
      <w:r w:rsidRPr="000E3FF3">
        <w:rPr>
          <w:rStyle w:val="xs9"/>
          <w:rFonts w:ascii="Arial" w:hAnsi="Arial" w:cs="Arial"/>
          <w:color w:val="000000"/>
          <w:bdr w:val="none" w:sz="0" w:space="0" w:color="auto" w:frame="1"/>
        </w:rPr>
        <w:t>headteacher</w:t>
      </w:r>
      <w:proofErr w:type="spellEnd"/>
      <w:r w:rsidRPr="000E3FF3">
        <w:rPr>
          <w:rStyle w:val="xs9"/>
          <w:rFonts w:ascii="Arial" w:hAnsi="Arial" w:cs="Arial"/>
          <w:color w:val="000000"/>
          <w:bdr w:val="none" w:sz="0" w:space="0" w:color="auto" w:frame="1"/>
        </w:rPr>
        <w:t xml:space="preserve"> at each centre. </w:t>
      </w:r>
    </w:p>
    <w:p w:rsidR="0039358C" w:rsidRPr="000E3FF3" w:rsidRDefault="0039358C" w:rsidP="0039358C">
      <w:pPr>
        <w:jc w:val="both"/>
        <w:textAlignment w:val="baseline"/>
        <w:rPr>
          <w:rFonts w:ascii="Arial" w:hAnsi="Arial" w:cs="Arial"/>
          <w:color w:val="000000"/>
        </w:rPr>
      </w:pPr>
      <w:r w:rsidRPr="000E3FF3">
        <w:rPr>
          <w:rStyle w:val="xs14"/>
          <w:rFonts w:ascii="Arial" w:hAnsi="Arial" w:cs="Arial"/>
          <w:color w:val="000000"/>
          <w:bdr w:val="none" w:sz="0" w:space="0" w:color="auto" w:frame="1"/>
        </w:rPr>
        <w:t>• </w:t>
      </w:r>
      <w:r w:rsidRPr="000E3FF3">
        <w:rPr>
          <w:rStyle w:val="xs9"/>
          <w:rFonts w:ascii="Arial" w:hAnsi="Arial" w:cs="Arial"/>
          <w:color w:val="000000"/>
          <w:bdr w:val="none" w:sz="0" w:space="0" w:color="auto" w:frame="1"/>
        </w:rPr>
        <w:t>Children will be taken into the out of school club playground in small groups and the playground will be visually sectioned off for each group.</w:t>
      </w:r>
    </w:p>
    <w:p w:rsidR="0039358C" w:rsidRPr="000E3FF3" w:rsidRDefault="0039358C" w:rsidP="0039358C">
      <w:pPr>
        <w:jc w:val="both"/>
        <w:textAlignment w:val="baseline"/>
        <w:rPr>
          <w:rFonts w:ascii="Arial" w:hAnsi="Arial" w:cs="Arial"/>
          <w:color w:val="000000"/>
        </w:rPr>
      </w:pPr>
      <w:r w:rsidRPr="000E3FF3">
        <w:rPr>
          <w:rStyle w:val="xs14"/>
          <w:rFonts w:ascii="Arial" w:hAnsi="Arial" w:cs="Arial"/>
          <w:color w:val="000000"/>
          <w:bdr w:val="none" w:sz="0" w:space="0" w:color="auto" w:frame="1"/>
        </w:rPr>
        <w:t>• </w:t>
      </w:r>
      <w:proofErr w:type="spellStart"/>
      <w:r w:rsidRPr="000E3FF3">
        <w:rPr>
          <w:rStyle w:val="xs9"/>
          <w:rFonts w:ascii="Arial" w:hAnsi="Arial" w:cs="Arial"/>
          <w:color w:val="000000"/>
          <w:bdr w:val="none" w:sz="0" w:space="0" w:color="auto" w:frame="1"/>
        </w:rPr>
        <w:t>Disapplication</w:t>
      </w:r>
      <w:proofErr w:type="spellEnd"/>
      <w:r w:rsidRPr="000E3FF3">
        <w:rPr>
          <w:rStyle w:val="xs9"/>
          <w:rFonts w:ascii="Arial" w:hAnsi="Arial" w:cs="Arial"/>
          <w:color w:val="000000"/>
          <w:bdr w:val="none" w:sz="0" w:space="0" w:color="auto" w:frame="1"/>
        </w:rPr>
        <w:t xml:space="preserve"> to the Early Years Foundation Stage Statutory Guidance will be implemented including changes to ratios and qualifications.</w:t>
      </w:r>
    </w:p>
    <w:p w:rsidR="0039358C" w:rsidRPr="000E3FF3" w:rsidRDefault="0039358C" w:rsidP="0039358C">
      <w:pPr>
        <w:jc w:val="both"/>
        <w:textAlignment w:val="baseline"/>
        <w:rPr>
          <w:rFonts w:ascii="Arial" w:hAnsi="Arial" w:cs="Arial"/>
          <w:color w:val="000000"/>
        </w:rPr>
      </w:pPr>
      <w:r w:rsidRPr="000E3FF3">
        <w:rPr>
          <w:rStyle w:val="xs14"/>
          <w:rFonts w:ascii="Arial" w:hAnsi="Arial" w:cs="Arial"/>
          <w:color w:val="000000"/>
          <w:bdr w:val="none" w:sz="0" w:space="0" w:color="auto" w:frame="1"/>
        </w:rPr>
        <w:t>• </w:t>
      </w:r>
      <w:r w:rsidRPr="000E3FF3">
        <w:rPr>
          <w:rStyle w:val="xs9"/>
          <w:rFonts w:ascii="Arial" w:hAnsi="Arial" w:cs="Arial"/>
          <w:color w:val="000000"/>
          <w:bdr w:val="none" w:sz="0" w:space="0" w:color="auto" w:frame="1"/>
        </w:rPr>
        <w:t>Staff will avoid physical contact with each other including handshaking, hugs etc. </w:t>
      </w:r>
    </w:p>
    <w:p w:rsidR="0039358C" w:rsidRPr="000E3FF3" w:rsidRDefault="0039358C" w:rsidP="0039358C">
      <w:pPr>
        <w:pStyle w:val="xs17"/>
        <w:spacing w:before="0" w:beforeAutospacing="0" w:after="0" w:afterAutospacing="0"/>
        <w:jc w:val="both"/>
        <w:rPr>
          <w:rFonts w:ascii="Arial" w:hAnsi="Arial" w:cs="Arial"/>
          <w:color w:val="000000"/>
        </w:rPr>
      </w:pPr>
      <w:r w:rsidRPr="000E3FF3">
        <w:rPr>
          <w:rFonts w:ascii="Arial" w:hAnsi="Arial" w:cs="Arial"/>
          <w:color w:val="000000"/>
          <w:bdr w:val="none" w:sz="0" w:space="0" w:color="auto" w:frame="1"/>
        </w:rPr>
        <w:t> </w:t>
      </w:r>
    </w:p>
    <w:p w:rsidR="0039358C" w:rsidRPr="000E3FF3" w:rsidRDefault="0039358C" w:rsidP="0039358C">
      <w:pPr>
        <w:pStyle w:val="xs17"/>
        <w:spacing w:before="0" w:beforeAutospacing="0" w:after="0" w:afterAutospacing="0"/>
        <w:jc w:val="both"/>
        <w:rPr>
          <w:rFonts w:ascii="Arial" w:hAnsi="Arial" w:cs="Arial"/>
          <w:color w:val="000000"/>
        </w:rPr>
      </w:pPr>
      <w:r w:rsidRPr="000E3FF3">
        <w:rPr>
          <w:rFonts w:ascii="Arial" w:hAnsi="Arial" w:cs="Arial"/>
          <w:color w:val="000000"/>
          <w:bdr w:val="none" w:sz="0" w:space="0" w:color="auto" w:frame="1"/>
        </w:rPr>
        <w:t> </w:t>
      </w:r>
    </w:p>
    <w:p w:rsidR="0039358C" w:rsidRPr="000E3FF3" w:rsidRDefault="0039358C" w:rsidP="0039358C">
      <w:pPr>
        <w:pStyle w:val="xs17"/>
        <w:spacing w:before="0" w:beforeAutospacing="0" w:after="0" w:afterAutospacing="0"/>
        <w:jc w:val="both"/>
        <w:rPr>
          <w:rFonts w:ascii="Arial" w:hAnsi="Arial" w:cs="Arial"/>
          <w:color w:val="000000"/>
        </w:rPr>
      </w:pPr>
      <w:r w:rsidRPr="000E3FF3">
        <w:rPr>
          <w:rStyle w:val="xs11"/>
          <w:rFonts w:ascii="Arial" w:hAnsi="Arial" w:cs="Arial"/>
          <w:b/>
          <w:bCs/>
          <w:color w:val="000000"/>
          <w:bdr w:val="none" w:sz="0" w:space="0" w:color="auto" w:frame="1"/>
        </w:rPr>
        <w:t>Visitors</w:t>
      </w:r>
    </w:p>
    <w:p w:rsidR="0039358C" w:rsidRPr="000E3FF3" w:rsidRDefault="0039358C" w:rsidP="0039358C">
      <w:pPr>
        <w:jc w:val="both"/>
        <w:textAlignment w:val="baseline"/>
        <w:rPr>
          <w:rFonts w:ascii="Arial" w:hAnsi="Arial" w:cs="Arial"/>
          <w:color w:val="000000"/>
        </w:rPr>
      </w:pPr>
      <w:r w:rsidRPr="000E3FF3">
        <w:rPr>
          <w:rStyle w:val="xs14"/>
          <w:rFonts w:ascii="Arial" w:hAnsi="Arial" w:cs="Arial"/>
          <w:color w:val="000000"/>
          <w:bdr w:val="none" w:sz="0" w:space="0" w:color="auto" w:frame="1"/>
        </w:rPr>
        <w:t>• </w:t>
      </w:r>
      <w:r w:rsidRPr="000E3FF3">
        <w:rPr>
          <w:rStyle w:val="xs9"/>
          <w:rFonts w:ascii="Arial" w:hAnsi="Arial" w:cs="Arial"/>
          <w:color w:val="000000"/>
          <w:bdr w:val="none" w:sz="0" w:space="0" w:color="auto" w:frame="1"/>
        </w:rPr>
        <w:t>The number of visitors to the building will be reduced to only essential building maintenance where applicable.</w:t>
      </w:r>
    </w:p>
    <w:p w:rsidR="0039358C" w:rsidRPr="000E3FF3" w:rsidRDefault="0039358C" w:rsidP="0039358C">
      <w:pPr>
        <w:jc w:val="both"/>
        <w:textAlignment w:val="baseline"/>
        <w:rPr>
          <w:rFonts w:ascii="Arial" w:hAnsi="Arial" w:cs="Arial"/>
          <w:color w:val="000000"/>
        </w:rPr>
      </w:pPr>
      <w:r w:rsidRPr="000E3FF3">
        <w:rPr>
          <w:rFonts w:ascii="Arial" w:hAnsi="Arial" w:cs="Arial"/>
          <w:color w:val="000000"/>
          <w:bdr w:val="none" w:sz="0" w:space="0" w:color="auto" w:frame="1"/>
        </w:rPr>
        <w:br/>
      </w:r>
    </w:p>
    <w:p w:rsidR="0039358C" w:rsidRPr="000E3FF3" w:rsidRDefault="0039358C" w:rsidP="0039358C">
      <w:pPr>
        <w:jc w:val="both"/>
        <w:textAlignment w:val="baseline"/>
        <w:rPr>
          <w:rFonts w:ascii="Arial" w:hAnsi="Arial" w:cs="Arial"/>
          <w:color w:val="000000"/>
        </w:rPr>
      </w:pPr>
      <w:r w:rsidRPr="000E3FF3">
        <w:rPr>
          <w:rStyle w:val="xs14"/>
          <w:rFonts w:ascii="Arial" w:hAnsi="Arial" w:cs="Arial"/>
          <w:color w:val="000000"/>
          <w:bdr w:val="none" w:sz="0" w:space="0" w:color="auto" w:frame="1"/>
        </w:rPr>
        <w:t>• </w:t>
      </w:r>
      <w:r w:rsidRPr="000E3FF3">
        <w:rPr>
          <w:rStyle w:val="xs9"/>
          <w:rFonts w:ascii="Arial" w:hAnsi="Arial" w:cs="Arial"/>
          <w:color w:val="000000"/>
          <w:bdr w:val="none" w:sz="0" w:space="0" w:color="auto" w:frame="1"/>
        </w:rPr>
        <w:t>Attendance to the out of school club will be restricted to children and practitioners only. </w:t>
      </w:r>
    </w:p>
    <w:p w:rsidR="0039358C" w:rsidRPr="000E3FF3" w:rsidRDefault="0039358C" w:rsidP="0039358C">
      <w:pPr>
        <w:jc w:val="both"/>
        <w:textAlignment w:val="baseline"/>
        <w:rPr>
          <w:rFonts w:ascii="Arial" w:hAnsi="Arial" w:cs="Arial"/>
          <w:color w:val="000000"/>
        </w:rPr>
      </w:pPr>
      <w:r w:rsidRPr="000E3FF3">
        <w:rPr>
          <w:rStyle w:val="xs14"/>
          <w:rFonts w:ascii="Arial" w:hAnsi="Arial" w:cs="Arial"/>
          <w:color w:val="000000"/>
          <w:bdr w:val="none" w:sz="0" w:space="0" w:color="auto" w:frame="1"/>
        </w:rPr>
        <w:t>• </w:t>
      </w:r>
      <w:r w:rsidRPr="000E3FF3">
        <w:rPr>
          <w:rStyle w:val="xs9"/>
          <w:rFonts w:ascii="Arial" w:hAnsi="Arial" w:cs="Arial"/>
          <w:color w:val="000000"/>
          <w:bdr w:val="none" w:sz="0" w:space="0" w:color="auto" w:frame="1"/>
        </w:rPr>
        <w:t>Out of school club tours will continue after the setting has been open for 3 months following a pandemic.  This will be done in a smarter way avoiding contact with children. </w:t>
      </w:r>
    </w:p>
    <w:p w:rsidR="0039358C" w:rsidRPr="000E3FF3" w:rsidRDefault="0039358C" w:rsidP="0039358C">
      <w:pPr>
        <w:pStyle w:val="xs17"/>
        <w:spacing w:before="0" w:beforeAutospacing="0" w:after="0" w:afterAutospacing="0"/>
        <w:jc w:val="both"/>
        <w:rPr>
          <w:rFonts w:ascii="Arial" w:hAnsi="Arial" w:cs="Arial"/>
          <w:color w:val="000000"/>
        </w:rPr>
      </w:pPr>
      <w:r w:rsidRPr="000E3FF3">
        <w:rPr>
          <w:rFonts w:ascii="Arial" w:hAnsi="Arial" w:cs="Arial"/>
          <w:color w:val="000000"/>
          <w:bdr w:val="none" w:sz="0" w:space="0" w:color="auto" w:frame="1"/>
        </w:rPr>
        <w:t> </w:t>
      </w:r>
    </w:p>
    <w:p w:rsidR="0039358C" w:rsidRPr="000E3FF3" w:rsidRDefault="0039358C" w:rsidP="0039358C">
      <w:pPr>
        <w:pStyle w:val="xs17"/>
        <w:spacing w:before="0" w:beforeAutospacing="0" w:after="0" w:afterAutospacing="0"/>
        <w:jc w:val="both"/>
        <w:rPr>
          <w:rFonts w:ascii="Arial" w:hAnsi="Arial" w:cs="Arial"/>
          <w:color w:val="000000"/>
        </w:rPr>
      </w:pPr>
      <w:proofErr w:type="spellStart"/>
      <w:r w:rsidRPr="000E3FF3">
        <w:rPr>
          <w:rStyle w:val="xs11"/>
          <w:rFonts w:ascii="Arial" w:hAnsi="Arial" w:cs="Arial"/>
          <w:b/>
          <w:bCs/>
          <w:color w:val="000000"/>
          <w:bdr w:val="none" w:sz="0" w:space="0" w:color="auto" w:frame="1"/>
        </w:rPr>
        <w:t>Handwashing</w:t>
      </w:r>
      <w:proofErr w:type="spellEnd"/>
    </w:p>
    <w:p w:rsidR="0039358C" w:rsidRPr="000E3FF3" w:rsidRDefault="0039358C" w:rsidP="0039358C">
      <w:pPr>
        <w:jc w:val="both"/>
        <w:textAlignment w:val="baseline"/>
        <w:rPr>
          <w:rFonts w:ascii="Arial" w:hAnsi="Arial" w:cs="Arial"/>
          <w:color w:val="000000"/>
        </w:rPr>
      </w:pPr>
      <w:r w:rsidRPr="000E3FF3">
        <w:rPr>
          <w:rStyle w:val="xs14"/>
          <w:rFonts w:ascii="Arial" w:hAnsi="Arial" w:cs="Arial"/>
          <w:color w:val="000000"/>
          <w:bdr w:val="none" w:sz="0" w:space="0" w:color="auto" w:frame="1"/>
        </w:rPr>
        <w:t>• </w:t>
      </w:r>
      <w:r w:rsidRPr="000E3FF3">
        <w:rPr>
          <w:rStyle w:val="xs9"/>
          <w:rFonts w:ascii="Arial" w:hAnsi="Arial" w:cs="Arial"/>
          <w:color w:val="000000"/>
          <w:bdr w:val="none" w:sz="0" w:space="0" w:color="auto" w:frame="1"/>
        </w:rPr>
        <w:t>Practitioners and children will be asked to wash their hands on entering the out of school club and regularly throughout the day using soap and warm water. </w:t>
      </w:r>
    </w:p>
    <w:p w:rsidR="0039358C" w:rsidRPr="000E3FF3" w:rsidRDefault="0039358C" w:rsidP="0039358C">
      <w:pPr>
        <w:pStyle w:val="xs17"/>
        <w:spacing w:before="0" w:beforeAutospacing="0" w:after="0" w:afterAutospacing="0"/>
        <w:jc w:val="both"/>
        <w:rPr>
          <w:rFonts w:ascii="Arial" w:hAnsi="Arial" w:cs="Arial"/>
          <w:color w:val="000000"/>
        </w:rPr>
      </w:pPr>
      <w:r w:rsidRPr="000E3FF3">
        <w:rPr>
          <w:rFonts w:ascii="Arial" w:hAnsi="Arial" w:cs="Arial"/>
          <w:color w:val="000000"/>
          <w:bdr w:val="none" w:sz="0" w:space="0" w:color="auto" w:frame="1"/>
        </w:rPr>
        <w:t> </w:t>
      </w:r>
    </w:p>
    <w:p w:rsidR="0039358C" w:rsidRPr="000E3FF3" w:rsidRDefault="0039358C" w:rsidP="0039358C">
      <w:pPr>
        <w:pStyle w:val="xs17"/>
        <w:spacing w:before="0" w:beforeAutospacing="0" w:after="0" w:afterAutospacing="0"/>
        <w:jc w:val="both"/>
        <w:rPr>
          <w:rFonts w:ascii="Arial" w:hAnsi="Arial" w:cs="Arial"/>
          <w:color w:val="000000"/>
        </w:rPr>
      </w:pPr>
      <w:r w:rsidRPr="000E3FF3">
        <w:rPr>
          <w:rStyle w:val="xs11"/>
          <w:rFonts w:ascii="Arial" w:hAnsi="Arial" w:cs="Arial"/>
          <w:b/>
          <w:bCs/>
          <w:color w:val="000000"/>
          <w:bdr w:val="none" w:sz="0" w:space="0" w:color="auto" w:frame="1"/>
        </w:rPr>
        <w:t>Cleaning</w:t>
      </w:r>
    </w:p>
    <w:p w:rsidR="0039358C" w:rsidRPr="000E3FF3" w:rsidRDefault="0039358C" w:rsidP="0039358C">
      <w:pPr>
        <w:jc w:val="both"/>
        <w:textAlignment w:val="baseline"/>
        <w:rPr>
          <w:rFonts w:ascii="Arial" w:hAnsi="Arial" w:cs="Arial"/>
          <w:color w:val="000000"/>
        </w:rPr>
      </w:pPr>
      <w:r w:rsidRPr="000E3FF3">
        <w:rPr>
          <w:rStyle w:val="xs14"/>
          <w:rFonts w:ascii="Arial" w:hAnsi="Arial" w:cs="Arial"/>
          <w:color w:val="000000"/>
          <w:bdr w:val="none" w:sz="0" w:space="0" w:color="auto" w:frame="1"/>
        </w:rPr>
        <w:t>• </w:t>
      </w:r>
      <w:r w:rsidRPr="000E3FF3">
        <w:rPr>
          <w:rStyle w:val="xs9"/>
          <w:rFonts w:ascii="Arial" w:hAnsi="Arial" w:cs="Arial"/>
          <w:color w:val="000000"/>
          <w:bdr w:val="none" w:sz="0" w:space="0" w:color="auto" w:frame="1"/>
        </w:rPr>
        <w:t>During any period of lockdown and a pandemic the out of school club will be deep cleaned before the return of children. </w:t>
      </w:r>
    </w:p>
    <w:p w:rsidR="0039358C" w:rsidRPr="000E3FF3" w:rsidRDefault="0039358C" w:rsidP="0039358C">
      <w:pPr>
        <w:jc w:val="both"/>
        <w:textAlignment w:val="baseline"/>
        <w:rPr>
          <w:rFonts w:ascii="Arial" w:hAnsi="Arial" w:cs="Arial"/>
          <w:color w:val="000000"/>
        </w:rPr>
      </w:pPr>
      <w:r w:rsidRPr="000E3FF3">
        <w:rPr>
          <w:rStyle w:val="xs14"/>
          <w:rFonts w:ascii="Arial" w:hAnsi="Arial" w:cs="Arial"/>
          <w:color w:val="000000"/>
          <w:bdr w:val="none" w:sz="0" w:space="0" w:color="auto" w:frame="1"/>
        </w:rPr>
        <w:t>• </w:t>
      </w:r>
      <w:r w:rsidRPr="000E3FF3">
        <w:rPr>
          <w:rStyle w:val="xs9"/>
          <w:rFonts w:ascii="Arial" w:hAnsi="Arial" w:cs="Arial"/>
          <w:color w:val="000000"/>
          <w:bdr w:val="none" w:sz="0" w:space="0" w:color="auto" w:frame="1"/>
        </w:rPr>
        <w:t>An enhanced cleaning program will be implemented.</w:t>
      </w:r>
    </w:p>
    <w:p w:rsidR="0039358C" w:rsidRPr="000E3FF3" w:rsidRDefault="0039358C" w:rsidP="0039358C">
      <w:pPr>
        <w:jc w:val="both"/>
        <w:textAlignment w:val="baseline"/>
        <w:rPr>
          <w:rFonts w:ascii="Arial" w:hAnsi="Arial" w:cs="Arial"/>
          <w:color w:val="000000"/>
        </w:rPr>
      </w:pPr>
      <w:r w:rsidRPr="000E3FF3">
        <w:rPr>
          <w:rStyle w:val="xs14"/>
          <w:rFonts w:ascii="Arial" w:hAnsi="Arial" w:cs="Arial"/>
          <w:color w:val="000000"/>
          <w:bdr w:val="none" w:sz="0" w:space="0" w:color="auto" w:frame="1"/>
        </w:rPr>
        <w:t>• </w:t>
      </w:r>
      <w:r w:rsidRPr="000E3FF3">
        <w:rPr>
          <w:rStyle w:val="xs9"/>
          <w:rFonts w:ascii="Arial" w:hAnsi="Arial" w:cs="Arial"/>
          <w:color w:val="000000"/>
          <w:bdr w:val="none" w:sz="0" w:space="0" w:color="auto" w:frame="1"/>
        </w:rPr>
        <w:t>Toys and equipment will be cleaned or disinfected at the end of each session. </w:t>
      </w:r>
    </w:p>
    <w:p w:rsidR="0039358C" w:rsidRPr="000E3FF3" w:rsidRDefault="0039358C" w:rsidP="0039358C">
      <w:pPr>
        <w:jc w:val="both"/>
        <w:textAlignment w:val="baseline"/>
        <w:rPr>
          <w:rFonts w:ascii="Arial" w:hAnsi="Arial" w:cs="Arial"/>
          <w:color w:val="000000"/>
        </w:rPr>
      </w:pPr>
      <w:r w:rsidRPr="000E3FF3">
        <w:rPr>
          <w:rStyle w:val="xs14"/>
          <w:rFonts w:ascii="Arial" w:hAnsi="Arial" w:cs="Arial"/>
          <w:color w:val="000000"/>
          <w:bdr w:val="none" w:sz="0" w:space="0" w:color="auto" w:frame="1"/>
        </w:rPr>
        <w:t>• </w:t>
      </w:r>
      <w:r w:rsidRPr="000E3FF3">
        <w:rPr>
          <w:rStyle w:val="xs9"/>
          <w:rFonts w:ascii="Arial" w:hAnsi="Arial" w:cs="Arial"/>
          <w:color w:val="000000"/>
          <w:bdr w:val="none" w:sz="0" w:space="0" w:color="auto" w:frame="1"/>
        </w:rPr>
        <w:t>Door handles and bathroom will be cleaned regularly during the day. </w:t>
      </w:r>
    </w:p>
    <w:p w:rsidR="0039358C" w:rsidRPr="000E3FF3" w:rsidRDefault="0039358C" w:rsidP="0039358C">
      <w:pPr>
        <w:jc w:val="both"/>
        <w:textAlignment w:val="baseline"/>
        <w:rPr>
          <w:rFonts w:ascii="Arial" w:hAnsi="Arial" w:cs="Arial"/>
          <w:color w:val="000000"/>
        </w:rPr>
      </w:pPr>
      <w:r w:rsidRPr="000E3FF3">
        <w:rPr>
          <w:rStyle w:val="xs14"/>
          <w:rFonts w:ascii="Arial" w:hAnsi="Arial" w:cs="Arial"/>
          <w:color w:val="000000"/>
          <w:bdr w:val="none" w:sz="0" w:space="0" w:color="auto" w:frame="1"/>
        </w:rPr>
        <w:t>• </w:t>
      </w:r>
      <w:r w:rsidRPr="000E3FF3">
        <w:rPr>
          <w:rStyle w:val="xs9"/>
          <w:rFonts w:ascii="Arial" w:hAnsi="Arial" w:cs="Arial"/>
          <w:color w:val="000000"/>
          <w:bdr w:val="none" w:sz="0" w:space="0" w:color="auto" w:frame="1"/>
        </w:rPr>
        <w:t>Normal process will continue for the use of tissues, disposal in the bin and hands washed. </w:t>
      </w:r>
    </w:p>
    <w:p w:rsidR="0039358C" w:rsidRPr="000E3FF3" w:rsidRDefault="0039358C" w:rsidP="0039358C">
      <w:pPr>
        <w:jc w:val="both"/>
        <w:textAlignment w:val="baseline"/>
        <w:rPr>
          <w:rFonts w:ascii="Arial" w:hAnsi="Arial" w:cs="Arial"/>
          <w:color w:val="000000"/>
        </w:rPr>
      </w:pPr>
      <w:r w:rsidRPr="000E3FF3">
        <w:rPr>
          <w:rStyle w:val="xs14"/>
          <w:rFonts w:ascii="Arial" w:hAnsi="Arial" w:cs="Arial"/>
          <w:color w:val="000000"/>
          <w:bdr w:val="none" w:sz="0" w:space="0" w:color="auto" w:frame="1"/>
        </w:rPr>
        <w:t>• </w:t>
      </w:r>
      <w:r w:rsidRPr="000E3FF3">
        <w:rPr>
          <w:rStyle w:val="xs9"/>
          <w:rFonts w:ascii="Arial" w:hAnsi="Arial" w:cs="Arial"/>
          <w:color w:val="000000"/>
          <w:bdr w:val="none" w:sz="0" w:space="0" w:color="auto" w:frame="1"/>
        </w:rPr>
        <w:t>We will follow our current disposal of waste materials. </w:t>
      </w:r>
    </w:p>
    <w:p w:rsidR="0039358C" w:rsidRPr="000E3FF3" w:rsidRDefault="0039358C" w:rsidP="0039358C">
      <w:pPr>
        <w:jc w:val="both"/>
        <w:textAlignment w:val="baseline"/>
        <w:rPr>
          <w:rFonts w:ascii="Arial" w:hAnsi="Arial" w:cs="Arial"/>
          <w:color w:val="000000"/>
        </w:rPr>
      </w:pPr>
      <w:r w:rsidRPr="000E3FF3">
        <w:rPr>
          <w:rStyle w:val="xs14"/>
          <w:rFonts w:ascii="Arial" w:hAnsi="Arial" w:cs="Arial"/>
          <w:color w:val="000000"/>
          <w:bdr w:val="none" w:sz="0" w:space="0" w:color="auto" w:frame="1"/>
        </w:rPr>
        <w:t>• </w:t>
      </w:r>
      <w:r w:rsidRPr="000E3FF3">
        <w:rPr>
          <w:rStyle w:val="xs9"/>
          <w:rFonts w:ascii="Arial" w:hAnsi="Arial" w:cs="Arial"/>
          <w:color w:val="000000"/>
          <w:bdr w:val="none" w:sz="0" w:space="0" w:color="auto" w:frame="1"/>
        </w:rPr>
        <w:t>Bins within out of school club will be emptied following the snack period and disposed of in outside bin. </w:t>
      </w:r>
    </w:p>
    <w:p w:rsidR="0039358C" w:rsidRPr="000E3FF3" w:rsidRDefault="0039358C" w:rsidP="0039358C">
      <w:pPr>
        <w:pStyle w:val="xs17"/>
        <w:spacing w:before="0" w:beforeAutospacing="0" w:after="0" w:afterAutospacing="0"/>
        <w:jc w:val="both"/>
        <w:rPr>
          <w:rFonts w:ascii="Arial" w:hAnsi="Arial" w:cs="Arial"/>
          <w:color w:val="000000"/>
        </w:rPr>
      </w:pPr>
      <w:r w:rsidRPr="000E3FF3">
        <w:rPr>
          <w:rFonts w:ascii="Arial" w:hAnsi="Arial" w:cs="Arial"/>
          <w:color w:val="000000"/>
          <w:bdr w:val="none" w:sz="0" w:space="0" w:color="auto" w:frame="1"/>
        </w:rPr>
        <w:t> </w:t>
      </w:r>
    </w:p>
    <w:p w:rsidR="0039358C" w:rsidRPr="000E3FF3" w:rsidRDefault="0039358C" w:rsidP="0039358C">
      <w:pPr>
        <w:pStyle w:val="xs17"/>
        <w:spacing w:before="0" w:beforeAutospacing="0" w:after="0" w:afterAutospacing="0"/>
        <w:jc w:val="both"/>
        <w:rPr>
          <w:rFonts w:ascii="Arial" w:hAnsi="Arial" w:cs="Arial"/>
          <w:color w:val="000000"/>
        </w:rPr>
      </w:pPr>
      <w:r w:rsidRPr="000E3FF3">
        <w:rPr>
          <w:rStyle w:val="xs11"/>
          <w:rFonts w:ascii="Arial" w:hAnsi="Arial" w:cs="Arial"/>
          <w:b/>
          <w:bCs/>
          <w:color w:val="000000"/>
          <w:bdr w:val="none" w:sz="0" w:space="0" w:color="auto" w:frame="1"/>
        </w:rPr>
        <w:t>Risk Assessment</w:t>
      </w:r>
    </w:p>
    <w:p w:rsidR="0039358C" w:rsidRPr="000E3FF3" w:rsidRDefault="0039358C" w:rsidP="0039358C">
      <w:pPr>
        <w:jc w:val="both"/>
        <w:textAlignment w:val="baseline"/>
        <w:rPr>
          <w:rFonts w:ascii="Arial" w:hAnsi="Arial" w:cs="Arial"/>
          <w:color w:val="000000"/>
        </w:rPr>
      </w:pPr>
      <w:r w:rsidRPr="000E3FF3">
        <w:rPr>
          <w:rStyle w:val="xs14"/>
          <w:rFonts w:ascii="Arial" w:hAnsi="Arial" w:cs="Arial"/>
          <w:color w:val="000000"/>
          <w:bdr w:val="none" w:sz="0" w:space="0" w:color="auto" w:frame="1"/>
        </w:rPr>
        <w:t>• </w:t>
      </w:r>
      <w:r w:rsidRPr="000E3FF3">
        <w:rPr>
          <w:rStyle w:val="xs9"/>
          <w:rFonts w:ascii="Arial" w:hAnsi="Arial" w:cs="Arial"/>
          <w:color w:val="000000"/>
          <w:bdr w:val="none" w:sz="0" w:space="0" w:color="auto" w:frame="1"/>
        </w:rPr>
        <w:t>All activities will be visually risk assessed and a formal written risk assessment completed if required. </w:t>
      </w:r>
    </w:p>
    <w:p w:rsidR="0039358C" w:rsidRPr="000E3FF3" w:rsidRDefault="0039358C" w:rsidP="0039358C">
      <w:pPr>
        <w:jc w:val="both"/>
        <w:textAlignment w:val="baseline"/>
        <w:rPr>
          <w:rFonts w:ascii="Arial" w:hAnsi="Arial" w:cs="Arial"/>
          <w:color w:val="000000"/>
        </w:rPr>
      </w:pPr>
      <w:r w:rsidRPr="000E3FF3">
        <w:rPr>
          <w:rStyle w:val="xs14"/>
          <w:rFonts w:ascii="Arial" w:hAnsi="Arial" w:cs="Arial"/>
          <w:color w:val="000000"/>
          <w:bdr w:val="none" w:sz="0" w:space="0" w:color="auto" w:frame="1"/>
        </w:rPr>
        <w:t>• </w:t>
      </w:r>
      <w:r w:rsidRPr="000E3FF3">
        <w:rPr>
          <w:rStyle w:val="xs9"/>
          <w:rFonts w:ascii="Arial" w:hAnsi="Arial" w:cs="Arial"/>
          <w:color w:val="000000"/>
          <w:bdr w:val="none" w:sz="0" w:space="0" w:color="auto" w:frame="1"/>
        </w:rPr>
        <w:t xml:space="preserve">During the pandemic, the out of school club will not use </w:t>
      </w:r>
      <w:proofErr w:type="gramStart"/>
      <w:r w:rsidRPr="000E3FF3">
        <w:rPr>
          <w:rStyle w:val="xs9"/>
          <w:rFonts w:ascii="Arial" w:hAnsi="Arial" w:cs="Arial"/>
          <w:color w:val="000000"/>
          <w:bdr w:val="none" w:sz="0" w:space="0" w:color="auto" w:frame="1"/>
        </w:rPr>
        <w:t>malleable(</w:t>
      </w:r>
      <w:proofErr w:type="gramEnd"/>
      <w:r w:rsidRPr="000E3FF3">
        <w:rPr>
          <w:rStyle w:val="xs9"/>
          <w:rFonts w:ascii="Arial" w:hAnsi="Arial" w:cs="Arial"/>
          <w:color w:val="000000"/>
          <w:bdr w:val="none" w:sz="0" w:space="0" w:color="auto" w:frame="1"/>
        </w:rPr>
        <w:t>soft) materials or food play. This will continue and then reviewed in line with the guidance from the Government and the Local Authority. Children can still play with water as longs as it contains soap.</w:t>
      </w:r>
    </w:p>
    <w:p w:rsidR="0039358C" w:rsidRPr="000E3FF3" w:rsidRDefault="0039358C" w:rsidP="0039358C">
      <w:pPr>
        <w:jc w:val="both"/>
        <w:textAlignment w:val="baseline"/>
        <w:rPr>
          <w:rFonts w:ascii="Arial" w:hAnsi="Arial" w:cs="Arial"/>
          <w:color w:val="000000"/>
        </w:rPr>
      </w:pPr>
      <w:r w:rsidRPr="000E3FF3">
        <w:rPr>
          <w:rStyle w:val="xs14"/>
          <w:rFonts w:ascii="Arial" w:hAnsi="Arial" w:cs="Arial"/>
          <w:color w:val="000000"/>
          <w:bdr w:val="none" w:sz="0" w:space="0" w:color="auto" w:frame="1"/>
        </w:rPr>
        <w:t>• </w:t>
      </w:r>
      <w:r w:rsidRPr="000E3FF3">
        <w:rPr>
          <w:rStyle w:val="xs9"/>
          <w:rFonts w:ascii="Arial" w:hAnsi="Arial" w:cs="Arial"/>
          <w:color w:val="000000"/>
          <w:bdr w:val="none" w:sz="0" w:space="0" w:color="auto" w:frame="1"/>
        </w:rPr>
        <w:t>In the event of another lockdown, the appropriate Health and Safety checks of the building will continue with regards to fire alarms and water checks (legionnaires) by the school authority.</w:t>
      </w:r>
    </w:p>
    <w:p w:rsidR="0039358C" w:rsidRPr="000E3FF3" w:rsidRDefault="0039358C" w:rsidP="0039358C">
      <w:pPr>
        <w:jc w:val="both"/>
        <w:textAlignment w:val="baseline"/>
        <w:rPr>
          <w:rFonts w:ascii="Arial" w:hAnsi="Arial" w:cs="Arial"/>
          <w:color w:val="000000"/>
        </w:rPr>
      </w:pPr>
      <w:r w:rsidRPr="000E3FF3">
        <w:rPr>
          <w:rStyle w:val="xs14"/>
          <w:rFonts w:ascii="Arial" w:hAnsi="Arial" w:cs="Arial"/>
          <w:color w:val="000000"/>
          <w:bdr w:val="none" w:sz="0" w:space="0" w:color="auto" w:frame="1"/>
        </w:rPr>
        <w:t>• </w:t>
      </w:r>
      <w:r w:rsidRPr="000E3FF3">
        <w:rPr>
          <w:rStyle w:val="xs9"/>
          <w:rFonts w:ascii="Arial" w:hAnsi="Arial" w:cs="Arial"/>
          <w:color w:val="000000"/>
          <w:bdr w:val="none" w:sz="0" w:space="0" w:color="auto" w:frame="1"/>
        </w:rPr>
        <w:t>Windows and doors will be kept open as much as possible to allow the free flow of air within the building. </w:t>
      </w:r>
    </w:p>
    <w:p w:rsidR="0039358C" w:rsidRPr="000E3FF3" w:rsidRDefault="0039358C" w:rsidP="0039358C">
      <w:pPr>
        <w:pStyle w:val="xs17"/>
        <w:spacing w:before="0" w:beforeAutospacing="0" w:after="0" w:afterAutospacing="0"/>
        <w:jc w:val="both"/>
        <w:rPr>
          <w:rFonts w:ascii="Arial" w:hAnsi="Arial" w:cs="Arial"/>
          <w:color w:val="000000"/>
        </w:rPr>
      </w:pPr>
      <w:r w:rsidRPr="000E3FF3">
        <w:rPr>
          <w:rFonts w:ascii="Arial" w:hAnsi="Arial" w:cs="Arial"/>
          <w:color w:val="000000"/>
          <w:bdr w:val="none" w:sz="0" w:space="0" w:color="auto" w:frame="1"/>
        </w:rPr>
        <w:t> </w:t>
      </w:r>
    </w:p>
    <w:p w:rsidR="0039358C" w:rsidRPr="000E3FF3" w:rsidRDefault="0039358C" w:rsidP="0039358C">
      <w:pPr>
        <w:pStyle w:val="xs17"/>
        <w:spacing w:before="0" w:beforeAutospacing="0" w:after="0" w:afterAutospacing="0"/>
        <w:jc w:val="both"/>
        <w:rPr>
          <w:rFonts w:ascii="Arial" w:hAnsi="Arial" w:cs="Arial"/>
          <w:color w:val="000000"/>
        </w:rPr>
      </w:pPr>
      <w:r w:rsidRPr="000E3FF3">
        <w:rPr>
          <w:rFonts w:ascii="Arial" w:hAnsi="Arial" w:cs="Arial"/>
          <w:color w:val="000000"/>
          <w:bdr w:val="none" w:sz="0" w:space="0" w:color="auto" w:frame="1"/>
        </w:rPr>
        <w:lastRenderedPageBreak/>
        <w:t> </w:t>
      </w:r>
    </w:p>
    <w:p w:rsidR="0039358C" w:rsidRPr="000E3FF3" w:rsidRDefault="0039358C" w:rsidP="0039358C">
      <w:pPr>
        <w:pStyle w:val="xs17"/>
        <w:spacing w:before="0" w:beforeAutospacing="0" w:after="0" w:afterAutospacing="0"/>
        <w:jc w:val="both"/>
        <w:rPr>
          <w:rFonts w:ascii="Arial" w:hAnsi="Arial" w:cs="Arial"/>
          <w:color w:val="000000"/>
        </w:rPr>
      </w:pPr>
      <w:r w:rsidRPr="000E3FF3">
        <w:rPr>
          <w:rStyle w:val="xs11"/>
          <w:rFonts w:ascii="Arial" w:hAnsi="Arial" w:cs="Arial"/>
          <w:b/>
          <w:bCs/>
          <w:color w:val="000000"/>
          <w:bdr w:val="none" w:sz="0" w:space="0" w:color="auto" w:frame="1"/>
        </w:rPr>
        <w:t>Personal Protective Equipment (PPE):</w:t>
      </w:r>
    </w:p>
    <w:p w:rsidR="0039358C" w:rsidRPr="000E3FF3" w:rsidRDefault="0039358C" w:rsidP="0039358C">
      <w:pPr>
        <w:jc w:val="both"/>
        <w:textAlignment w:val="baseline"/>
        <w:rPr>
          <w:rFonts w:ascii="Arial" w:hAnsi="Arial" w:cs="Arial"/>
          <w:color w:val="000000"/>
        </w:rPr>
      </w:pPr>
      <w:r w:rsidRPr="000E3FF3">
        <w:rPr>
          <w:rStyle w:val="xs14"/>
          <w:rFonts w:ascii="Arial" w:hAnsi="Arial" w:cs="Arial"/>
          <w:color w:val="000000"/>
          <w:bdr w:val="none" w:sz="0" w:space="0" w:color="auto" w:frame="1"/>
        </w:rPr>
        <w:t>• </w:t>
      </w:r>
      <w:r w:rsidRPr="000E3FF3">
        <w:rPr>
          <w:rStyle w:val="xs9"/>
          <w:rFonts w:ascii="Arial" w:hAnsi="Arial" w:cs="Arial"/>
          <w:color w:val="000000"/>
          <w:bdr w:val="none" w:sz="0" w:space="0" w:color="auto" w:frame="1"/>
        </w:rPr>
        <w:t xml:space="preserve">We will take guidance from the Government with regards to PPE.  Following good </w:t>
      </w:r>
      <w:proofErr w:type="spellStart"/>
      <w:r w:rsidRPr="000E3FF3">
        <w:rPr>
          <w:rStyle w:val="xs9"/>
          <w:rFonts w:ascii="Arial" w:hAnsi="Arial" w:cs="Arial"/>
          <w:color w:val="000000"/>
          <w:bdr w:val="none" w:sz="0" w:space="0" w:color="auto" w:frame="1"/>
        </w:rPr>
        <w:t>handwashing</w:t>
      </w:r>
      <w:proofErr w:type="spellEnd"/>
      <w:r w:rsidRPr="000E3FF3">
        <w:rPr>
          <w:rStyle w:val="xs9"/>
          <w:rFonts w:ascii="Arial" w:hAnsi="Arial" w:cs="Arial"/>
          <w:color w:val="000000"/>
          <w:bdr w:val="none" w:sz="0" w:space="0" w:color="auto" w:frame="1"/>
        </w:rPr>
        <w:t xml:space="preserve"> and hygiene practice is currently recommended. </w:t>
      </w:r>
      <w:proofErr w:type="gramStart"/>
      <w:r w:rsidRPr="000E3FF3">
        <w:rPr>
          <w:rStyle w:val="xs9"/>
          <w:rFonts w:ascii="Arial" w:hAnsi="Arial" w:cs="Arial"/>
          <w:color w:val="000000"/>
          <w:bdr w:val="none" w:sz="0" w:space="0" w:color="auto" w:frame="1"/>
        </w:rPr>
        <w:t>If the advice from the Government changes, PPE will be provided in line with advice.</w:t>
      </w:r>
      <w:proofErr w:type="gramEnd"/>
    </w:p>
    <w:p w:rsidR="0039358C" w:rsidRPr="000E3FF3" w:rsidRDefault="0039358C" w:rsidP="0039358C">
      <w:pPr>
        <w:jc w:val="both"/>
        <w:textAlignment w:val="baseline"/>
        <w:rPr>
          <w:rFonts w:ascii="Arial" w:hAnsi="Arial" w:cs="Arial"/>
          <w:color w:val="000000"/>
        </w:rPr>
      </w:pPr>
      <w:r w:rsidRPr="000E3FF3">
        <w:rPr>
          <w:rStyle w:val="xs14"/>
          <w:rFonts w:ascii="Arial" w:hAnsi="Arial" w:cs="Arial"/>
          <w:color w:val="000000"/>
          <w:bdr w:val="none" w:sz="0" w:space="0" w:color="auto" w:frame="1"/>
        </w:rPr>
        <w:t>• </w:t>
      </w:r>
      <w:r w:rsidRPr="000E3FF3">
        <w:rPr>
          <w:rStyle w:val="xs9"/>
          <w:rFonts w:ascii="Arial" w:hAnsi="Arial" w:cs="Arial"/>
          <w:color w:val="000000"/>
          <w:bdr w:val="none" w:sz="0" w:space="0" w:color="auto" w:frame="1"/>
        </w:rPr>
        <w:t>PPE supplies will be monitored to ensure we always have a good supply.</w:t>
      </w:r>
    </w:p>
    <w:p w:rsidR="0039358C" w:rsidRPr="000E3FF3" w:rsidRDefault="0039358C" w:rsidP="0039358C">
      <w:pPr>
        <w:jc w:val="both"/>
        <w:textAlignment w:val="baseline"/>
        <w:rPr>
          <w:rFonts w:ascii="Arial" w:hAnsi="Arial" w:cs="Arial"/>
          <w:color w:val="000000"/>
        </w:rPr>
      </w:pPr>
      <w:r w:rsidRPr="000E3FF3">
        <w:rPr>
          <w:rStyle w:val="xs14"/>
          <w:rFonts w:ascii="Arial" w:hAnsi="Arial" w:cs="Arial"/>
          <w:color w:val="000000"/>
          <w:bdr w:val="none" w:sz="0" w:space="0" w:color="auto" w:frame="1"/>
        </w:rPr>
        <w:t>• </w:t>
      </w:r>
      <w:r w:rsidRPr="000E3FF3">
        <w:rPr>
          <w:rStyle w:val="xs9"/>
          <w:rFonts w:ascii="Arial" w:hAnsi="Arial" w:cs="Arial"/>
          <w:color w:val="000000"/>
          <w:bdr w:val="none" w:sz="0" w:space="0" w:color="auto" w:frame="1"/>
        </w:rPr>
        <w:t>Gloves and aprons will be provided following an accident (toileting or physical).</w:t>
      </w:r>
    </w:p>
    <w:p w:rsidR="0039358C" w:rsidRPr="000E3FF3" w:rsidRDefault="0039358C" w:rsidP="0039358C">
      <w:pPr>
        <w:pStyle w:val="xs17"/>
        <w:spacing w:before="0" w:beforeAutospacing="0" w:after="0" w:afterAutospacing="0"/>
        <w:jc w:val="both"/>
        <w:rPr>
          <w:rFonts w:ascii="Arial" w:hAnsi="Arial" w:cs="Arial"/>
          <w:color w:val="000000"/>
        </w:rPr>
      </w:pPr>
      <w:r w:rsidRPr="000E3FF3">
        <w:rPr>
          <w:rFonts w:ascii="Arial" w:hAnsi="Arial" w:cs="Arial"/>
          <w:color w:val="000000"/>
          <w:bdr w:val="none" w:sz="0" w:space="0" w:color="auto" w:frame="1"/>
        </w:rPr>
        <w:t> </w:t>
      </w:r>
    </w:p>
    <w:p w:rsidR="0039358C" w:rsidRPr="000E3FF3" w:rsidRDefault="0039358C" w:rsidP="0039358C">
      <w:pPr>
        <w:pStyle w:val="xs17"/>
        <w:spacing w:before="0" w:beforeAutospacing="0" w:after="0" w:afterAutospacing="0"/>
        <w:jc w:val="both"/>
        <w:rPr>
          <w:rFonts w:ascii="Arial" w:hAnsi="Arial" w:cs="Arial"/>
          <w:color w:val="000000"/>
        </w:rPr>
      </w:pPr>
      <w:r w:rsidRPr="000E3FF3">
        <w:rPr>
          <w:rFonts w:ascii="Arial" w:hAnsi="Arial" w:cs="Arial"/>
          <w:color w:val="000000"/>
          <w:bdr w:val="none" w:sz="0" w:space="0" w:color="auto" w:frame="1"/>
        </w:rPr>
        <w:t> </w:t>
      </w:r>
    </w:p>
    <w:p w:rsidR="0039358C" w:rsidRPr="000E3FF3" w:rsidRDefault="0039358C" w:rsidP="0039358C">
      <w:pPr>
        <w:pStyle w:val="xs17"/>
        <w:spacing w:before="0" w:beforeAutospacing="0" w:after="0" w:afterAutospacing="0"/>
        <w:jc w:val="both"/>
        <w:rPr>
          <w:rFonts w:ascii="Arial" w:hAnsi="Arial" w:cs="Arial"/>
          <w:color w:val="000000"/>
        </w:rPr>
      </w:pPr>
      <w:r w:rsidRPr="000E3FF3">
        <w:rPr>
          <w:rStyle w:val="xs11"/>
          <w:rFonts w:ascii="Arial" w:hAnsi="Arial" w:cs="Arial"/>
          <w:b/>
          <w:bCs/>
          <w:color w:val="000000"/>
          <w:bdr w:val="none" w:sz="0" w:space="0" w:color="auto" w:frame="1"/>
        </w:rPr>
        <w:t>Settling period to the out of school club:</w:t>
      </w:r>
    </w:p>
    <w:p w:rsidR="0039358C" w:rsidRPr="000E3FF3" w:rsidRDefault="0039358C" w:rsidP="0039358C">
      <w:pPr>
        <w:jc w:val="both"/>
        <w:textAlignment w:val="baseline"/>
        <w:rPr>
          <w:rFonts w:ascii="Arial" w:hAnsi="Arial" w:cs="Arial"/>
          <w:color w:val="000000"/>
        </w:rPr>
      </w:pPr>
      <w:r w:rsidRPr="000E3FF3">
        <w:rPr>
          <w:rStyle w:val="xs14"/>
          <w:rFonts w:ascii="Arial" w:hAnsi="Arial" w:cs="Arial"/>
          <w:color w:val="000000"/>
          <w:bdr w:val="none" w:sz="0" w:space="0" w:color="auto" w:frame="1"/>
        </w:rPr>
        <w:t>• </w:t>
      </w:r>
      <w:r w:rsidRPr="000E3FF3">
        <w:rPr>
          <w:rStyle w:val="xs9"/>
          <w:rFonts w:ascii="Arial" w:hAnsi="Arial" w:cs="Arial"/>
          <w:color w:val="000000"/>
          <w:bdr w:val="none" w:sz="0" w:space="0" w:color="auto" w:frame="1"/>
        </w:rPr>
        <w:t>A revised settling period will be adopted. Settling will be planned for individual children by the key person, with a focus on the child’s well-being. </w:t>
      </w:r>
    </w:p>
    <w:p w:rsidR="0039358C" w:rsidRPr="000E3FF3" w:rsidRDefault="0039358C" w:rsidP="0039358C">
      <w:pPr>
        <w:jc w:val="both"/>
        <w:textAlignment w:val="baseline"/>
        <w:rPr>
          <w:rFonts w:ascii="Arial" w:hAnsi="Arial" w:cs="Arial"/>
          <w:color w:val="000000"/>
        </w:rPr>
      </w:pPr>
      <w:r w:rsidRPr="000E3FF3">
        <w:rPr>
          <w:rStyle w:val="xs14"/>
          <w:rFonts w:ascii="Arial" w:hAnsi="Arial" w:cs="Arial"/>
          <w:color w:val="000000"/>
          <w:bdr w:val="none" w:sz="0" w:space="0" w:color="auto" w:frame="1"/>
        </w:rPr>
        <w:t>• </w:t>
      </w:r>
      <w:r w:rsidRPr="000E3FF3">
        <w:rPr>
          <w:rStyle w:val="xs9"/>
          <w:rFonts w:ascii="Arial" w:hAnsi="Arial" w:cs="Arial"/>
          <w:color w:val="000000"/>
          <w:bdr w:val="none" w:sz="0" w:space="0" w:color="auto" w:frame="1"/>
        </w:rPr>
        <w:t>Objects from home will be restricted.</w:t>
      </w:r>
    </w:p>
    <w:p w:rsidR="0039358C" w:rsidRPr="000E3FF3" w:rsidRDefault="0039358C" w:rsidP="0039358C">
      <w:pPr>
        <w:pStyle w:val="xs17"/>
        <w:spacing w:before="0" w:beforeAutospacing="0" w:after="0" w:afterAutospacing="0"/>
        <w:jc w:val="both"/>
        <w:rPr>
          <w:rFonts w:ascii="Arial" w:hAnsi="Arial" w:cs="Arial"/>
          <w:color w:val="000000"/>
        </w:rPr>
      </w:pPr>
      <w:r w:rsidRPr="000E3FF3">
        <w:rPr>
          <w:rFonts w:ascii="Arial" w:hAnsi="Arial" w:cs="Arial"/>
          <w:color w:val="000000"/>
          <w:bdr w:val="none" w:sz="0" w:space="0" w:color="auto" w:frame="1"/>
        </w:rPr>
        <w:t> </w:t>
      </w:r>
    </w:p>
    <w:p w:rsidR="0039358C" w:rsidRPr="000E3FF3" w:rsidRDefault="0039358C" w:rsidP="0039358C">
      <w:pPr>
        <w:pStyle w:val="xs17"/>
        <w:spacing w:before="0" w:beforeAutospacing="0" w:after="0" w:afterAutospacing="0"/>
        <w:jc w:val="both"/>
        <w:rPr>
          <w:rFonts w:ascii="Arial" w:hAnsi="Arial" w:cs="Arial"/>
          <w:color w:val="000000"/>
        </w:rPr>
      </w:pPr>
      <w:r w:rsidRPr="000E3FF3">
        <w:rPr>
          <w:rFonts w:ascii="Arial" w:hAnsi="Arial" w:cs="Arial"/>
          <w:color w:val="000000"/>
          <w:bdr w:val="none" w:sz="0" w:space="0" w:color="auto" w:frame="1"/>
        </w:rPr>
        <w:t> </w:t>
      </w:r>
    </w:p>
    <w:p w:rsidR="0039358C" w:rsidRPr="000E3FF3" w:rsidRDefault="0039358C" w:rsidP="0039358C">
      <w:pPr>
        <w:pStyle w:val="xs17"/>
        <w:spacing w:before="0" w:beforeAutospacing="0" w:after="0" w:afterAutospacing="0"/>
        <w:jc w:val="both"/>
        <w:rPr>
          <w:rFonts w:ascii="Arial" w:hAnsi="Arial" w:cs="Arial"/>
          <w:color w:val="000000"/>
        </w:rPr>
      </w:pPr>
      <w:r w:rsidRPr="000E3FF3">
        <w:rPr>
          <w:rStyle w:val="xs11"/>
          <w:rFonts w:ascii="Arial" w:hAnsi="Arial" w:cs="Arial"/>
          <w:b/>
          <w:bCs/>
          <w:color w:val="000000"/>
          <w:bdr w:val="none" w:sz="0" w:space="0" w:color="auto" w:frame="1"/>
        </w:rPr>
        <w:t>Responding to child illness</w:t>
      </w:r>
    </w:p>
    <w:p w:rsidR="0039358C" w:rsidRPr="000E3FF3" w:rsidRDefault="0039358C" w:rsidP="0039358C">
      <w:pPr>
        <w:jc w:val="both"/>
        <w:textAlignment w:val="baseline"/>
        <w:rPr>
          <w:rFonts w:ascii="Arial" w:hAnsi="Arial" w:cs="Arial"/>
          <w:color w:val="000000"/>
        </w:rPr>
      </w:pPr>
      <w:r w:rsidRPr="000E3FF3">
        <w:rPr>
          <w:rStyle w:val="xs14"/>
          <w:rFonts w:ascii="Arial" w:hAnsi="Arial" w:cs="Arial"/>
          <w:color w:val="000000"/>
          <w:bdr w:val="none" w:sz="0" w:space="0" w:color="auto" w:frame="1"/>
        </w:rPr>
        <w:t>• </w:t>
      </w:r>
      <w:r w:rsidRPr="000E3FF3">
        <w:rPr>
          <w:rStyle w:val="xs9"/>
          <w:rFonts w:ascii="Arial" w:hAnsi="Arial" w:cs="Arial"/>
          <w:color w:val="000000"/>
          <w:bdr w:val="none" w:sz="0" w:space="0" w:color="auto" w:frame="1"/>
        </w:rPr>
        <w:t>In the event of a child developing suspected symptoms of the current pandemic whilst attending the setting, we will follow our normal sickness policy and ask for the child to be collected by a parent/guardian as soon as possible.</w:t>
      </w:r>
    </w:p>
    <w:p w:rsidR="0039358C" w:rsidRPr="000E3FF3" w:rsidRDefault="0039358C" w:rsidP="0039358C">
      <w:pPr>
        <w:jc w:val="both"/>
        <w:textAlignment w:val="baseline"/>
        <w:rPr>
          <w:rStyle w:val="xs9"/>
          <w:rFonts w:ascii="Arial" w:hAnsi="Arial" w:cs="Arial"/>
          <w:color w:val="000000"/>
          <w:bdr w:val="none" w:sz="0" w:space="0" w:color="auto" w:frame="1"/>
        </w:rPr>
      </w:pPr>
      <w:r w:rsidRPr="000E3FF3">
        <w:rPr>
          <w:rStyle w:val="xs14"/>
          <w:rFonts w:ascii="Arial" w:hAnsi="Arial" w:cs="Arial"/>
          <w:color w:val="000000"/>
          <w:bdr w:val="none" w:sz="0" w:space="0" w:color="auto" w:frame="1"/>
        </w:rPr>
        <w:t>• </w:t>
      </w:r>
      <w:r w:rsidRPr="000E3FF3">
        <w:rPr>
          <w:rStyle w:val="xs9"/>
          <w:rFonts w:ascii="Arial" w:hAnsi="Arial" w:cs="Arial"/>
          <w:color w:val="000000"/>
          <w:bdr w:val="none" w:sz="0" w:space="0" w:color="auto" w:frame="1"/>
        </w:rPr>
        <w:t>In addition to our current sickness policy we will.</w:t>
      </w:r>
    </w:p>
    <w:p w:rsidR="0039358C" w:rsidRPr="000E3FF3" w:rsidRDefault="0039358C" w:rsidP="000E3FF3">
      <w:pPr>
        <w:numPr>
          <w:ilvl w:val="0"/>
          <w:numId w:val="320"/>
        </w:numPr>
        <w:ind w:left="142" w:hanging="142"/>
        <w:jc w:val="both"/>
        <w:textAlignment w:val="baseline"/>
        <w:rPr>
          <w:rFonts w:ascii="Arial" w:hAnsi="Arial" w:cs="Arial"/>
          <w:color w:val="000000"/>
          <w:bdr w:val="none" w:sz="0" w:space="0" w:color="auto" w:frame="1"/>
        </w:rPr>
      </w:pPr>
      <w:r w:rsidRPr="000E3FF3">
        <w:rPr>
          <w:rStyle w:val="xs9"/>
          <w:rFonts w:ascii="Arial" w:hAnsi="Arial" w:cs="Arial"/>
          <w:color w:val="000000"/>
          <w:bdr w:val="none" w:sz="0" w:space="0" w:color="auto" w:frame="1"/>
        </w:rPr>
        <w:t>Allocate one toilet to the child and which will be clean after they have left.</w:t>
      </w:r>
    </w:p>
    <w:p w:rsidR="0039358C" w:rsidRPr="000E3FF3" w:rsidRDefault="0039358C" w:rsidP="000E3FF3">
      <w:pPr>
        <w:numPr>
          <w:ilvl w:val="0"/>
          <w:numId w:val="320"/>
        </w:numPr>
        <w:ind w:left="142" w:hanging="142"/>
        <w:jc w:val="both"/>
        <w:textAlignment w:val="baseline"/>
        <w:rPr>
          <w:rFonts w:ascii="Arial" w:hAnsi="Arial" w:cs="Arial"/>
          <w:color w:val="000000"/>
          <w:bdr w:val="none" w:sz="0" w:space="0" w:color="auto" w:frame="1"/>
        </w:rPr>
      </w:pPr>
      <w:r w:rsidRPr="000E3FF3">
        <w:rPr>
          <w:rStyle w:val="xs9"/>
          <w:rFonts w:ascii="Arial" w:hAnsi="Arial" w:cs="Arial"/>
          <w:color w:val="000000"/>
          <w:bdr w:val="none" w:sz="0" w:space="0" w:color="auto" w:frame="1"/>
        </w:rPr>
        <w:t>Practitioners will wear PPE gloves, aprons and mask while caring for the child until the parent/guardian collect. </w:t>
      </w:r>
    </w:p>
    <w:p w:rsidR="0039358C" w:rsidRPr="000E3FF3" w:rsidRDefault="0039358C" w:rsidP="000E3FF3">
      <w:pPr>
        <w:numPr>
          <w:ilvl w:val="0"/>
          <w:numId w:val="320"/>
        </w:numPr>
        <w:ind w:left="142" w:hanging="142"/>
        <w:jc w:val="both"/>
        <w:textAlignment w:val="baseline"/>
        <w:rPr>
          <w:rFonts w:ascii="Arial" w:hAnsi="Arial" w:cs="Arial"/>
          <w:color w:val="000000"/>
          <w:bdr w:val="none" w:sz="0" w:space="0" w:color="auto" w:frame="1"/>
        </w:rPr>
      </w:pPr>
      <w:r w:rsidRPr="000E3FF3">
        <w:rPr>
          <w:rStyle w:val="xs9"/>
          <w:rFonts w:ascii="Arial" w:hAnsi="Arial" w:cs="Arial"/>
          <w:color w:val="000000"/>
          <w:bdr w:val="none" w:sz="0" w:space="0" w:color="auto" w:frame="1"/>
        </w:rPr>
        <w:t>The child will be kept in isolation with one practitioner until collected.</w:t>
      </w:r>
    </w:p>
    <w:p w:rsidR="0039358C" w:rsidRPr="000E3FF3" w:rsidRDefault="0039358C" w:rsidP="000E3FF3">
      <w:pPr>
        <w:numPr>
          <w:ilvl w:val="0"/>
          <w:numId w:val="320"/>
        </w:numPr>
        <w:ind w:left="142" w:hanging="142"/>
        <w:jc w:val="both"/>
        <w:textAlignment w:val="baseline"/>
        <w:rPr>
          <w:rFonts w:ascii="Arial" w:hAnsi="Arial" w:cs="Arial"/>
          <w:color w:val="000000"/>
          <w:bdr w:val="none" w:sz="0" w:space="0" w:color="auto" w:frame="1"/>
        </w:rPr>
      </w:pPr>
      <w:r w:rsidRPr="000E3FF3">
        <w:rPr>
          <w:rStyle w:val="xs9"/>
          <w:rFonts w:ascii="Arial" w:hAnsi="Arial" w:cs="Arial"/>
          <w:color w:val="000000"/>
          <w:bdr w:val="none" w:sz="0" w:space="0" w:color="auto" w:frame="1"/>
        </w:rPr>
        <w:t>The area including the bathroom will be thoroughly cleaned once the child has left. </w:t>
      </w:r>
    </w:p>
    <w:p w:rsidR="0039358C" w:rsidRPr="000E3FF3" w:rsidRDefault="0039358C" w:rsidP="000E3FF3">
      <w:pPr>
        <w:numPr>
          <w:ilvl w:val="0"/>
          <w:numId w:val="320"/>
        </w:numPr>
        <w:ind w:left="142" w:hanging="142"/>
        <w:jc w:val="both"/>
        <w:textAlignment w:val="baseline"/>
        <w:rPr>
          <w:rFonts w:ascii="Arial" w:hAnsi="Arial" w:cs="Arial"/>
          <w:color w:val="000000"/>
          <w:bdr w:val="none" w:sz="0" w:space="0" w:color="auto" w:frame="1"/>
        </w:rPr>
      </w:pPr>
      <w:r w:rsidRPr="000E3FF3">
        <w:rPr>
          <w:rStyle w:val="xs9"/>
          <w:rFonts w:ascii="Arial" w:hAnsi="Arial" w:cs="Arial"/>
          <w:color w:val="000000"/>
          <w:bdr w:val="none" w:sz="0" w:space="0" w:color="auto" w:frame="1"/>
        </w:rPr>
        <w:t>The child’s parent will need to seek medical attention from 111 and self-isolate with their family during this time, or at least until they receive negative test results.</w:t>
      </w:r>
    </w:p>
    <w:p w:rsidR="0039358C" w:rsidRPr="000E3FF3" w:rsidRDefault="0039358C" w:rsidP="000E3FF3">
      <w:pPr>
        <w:numPr>
          <w:ilvl w:val="0"/>
          <w:numId w:val="320"/>
        </w:numPr>
        <w:ind w:left="142" w:hanging="142"/>
        <w:jc w:val="both"/>
        <w:textAlignment w:val="baseline"/>
        <w:rPr>
          <w:rFonts w:ascii="Arial" w:hAnsi="Arial" w:cs="Arial"/>
          <w:color w:val="000000"/>
          <w:bdr w:val="none" w:sz="0" w:space="0" w:color="auto" w:frame="1"/>
        </w:rPr>
      </w:pPr>
      <w:r w:rsidRPr="000E3FF3">
        <w:rPr>
          <w:rStyle w:val="xs9"/>
          <w:rFonts w:ascii="Arial" w:hAnsi="Arial" w:cs="Arial"/>
          <w:color w:val="000000"/>
          <w:bdr w:val="none" w:sz="0" w:space="0" w:color="auto" w:frame="1"/>
        </w:rPr>
        <w:t>Illness will be recorded on the infection control register.</w:t>
      </w:r>
    </w:p>
    <w:p w:rsidR="0039358C" w:rsidRPr="000E3FF3" w:rsidRDefault="0039358C" w:rsidP="000E3FF3">
      <w:pPr>
        <w:numPr>
          <w:ilvl w:val="0"/>
          <w:numId w:val="320"/>
        </w:numPr>
        <w:ind w:left="142" w:hanging="432"/>
        <w:jc w:val="both"/>
        <w:textAlignment w:val="baseline"/>
        <w:rPr>
          <w:rFonts w:ascii="Arial" w:hAnsi="Arial" w:cs="Arial"/>
          <w:color w:val="000000"/>
          <w:bdr w:val="none" w:sz="0" w:space="0" w:color="auto" w:frame="1"/>
        </w:rPr>
      </w:pPr>
      <w:r w:rsidRPr="000E3FF3">
        <w:rPr>
          <w:rStyle w:val="xs9"/>
          <w:rFonts w:ascii="Arial" w:hAnsi="Arial" w:cs="Arial"/>
          <w:color w:val="000000"/>
          <w:bdr w:val="none" w:sz="0" w:space="0" w:color="auto" w:frame="1"/>
        </w:rPr>
        <w:t>Children will not be readmitted to the out of school club until they have followed the current pandemic isolation period or have received a test result to say they are not infected.  This will be recorded on the infection control register. </w:t>
      </w:r>
    </w:p>
    <w:p w:rsidR="0039358C" w:rsidRPr="000E3FF3" w:rsidRDefault="0039358C" w:rsidP="0039358C">
      <w:pPr>
        <w:pStyle w:val="xs17"/>
        <w:spacing w:before="0" w:beforeAutospacing="0" w:after="0" w:afterAutospacing="0"/>
        <w:jc w:val="both"/>
        <w:rPr>
          <w:rFonts w:ascii="Arial" w:hAnsi="Arial" w:cs="Arial"/>
          <w:color w:val="000000"/>
        </w:rPr>
      </w:pPr>
      <w:r w:rsidRPr="000E3FF3">
        <w:rPr>
          <w:rFonts w:ascii="Arial" w:hAnsi="Arial" w:cs="Arial"/>
          <w:color w:val="000000"/>
          <w:bdr w:val="none" w:sz="0" w:space="0" w:color="auto" w:frame="1"/>
        </w:rPr>
        <w:t> </w:t>
      </w:r>
    </w:p>
    <w:p w:rsidR="0039358C" w:rsidRPr="000E3FF3" w:rsidRDefault="0039358C" w:rsidP="0039358C">
      <w:pPr>
        <w:pStyle w:val="xs17"/>
        <w:spacing w:before="0" w:beforeAutospacing="0" w:after="0" w:afterAutospacing="0"/>
        <w:jc w:val="both"/>
        <w:rPr>
          <w:rFonts w:ascii="Arial" w:hAnsi="Arial" w:cs="Arial"/>
          <w:color w:val="000000"/>
        </w:rPr>
      </w:pPr>
      <w:r w:rsidRPr="000E3FF3">
        <w:rPr>
          <w:rFonts w:ascii="Arial" w:hAnsi="Arial" w:cs="Arial"/>
          <w:color w:val="000000"/>
          <w:bdr w:val="none" w:sz="0" w:space="0" w:color="auto" w:frame="1"/>
        </w:rPr>
        <w:t> </w:t>
      </w:r>
    </w:p>
    <w:p w:rsidR="0039358C" w:rsidRPr="000E3FF3" w:rsidRDefault="0039358C" w:rsidP="0039358C">
      <w:pPr>
        <w:pStyle w:val="xs17"/>
        <w:spacing w:before="0" w:beforeAutospacing="0" w:after="0" w:afterAutospacing="0"/>
        <w:jc w:val="both"/>
        <w:rPr>
          <w:rFonts w:ascii="Arial" w:hAnsi="Arial" w:cs="Arial"/>
          <w:color w:val="000000"/>
        </w:rPr>
      </w:pPr>
      <w:r w:rsidRPr="000E3FF3">
        <w:rPr>
          <w:rStyle w:val="xs11"/>
          <w:rFonts w:ascii="Arial" w:hAnsi="Arial" w:cs="Arial"/>
          <w:b/>
          <w:bCs/>
          <w:color w:val="000000"/>
          <w:bdr w:val="none" w:sz="0" w:space="0" w:color="auto" w:frame="1"/>
        </w:rPr>
        <w:t>Contact and Home Learning </w:t>
      </w:r>
    </w:p>
    <w:p w:rsidR="0039358C" w:rsidRPr="000E3FF3" w:rsidRDefault="0039358C" w:rsidP="0039358C">
      <w:pPr>
        <w:jc w:val="both"/>
        <w:textAlignment w:val="baseline"/>
        <w:rPr>
          <w:rFonts w:ascii="Arial" w:hAnsi="Arial" w:cs="Arial"/>
          <w:color w:val="000000"/>
        </w:rPr>
      </w:pPr>
      <w:r w:rsidRPr="000E3FF3">
        <w:rPr>
          <w:rStyle w:val="xs14"/>
          <w:rFonts w:ascii="Arial" w:hAnsi="Arial" w:cs="Arial"/>
          <w:color w:val="000000"/>
          <w:bdr w:val="none" w:sz="0" w:space="0" w:color="auto" w:frame="1"/>
        </w:rPr>
        <w:t>• </w:t>
      </w:r>
      <w:r w:rsidRPr="000E3FF3">
        <w:rPr>
          <w:rStyle w:val="xs9"/>
          <w:rFonts w:ascii="Arial" w:hAnsi="Arial" w:cs="Arial"/>
          <w:color w:val="000000"/>
          <w:bdr w:val="none" w:sz="0" w:space="0" w:color="auto" w:frame="1"/>
        </w:rPr>
        <w:t>Families will be contacted regularly by the management team, via telephone, email, online formats during any out of school club closure.</w:t>
      </w:r>
    </w:p>
    <w:p w:rsidR="0039358C" w:rsidRPr="000E3FF3" w:rsidRDefault="0039358C" w:rsidP="0039358C">
      <w:pPr>
        <w:jc w:val="both"/>
        <w:textAlignment w:val="baseline"/>
        <w:rPr>
          <w:rFonts w:ascii="Arial" w:hAnsi="Arial" w:cs="Arial"/>
          <w:color w:val="000000"/>
        </w:rPr>
      </w:pPr>
      <w:r w:rsidRPr="000E3FF3">
        <w:rPr>
          <w:rStyle w:val="xs14"/>
          <w:rFonts w:ascii="Arial" w:hAnsi="Arial" w:cs="Arial"/>
          <w:color w:val="000000"/>
          <w:bdr w:val="none" w:sz="0" w:space="0" w:color="auto" w:frame="1"/>
        </w:rPr>
        <w:t>• </w:t>
      </w:r>
      <w:r w:rsidRPr="000E3FF3">
        <w:rPr>
          <w:rStyle w:val="xs9"/>
          <w:rFonts w:ascii="Arial" w:hAnsi="Arial" w:cs="Arial"/>
          <w:color w:val="000000"/>
          <w:bdr w:val="none" w:sz="0" w:space="0" w:color="auto" w:frame="1"/>
        </w:rPr>
        <w:t>Families with </w:t>
      </w:r>
      <w:proofErr w:type="gramStart"/>
      <w:r w:rsidRPr="000E3FF3">
        <w:rPr>
          <w:rStyle w:val="xs9"/>
          <w:rFonts w:ascii="Arial" w:hAnsi="Arial" w:cs="Arial"/>
          <w:color w:val="000000"/>
          <w:bdr w:val="none" w:sz="0" w:space="0" w:color="auto" w:frame="1"/>
        </w:rPr>
        <w:t>children</w:t>
      </w:r>
      <w:proofErr w:type="gramEnd"/>
      <w:r w:rsidRPr="000E3FF3">
        <w:rPr>
          <w:rStyle w:val="xs9"/>
          <w:rFonts w:ascii="Arial" w:hAnsi="Arial" w:cs="Arial"/>
          <w:color w:val="000000"/>
          <w:bdr w:val="none" w:sz="0" w:space="0" w:color="auto" w:frame="1"/>
        </w:rPr>
        <w:t xml:space="preserve"> who are identified as vulnerable, will be contacted more frequently.</w:t>
      </w:r>
    </w:p>
    <w:p w:rsidR="0039358C" w:rsidRPr="000E3FF3" w:rsidRDefault="0039358C" w:rsidP="0039358C">
      <w:pPr>
        <w:jc w:val="both"/>
        <w:textAlignment w:val="baseline"/>
        <w:rPr>
          <w:rFonts w:ascii="Arial" w:hAnsi="Arial" w:cs="Arial"/>
          <w:color w:val="000000"/>
        </w:rPr>
      </w:pPr>
      <w:r w:rsidRPr="000E3FF3">
        <w:rPr>
          <w:rStyle w:val="xs14"/>
          <w:rFonts w:ascii="Arial" w:hAnsi="Arial" w:cs="Arial"/>
          <w:color w:val="000000"/>
          <w:bdr w:val="none" w:sz="0" w:space="0" w:color="auto" w:frame="1"/>
        </w:rPr>
        <w:t>• </w:t>
      </w:r>
      <w:r w:rsidRPr="000E3FF3">
        <w:rPr>
          <w:rStyle w:val="xs9"/>
          <w:rFonts w:ascii="Arial" w:hAnsi="Arial" w:cs="Arial"/>
          <w:color w:val="000000"/>
          <w:bdr w:val="none" w:sz="0" w:space="0" w:color="auto" w:frame="1"/>
        </w:rPr>
        <w:t>Families will be supported if they need any support with referrals to other agencies such as food banks or Social Care.</w:t>
      </w:r>
    </w:p>
    <w:p w:rsidR="0039358C" w:rsidRPr="000E3FF3" w:rsidRDefault="0039358C" w:rsidP="0039358C">
      <w:pPr>
        <w:pStyle w:val="xs24"/>
        <w:spacing w:before="0" w:beforeAutospacing="0" w:after="0" w:afterAutospacing="0"/>
        <w:jc w:val="both"/>
        <w:rPr>
          <w:rFonts w:ascii="Arial" w:hAnsi="Arial" w:cs="Arial"/>
          <w:color w:val="000000"/>
        </w:rPr>
      </w:pPr>
      <w:r w:rsidRPr="000E3FF3">
        <w:rPr>
          <w:rFonts w:ascii="Arial" w:hAnsi="Arial" w:cs="Arial"/>
          <w:color w:val="000000"/>
          <w:bdr w:val="none" w:sz="0" w:space="0" w:color="auto" w:frame="1"/>
        </w:rPr>
        <w:t> </w:t>
      </w:r>
    </w:p>
    <w:p w:rsidR="0039358C" w:rsidRPr="000E3FF3" w:rsidRDefault="0039358C" w:rsidP="0039358C">
      <w:pPr>
        <w:pStyle w:val="xs6"/>
        <w:spacing w:before="0" w:beforeAutospacing="0" w:after="0" w:afterAutospacing="0"/>
        <w:rPr>
          <w:rFonts w:ascii="Arial" w:hAnsi="Arial" w:cs="Arial"/>
          <w:color w:val="000000"/>
        </w:rPr>
      </w:pPr>
    </w:p>
    <w:p w:rsidR="0039358C" w:rsidRPr="000E3FF3" w:rsidRDefault="0039358C" w:rsidP="0039358C">
      <w:pPr>
        <w:pStyle w:val="xs6"/>
        <w:spacing w:before="0" w:beforeAutospacing="0" w:after="0" w:afterAutospacing="0"/>
        <w:rPr>
          <w:rFonts w:ascii="Arial" w:hAnsi="Arial" w:cs="Arial"/>
          <w:color w:val="000000"/>
        </w:rPr>
      </w:pPr>
      <w:r w:rsidRPr="000E3FF3">
        <w:rPr>
          <w:rFonts w:ascii="Arial" w:hAnsi="Arial" w:cs="Arial"/>
          <w:color w:val="000000"/>
          <w:bdr w:val="none" w:sz="0" w:space="0" w:color="auto" w:frame="1"/>
        </w:rPr>
        <w:t> </w:t>
      </w:r>
    </w:p>
    <w:p w:rsidR="0039358C" w:rsidRPr="000E3FF3" w:rsidRDefault="0039358C" w:rsidP="0039358C">
      <w:pPr>
        <w:rPr>
          <w:rFonts w:ascii="Arial" w:hAnsi="Arial" w:cs="Arial"/>
          <w:b/>
        </w:rPr>
      </w:pPr>
    </w:p>
    <w:p w:rsidR="0039358C" w:rsidRPr="000E3FF3" w:rsidRDefault="0039358C" w:rsidP="00372188">
      <w:pPr>
        <w:spacing w:line="360" w:lineRule="auto"/>
        <w:rPr>
          <w:rFonts w:ascii="Arial" w:hAnsi="Arial" w:cs="Arial"/>
          <w:b/>
          <w:sz w:val="28"/>
          <w:szCs w:val="28"/>
        </w:rPr>
      </w:pPr>
    </w:p>
    <w:p w:rsidR="000E3FF3" w:rsidRDefault="000E3FF3" w:rsidP="00372188">
      <w:pPr>
        <w:spacing w:line="360" w:lineRule="auto"/>
        <w:rPr>
          <w:rFonts w:ascii="Arial" w:hAnsi="Arial" w:cs="Arial"/>
          <w:b/>
          <w:sz w:val="28"/>
          <w:szCs w:val="28"/>
        </w:rPr>
      </w:pPr>
    </w:p>
    <w:p w:rsidR="00DC6634" w:rsidRDefault="00DC6634" w:rsidP="00372188">
      <w:pPr>
        <w:spacing w:line="360" w:lineRule="auto"/>
        <w:rPr>
          <w:rFonts w:ascii="Arial" w:hAnsi="Arial" w:cs="Arial"/>
          <w:b/>
          <w:sz w:val="28"/>
          <w:szCs w:val="28"/>
        </w:rPr>
      </w:pPr>
    </w:p>
    <w:p w:rsidR="00DC6634" w:rsidRDefault="00DC6634" w:rsidP="00372188">
      <w:pPr>
        <w:spacing w:line="360" w:lineRule="auto"/>
        <w:rPr>
          <w:rFonts w:ascii="Arial" w:hAnsi="Arial" w:cs="Arial"/>
          <w:b/>
          <w:sz w:val="28"/>
          <w:szCs w:val="28"/>
        </w:rPr>
      </w:pPr>
    </w:p>
    <w:p w:rsidR="00DC6634" w:rsidRPr="000E3FF3" w:rsidRDefault="00DC6634" w:rsidP="00372188">
      <w:pPr>
        <w:spacing w:line="360" w:lineRule="auto"/>
        <w:rPr>
          <w:rFonts w:ascii="Arial" w:hAnsi="Arial" w:cs="Arial"/>
          <w:b/>
          <w:sz w:val="28"/>
          <w:szCs w:val="28"/>
        </w:rPr>
      </w:pPr>
    </w:p>
    <w:p w:rsidR="00372188" w:rsidRPr="000E3FF3" w:rsidRDefault="00CD17F8" w:rsidP="00372188">
      <w:pPr>
        <w:spacing w:line="360" w:lineRule="auto"/>
        <w:rPr>
          <w:rFonts w:ascii="Arial" w:hAnsi="Arial" w:cs="Arial"/>
          <w:b/>
          <w:sz w:val="28"/>
          <w:szCs w:val="28"/>
        </w:rPr>
      </w:pPr>
      <w:r w:rsidRPr="000E3FF3">
        <w:rPr>
          <w:rFonts w:ascii="Arial" w:hAnsi="Arial" w:cs="Arial"/>
          <w:b/>
          <w:sz w:val="28"/>
          <w:szCs w:val="28"/>
        </w:rPr>
        <w:lastRenderedPageBreak/>
        <w:t>Parental involvement</w:t>
      </w:r>
    </w:p>
    <w:p w:rsidR="00372188" w:rsidRPr="000E3FF3" w:rsidRDefault="00372188" w:rsidP="00372188">
      <w:pPr>
        <w:spacing w:line="360" w:lineRule="auto"/>
        <w:rPr>
          <w:rFonts w:ascii="Arial" w:hAnsi="Arial" w:cs="Arial"/>
          <w:b/>
          <w:sz w:val="28"/>
          <w:szCs w:val="28"/>
        </w:rPr>
      </w:pPr>
    </w:p>
    <w:p w:rsidR="00372188" w:rsidRPr="000E3FF3" w:rsidRDefault="00372188" w:rsidP="00372188">
      <w:pPr>
        <w:spacing w:line="360" w:lineRule="auto"/>
        <w:rPr>
          <w:rFonts w:ascii="Arial" w:hAnsi="Arial" w:cs="Arial"/>
          <w:b/>
          <w:sz w:val="22"/>
          <w:szCs w:val="22"/>
        </w:rPr>
      </w:pPr>
      <w:r w:rsidRPr="000E3FF3">
        <w:rPr>
          <w:rFonts w:ascii="Arial" w:hAnsi="Arial" w:cs="Arial"/>
          <w:b/>
          <w:sz w:val="22"/>
          <w:szCs w:val="22"/>
        </w:rPr>
        <w:t>Policy statement</w:t>
      </w:r>
    </w:p>
    <w:p w:rsidR="00372188" w:rsidRPr="000E3FF3" w:rsidRDefault="00A122E0" w:rsidP="00372188">
      <w:pPr>
        <w:pStyle w:val="BodyText"/>
        <w:spacing w:line="360" w:lineRule="auto"/>
        <w:rPr>
          <w:rFonts w:cs="Arial"/>
          <w:i w:val="0"/>
          <w:sz w:val="22"/>
          <w:szCs w:val="22"/>
        </w:rPr>
      </w:pPr>
      <w:r w:rsidRPr="000E3FF3">
        <w:rPr>
          <w:rFonts w:cs="Arial"/>
          <w:i w:val="0"/>
          <w:sz w:val="22"/>
          <w:szCs w:val="22"/>
        </w:rPr>
        <w:t xml:space="preserve">At </w:t>
      </w:r>
      <w:proofErr w:type="spellStart"/>
      <w:r w:rsidRPr="000E3FF3">
        <w:rPr>
          <w:rFonts w:cs="Arial"/>
          <w:i w:val="0"/>
          <w:sz w:val="22"/>
          <w:szCs w:val="22"/>
        </w:rPr>
        <w:t>Childville</w:t>
      </w:r>
      <w:proofErr w:type="spellEnd"/>
      <w:r w:rsidR="00372188" w:rsidRPr="000E3FF3">
        <w:rPr>
          <w:rFonts w:cs="Arial"/>
          <w:i w:val="0"/>
          <w:sz w:val="22"/>
          <w:szCs w:val="22"/>
        </w:rPr>
        <w:t xml:space="preserve"> </w:t>
      </w:r>
      <w:r w:rsidRPr="000E3FF3">
        <w:rPr>
          <w:rFonts w:cs="Arial"/>
          <w:i w:val="0"/>
          <w:sz w:val="22"/>
          <w:szCs w:val="22"/>
        </w:rPr>
        <w:t xml:space="preserve">we </w:t>
      </w:r>
      <w:r w:rsidR="00372188" w:rsidRPr="000E3FF3">
        <w:rPr>
          <w:rFonts w:cs="Arial"/>
          <w:i w:val="0"/>
          <w:sz w:val="22"/>
          <w:szCs w:val="22"/>
        </w:rPr>
        <w:t xml:space="preserve">believe that children benefit most from early </w:t>
      </w:r>
      <w:proofErr w:type="gramStart"/>
      <w:r w:rsidR="00372188" w:rsidRPr="000E3FF3">
        <w:rPr>
          <w:rFonts w:cs="Arial"/>
          <w:i w:val="0"/>
          <w:sz w:val="22"/>
          <w:szCs w:val="22"/>
        </w:rPr>
        <w:t>years</w:t>
      </w:r>
      <w:proofErr w:type="gramEnd"/>
      <w:r w:rsidR="00372188" w:rsidRPr="000E3FF3">
        <w:rPr>
          <w:rFonts w:cs="Arial"/>
          <w:i w:val="0"/>
          <w:sz w:val="22"/>
          <w:szCs w:val="22"/>
        </w:rPr>
        <w:t xml:space="preserve"> education and care when parents and settings work together in partnership.</w:t>
      </w:r>
    </w:p>
    <w:p w:rsidR="00372188" w:rsidRPr="000E3FF3" w:rsidRDefault="00372188" w:rsidP="00372188">
      <w:pPr>
        <w:pStyle w:val="BodyText"/>
        <w:spacing w:line="360" w:lineRule="auto"/>
        <w:rPr>
          <w:rFonts w:cs="Arial"/>
          <w:i w:val="0"/>
          <w:sz w:val="22"/>
          <w:szCs w:val="22"/>
        </w:rPr>
      </w:pPr>
      <w:r w:rsidRPr="000E3FF3">
        <w:rPr>
          <w:rFonts w:cs="Arial"/>
          <w:i w:val="0"/>
          <w:sz w:val="22"/>
          <w:szCs w:val="22"/>
        </w:rPr>
        <w:t>Our aim is to support parents as their children's first and most important educators by involving them in their children's education and in the full life of our setting. We also aim to support parents in their own continuing education and personal development.</w:t>
      </w:r>
    </w:p>
    <w:p w:rsidR="00372188" w:rsidRPr="000E3FF3" w:rsidRDefault="00372188" w:rsidP="00372188">
      <w:pPr>
        <w:pStyle w:val="BodyText"/>
        <w:spacing w:line="360" w:lineRule="auto"/>
        <w:rPr>
          <w:rFonts w:cs="Arial"/>
          <w:i w:val="0"/>
          <w:sz w:val="22"/>
          <w:szCs w:val="22"/>
        </w:rPr>
      </w:pPr>
      <w:r w:rsidRPr="000E3FF3">
        <w:rPr>
          <w:rFonts w:cs="Arial"/>
          <w:i w:val="0"/>
          <w:sz w:val="22"/>
          <w:szCs w:val="22"/>
        </w:rPr>
        <w:t xml:space="preserve">Some parents are less well represented in early </w:t>
      </w:r>
      <w:proofErr w:type="gramStart"/>
      <w:r w:rsidRPr="000E3FF3">
        <w:rPr>
          <w:rFonts w:cs="Arial"/>
          <w:i w:val="0"/>
          <w:sz w:val="22"/>
          <w:szCs w:val="22"/>
        </w:rPr>
        <w:t>years</w:t>
      </w:r>
      <w:proofErr w:type="gramEnd"/>
      <w:r w:rsidRPr="000E3FF3">
        <w:rPr>
          <w:rFonts w:cs="Arial"/>
          <w:i w:val="0"/>
          <w:sz w:val="22"/>
          <w:szCs w:val="22"/>
        </w:rPr>
        <w:t xml:space="preserve"> settings; these include fathers, parents who live apart from their children, but who still play a part in their lives, as well as working parents. In carrying out the following procedures, we will ensure that all parents are included.</w:t>
      </w:r>
    </w:p>
    <w:p w:rsidR="00372188" w:rsidRPr="000E3FF3" w:rsidRDefault="00372188" w:rsidP="00372188">
      <w:pPr>
        <w:pStyle w:val="BodyText"/>
        <w:spacing w:line="360" w:lineRule="auto"/>
        <w:rPr>
          <w:rFonts w:cs="Arial"/>
          <w:i w:val="0"/>
          <w:sz w:val="22"/>
          <w:szCs w:val="22"/>
        </w:rPr>
      </w:pPr>
      <w:r w:rsidRPr="000E3FF3">
        <w:rPr>
          <w:rFonts w:cs="Arial"/>
          <w:i w:val="0"/>
          <w:sz w:val="22"/>
          <w:szCs w:val="22"/>
        </w:rPr>
        <w:t>When we refer to ‘parents’, we mean both mothers and fathers; these include both natural or birth parents, as well as step-parents and parents who do not live with their children, but have contact with them and play a part in their lives. ‘Parents’ also includes same sex parents, as well as foster parents.</w:t>
      </w:r>
    </w:p>
    <w:p w:rsidR="00372188" w:rsidRPr="000E3FF3" w:rsidRDefault="00372188" w:rsidP="00372188">
      <w:pPr>
        <w:pStyle w:val="BodyText"/>
        <w:spacing w:line="360" w:lineRule="auto"/>
        <w:rPr>
          <w:rFonts w:cs="Arial"/>
          <w:i w:val="0"/>
          <w:sz w:val="22"/>
          <w:szCs w:val="22"/>
        </w:rPr>
      </w:pPr>
      <w:r w:rsidRPr="000E3FF3">
        <w:rPr>
          <w:rFonts w:cs="Arial"/>
          <w:i w:val="0"/>
          <w:sz w:val="22"/>
          <w:szCs w:val="22"/>
        </w:rPr>
        <w:t xml:space="preserve">The Children Act (1989) defines </w:t>
      </w:r>
      <w:r w:rsidRPr="000E3FF3">
        <w:rPr>
          <w:rFonts w:cs="Arial"/>
          <w:sz w:val="22"/>
          <w:szCs w:val="22"/>
        </w:rPr>
        <w:t>parental responsibility</w:t>
      </w:r>
      <w:r w:rsidRPr="000E3FF3">
        <w:rPr>
          <w:rFonts w:cs="Arial"/>
          <w:i w:val="0"/>
          <w:sz w:val="22"/>
          <w:szCs w:val="22"/>
        </w:rPr>
        <w:t xml:space="preserve"> as </w:t>
      </w:r>
      <w:r w:rsidRPr="000E3FF3">
        <w:rPr>
          <w:rFonts w:cs="Arial"/>
          <w:sz w:val="22"/>
          <w:szCs w:val="22"/>
        </w:rPr>
        <w:t>'all the rights, duties, powers, responsibilities and authority which by law a parent of a child has in relation to the child and his property’</w:t>
      </w:r>
      <w:r w:rsidRPr="000E3FF3">
        <w:rPr>
          <w:rFonts w:cs="Arial"/>
          <w:i w:val="0"/>
          <w:sz w:val="22"/>
          <w:szCs w:val="22"/>
        </w:rPr>
        <w:t>.</w:t>
      </w:r>
    </w:p>
    <w:p w:rsidR="00372188" w:rsidRPr="000E3FF3" w:rsidRDefault="00372188" w:rsidP="00372188">
      <w:pPr>
        <w:pStyle w:val="BodyText"/>
        <w:spacing w:before="0" w:after="0" w:line="360" w:lineRule="auto"/>
        <w:rPr>
          <w:rFonts w:cs="Arial"/>
          <w:b/>
          <w:sz w:val="22"/>
          <w:szCs w:val="22"/>
        </w:rPr>
      </w:pPr>
    </w:p>
    <w:p w:rsidR="00372188" w:rsidRPr="000E3FF3" w:rsidRDefault="00372188" w:rsidP="00372188">
      <w:pPr>
        <w:spacing w:line="360" w:lineRule="auto"/>
        <w:rPr>
          <w:rFonts w:ascii="Arial" w:hAnsi="Arial" w:cs="Arial"/>
          <w:b/>
          <w:sz w:val="22"/>
          <w:szCs w:val="22"/>
        </w:rPr>
      </w:pPr>
      <w:r w:rsidRPr="000E3FF3">
        <w:rPr>
          <w:rFonts w:ascii="Arial" w:hAnsi="Arial" w:cs="Arial"/>
          <w:b/>
          <w:sz w:val="22"/>
          <w:szCs w:val="22"/>
        </w:rPr>
        <w:t>Procedures</w:t>
      </w:r>
    </w:p>
    <w:p w:rsidR="00372188" w:rsidRPr="000E3FF3" w:rsidRDefault="00372188" w:rsidP="00372188">
      <w:pPr>
        <w:spacing w:line="360" w:lineRule="auto"/>
        <w:rPr>
          <w:rFonts w:ascii="Arial" w:hAnsi="Arial" w:cs="Arial"/>
          <w:b/>
          <w:sz w:val="22"/>
          <w:szCs w:val="22"/>
        </w:rPr>
      </w:pPr>
    </w:p>
    <w:p w:rsidR="00372188" w:rsidRPr="000E3FF3" w:rsidRDefault="00372188" w:rsidP="00372188">
      <w:pPr>
        <w:numPr>
          <w:ilvl w:val="0"/>
          <w:numId w:val="153"/>
        </w:numPr>
        <w:spacing w:line="360" w:lineRule="auto"/>
        <w:rPr>
          <w:rFonts w:ascii="Arial" w:hAnsi="Arial" w:cs="Arial"/>
          <w:sz w:val="22"/>
          <w:szCs w:val="22"/>
        </w:rPr>
      </w:pPr>
      <w:r w:rsidRPr="000E3FF3">
        <w:rPr>
          <w:rFonts w:ascii="Arial" w:hAnsi="Arial" w:cs="Arial"/>
          <w:color w:val="000000"/>
          <w:sz w:val="22"/>
          <w:szCs w:val="22"/>
        </w:rPr>
        <w:t>Parents are made to feel welcome in our setting; they are greeted appropriately.</w:t>
      </w:r>
      <w:r w:rsidRPr="000E3FF3">
        <w:rPr>
          <w:rFonts w:ascii="Arial" w:hAnsi="Arial" w:cs="Arial"/>
          <w:sz w:val="22"/>
          <w:szCs w:val="22"/>
        </w:rPr>
        <w:t xml:space="preserve"> </w:t>
      </w:r>
    </w:p>
    <w:p w:rsidR="00372188" w:rsidRPr="000E3FF3" w:rsidRDefault="00372188" w:rsidP="00372188">
      <w:pPr>
        <w:numPr>
          <w:ilvl w:val="0"/>
          <w:numId w:val="153"/>
        </w:numPr>
        <w:spacing w:line="360" w:lineRule="auto"/>
        <w:rPr>
          <w:rFonts w:ascii="Arial" w:hAnsi="Arial" w:cs="Arial"/>
          <w:sz w:val="22"/>
          <w:szCs w:val="22"/>
        </w:rPr>
      </w:pPr>
      <w:r w:rsidRPr="000E3FF3">
        <w:rPr>
          <w:rFonts w:ascii="Arial" w:hAnsi="Arial" w:cs="Arial"/>
          <w:sz w:val="22"/>
          <w:szCs w:val="22"/>
        </w:rPr>
        <w:t>We have a means to ensure all parents are included - that may mean that we have different strategies for involving fathers, or parents who work or live apart from their children.</w:t>
      </w:r>
    </w:p>
    <w:p w:rsidR="00372188" w:rsidRPr="000E3FF3" w:rsidRDefault="00372188" w:rsidP="00372188">
      <w:pPr>
        <w:numPr>
          <w:ilvl w:val="0"/>
          <w:numId w:val="153"/>
        </w:numPr>
        <w:spacing w:line="360" w:lineRule="auto"/>
        <w:rPr>
          <w:rFonts w:ascii="Arial" w:hAnsi="Arial" w:cs="Arial"/>
          <w:sz w:val="22"/>
          <w:szCs w:val="22"/>
        </w:rPr>
      </w:pPr>
      <w:r w:rsidRPr="000E3FF3">
        <w:rPr>
          <w:rFonts w:ascii="Arial" w:hAnsi="Arial" w:cs="Arial"/>
          <w:sz w:val="22"/>
          <w:szCs w:val="22"/>
        </w:rPr>
        <w:t>We make every effort to accommodate parents who have a disability or impairment.</w:t>
      </w:r>
    </w:p>
    <w:p w:rsidR="00372188" w:rsidRPr="000E3FF3" w:rsidRDefault="00372188" w:rsidP="00372188">
      <w:pPr>
        <w:numPr>
          <w:ilvl w:val="0"/>
          <w:numId w:val="153"/>
        </w:numPr>
        <w:spacing w:line="360" w:lineRule="auto"/>
        <w:rPr>
          <w:rFonts w:ascii="Arial" w:hAnsi="Arial" w:cs="Arial"/>
          <w:sz w:val="22"/>
          <w:szCs w:val="22"/>
        </w:rPr>
      </w:pPr>
      <w:r w:rsidRPr="000E3FF3">
        <w:rPr>
          <w:rFonts w:ascii="Arial" w:hAnsi="Arial" w:cs="Arial"/>
          <w:sz w:val="22"/>
          <w:szCs w:val="22"/>
        </w:rPr>
        <w:t>We consult with all parents to find out what works best for them.</w:t>
      </w:r>
    </w:p>
    <w:p w:rsidR="00372188" w:rsidRPr="000E3FF3" w:rsidRDefault="00372188" w:rsidP="00372188">
      <w:pPr>
        <w:numPr>
          <w:ilvl w:val="0"/>
          <w:numId w:val="153"/>
        </w:numPr>
        <w:spacing w:line="360" w:lineRule="auto"/>
        <w:rPr>
          <w:rFonts w:ascii="Arial" w:hAnsi="Arial" w:cs="Arial"/>
          <w:sz w:val="22"/>
          <w:szCs w:val="22"/>
        </w:rPr>
      </w:pPr>
      <w:r w:rsidRPr="000E3FF3">
        <w:rPr>
          <w:rFonts w:ascii="Arial" w:hAnsi="Arial" w:cs="Arial"/>
          <w:sz w:val="22"/>
          <w:szCs w:val="22"/>
        </w:rPr>
        <w:t>We ensure on-going dialogue with parents to improve our knowledge of the needs of their children and to support their families.</w:t>
      </w:r>
    </w:p>
    <w:p w:rsidR="00372188" w:rsidRPr="000E3FF3" w:rsidRDefault="00372188" w:rsidP="00372188">
      <w:pPr>
        <w:numPr>
          <w:ilvl w:val="0"/>
          <w:numId w:val="153"/>
        </w:numPr>
        <w:spacing w:line="360" w:lineRule="auto"/>
        <w:rPr>
          <w:rFonts w:ascii="Arial" w:hAnsi="Arial" w:cs="Arial"/>
          <w:sz w:val="22"/>
          <w:szCs w:val="22"/>
        </w:rPr>
      </w:pPr>
      <w:r w:rsidRPr="000E3FF3">
        <w:rPr>
          <w:rFonts w:ascii="Arial" w:hAnsi="Arial" w:cs="Arial"/>
          <w:sz w:val="22"/>
          <w:szCs w:val="22"/>
        </w:rPr>
        <w:t xml:space="preserve">We inform all parents about how the setting is run and its policies, through access to written information, including our Safeguarding </w:t>
      </w:r>
      <w:r w:rsidRPr="000E3FF3">
        <w:rPr>
          <w:rFonts w:ascii="Arial" w:hAnsi="Arial" w:cs="Arial"/>
          <w:i/>
          <w:sz w:val="22"/>
          <w:szCs w:val="22"/>
        </w:rPr>
        <w:t>Children and Child Protection</w:t>
      </w:r>
      <w:r w:rsidRPr="000E3FF3">
        <w:rPr>
          <w:rFonts w:ascii="Arial" w:hAnsi="Arial" w:cs="Arial"/>
          <w:sz w:val="22"/>
          <w:szCs w:val="22"/>
        </w:rPr>
        <w:t xml:space="preserve"> policy and our responsibilities under the Prevent Duty, and through regular informal communication. We check to ensure parents understand the information that is given to them.</w:t>
      </w:r>
    </w:p>
    <w:p w:rsidR="00372188" w:rsidRPr="000E3FF3" w:rsidRDefault="00372188" w:rsidP="00372188">
      <w:pPr>
        <w:numPr>
          <w:ilvl w:val="0"/>
          <w:numId w:val="153"/>
        </w:numPr>
        <w:spacing w:line="360" w:lineRule="auto"/>
        <w:rPr>
          <w:rFonts w:ascii="Arial" w:hAnsi="Arial" w:cs="Arial"/>
          <w:sz w:val="22"/>
          <w:szCs w:val="22"/>
        </w:rPr>
      </w:pPr>
      <w:r w:rsidRPr="000E3FF3">
        <w:rPr>
          <w:rFonts w:ascii="Arial" w:hAnsi="Arial" w:cs="Arial"/>
          <w:sz w:val="22"/>
          <w:szCs w:val="22"/>
        </w:rPr>
        <w:t xml:space="preserve">Information about a child and his or her family is kept confidential within our setting. We provide you with a privacy notice that details how and why we process your personal information. The exception to this is where there is cause to believe that a child may be suffering, or is likely to suffer, significant harm, or where there are concerns regarding child’s development that need to be shared with another agency. We </w:t>
      </w:r>
      <w:r w:rsidRPr="000E3FF3">
        <w:rPr>
          <w:rFonts w:ascii="Arial" w:hAnsi="Arial" w:cs="Arial"/>
          <w:sz w:val="22"/>
          <w:szCs w:val="22"/>
        </w:rPr>
        <w:lastRenderedPageBreak/>
        <w:t>will seek parental permission unless there are reasons not to in order to protect the safety of the child. Reference is made to our Information Sharing Policy on seeking consent for disclosure.</w:t>
      </w:r>
    </w:p>
    <w:p w:rsidR="00372188" w:rsidRPr="000E3FF3" w:rsidRDefault="00372188" w:rsidP="00372188">
      <w:pPr>
        <w:numPr>
          <w:ilvl w:val="0"/>
          <w:numId w:val="153"/>
        </w:numPr>
        <w:spacing w:line="360" w:lineRule="auto"/>
        <w:rPr>
          <w:rFonts w:ascii="Arial" w:hAnsi="Arial" w:cs="Arial"/>
          <w:sz w:val="22"/>
          <w:szCs w:val="22"/>
        </w:rPr>
      </w:pPr>
      <w:r w:rsidRPr="000E3FF3">
        <w:rPr>
          <w:rFonts w:ascii="Arial" w:hAnsi="Arial" w:cs="Arial"/>
          <w:sz w:val="22"/>
          <w:szCs w:val="22"/>
        </w:rPr>
        <w:t>We seek specific</w:t>
      </w:r>
      <w:r w:rsidRPr="000E3FF3">
        <w:rPr>
          <w:rFonts w:ascii="Arial" w:hAnsi="Arial" w:cs="Arial"/>
          <w:color w:val="FF0000"/>
          <w:sz w:val="22"/>
          <w:szCs w:val="22"/>
        </w:rPr>
        <w:t xml:space="preserve"> </w:t>
      </w:r>
      <w:r w:rsidRPr="000E3FF3">
        <w:rPr>
          <w:rFonts w:ascii="Arial" w:hAnsi="Arial" w:cs="Arial"/>
          <w:sz w:val="22"/>
          <w:szCs w:val="22"/>
        </w:rPr>
        <w:t>parental consent to administer medication, take a child for emergency treatment, take a child on an outing and take photographs for the purposes of record keeping.</w:t>
      </w:r>
    </w:p>
    <w:p w:rsidR="00372188" w:rsidRPr="000E3FF3" w:rsidRDefault="00372188" w:rsidP="00372188">
      <w:pPr>
        <w:numPr>
          <w:ilvl w:val="0"/>
          <w:numId w:val="153"/>
        </w:numPr>
        <w:spacing w:line="360" w:lineRule="auto"/>
        <w:rPr>
          <w:rFonts w:ascii="Arial" w:hAnsi="Arial" w:cs="Arial"/>
          <w:sz w:val="22"/>
          <w:szCs w:val="22"/>
        </w:rPr>
      </w:pPr>
      <w:r w:rsidRPr="000E3FF3">
        <w:rPr>
          <w:rFonts w:ascii="Arial" w:hAnsi="Arial" w:cs="Arial"/>
          <w:sz w:val="22"/>
          <w:szCs w:val="22"/>
        </w:rPr>
        <w:t>The expectations that we make on parents are made clear at the point of registration.</w:t>
      </w:r>
    </w:p>
    <w:p w:rsidR="00372188" w:rsidRPr="000E3FF3" w:rsidRDefault="00372188" w:rsidP="00372188">
      <w:pPr>
        <w:numPr>
          <w:ilvl w:val="0"/>
          <w:numId w:val="153"/>
        </w:numPr>
        <w:spacing w:line="360" w:lineRule="auto"/>
        <w:rPr>
          <w:rFonts w:ascii="Arial" w:hAnsi="Arial" w:cs="Arial"/>
          <w:sz w:val="22"/>
          <w:szCs w:val="22"/>
        </w:rPr>
      </w:pPr>
      <w:r w:rsidRPr="000E3FF3">
        <w:rPr>
          <w:rFonts w:ascii="Arial" w:hAnsi="Arial" w:cs="Arial"/>
          <w:sz w:val="22"/>
          <w:szCs w:val="22"/>
        </w:rPr>
        <w:t xml:space="preserve"> We make clear our expectation that parents will participate in settling their child at the commencement of a place according to an agreed plan.</w:t>
      </w:r>
    </w:p>
    <w:p w:rsidR="00372188" w:rsidRPr="000E3FF3" w:rsidRDefault="00372188" w:rsidP="00372188">
      <w:pPr>
        <w:numPr>
          <w:ilvl w:val="0"/>
          <w:numId w:val="153"/>
        </w:numPr>
        <w:spacing w:line="360" w:lineRule="auto"/>
        <w:rPr>
          <w:rFonts w:ascii="Arial" w:hAnsi="Arial" w:cs="Arial"/>
          <w:sz w:val="22"/>
          <w:szCs w:val="22"/>
        </w:rPr>
      </w:pPr>
      <w:r w:rsidRPr="000E3FF3">
        <w:rPr>
          <w:rFonts w:ascii="Arial" w:hAnsi="Arial" w:cs="Arial"/>
          <w:sz w:val="22"/>
          <w:szCs w:val="22"/>
        </w:rPr>
        <w:t xml:space="preserve"> We seek parents’ views regarding changes in the delivery of our service.</w:t>
      </w:r>
    </w:p>
    <w:p w:rsidR="00372188" w:rsidRPr="000E3FF3" w:rsidRDefault="00372188" w:rsidP="00372188">
      <w:pPr>
        <w:numPr>
          <w:ilvl w:val="0"/>
          <w:numId w:val="153"/>
        </w:numPr>
        <w:spacing w:line="360" w:lineRule="auto"/>
        <w:rPr>
          <w:rFonts w:ascii="Arial" w:hAnsi="Arial" w:cs="Arial"/>
          <w:sz w:val="22"/>
          <w:szCs w:val="22"/>
        </w:rPr>
      </w:pPr>
      <w:r w:rsidRPr="000E3FF3">
        <w:rPr>
          <w:rFonts w:ascii="Arial" w:hAnsi="Arial" w:cs="Arial"/>
          <w:sz w:val="22"/>
          <w:szCs w:val="22"/>
        </w:rPr>
        <w:t>Parents are actively encouraged to participate in decision making processes according to the structure in place within our setting.</w:t>
      </w:r>
    </w:p>
    <w:p w:rsidR="00372188" w:rsidRPr="000E3FF3" w:rsidRDefault="00372188" w:rsidP="00372188">
      <w:pPr>
        <w:numPr>
          <w:ilvl w:val="0"/>
          <w:numId w:val="153"/>
        </w:numPr>
        <w:shd w:val="clear" w:color="auto" w:fill="FFFFFF"/>
        <w:spacing w:line="360" w:lineRule="auto"/>
        <w:rPr>
          <w:rFonts w:ascii="Arial" w:hAnsi="Arial" w:cs="Arial"/>
          <w:color w:val="000000"/>
          <w:sz w:val="20"/>
          <w:szCs w:val="20"/>
        </w:rPr>
      </w:pPr>
      <w:r w:rsidRPr="000E3FF3">
        <w:rPr>
          <w:rFonts w:ascii="Arial" w:hAnsi="Arial" w:cs="Arial"/>
          <w:color w:val="000000"/>
          <w:sz w:val="22"/>
          <w:szCs w:val="22"/>
        </w:rPr>
        <w:t>We encourage parents to become involved in the social and cultural life of the setting and actively contribute to it.</w:t>
      </w:r>
    </w:p>
    <w:p w:rsidR="00372188" w:rsidRPr="000E3FF3" w:rsidRDefault="00372188" w:rsidP="00372188">
      <w:pPr>
        <w:numPr>
          <w:ilvl w:val="0"/>
          <w:numId w:val="153"/>
        </w:numPr>
        <w:shd w:val="clear" w:color="auto" w:fill="FFFFFF"/>
        <w:spacing w:line="360" w:lineRule="auto"/>
        <w:rPr>
          <w:rFonts w:ascii="Arial" w:hAnsi="Arial" w:cs="Arial"/>
          <w:color w:val="000000"/>
          <w:sz w:val="20"/>
          <w:szCs w:val="20"/>
        </w:rPr>
      </w:pPr>
      <w:r w:rsidRPr="000E3FF3">
        <w:rPr>
          <w:rFonts w:ascii="Arial" w:hAnsi="Arial" w:cs="Arial"/>
          <w:color w:val="000000"/>
          <w:sz w:val="22"/>
          <w:szCs w:val="22"/>
        </w:rPr>
        <w:t>As far as possible our service is provided in a flexible way to meet the needs of parents without compromising the needs of children.</w:t>
      </w:r>
    </w:p>
    <w:p w:rsidR="00372188" w:rsidRPr="000E3FF3" w:rsidRDefault="00372188" w:rsidP="00372188">
      <w:pPr>
        <w:numPr>
          <w:ilvl w:val="0"/>
          <w:numId w:val="153"/>
        </w:numPr>
        <w:shd w:val="clear" w:color="auto" w:fill="FFFFFF"/>
        <w:spacing w:line="360" w:lineRule="auto"/>
        <w:rPr>
          <w:rFonts w:ascii="Arial" w:hAnsi="Arial" w:cs="Arial"/>
          <w:color w:val="000000"/>
          <w:sz w:val="20"/>
          <w:szCs w:val="20"/>
        </w:rPr>
      </w:pPr>
      <w:r w:rsidRPr="000E3FF3">
        <w:rPr>
          <w:rFonts w:ascii="Arial" w:hAnsi="Arial" w:cs="Arial"/>
          <w:color w:val="000000"/>
          <w:sz w:val="22"/>
          <w:szCs w:val="22"/>
        </w:rPr>
        <w:t>We provide sufficient opportunity for parents to share necessary information with staff and this is recorded and stored to protect confidentiality.</w:t>
      </w:r>
    </w:p>
    <w:p w:rsidR="00372188" w:rsidRPr="000E3FF3" w:rsidRDefault="00372188" w:rsidP="00372188">
      <w:pPr>
        <w:numPr>
          <w:ilvl w:val="0"/>
          <w:numId w:val="153"/>
        </w:numPr>
        <w:shd w:val="clear" w:color="auto" w:fill="FFFFFF"/>
        <w:spacing w:line="360" w:lineRule="auto"/>
        <w:rPr>
          <w:rFonts w:ascii="Arial" w:hAnsi="Arial" w:cs="Arial"/>
          <w:color w:val="000000"/>
          <w:sz w:val="20"/>
          <w:szCs w:val="20"/>
        </w:rPr>
      </w:pPr>
      <w:r w:rsidRPr="000E3FF3">
        <w:rPr>
          <w:rFonts w:ascii="Arial" w:hAnsi="Arial" w:cs="Arial"/>
          <w:color w:val="000000"/>
          <w:sz w:val="22"/>
          <w:szCs w:val="22"/>
        </w:rPr>
        <w:t>Our key persons meet regularly with parents to discuss their child’s progress and to share concerns if they arise.</w:t>
      </w:r>
    </w:p>
    <w:p w:rsidR="00372188" w:rsidRPr="000E3FF3" w:rsidRDefault="00372188" w:rsidP="00372188">
      <w:pPr>
        <w:numPr>
          <w:ilvl w:val="0"/>
          <w:numId w:val="153"/>
        </w:numPr>
        <w:shd w:val="clear" w:color="auto" w:fill="FFFFFF"/>
        <w:spacing w:line="360" w:lineRule="auto"/>
        <w:rPr>
          <w:rFonts w:ascii="Arial" w:hAnsi="Arial" w:cs="Arial"/>
          <w:color w:val="000000"/>
          <w:sz w:val="20"/>
          <w:szCs w:val="20"/>
        </w:rPr>
      </w:pPr>
      <w:r w:rsidRPr="000E3FF3">
        <w:rPr>
          <w:rFonts w:ascii="Arial" w:hAnsi="Arial" w:cs="Arial"/>
          <w:color w:val="000000"/>
          <w:sz w:val="22"/>
          <w:szCs w:val="22"/>
        </w:rPr>
        <w:t>Where applicable, our key persons work with parents to carry out an agreed plan to support special educational needs.</w:t>
      </w:r>
    </w:p>
    <w:p w:rsidR="00372188" w:rsidRPr="000E3FF3" w:rsidRDefault="00372188" w:rsidP="00372188">
      <w:pPr>
        <w:numPr>
          <w:ilvl w:val="0"/>
          <w:numId w:val="153"/>
        </w:numPr>
        <w:shd w:val="clear" w:color="auto" w:fill="FFFFFF"/>
        <w:spacing w:line="360" w:lineRule="auto"/>
        <w:rPr>
          <w:rFonts w:ascii="Arial" w:hAnsi="Arial" w:cs="Arial"/>
          <w:color w:val="000000"/>
          <w:sz w:val="20"/>
          <w:szCs w:val="20"/>
        </w:rPr>
      </w:pPr>
      <w:r w:rsidRPr="000E3FF3">
        <w:rPr>
          <w:rFonts w:ascii="Arial" w:hAnsi="Arial" w:cs="Arial"/>
          <w:color w:val="000000"/>
          <w:sz w:val="22"/>
          <w:szCs w:val="22"/>
        </w:rPr>
        <w:t>Where applicable, our key persons work with parents to carry out any agreed tasks where a Protection Plan is in place for a child.</w:t>
      </w:r>
    </w:p>
    <w:p w:rsidR="00372188" w:rsidRPr="000E3FF3" w:rsidRDefault="00372188" w:rsidP="00372188">
      <w:pPr>
        <w:numPr>
          <w:ilvl w:val="0"/>
          <w:numId w:val="153"/>
        </w:numPr>
        <w:spacing w:line="360" w:lineRule="auto"/>
        <w:rPr>
          <w:rFonts w:ascii="Arial" w:hAnsi="Arial" w:cs="Arial"/>
          <w:sz w:val="22"/>
          <w:szCs w:val="22"/>
        </w:rPr>
      </w:pPr>
      <w:r w:rsidRPr="000E3FF3">
        <w:rPr>
          <w:rFonts w:ascii="Arial" w:hAnsi="Arial" w:cs="Arial"/>
          <w:sz w:val="22"/>
          <w:szCs w:val="22"/>
        </w:rPr>
        <w:t>We involve parents in the shared record keeping about their children - either formally or informally – and ensure parents have access to their children's written developmental records.</w:t>
      </w:r>
    </w:p>
    <w:p w:rsidR="00372188" w:rsidRPr="000E3FF3" w:rsidRDefault="00372188" w:rsidP="00372188">
      <w:pPr>
        <w:numPr>
          <w:ilvl w:val="0"/>
          <w:numId w:val="154"/>
        </w:numPr>
        <w:spacing w:line="360" w:lineRule="auto"/>
        <w:rPr>
          <w:rFonts w:ascii="Arial" w:hAnsi="Arial" w:cs="Arial"/>
          <w:sz w:val="22"/>
          <w:szCs w:val="22"/>
        </w:rPr>
      </w:pPr>
      <w:r w:rsidRPr="000E3FF3">
        <w:rPr>
          <w:rFonts w:ascii="Arial" w:hAnsi="Arial" w:cs="Arial"/>
          <w:sz w:val="22"/>
          <w:szCs w:val="22"/>
        </w:rPr>
        <w:t>We provide opportunities for parents to contribute their own skills, knowledge and interests to the activities of the setting.</w:t>
      </w:r>
    </w:p>
    <w:p w:rsidR="00372188" w:rsidRPr="000E3FF3" w:rsidRDefault="00372188" w:rsidP="00372188">
      <w:pPr>
        <w:numPr>
          <w:ilvl w:val="0"/>
          <w:numId w:val="154"/>
        </w:numPr>
        <w:spacing w:line="360" w:lineRule="auto"/>
        <w:rPr>
          <w:rFonts w:ascii="Arial" w:hAnsi="Arial" w:cs="Arial"/>
          <w:sz w:val="22"/>
          <w:szCs w:val="22"/>
        </w:rPr>
      </w:pPr>
      <w:r w:rsidRPr="000E3FF3">
        <w:rPr>
          <w:rFonts w:ascii="Arial" w:hAnsi="Arial" w:cs="Arial"/>
          <w:sz w:val="22"/>
          <w:szCs w:val="22"/>
        </w:rPr>
        <w:t>We support families to be involved in activities that promote their own learning and well-being; informing parents about relevant conferences, workshops and training via newsletters.</w:t>
      </w:r>
    </w:p>
    <w:p w:rsidR="00372188" w:rsidRPr="000E3FF3" w:rsidRDefault="00372188" w:rsidP="00372188">
      <w:pPr>
        <w:numPr>
          <w:ilvl w:val="0"/>
          <w:numId w:val="154"/>
        </w:numPr>
        <w:spacing w:line="360" w:lineRule="auto"/>
        <w:rPr>
          <w:rFonts w:ascii="Arial" w:hAnsi="Arial" w:cs="Arial"/>
          <w:sz w:val="22"/>
          <w:szCs w:val="22"/>
        </w:rPr>
      </w:pPr>
      <w:r w:rsidRPr="000E3FF3">
        <w:rPr>
          <w:rFonts w:ascii="Arial" w:hAnsi="Arial" w:cs="Arial"/>
          <w:sz w:val="22"/>
          <w:szCs w:val="22"/>
        </w:rPr>
        <w:t>We notify parents in advance about the times of meetings to avoid excluding anyone.</w:t>
      </w:r>
    </w:p>
    <w:p w:rsidR="00372188" w:rsidRPr="000E3FF3" w:rsidRDefault="00372188" w:rsidP="00372188">
      <w:pPr>
        <w:numPr>
          <w:ilvl w:val="0"/>
          <w:numId w:val="154"/>
        </w:numPr>
        <w:spacing w:line="360" w:lineRule="auto"/>
        <w:rPr>
          <w:rFonts w:ascii="Arial" w:hAnsi="Arial" w:cs="Arial"/>
          <w:sz w:val="22"/>
          <w:szCs w:val="22"/>
        </w:rPr>
      </w:pPr>
      <w:r w:rsidRPr="000E3FF3">
        <w:rPr>
          <w:rFonts w:ascii="Arial" w:hAnsi="Arial" w:cs="Arial"/>
          <w:sz w:val="22"/>
          <w:szCs w:val="22"/>
        </w:rPr>
        <w:t>We provide information about opportunities to be involved in the setting in ways that are accessible to parents with basic skills needs, or those for whom English is an additional language; making every effort to provide an interpreter for parents who speak a language other than English and to provide translated written materials.</w:t>
      </w:r>
    </w:p>
    <w:p w:rsidR="00372188" w:rsidRPr="000E3FF3" w:rsidRDefault="00372188" w:rsidP="00372188">
      <w:pPr>
        <w:numPr>
          <w:ilvl w:val="0"/>
          <w:numId w:val="154"/>
        </w:numPr>
        <w:spacing w:line="360" w:lineRule="auto"/>
        <w:rPr>
          <w:rFonts w:ascii="Arial" w:hAnsi="Arial" w:cs="Arial"/>
          <w:sz w:val="22"/>
          <w:szCs w:val="22"/>
        </w:rPr>
      </w:pPr>
      <w:r w:rsidRPr="000E3FF3">
        <w:rPr>
          <w:rFonts w:ascii="Arial" w:hAnsi="Arial" w:cs="Arial"/>
          <w:sz w:val="22"/>
          <w:szCs w:val="22"/>
        </w:rPr>
        <w:t>We hold meetings in venues that are accessible and appropriate for all.</w:t>
      </w:r>
    </w:p>
    <w:p w:rsidR="00372188" w:rsidRPr="000E3FF3" w:rsidRDefault="00372188" w:rsidP="00372188">
      <w:pPr>
        <w:numPr>
          <w:ilvl w:val="0"/>
          <w:numId w:val="154"/>
        </w:numPr>
        <w:spacing w:line="360" w:lineRule="auto"/>
        <w:rPr>
          <w:rFonts w:ascii="Arial" w:hAnsi="Arial" w:cs="Arial"/>
          <w:sz w:val="22"/>
          <w:szCs w:val="22"/>
        </w:rPr>
      </w:pPr>
      <w:r w:rsidRPr="000E3FF3">
        <w:rPr>
          <w:rFonts w:ascii="Arial" w:hAnsi="Arial" w:cs="Arial"/>
          <w:sz w:val="22"/>
          <w:szCs w:val="22"/>
        </w:rPr>
        <w:t>We welcome the contributions of parents, in whatever form these may take.</w:t>
      </w:r>
    </w:p>
    <w:p w:rsidR="00372188" w:rsidRPr="000E3FF3" w:rsidRDefault="00372188" w:rsidP="00372188">
      <w:pPr>
        <w:numPr>
          <w:ilvl w:val="0"/>
          <w:numId w:val="154"/>
        </w:numPr>
        <w:spacing w:line="360" w:lineRule="auto"/>
        <w:rPr>
          <w:rFonts w:ascii="Arial" w:hAnsi="Arial" w:cs="Arial"/>
          <w:sz w:val="22"/>
          <w:szCs w:val="22"/>
        </w:rPr>
      </w:pPr>
      <w:r w:rsidRPr="000E3FF3">
        <w:rPr>
          <w:rFonts w:ascii="Arial" w:hAnsi="Arial" w:cs="Arial"/>
          <w:sz w:val="22"/>
          <w:szCs w:val="22"/>
        </w:rPr>
        <w:t>We inform all parents of the systems for registering queries, complaints or suggestions and [we/I] check to ensure these are understood. All parents have access to [our/my] written complaints procedure.</w:t>
      </w:r>
    </w:p>
    <w:p w:rsidR="00372188" w:rsidRPr="000E3FF3" w:rsidRDefault="00372188" w:rsidP="00372188">
      <w:pPr>
        <w:numPr>
          <w:ilvl w:val="0"/>
          <w:numId w:val="154"/>
        </w:numPr>
        <w:spacing w:line="360" w:lineRule="auto"/>
        <w:rPr>
          <w:rFonts w:ascii="Arial" w:hAnsi="Arial" w:cs="Arial"/>
          <w:sz w:val="22"/>
          <w:szCs w:val="22"/>
        </w:rPr>
      </w:pPr>
      <w:r w:rsidRPr="000E3FF3">
        <w:rPr>
          <w:rFonts w:ascii="Arial" w:hAnsi="Arial" w:cs="Arial"/>
          <w:sz w:val="22"/>
          <w:szCs w:val="22"/>
        </w:rPr>
        <w:lastRenderedPageBreak/>
        <w:t>We provide opportunities for parents to learn about the curriculum offered in the setting and about young children's learning, in the setting and at home. There are opportunities for parents to take active roles in supporting their child’s learning in the setting: informally through helping out or taking part in activities with their child, or through structured projects engaging parents and staff in learning about children’s learning.</w:t>
      </w:r>
    </w:p>
    <w:p w:rsidR="00372188" w:rsidRPr="000E3FF3" w:rsidRDefault="00372188" w:rsidP="00372188">
      <w:pPr>
        <w:spacing w:line="360" w:lineRule="auto"/>
        <w:rPr>
          <w:rFonts w:ascii="Arial" w:hAnsi="Arial" w:cs="Arial"/>
          <w:sz w:val="22"/>
          <w:szCs w:val="22"/>
        </w:rPr>
      </w:pPr>
    </w:p>
    <w:p w:rsidR="00372188" w:rsidRPr="000E3FF3" w:rsidRDefault="00372188" w:rsidP="00372188">
      <w:pPr>
        <w:spacing w:line="360" w:lineRule="auto"/>
        <w:rPr>
          <w:rFonts w:ascii="Arial" w:hAnsi="Arial" w:cs="Arial"/>
          <w:sz w:val="22"/>
          <w:szCs w:val="22"/>
        </w:rPr>
      </w:pPr>
      <w:r w:rsidRPr="000E3FF3">
        <w:rPr>
          <w:rFonts w:ascii="Arial" w:hAnsi="Arial" w:cs="Arial"/>
          <w:sz w:val="22"/>
          <w:szCs w:val="22"/>
        </w:rPr>
        <w:t>In compliance with the Safeguarding and Welfare Requirements, the following documentation is also in place at our setting:</w:t>
      </w:r>
    </w:p>
    <w:p w:rsidR="00372188" w:rsidRPr="000E3FF3" w:rsidRDefault="00372188" w:rsidP="00372188">
      <w:pPr>
        <w:numPr>
          <w:ilvl w:val="0"/>
          <w:numId w:val="154"/>
        </w:numPr>
        <w:spacing w:line="360" w:lineRule="auto"/>
        <w:rPr>
          <w:rFonts w:ascii="Arial" w:hAnsi="Arial" w:cs="Arial"/>
          <w:sz w:val="22"/>
          <w:szCs w:val="22"/>
        </w:rPr>
      </w:pPr>
      <w:r w:rsidRPr="000E3FF3">
        <w:rPr>
          <w:rFonts w:ascii="Arial" w:hAnsi="Arial" w:cs="Arial"/>
          <w:sz w:val="22"/>
          <w:szCs w:val="22"/>
        </w:rPr>
        <w:t>Admissions Policy.</w:t>
      </w:r>
    </w:p>
    <w:p w:rsidR="00372188" w:rsidRPr="000E3FF3" w:rsidRDefault="00372188" w:rsidP="00372188">
      <w:pPr>
        <w:numPr>
          <w:ilvl w:val="0"/>
          <w:numId w:val="154"/>
        </w:numPr>
        <w:spacing w:line="360" w:lineRule="auto"/>
        <w:rPr>
          <w:rFonts w:ascii="Arial" w:hAnsi="Arial" w:cs="Arial"/>
          <w:sz w:val="22"/>
          <w:szCs w:val="22"/>
        </w:rPr>
      </w:pPr>
      <w:r w:rsidRPr="000E3FF3">
        <w:rPr>
          <w:rFonts w:ascii="Arial" w:hAnsi="Arial" w:cs="Arial"/>
          <w:sz w:val="22"/>
          <w:szCs w:val="22"/>
        </w:rPr>
        <w:t>Complaints procedure.</w:t>
      </w:r>
    </w:p>
    <w:p w:rsidR="00372188" w:rsidRPr="000E3FF3" w:rsidRDefault="00372188" w:rsidP="00372188">
      <w:pPr>
        <w:numPr>
          <w:ilvl w:val="0"/>
          <w:numId w:val="154"/>
        </w:numPr>
        <w:spacing w:line="360" w:lineRule="auto"/>
        <w:rPr>
          <w:rFonts w:ascii="Arial" w:hAnsi="Arial" w:cs="Arial"/>
          <w:sz w:val="22"/>
          <w:szCs w:val="22"/>
        </w:rPr>
      </w:pPr>
      <w:r w:rsidRPr="000E3FF3">
        <w:rPr>
          <w:rFonts w:ascii="Arial" w:hAnsi="Arial" w:cs="Arial"/>
          <w:sz w:val="22"/>
          <w:szCs w:val="22"/>
        </w:rPr>
        <w:t>Record of complaints.</w:t>
      </w:r>
    </w:p>
    <w:p w:rsidR="00372188" w:rsidRPr="000E3FF3" w:rsidRDefault="00372188" w:rsidP="00372188">
      <w:pPr>
        <w:numPr>
          <w:ilvl w:val="0"/>
          <w:numId w:val="154"/>
        </w:numPr>
        <w:spacing w:line="360" w:lineRule="auto"/>
        <w:rPr>
          <w:rFonts w:ascii="Arial" w:hAnsi="Arial" w:cs="Arial"/>
          <w:sz w:val="22"/>
          <w:szCs w:val="22"/>
        </w:rPr>
      </w:pPr>
      <w:r w:rsidRPr="000E3FF3">
        <w:rPr>
          <w:rFonts w:ascii="Arial" w:hAnsi="Arial" w:cs="Arial"/>
          <w:sz w:val="22"/>
          <w:szCs w:val="22"/>
        </w:rPr>
        <w:t>Developmental records of children.</w:t>
      </w:r>
    </w:p>
    <w:p w:rsidR="00372188" w:rsidRPr="000E3FF3" w:rsidRDefault="00372188" w:rsidP="00372188">
      <w:pPr>
        <w:spacing w:line="360" w:lineRule="auto"/>
        <w:rPr>
          <w:rFonts w:ascii="Arial" w:hAnsi="Arial" w:cs="Arial"/>
          <w:sz w:val="22"/>
          <w:szCs w:val="22"/>
        </w:rPr>
      </w:pPr>
    </w:p>
    <w:tbl>
      <w:tblPr>
        <w:tblW w:w="5000" w:type="pct"/>
        <w:tblLook w:val="01E0"/>
      </w:tblPr>
      <w:tblGrid>
        <w:gridCol w:w="5058"/>
        <w:gridCol w:w="3829"/>
        <w:gridCol w:w="2104"/>
      </w:tblGrid>
      <w:tr w:rsidR="00372188" w:rsidRPr="000E3FF3" w:rsidTr="0093346E">
        <w:tc>
          <w:tcPr>
            <w:tcW w:w="2301" w:type="pct"/>
          </w:tcPr>
          <w:p w:rsidR="00372188" w:rsidRPr="000E3FF3" w:rsidRDefault="00372188" w:rsidP="0093346E">
            <w:pPr>
              <w:spacing w:line="360" w:lineRule="auto"/>
              <w:rPr>
                <w:rFonts w:ascii="Arial" w:hAnsi="Arial" w:cs="Arial"/>
              </w:rPr>
            </w:pPr>
            <w:r w:rsidRPr="000E3FF3">
              <w:rPr>
                <w:rFonts w:ascii="Arial" w:hAnsi="Arial" w:cs="Arial"/>
                <w:sz w:val="22"/>
                <w:szCs w:val="22"/>
              </w:rPr>
              <w:t>This policy was adopted by</w:t>
            </w:r>
          </w:p>
        </w:tc>
        <w:tc>
          <w:tcPr>
            <w:tcW w:w="1742" w:type="pct"/>
            <w:tcBorders>
              <w:bottom w:val="single" w:sz="4" w:space="0" w:color="7030A0"/>
            </w:tcBorders>
          </w:tcPr>
          <w:p w:rsidR="00372188" w:rsidRPr="000E3FF3" w:rsidRDefault="00372188" w:rsidP="0093346E">
            <w:pPr>
              <w:spacing w:line="360" w:lineRule="auto"/>
              <w:rPr>
                <w:rFonts w:ascii="Arial" w:hAnsi="Arial" w:cs="Arial"/>
              </w:rPr>
            </w:pPr>
          </w:p>
        </w:tc>
        <w:tc>
          <w:tcPr>
            <w:tcW w:w="957" w:type="pct"/>
          </w:tcPr>
          <w:p w:rsidR="00372188" w:rsidRPr="000E3FF3" w:rsidRDefault="00372188" w:rsidP="0093346E">
            <w:pPr>
              <w:spacing w:line="360" w:lineRule="auto"/>
              <w:rPr>
                <w:rFonts w:ascii="Arial" w:hAnsi="Arial" w:cs="Arial"/>
                <w:i/>
              </w:rPr>
            </w:pPr>
            <w:r w:rsidRPr="000E3FF3">
              <w:rPr>
                <w:rFonts w:ascii="Arial" w:hAnsi="Arial" w:cs="Arial"/>
                <w:i/>
                <w:sz w:val="22"/>
                <w:szCs w:val="22"/>
              </w:rPr>
              <w:t>name of provider</w:t>
            </w:r>
          </w:p>
        </w:tc>
      </w:tr>
      <w:tr w:rsidR="00372188" w:rsidRPr="000E3FF3" w:rsidTr="0093346E">
        <w:tc>
          <w:tcPr>
            <w:tcW w:w="2301" w:type="pct"/>
          </w:tcPr>
          <w:p w:rsidR="00372188" w:rsidRPr="000E3FF3" w:rsidRDefault="00372188" w:rsidP="0093346E">
            <w:pPr>
              <w:spacing w:line="360" w:lineRule="auto"/>
              <w:rPr>
                <w:rFonts w:ascii="Arial" w:hAnsi="Arial" w:cs="Arial"/>
              </w:rPr>
            </w:pPr>
            <w:r w:rsidRPr="000E3FF3">
              <w:rPr>
                <w:rFonts w:ascii="Arial" w:hAnsi="Arial" w:cs="Arial"/>
                <w:sz w:val="22"/>
                <w:szCs w:val="22"/>
              </w:rPr>
              <w:t>On</w:t>
            </w:r>
          </w:p>
        </w:tc>
        <w:tc>
          <w:tcPr>
            <w:tcW w:w="1742" w:type="pct"/>
            <w:tcBorders>
              <w:top w:val="single" w:sz="4" w:space="0" w:color="7030A0"/>
              <w:bottom w:val="single" w:sz="4" w:space="0" w:color="7030A0"/>
            </w:tcBorders>
          </w:tcPr>
          <w:p w:rsidR="00372188" w:rsidRPr="000E3FF3" w:rsidRDefault="00372188" w:rsidP="0093346E">
            <w:pPr>
              <w:spacing w:line="360" w:lineRule="auto"/>
              <w:rPr>
                <w:rFonts w:ascii="Arial" w:hAnsi="Arial" w:cs="Arial"/>
              </w:rPr>
            </w:pPr>
          </w:p>
        </w:tc>
        <w:tc>
          <w:tcPr>
            <w:tcW w:w="957" w:type="pct"/>
          </w:tcPr>
          <w:p w:rsidR="00372188" w:rsidRPr="000E3FF3" w:rsidRDefault="00372188" w:rsidP="0093346E">
            <w:pPr>
              <w:spacing w:line="360" w:lineRule="auto"/>
              <w:rPr>
                <w:rFonts w:ascii="Arial" w:hAnsi="Arial" w:cs="Arial"/>
                <w:i/>
              </w:rPr>
            </w:pPr>
            <w:r w:rsidRPr="000E3FF3">
              <w:rPr>
                <w:rFonts w:ascii="Arial" w:hAnsi="Arial" w:cs="Arial"/>
                <w:i/>
                <w:sz w:val="22"/>
                <w:szCs w:val="22"/>
              </w:rPr>
              <w:t>(date)</w:t>
            </w:r>
          </w:p>
        </w:tc>
      </w:tr>
      <w:tr w:rsidR="00372188" w:rsidRPr="000E3FF3" w:rsidTr="0093346E">
        <w:tc>
          <w:tcPr>
            <w:tcW w:w="2301" w:type="pct"/>
          </w:tcPr>
          <w:p w:rsidR="00372188" w:rsidRPr="000E3FF3" w:rsidRDefault="00372188" w:rsidP="0093346E">
            <w:pPr>
              <w:spacing w:line="360" w:lineRule="auto"/>
              <w:rPr>
                <w:rFonts w:ascii="Arial" w:hAnsi="Arial" w:cs="Arial"/>
              </w:rPr>
            </w:pPr>
            <w:r w:rsidRPr="000E3FF3">
              <w:rPr>
                <w:rFonts w:ascii="Arial" w:hAnsi="Arial" w:cs="Arial"/>
                <w:sz w:val="22"/>
                <w:szCs w:val="22"/>
              </w:rPr>
              <w:t>Date to be reviewed</w:t>
            </w:r>
          </w:p>
        </w:tc>
        <w:tc>
          <w:tcPr>
            <w:tcW w:w="1742" w:type="pct"/>
            <w:tcBorders>
              <w:top w:val="single" w:sz="4" w:space="0" w:color="7030A0"/>
              <w:bottom w:val="single" w:sz="4" w:space="0" w:color="7030A0"/>
            </w:tcBorders>
          </w:tcPr>
          <w:p w:rsidR="00372188" w:rsidRPr="000E3FF3" w:rsidRDefault="00372188" w:rsidP="0093346E">
            <w:pPr>
              <w:spacing w:line="360" w:lineRule="auto"/>
              <w:rPr>
                <w:rFonts w:ascii="Arial" w:hAnsi="Arial" w:cs="Arial"/>
              </w:rPr>
            </w:pPr>
          </w:p>
        </w:tc>
        <w:tc>
          <w:tcPr>
            <w:tcW w:w="957" w:type="pct"/>
          </w:tcPr>
          <w:p w:rsidR="00372188" w:rsidRPr="000E3FF3" w:rsidRDefault="00372188" w:rsidP="0093346E">
            <w:pPr>
              <w:spacing w:line="360" w:lineRule="auto"/>
              <w:rPr>
                <w:rFonts w:ascii="Arial" w:hAnsi="Arial" w:cs="Arial"/>
                <w:i/>
              </w:rPr>
            </w:pPr>
            <w:r w:rsidRPr="000E3FF3">
              <w:rPr>
                <w:rFonts w:ascii="Arial" w:hAnsi="Arial" w:cs="Arial"/>
                <w:i/>
                <w:sz w:val="22"/>
                <w:szCs w:val="22"/>
              </w:rPr>
              <w:t>(date)</w:t>
            </w:r>
          </w:p>
        </w:tc>
      </w:tr>
      <w:tr w:rsidR="00372188" w:rsidRPr="000E3FF3" w:rsidTr="0093346E">
        <w:tc>
          <w:tcPr>
            <w:tcW w:w="2301" w:type="pct"/>
          </w:tcPr>
          <w:p w:rsidR="00372188" w:rsidRPr="000E3FF3" w:rsidRDefault="00372188" w:rsidP="0093346E">
            <w:pPr>
              <w:spacing w:line="360" w:lineRule="auto"/>
              <w:rPr>
                <w:rFonts w:ascii="Arial" w:hAnsi="Arial" w:cs="Arial"/>
              </w:rPr>
            </w:pPr>
            <w:r w:rsidRPr="000E3FF3">
              <w:rPr>
                <w:rFonts w:ascii="Arial" w:hAnsi="Arial" w:cs="Arial"/>
                <w:sz w:val="22"/>
                <w:szCs w:val="22"/>
              </w:rPr>
              <w:t>Signed on behalf of the provider</w:t>
            </w:r>
          </w:p>
        </w:tc>
        <w:tc>
          <w:tcPr>
            <w:tcW w:w="2699" w:type="pct"/>
            <w:gridSpan w:val="2"/>
            <w:tcBorders>
              <w:bottom w:val="single" w:sz="4" w:space="0" w:color="7030A0"/>
            </w:tcBorders>
          </w:tcPr>
          <w:p w:rsidR="00372188" w:rsidRPr="000E3FF3" w:rsidRDefault="00372188" w:rsidP="0093346E">
            <w:pPr>
              <w:spacing w:line="360" w:lineRule="auto"/>
              <w:rPr>
                <w:rFonts w:ascii="Arial" w:hAnsi="Arial" w:cs="Arial"/>
              </w:rPr>
            </w:pPr>
          </w:p>
        </w:tc>
      </w:tr>
      <w:tr w:rsidR="00372188" w:rsidRPr="000E3FF3" w:rsidTr="0093346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301" w:type="pct"/>
            <w:tcBorders>
              <w:top w:val="nil"/>
              <w:left w:val="nil"/>
              <w:bottom w:val="nil"/>
              <w:right w:val="nil"/>
            </w:tcBorders>
          </w:tcPr>
          <w:p w:rsidR="00372188" w:rsidRPr="000E3FF3" w:rsidRDefault="00372188" w:rsidP="0093346E">
            <w:pPr>
              <w:spacing w:line="360" w:lineRule="auto"/>
              <w:rPr>
                <w:rFonts w:ascii="Arial" w:hAnsi="Arial" w:cs="Arial"/>
              </w:rPr>
            </w:pPr>
            <w:r w:rsidRPr="000E3FF3">
              <w:rPr>
                <w:rFonts w:ascii="Arial" w:hAnsi="Arial" w:cs="Arial"/>
                <w:sz w:val="22"/>
                <w:szCs w:val="22"/>
              </w:rPr>
              <w:t>Name of signatory</w:t>
            </w:r>
          </w:p>
        </w:tc>
        <w:tc>
          <w:tcPr>
            <w:tcW w:w="2699" w:type="pct"/>
            <w:gridSpan w:val="2"/>
            <w:tcBorders>
              <w:top w:val="single" w:sz="4" w:space="0" w:color="7030A0"/>
              <w:left w:val="nil"/>
              <w:bottom w:val="single" w:sz="4" w:space="0" w:color="7030A0"/>
              <w:right w:val="nil"/>
            </w:tcBorders>
          </w:tcPr>
          <w:p w:rsidR="00372188" w:rsidRPr="000E3FF3" w:rsidRDefault="00372188" w:rsidP="0093346E">
            <w:pPr>
              <w:spacing w:line="360" w:lineRule="auto"/>
              <w:rPr>
                <w:rFonts w:ascii="Arial" w:hAnsi="Arial" w:cs="Arial"/>
              </w:rPr>
            </w:pPr>
          </w:p>
        </w:tc>
      </w:tr>
      <w:tr w:rsidR="00372188" w:rsidRPr="000E3FF3" w:rsidTr="0093346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301" w:type="pct"/>
            <w:tcBorders>
              <w:top w:val="nil"/>
              <w:left w:val="nil"/>
              <w:bottom w:val="nil"/>
              <w:right w:val="nil"/>
            </w:tcBorders>
          </w:tcPr>
          <w:p w:rsidR="00372188" w:rsidRPr="000E3FF3" w:rsidRDefault="00372188" w:rsidP="0093346E">
            <w:pPr>
              <w:spacing w:line="360" w:lineRule="auto"/>
              <w:rPr>
                <w:rFonts w:ascii="Arial" w:hAnsi="Arial" w:cs="Arial"/>
              </w:rPr>
            </w:pPr>
            <w:r w:rsidRPr="000E3FF3">
              <w:rPr>
                <w:rFonts w:ascii="Arial" w:hAnsi="Arial" w:cs="Arial"/>
                <w:sz w:val="22"/>
                <w:szCs w:val="22"/>
              </w:rPr>
              <w:t>Role of signatory (e.g. chair, director or owner)</w:t>
            </w:r>
          </w:p>
        </w:tc>
        <w:tc>
          <w:tcPr>
            <w:tcW w:w="2699" w:type="pct"/>
            <w:gridSpan w:val="2"/>
            <w:tcBorders>
              <w:top w:val="single" w:sz="4" w:space="0" w:color="7030A0"/>
              <w:left w:val="nil"/>
              <w:bottom w:val="single" w:sz="4" w:space="0" w:color="7030A0"/>
              <w:right w:val="nil"/>
            </w:tcBorders>
          </w:tcPr>
          <w:p w:rsidR="00372188" w:rsidRPr="000E3FF3" w:rsidRDefault="00372188" w:rsidP="0093346E">
            <w:pPr>
              <w:spacing w:line="360" w:lineRule="auto"/>
              <w:rPr>
                <w:rFonts w:ascii="Arial" w:hAnsi="Arial" w:cs="Arial"/>
              </w:rPr>
            </w:pPr>
          </w:p>
        </w:tc>
      </w:tr>
    </w:tbl>
    <w:p w:rsidR="00372188" w:rsidRPr="000E3FF3" w:rsidRDefault="00372188" w:rsidP="00372188">
      <w:pPr>
        <w:spacing w:line="360" w:lineRule="auto"/>
        <w:ind w:left="360"/>
        <w:rPr>
          <w:rFonts w:ascii="Arial" w:hAnsi="Arial" w:cs="Arial"/>
          <w:sz w:val="22"/>
          <w:szCs w:val="22"/>
        </w:rPr>
      </w:pPr>
    </w:p>
    <w:p w:rsidR="00372188" w:rsidRPr="000E3FF3" w:rsidRDefault="00372188" w:rsidP="00372188">
      <w:pPr>
        <w:tabs>
          <w:tab w:val="left" w:pos="1605"/>
        </w:tabs>
        <w:spacing w:line="360" w:lineRule="auto"/>
        <w:rPr>
          <w:rFonts w:ascii="Arial" w:hAnsi="Arial" w:cs="Arial"/>
          <w:b/>
          <w:sz w:val="22"/>
          <w:szCs w:val="22"/>
        </w:rPr>
      </w:pPr>
      <w:r w:rsidRPr="000E3FF3">
        <w:rPr>
          <w:rFonts w:ascii="Arial" w:hAnsi="Arial" w:cs="Arial"/>
          <w:b/>
          <w:sz w:val="22"/>
          <w:szCs w:val="22"/>
        </w:rPr>
        <w:t>Other useful Pre-school Learning Alliance publications</w:t>
      </w:r>
    </w:p>
    <w:p w:rsidR="00372188" w:rsidRPr="000E3FF3" w:rsidRDefault="00372188" w:rsidP="00372188">
      <w:pPr>
        <w:spacing w:line="360" w:lineRule="auto"/>
        <w:ind w:left="360"/>
        <w:rPr>
          <w:rFonts w:ascii="Arial" w:hAnsi="Arial" w:cs="Arial"/>
          <w:sz w:val="22"/>
          <w:szCs w:val="22"/>
        </w:rPr>
      </w:pPr>
    </w:p>
    <w:p w:rsidR="00372188" w:rsidRPr="000E3FF3" w:rsidRDefault="00372188" w:rsidP="00372188">
      <w:pPr>
        <w:pStyle w:val="ListParagraph"/>
        <w:numPr>
          <w:ilvl w:val="0"/>
          <w:numId w:val="152"/>
        </w:numPr>
        <w:spacing w:line="360" w:lineRule="auto"/>
        <w:rPr>
          <w:rFonts w:ascii="Arial" w:hAnsi="Arial" w:cs="Arial"/>
          <w:sz w:val="22"/>
          <w:szCs w:val="22"/>
        </w:rPr>
      </w:pPr>
      <w:r w:rsidRPr="000E3FF3">
        <w:rPr>
          <w:rFonts w:ascii="Arial" w:hAnsi="Arial" w:cs="Arial"/>
          <w:sz w:val="22"/>
          <w:szCs w:val="22"/>
        </w:rPr>
        <w:t>Complaint Investigation Record (2015)</w:t>
      </w:r>
    </w:p>
    <w:p w:rsidR="00372188" w:rsidRPr="000E3FF3" w:rsidRDefault="00372188" w:rsidP="00372188">
      <w:pPr>
        <w:pStyle w:val="ListParagraph"/>
        <w:numPr>
          <w:ilvl w:val="0"/>
          <w:numId w:val="152"/>
        </w:numPr>
        <w:spacing w:line="360" w:lineRule="auto"/>
        <w:rPr>
          <w:rFonts w:ascii="Arial" w:hAnsi="Arial" w:cs="Arial"/>
          <w:sz w:val="22"/>
          <w:szCs w:val="22"/>
        </w:rPr>
      </w:pPr>
      <w:r w:rsidRPr="000E3FF3">
        <w:rPr>
          <w:rFonts w:ascii="Arial" w:hAnsi="Arial" w:cs="Arial"/>
          <w:sz w:val="22"/>
          <w:szCs w:val="22"/>
        </w:rPr>
        <w:t>Engaging Mothers &amp; Fathers (2010)</w:t>
      </w:r>
    </w:p>
    <w:p w:rsidR="00372188" w:rsidRPr="000E3FF3" w:rsidRDefault="00372188" w:rsidP="00372188">
      <w:pPr>
        <w:pStyle w:val="ListParagraph"/>
        <w:numPr>
          <w:ilvl w:val="0"/>
          <w:numId w:val="152"/>
        </w:numPr>
        <w:spacing w:line="360" w:lineRule="auto"/>
        <w:rPr>
          <w:rFonts w:ascii="Arial" w:hAnsi="Arial" w:cs="Arial"/>
          <w:sz w:val="22"/>
          <w:szCs w:val="22"/>
        </w:rPr>
      </w:pPr>
      <w:r w:rsidRPr="000E3FF3">
        <w:rPr>
          <w:rFonts w:ascii="Arial" w:hAnsi="Arial" w:cs="Arial"/>
          <w:sz w:val="22"/>
          <w:szCs w:val="22"/>
        </w:rPr>
        <w:t>Safeguarding Children (2013)</w:t>
      </w:r>
    </w:p>
    <w:p w:rsidR="00372188" w:rsidRPr="000E3FF3" w:rsidRDefault="00372188" w:rsidP="00372188">
      <w:pPr>
        <w:pStyle w:val="ListParagraph"/>
        <w:numPr>
          <w:ilvl w:val="0"/>
          <w:numId w:val="152"/>
        </w:numPr>
        <w:spacing w:line="360" w:lineRule="auto"/>
        <w:rPr>
          <w:rFonts w:ascii="Arial" w:hAnsi="Arial" w:cs="Arial"/>
          <w:sz w:val="22"/>
          <w:szCs w:val="22"/>
        </w:rPr>
      </w:pPr>
      <w:r w:rsidRPr="000E3FF3">
        <w:rPr>
          <w:rFonts w:ascii="Arial" w:hAnsi="Arial" w:cs="Arial"/>
          <w:sz w:val="22"/>
          <w:szCs w:val="22"/>
        </w:rPr>
        <w:t>The First and Foremost Series (2008)</w:t>
      </w:r>
    </w:p>
    <w:p w:rsidR="00372188" w:rsidRPr="000E3FF3" w:rsidRDefault="00372188" w:rsidP="00372188">
      <w:pPr>
        <w:pStyle w:val="ListParagraph"/>
        <w:numPr>
          <w:ilvl w:val="0"/>
          <w:numId w:val="152"/>
        </w:numPr>
        <w:spacing w:line="360" w:lineRule="auto"/>
        <w:rPr>
          <w:rFonts w:ascii="Arial" w:hAnsi="Arial" w:cs="Arial"/>
          <w:sz w:val="22"/>
          <w:szCs w:val="22"/>
        </w:rPr>
      </w:pPr>
      <w:r w:rsidRPr="000E3FF3">
        <w:rPr>
          <w:rFonts w:ascii="Arial" w:hAnsi="Arial" w:cs="Arial"/>
          <w:sz w:val="22"/>
          <w:szCs w:val="22"/>
        </w:rPr>
        <w:t>Play cards for the Home Environment (2016)</w:t>
      </w:r>
    </w:p>
    <w:p w:rsidR="00372188" w:rsidRPr="000E3FF3" w:rsidRDefault="00372188" w:rsidP="00372188">
      <w:pPr>
        <w:spacing w:line="360" w:lineRule="auto"/>
        <w:ind w:left="360"/>
        <w:rPr>
          <w:rFonts w:ascii="Arial" w:hAnsi="Arial" w:cs="Arial"/>
          <w:sz w:val="22"/>
          <w:szCs w:val="22"/>
        </w:rPr>
      </w:pPr>
    </w:p>
    <w:p w:rsidR="00CD17F8" w:rsidRPr="000E3FF3" w:rsidRDefault="00CD17F8" w:rsidP="00CD17F8">
      <w:pPr>
        <w:spacing w:line="360" w:lineRule="auto"/>
        <w:rPr>
          <w:rFonts w:ascii="Arial" w:hAnsi="Arial" w:cs="Arial"/>
          <w:b/>
          <w:sz w:val="22"/>
          <w:szCs w:val="22"/>
        </w:rPr>
      </w:pPr>
    </w:p>
    <w:p w:rsidR="00887FDF" w:rsidRPr="000E3FF3" w:rsidRDefault="00887FDF" w:rsidP="00E64D07">
      <w:pPr>
        <w:rPr>
          <w:rFonts w:ascii="Arial" w:hAnsi="Arial" w:cs="Arial"/>
          <w:b/>
          <w:sz w:val="28"/>
          <w:szCs w:val="28"/>
        </w:rPr>
      </w:pPr>
    </w:p>
    <w:p w:rsidR="00372188" w:rsidRPr="000E3FF3" w:rsidRDefault="00372188" w:rsidP="00E64D07">
      <w:pPr>
        <w:rPr>
          <w:rFonts w:ascii="Arial" w:hAnsi="Arial" w:cs="Arial"/>
          <w:b/>
          <w:sz w:val="28"/>
          <w:szCs w:val="28"/>
        </w:rPr>
      </w:pPr>
    </w:p>
    <w:p w:rsidR="00372188" w:rsidRPr="000E3FF3" w:rsidRDefault="00372188" w:rsidP="00E64D07">
      <w:pPr>
        <w:rPr>
          <w:rFonts w:ascii="Arial" w:hAnsi="Arial" w:cs="Arial"/>
          <w:b/>
          <w:sz w:val="28"/>
          <w:szCs w:val="28"/>
        </w:rPr>
      </w:pPr>
    </w:p>
    <w:p w:rsidR="00A122E0" w:rsidRPr="000E3FF3" w:rsidRDefault="00A122E0" w:rsidP="00E64D07">
      <w:pPr>
        <w:rPr>
          <w:rFonts w:ascii="Arial" w:hAnsi="Arial" w:cs="Arial"/>
          <w:b/>
          <w:sz w:val="28"/>
          <w:szCs w:val="28"/>
        </w:rPr>
      </w:pPr>
    </w:p>
    <w:p w:rsidR="00A122E0" w:rsidRPr="000E3FF3" w:rsidRDefault="00A122E0" w:rsidP="00E64D07">
      <w:pPr>
        <w:rPr>
          <w:rFonts w:ascii="Arial" w:hAnsi="Arial" w:cs="Arial"/>
          <w:b/>
          <w:sz w:val="28"/>
          <w:szCs w:val="28"/>
        </w:rPr>
      </w:pPr>
    </w:p>
    <w:p w:rsidR="00A122E0" w:rsidRPr="000E3FF3" w:rsidRDefault="00A122E0" w:rsidP="00E64D07">
      <w:pPr>
        <w:rPr>
          <w:rFonts w:ascii="Arial" w:hAnsi="Arial" w:cs="Arial"/>
          <w:b/>
          <w:sz w:val="28"/>
          <w:szCs w:val="28"/>
        </w:rPr>
      </w:pPr>
    </w:p>
    <w:p w:rsidR="00A122E0" w:rsidRPr="000E3FF3" w:rsidRDefault="00A122E0" w:rsidP="00E64D07">
      <w:pPr>
        <w:rPr>
          <w:rFonts w:ascii="Arial" w:hAnsi="Arial" w:cs="Arial"/>
          <w:b/>
          <w:sz w:val="28"/>
          <w:szCs w:val="28"/>
        </w:rPr>
      </w:pPr>
    </w:p>
    <w:p w:rsidR="00A122E0" w:rsidRPr="000E3FF3" w:rsidRDefault="00A122E0" w:rsidP="00E64D07">
      <w:pPr>
        <w:rPr>
          <w:rFonts w:ascii="Arial" w:hAnsi="Arial" w:cs="Arial"/>
          <w:b/>
          <w:sz w:val="28"/>
          <w:szCs w:val="28"/>
        </w:rPr>
      </w:pPr>
    </w:p>
    <w:p w:rsidR="00A122E0" w:rsidRPr="000E3FF3" w:rsidRDefault="00A122E0" w:rsidP="00E64D07">
      <w:pPr>
        <w:rPr>
          <w:rFonts w:ascii="Arial" w:hAnsi="Arial" w:cs="Arial"/>
          <w:b/>
          <w:sz w:val="28"/>
          <w:szCs w:val="28"/>
        </w:rPr>
      </w:pPr>
    </w:p>
    <w:p w:rsidR="00A122E0" w:rsidRPr="000E3FF3" w:rsidRDefault="00A122E0" w:rsidP="00E64D07">
      <w:pPr>
        <w:rPr>
          <w:rFonts w:ascii="Arial" w:hAnsi="Arial" w:cs="Arial"/>
          <w:b/>
          <w:sz w:val="28"/>
          <w:szCs w:val="28"/>
        </w:rPr>
      </w:pPr>
    </w:p>
    <w:p w:rsidR="00E64D07" w:rsidRPr="000E3FF3" w:rsidRDefault="00E64D07" w:rsidP="00E64D07">
      <w:pPr>
        <w:rPr>
          <w:rFonts w:ascii="Arial" w:hAnsi="Arial" w:cs="Arial"/>
          <w:b/>
          <w:sz w:val="32"/>
          <w:szCs w:val="32"/>
        </w:rPr>
      </w:pPr>
      <w:r w:rsidRPr="000E3FF3">
        <w:rPr>
          <w:rFonts w:ascii="Arial" w:hAnsi="Arial" w:cs="Arial"/>
          <w:b/>
          <w:sz w:val="32"/>
          <w:szCs w:val="32"/>
        </w:rPr>
        <w:lastRenderedPageBreak/>
        <w:t>Prevent Duty</w:t>
      </w:r>
    </w:p>
    <w:p w:rsidR="00E64D07" w:rsidRPr="000E3FF3" w:rsidRDefault="00E64D07" w:rsidP="00E64D07">
      <w:pPr>
        <w:rPr>
          <w:rFonts w:ascii="Arial" w:hAnsi="Arial" w:cs="Arial"/>
          <w:b/>
          <w:sz w:val="32"/>
          <w:szCs w:val="32"/>
        </w:rPr>
      </w:pPr>
    </w:p>
    <w:p w:rsidR="00E64D07" w:rsidRPr="000E3FF3" w:rsidRDefault="00E64D07" w:rsidP="00E64D07">
      <w:pPr>
        <w:rPr>
          <w:rFonts w:ascii="Arial" w:hAnsi="Arial" w:cs="Arial"/>
        </w:rPr>
      </w:pPr>
      <w:r w:rsidRPr="000E3FF3">
        <w:rPr>
          <w:rFonts w:ascii="Arial" w:hAnsi="Arial" w:cs="Arial"/>
        </w:rPr>
        <w:t>Statutory Guidance ‘Working Together to Safeguard Children’ March 2015</w:t>
      </w:r>
    </w:p>
    <w:p w:rsidR="00E64D07" w:rsidRPr="000E3FF3" w:rsidRDefault="00E64D07" w:rsidP="00E64D07">
      <w:pPr>
        <w:rPr>
          <w:rFonts w:ascii="Arial" w:hAnsi="Arial" w:cs="Arial"/>
        </w:rPr>
      </w:pPr>
    </w:p>
    <w:p w:rsidR="00E64D07" w:rsidRPr="000E3FF3" w:rsidRDefault="00E64D07" w:rsidP="00E64D07">
      <w:pPr>
        <w:rPr>
          <w:rFonts w:ascii="Arial" w:hAnsi="Arial" w:cs="Arial"/>
        </w:rPr>
      </w:pPr>
      <w:r w:rsidRPr="000E3FF3">
        <w:rPr>
          <w:rFonts w:ascii="Arial" w:hAnsi="Arial" w:cs="Arial"/>
        </w:rPr>
        <w:t>The ‘</w:t>
      </w:r>
      <w:r w:rsidRPr="000E3FF3">
        <w:rPr>
          <w:rFonts w:ascii="Arial" w:hAnsi="Arial" w:cs="Arial"/>
          <w:b/>
        </w:rPr>
        <w:t>Prevent duty’</w:t>
      </w:r>
      <w:r w:rsidRPr="000E3FF3">
        <w:rPr>
          <w:rFonts w:ascii="Arial" w:hAnsi="Arial" w:cs="Arial"/>
        </w:rPr>
        <w:t xml:space="preserve"> guidance for schools and childcare providers was published in June 2015. The </w:t>
      </w:r>
      <w:proofErr w:type="spellStart"/>
      <w:r w:rsidRPr="000E3FF3">
        <w:rPr>
          <w:rFonts w:ascii="Arial" w:hAnsi="Arial" w:cs="Arial"/>
        </w:rPr>
        <w:t>Ofsted</w:t>
      </w:r>
      <w:proofErr w:type="spellEnd"/>
      <w:r w:rsidRPr="000E3FF3">
        <w:rPr>
          <w:rFonts w:ascii="Arial" w:hAnsi="Arial" w:cs="Arial"/>
        </w:rPr>
        <w:t xml:space="preserve"> ‘Common Inspection Framework’ came into place in September 2015. Both documents refer to the statutory obligation of both schools and childcare providers to report concerns relating to the possibility of children, families, practitioners or other premises users of being vulnerable to radicalisation and/ or extremism.</w:t>
      </w:r>
    </w:p>
    <w:p w:rsidR="00E64D07" w:rsidRPr="000E3FF3" w:rsidRDefault="00E64D07" w:rsidP="00E64D07">
      <w:pPr>
        <w:rPr>
          <w:rFonts w:ascii="Arial" w:hAnsi="Arial" w:cs="Arial"/>
        </w:rPr>
      </w:pPr>
    </w:p>
    <w:p w:rsidR="00E64D07" w:rsidRPr="000E3FF3" w:rsidRDefault="00E64D07" w:rsidP="00E64D07">
      <w:pPr>
        <w:rPr>
          <w:rFonts w:ascii="Arial" w:hAnsi="Arial" w:cs="Arial"/>
        </w:rPr>
      </w:pPr>
      <w:r w:rsidRPr="000E3FF3">
        <w:rPr>
          <w:rFonts w:ascii="Arial" w:hAnsi="Arial" w:cs="Arial"/>
        </w:rPr>
        <w:t>The ‘Prevent duty’ obligation to be aware of and report concerns relating to radicalisation and/ or extremism must be included in setting’s Safeguarding policies.</w:t>
      </w:r>
    </w:p>
    <w:p w:rsidR="00E64D07" w:rsidRPr="000E3FF3" w:rsidRDefault="00E64D07" w:rsidP="00E64D07">
      <w:pPr>
        <w:rPr>
          <w:rFonts w:ascii="Arial" w:hAnsi="Arial" w:cs="Arial"/>
        </w:rPr>
      </w:pPr>
    </w:p>
    <w:p w:rsidR="00E64D07" w:rsidRPr="000E3FF3" w:rsidRDefault="00E64D07" w:rsidP="00E64D07">
      <w:pPr>
        <w:rPr>
          <w:rFonts w:ascii="Arial" w:hAnsi="Arial" w:cs="Arial"/>
        </w:rPr>
      </w:pPr>
      <w:r w:rsidRPr="000E3FF3">
        <w:rPr>
          <w:rFonts w:ascii="Arial" w:hAnsi="Arial" w:cs="Arial"/>
        </w:rPr>
        <w:t xml:space="preserve">I have a duty to report concerns and to inform </w:t>
      </w:r>
      <w:proofErr w:type="spellStart"/>
      <w:r w:rsidRPr="000E3FF3">
        <w:rPr>
          <w:rFonts w:ascii="Arial" w:hAnsi="Arial" w:cs="Arial"/>
        </w:rPr>
        <w:t>Ofsted</w:t>
      </w:r>
      <w:proofErr w:type="spellEnd"/>
      <w:r w:rsidRPr="000E3FF3">
        <w:rPr>
          <w:rFonts w:ascii="Arial" w:hAnsi="Arial" w:cs="Arial"/>
        </w:rPr>
        <w:t xml:space="preserve"> and local Safeguarding officer if any reports have been made. Below are the contact details of the local ‘Police Prevent Officer’ and ‘LBBD Prevent coordinator’ and a brief outline of the procedures.  A detailed flow chart and updated outline of the procedure will be circulated to settings shortly. </w:t>
      </w:r>
    </w:p>
    <w:p w:rsidR="00E64D07" w:rsidRPr="000E3FF3" w:rsidRDefault="00E64D07" w:rsidP="00E64D07">
      <w:pPr>
        <w:rPr>
          <w:rFonts w:ascii="Arial" w:hAnsi="Arial" w:cs="Arial"/>
        </w:rPr>
      </w:pPr>
    </w:p>
    <w:p w:rsidR="00E64D07" w:rsidRPr="000E3FF3" w:rsidRDefault="00E64D07" w:rsidP="00E64D07">
      <w:pPr>
        <w:rPr>
          <w:rFonts w:ascii="Arial" w:hAnsi="Arial" w:cs="Arial"/>
          <w:b/>
        </w:rPr>
      </w:pPr>
      <w:r w:rsidRPr="000E3FF3">
        <w:rPr>
          <w:rFonts w:ascii="Arial" w:hAnsi="Arial" w:cs="Arial"/>
          <w:b/>
        </w:rPr>
        <w:t>Reporting Concerns</w:t>
      </w:r>
    </w:p>
    <w:p w:rsidR="00E64D07" w:rsidRPr="000E3FF3" w:rsidRDefault="00E64D07" w:rsidP="00E64D07">
      <w:pPr>
        <w:rPr>
          <w:rFonts w:ascii="Arial" w:hAnsi="Arial" w:cs="Arial"/>
        </w:rPr>
      </w:pPr>
    </w:p>
    <w:p w:rsidR="00E64D07" w:rsidRPr="000E3FF3" w:rsidRDefault="00E64D07" w:rsidP="00E64D07">
      <w:pPr>
        <w:rPr>
          <w:rFonts w:ascii="Arial" w:hAnsi="Arial" w:cs="Arial"/>
        </w:rPr>
      </w:pPr>
      <w:r w:rsidRPr="000E3FF3">
        <w:rPr>
          <w:rFonts w:ascii="Arial" w:hAnsi="Arial" w:cs="Arial"/>
        </w:rPr>
        <w:t xml:space="preserve">If I have concerns relating to any families, practitioners, shared premises users or children that may be vulnerable in regards to radicalisation and/ or extremism they have a duty to report these concerns. </w:t>
      </w:r>
    </w:p>
    <w:p w:rsidR="00E64D07" w:rsidRPr="000E3FF3" w:rsidRDefault="00E64D07" w:rsidP="00E64D07">
      <w:pPr>
        <w:rPr>
          <w:rFonts w:ascii="Arial" w:hAnsi="Arial" w:cs="Arial"/>
        </w:rPr>
      </w:pPr>
    </w:p>
    <w:p w:rsidR="00E64D07" w:rsidRPr="000E3FF3" w:rsidRDefault="00E64D07" w:rsidP="00E64D07">
      <w:pPr>
        <w:rPr>
          <w:rFonts w:ascii="Arial" w:hAnsi="Arial" w:cs="Arial"/>
        </w:rPr>
      </w:pPr>
      <w:r w:rsidRPr="000E3FF3">
        <w:rPr>
          <w:rFonts w:ascii="Arial" w:hAnsi="Arial" w:cs="Arial"/>
        </w:rPr>
        <w:t xml:space="preserve">If there are associated safeguarding concerns then I will follow the standard safeguarding procedures but will also have to inform the Police Prevent Officer of the concern. </w:t>
      </w:r>
    </w:p>
    <w:p w:rsidR="00E64D07" w:rsidRPr="000E3FF3" w:rsidRDefault="00E64D07" w:rsidP="00E64D07">
      <w:pPr>
        <w:rPr>
          <w:rFonts w:ascii="Arial" w:hAnsi="Arial" w:cs="Arial"/>
        </w:rPr>
      </w:pPr>
    </w:p>
    <w:p w:rsidR="00E64D07" w:rsidRPr="000E3FF3" w:rsidRDefault="00E64D07" w:rsidP="00E64D07">
      <w:pPr>
        <w:rPr>
          <w:rFonts w:ascii="Arial" w:hAnsi="Arial" w:cs="Arial"/>
        </w:rPr>
      </w:pPr>
      <w:r w:rsidRPr="000E3FF3">
        <w:rPr>
          <w:rFonts w:ascii="Arial" w:hAnsi="Arial" w:cs="Arial"/>
        </w:rPr>
        <w:t xml:space="preserve">If there are no other associated safeguarding concerns then I must notify the Police Prevention Officer of the concern. This can be done via email or by telephone. If contact has been made via telephone then this needs to be followed up with an email so that the setting has a written record that the concern has been reported. </w:t>
      </w:r>
    </w:p>
    <w:p w:rsidR="00E64D07" w:rsidRPr="000E3FF3" w:rsidRDefault="00E64D07" w:rsidP="00E64D07">
      <w:pPr>
        <w:rPr>
          <w:rFonts w:ascii="Arial" w:hAnsi="Arial" w:cs="Arial"/>
        </w:rPr>
      </w:pPr>
    </w:p>
    <w:p w:rsidR="00E64D07" w:rsidRPr="000E3FF3" w:rsidRDefault="00E64D07" w:rsidP="00E64D07">
      <w:pPr>
        <w:rPr>
          <w:rFonts w:ascii="Arial" w:hAnsi="Arial" w:cs="Arial"/>
          <w:b/>
        </w:rPr>
      </w:pPr>
      <w:r w:rsidRPr="000E3FF3">
        <w:rPr>
          <w:rFonts w:ascii="Arial" w:hAnsi="Arial" w:cs="Arial"/>
          <w:b/>
        </w:rPr>
        <w:t xml:space="preserve">Police Prevent Officer </w:t>
      </w:r>
      <w:proofErr w:type="spellStart"/>
      <w:r w:rsidRPr="000E3FF3">
        <w:rPr>
          <w:rFonts w:ascii="Arial" w:hAnsi="Arial" w:cs="Arial"/>
          <w:b/>
        </w:rPr>
        <w:t>Greig</w:t>
      </w:r>
      <w:proofErr w:type="spellEnd"/>
      <w:r w:rsidRPr="000E3FF3">
        <w:rPr>
          <w:rFonts w:ascii="Arial" w:hAnsi="Arial" w:cs="Arial"/>
          <w:b/>
        </w:rPr>
        <w:t xml:space="preserve"> Urquhart</w:t>
      </w:r>
    </w:p>
    <w:p w:rsidR="00E64D07" w:rsidRPr="000E3FF3" w:rsidRDefault="00E64D07" w:rsidP="00E64D07">
      <w:pPr>
        <w:rPr>
          <w:rFonts w:ascii="Arial" w:hAnsi="Arial" w:cs="Arial"/>
          <w:b/>
        </w:rPr>
      </w:pPr>
    </w:p>
    <w:p w:rsidR="00E64D07" w:rsidRPr="000E3FF3" w:rsidRDefault="00C80DC2" w:rsidP="00E64D07">
      <w:pPr>
        <w:rPr>
          <w:rFonts w:ascii="Arial" w:hAnsi="Arial" w:cs="Arial"/>
          <w:b/>
        </w:rPr>
      </w:pPr>
      <w:hyperlink r:id="rId22" w:history="1">
        <w:r w:rsidR="00E64D07" w:rsidRPr="000E3FF3">
          <w:rPr>
            <w:rStyle w:val="Hyperlink"/>
            <w:rFonts w:ascii="Arial" w:hAnsi="Arial" w:cs="Arial"/>
          </w:rPr>
          <w:t>Greig.Urquhart@met.pnn.police.uk</w:t>
        </w:r>
      </w:hyperlink>
    </w:p>
    <w:p w:rsidR="00E64D07" w:rsidRPr="000E3FF3" w:rsidRDefault="00E64D07" w:rsidP="00E64D07">
      <w:pPr>
        <w:rPr>
          <w:rFonts w:ascii="Arial" w:hAnsi="Arial" w:cs="Arial"/>
          <w:b/>
        </w:rPr>
      </w:pPr>
    </w:p>
    <w:p w:rsidR="00E64D07" w:rsidRPr="000E3FF3" w:rsidRDefault="00E64D07" w:rsidP="00E64D07">
      <w:pPr>
        <w:rPr>
          <w:rFonts w:ascii="Arial" w:hAnsi="Arial" w:cs="Arial"/>
          <w:b/>
        </w:rPr>
      </w:pPr>
      <w:r w:rsidRPr="000E3FF3">
        <w:rPr>
          <w:rFonts w:ascii="Arial" w:hAnsi="Arial" w:cs="Arial"/>
          <w:b/>
        </w:rPr>
        <w:t>Phone: 07766 227 261.</w:t>
      </w:r>
    </w:p>
    <w:p w:rsidR="00E64D07" w:rsidRPr="000E3FF3" w:rsidRDefault="00E64D07" w:rsidP="00E64D07">
      <w:pPr>
        <w:rPr>
          <w:rFonts w:ascii="Arial" w:hAnsi="Arial" w:cs="Arial"/>
        </w:rPr>
      </w:pPr>
    </w:p>
    <w:p w:rsidR="00E64D07" w:rsidRPr="000E3FF3" w:rsidRDefault="00E64D07" w:rsidP="00E64D07">
      <w:pPr>
        <w:rPr>
          <w:rFonts w:ascii="Arial" w:hAnsi="Arial" w:cs="Arial"/>
          <w:b/>
        </w:rPr>
      </w:pPr>
      <w:r w:rsidRPr="000E3FF3">
        <w:rPr>
          <w:rFonts w:ascii="Arial" w:hAnsi="Arial" w:cs="Arial"/>
          <w:b/>
        </w:rPr>
        <w:t>Training and Risk Assessment</w:t>
      </w:r>
    </w:p>
    <w:p w:rsidR="00E64D07" w:rsidRPr="000E3FF3" w:rsidRDefault="00E64D07" w:rsidP="00E64D07">
      <w:pPr>
        <w:rPr>
          <w:rFonts w:ascii="Arial" w:hAnsi="Arial" w:cs="Arial"/>
          <w:b/>
        </w:rPr>
      </w:pPr>
    </w:p>
    <w:p w:rsidR="00E64D07" w:rsidRPr="000E3FF3" w:rsidRDefault="0037468A" w:rsidP="00E64D07">
      <w:pPr>
        <w:rPr>
          <w:rFonts w:ascii="Arial" w:hAnsi="Arial" w:cs="Arial"/>
        </w:rPr>
      </w:pPr>
      <w:proofErr w:type="spellStart"/>
      <w:r w:rsidRPr="000E3FF3">
        <w:rPr>
          <w:rFonts w:ascii="Arial" w:hAnsi="Arial" w:cs="Arial"/>
        </w:rPr>
        <w:t>Childville</w:t>
      </w:r>
      <w:proofErr w:type="spellEnd"/>
      <w:r w:rsidR="00372188" w:rsidRPr="000E3FF3">
        <w:rPr>
          <w:rFonts w:ascii="Arial" w:hAnsi="Arial" w:cs="Arial"/>
        </w:rPr>
        <w:t xml:space="preserve"> </w:t>
      </w:r>
      <w:r w:rsidR="00E64D07" w:rsidRPr="000E3FF3">
        <w:rPr>
          <w:rFonts w:ascii="Arial" w:hAnsi="Arial" w:cs="Arial"/>
        </w:rPr>
        <w:t xml:space="preserve">can contact Gareth Tuck to organise training relating to my awareness of the issues regarding the prevention of radicalisation and/ or extremism. </w:t>
      </w:r>
    </w:p>
    <w:p w:rsidR="00D9631C" w:rsidRPr="000E3FF3" w:rsidRDefault="00D9631C" w:rsidP="00E64D07">
      <w:pPr>
        <w:rPr>
          <w:rFonts w:ascii="Arial" w:hAnsi="Arial" w:cs="Arial"/>
          <w:b/>
          <w:bCs/>
        </w:rPr>
      </w:pPr>
    </w:p>
    <w:p w:rsidR="00E64D07" w:rsidRPr="000E3FF3" w:rsidRDefault="00E64D07" w:rsidP="00E64D07">
      <w:pPr>
        <w:rPr>
          <w:rFonts w:ascii="Arial" w:hAnsi="Arial" w:cs="Arial"/>
          <w:b/>
          <w:bCs/>
        </w:rPr>
      </w:pPr>
      <w:r w:rsidRPr="000E3FF3">
        <w:rPr>
          <w:rFonts w:ascii="Arial" w:hAnsi="Arial" w:cs="Arial"/>
          <w:b/>
          <w:bCs/>
        </w:rPr>
        <w:t>London Borough of Barking and Dagenham Prevent Coordinator</w:t>
      </w:r>
    </w:p>
    <w:p w:rsidR="00E64D07" w:rsidRPr="000E3FF3" w:rsidRDefault="00E64D07" w:rsidP="00E64D07">
      <w:pPr>
        <w:rPr>
          <w:rFonts w:ascii="Arial" w:hAnsi="Arial" w:cs="Arial"/>
          <w:b/>
          <w:bCs/>
        </w:rPr>
      </w:pPr>
    </w:p>
    <w:p w:rsidR="00E64D07" w:rsidRPr="000E3FF3" w:rsidRDefault="00E64D07" w:rsidP="00E64D07">
      <w:pPr>
        <w:rPr>
          <w:rFonts w:ascii="Arial" w:hAnsi="Arial" w:cs="Arial"/>
          <w:b/>
          <w:bCs/>
        </w:rPr>
      </w:pPr>
      <w:r w:rsidRPr="000E3FF3">
        <w:rPr>
          <w:rFonts w:ascii="Arial" w:hAnsi="Arial" w:cs="Arial"/>
          <w:b/>
          <w:bCs/>
        </w:rPr>
        <w:t>Gareth Tuck</w:t>
      </w:r>
    </w:p>
    <w:p w:rsidR="00E64D07" w:rsidRPr="000E3FF3" w:rsidRDefault="00E64D07" w:rsidP="00E64D07">
      <w:pPr>
        <w:rPr>
          <w:rFonts w:ascii="Arial" w:hAnsi="Arial" w:cs="Arial"/>
          <w:b/>
          <w:bCs/>
        </w:rPr>
      </w:pPr>
    </w:p>
    <w:p w:rsidR="00E64D07" w:rsidRPr="000E3FF3" w:rsidRDefault="00E64D07" w:rsidP="00E64D07">
      <w:pPr>
        <w:rPr>
          <w:rFonts w:ascii="Arial" w:hAnsi="Arial" w:cs="Arial"/>
          <w:b/>
        </w:rPr>
      </w:pPr>
      <w:r w:rsidRPr="000E3FF3">
        <w:rPr>
          <w:rFonts w:ascii="Arial" w:hAnsi="Arial" w:cs="Arial"/>
          <w:b/>
        </w:rPr>
        <w:t>Phone: 020 8227 3875</w:t>
      </w:r>
    </w:p>
    <w:p w:rsidR="00D9631C" w:rsidRPr="000E3FF3" w:rsidRDefault="00C80DC2" w:rsidP="00372188">
      <w:pPr>
        <w:rPr>
          <w:rFonts w:ascii="Arial" w:hAnsi="Arial" w:cs="Arial"/>
          <w:b/>
        </w:rPr>
      </w:pPr>
      <w:hyperlink r:id="rId23" w:history="1">
        <w:r w:rsidR="00E64D07" w:rsidRPr="000E3FF3">
          <w:rPr>
            <w:rStyle w:val="Hyperlink"/>
            <w:rFonts w:ascii="Arial" w:hAnsi="Arial" w:cs="Arial"/>
          </w:rPr>
          <w:t>Gareth.tuck@lbbd.gov.uk</w:t>
        </w:r>
      </w:hyperlink>
    </w:p>
    <w:p w:rsidR="00372188" w:rsidRPr="000E3FF3" w:rsidRDefault="00372188" w:rsidP="00372188">
      <w:pPr>
        <w:rPr>
          <w:rFonts w:ascii="Arial" w:hAnsi="Arial" w:cs="Arial"/>
          <w:b/>
        </w:rPr>
      </w:pPr>
    </w:p>
    <w:p w:rsidR="00372188" w:rsidRPr="000E3FF3" w:rsidRDefault="00372188" w:rsidP="00372188">
      <w:pPr>
        <w:rPr>
          <w:rFonts w:ascii="Arial" w:hAnsi="Arial" w:cs="Arial"/>
          <w:b/>
        </w:rPr>
      </w:pPr>
    </w:p>
    <w:p w:rsidR="00372188" w:rsidRPr="000E3FF3" w:rsidRDefault="00372188" w:rsidP="00372188">
      <w:pPr>
        <w:spacing w:line="360" w:lineRule="auto"/>
        <w:rPr>
          <w:rFonts w:ascii="Arial" w:hAnsi="Arial" w:cs="Arial"/>
          <w:b/>
          <w:sz w:val="28"/>
          <w:szCs w:val="28"/>
        </w:rPr>
      </w:pPr>
      <w:r w:rsidRPr="000E3FF3">
        <w:rPr>
          <w:rFonts w:ascii="Arial" w:hAnsi="Arial" w:cs="Arial"/>
          <w:b/>
          <w:sz w:val="28"/>
          <w:szCs w:val="28"/>
        </w:rPr>
        <w:lastRenderedPageBreak/>
        <w:t>Provider records</w:t>
      </w:r>
    </w:p>
    <w:p w:rsidR="00372188" w:rsidRPr="000E3FF3" w:rsidRDefault="00372188" w:rsidP="00372188">
      <w:pPr>
        <w:spacing w:line="360" w:lineRule="auto"/>
        <w:rPr>
          <w:rFonts w:ascii="Arial" w:hAnsi="Arial" w:cs="Arial"/>
          <w:b/>
          <w:sz w:val="28"/>
          <w:szCs w:val="28"/>
        </w:rPr>
      </w:pPr>
    </w:p>
    <w:p w:rsidR="00372188" w:rsidRPr="000E3FF3" w:rsidRDefault="00372188" w:rsidP="00372188">
      <w:pPr>
        <w:spacing w:line="360" w:lineRule="auto"/>
        <w:rPr>
          <w:rFonts w:ascii="Arial" w:hAnsi="Arial" w:cs="Arial"/>
          <w:b/>
          <w:sz w:val="22"/>
          <w:szCs w:val="22"/>
        </w:rPr>
      </w:pPr>
      <w:r w:rsidRPr="000E3FF3">
        <w:rPr>
          <w:rFonts w:ascii="Arial" w:hAnsi="Arial" w:cs="Arial"/>
          <w:b/>
          <w:sz w:val="22"/>
          <w:szCs w:val="22"/>
        </w:rPr>
        <w:t>Policy statement</w:t>
      </w:r>
    </w:p>
    <w:p w:rsidR="00372188" w:rsidRPr="000E3FF3" w:rsidRDefault="00372188" w:rsidP="00372188">
      <w:pPr>
        <w:spacing w:line="360" w:lineRule="auto"/>
        <w:rPr>
          <w:rFonts w:ascii="Arial" w:hAnsi="Arial" w:cs="Arial"/>
          <w:b/>
          <w:sz w:val="22"/>
          <w:szCs w:val="22"/>
        </w:rPr>
      </w:pPr>
    </w:p>
    <w:p w:rsidR="00372188" w:rsidRPr="000E3FF3" w:rsidRDefault="00372188" w:rsidP="00372188">
      <w:pPr>
        <w:pStyle w:val="BodyText"/>
        <w:spacing w:before="0" w:after="0" w:line="360" w:lineRule="auto"/>
        <w:rPr>
          <w:rFonts w:cs="Arial"/>
          <w:i w:val="0"/>
          <w:sz w:val="22"/>
          <w:szCs w:val="22"/>
        </w:rPr>
      </w:pPr>
      <w:r w:rsidRPr="000E3FF3">
        <w:rPr>
          <w:rFonts w:cs="Arial"/>
          <w:i w:val="0"/>
          <w:sz w:val="22"/>
          <w:szCs w:val="22"/>
        </w:rPr>
        <w:t>We keep records and documentation for the purpose of maintaining our business. These include:</w:t>
      </w:r>
    </w:p>
    <w:p w:rsidR="00372188" w:rsidRPr="000E3FF3" w:rsidRDefault="00372188" w:rsidP="00C34F23">
      <w:pPr>
        <w:pStyle w:val="BodyText"/>
        <w:numPr>
          <w:ilvl w:val="0"/>
          <w:numId w:val="172"/>
        </w:numPr>
        <w:spacing w:before="0" w:after="0" w:line="360" w:lineRule="auto"/>
        <w:rPr>
          <w:rFonts w:cs="Arial"/>
          <w:i w:val="0"/>
          <w:sz w:val="22"/>
          <w:szCs w:val="22"/>
        </w:rPr>
      </w:pPr>
      <w:r w:rsidRPr="000E3FF3">
        <w:rPr>
          <w:rFonts w:cs="Arial"/>
          <w:i w:val="0"/>
          <w:sz w:val="22"/>
          <w:szCs w:val="22"/>
        </w:rPr>
        <w:t>Records pertaining to our registration.</w:t>
      </w:r>
    </w:p>
    <w:p w:rsidR="00372188" w:rsidRPr="000E3FF3" w:rsidRDefault="00372188" w:rsidP="00C34F23">
      <w:pPr>
        <w:pStyle w:val="BodyText"/>
        <w:numPr>
          <w:ilvl w:val="0"/>
          <w:numId w:val="172"/>
        </w:numPr>
        <w:spacing w:before="0" w:after="0" w:line="360" w:lineRule="auto"/>
        <w:rPr>
          <w:rFonts w:cs="Arial"/>
          <w:i w:val="0"/>
          <w:sz w:val="22"/>
          <w:szCs w:val="22"/>
        </w:rPr>
      </w:pPr>
      <w:r w:rsidRPr="000E3FF3">
        <w:rPr>
          <w:rFonts w:cs="Arial"/>
          <w:i w:val="0"/>
          <w:sz w:val="22"/>
          <w:szCs w:val="22"/>
        </w:rPr>
        <w:t>Landlord/lease documents and other contractual documentation pertaining to amenities, services and goods.</w:t>
      </w:r>
    </w:p>
    <w:p w:rsidR="00372188" w:rsidRPr="000E3FF3" w:rsidRDefault="00372188" w:rsidP="00C34F23">
      <w:pPr>
        <w:pStyle w:val="BodyText"/>
        <w:numPr>
          <w:ilvl w:val="0"/>
          <w:numId w:val="172"/>
        </w:numPr>
        <w:spacing w:before="0" w:after="0" w:line="360" w:lineRule="auto"/>
        <w:rPr>
          <w:rFonts w:cs="Arial"/>
          <w:i w:val="0"/>
          <w:sz w:val="22"/>
          <w:szCs w:val="22"/>
        </w:rPr>
      </w:pPr>
      <w:r w:rsidRPr="000E3FF3">
        <w:rPr>
          <w:rFonts w:cs="Arial"/>
          <w:i w:val="0"/>
          <w:sz w:val="22"/>
          <w:szCs w:val="22"/>
        </w:rPr>
        <w:t>Financial records pertaining to income and expenditure.</w:t>
      </w:r>
    </w:p>
    <w:p w:rsidR="00372188" w:rsidRPr="000E3FF3" w:rsidRDefault="00372188" w:rsidP="00C34F23">
      <w:pPr>
        <w:pStyle w:val="BodyText"/>
        <w:numPr>
          <w:ilvl w:val="0"/>
          <w:numId w:val="172"/>
        </w:numPr>
        <w:spacing w:before="0" w:after="0" w:line="360" w:lineRule="auto"/>
        <w:rPr>
          <w:rFonts w:cs="Arial"/>
          <w:i w:val="0"/>
          <w:sz w:val="22"/>
          <w:szCs w:val="22"/>
        </w:rPr>
      </w:pPr>
      <w:r w:rsidRPr="000E3FF3">
        <w:rPr>
          <w:rFonts w:cs="Arial"/>
          <w:i w:val="0"/>
          <w:sz w:val="22"/>
          <w:szCs w:val="22"/>
        </w:rPr>
        <w:t>Risk assessments.</w:t>
      </w:r>
    </w:p>
    <w:p w:rsidR="00372188" w:rsidRPr="000E3FF3" w:rsidRDefault="00372188" w:rsidP="00C34F23">
      <w:pPr>
        <w:pStyle w:val="BodyText"/>
        <w:numPr>
          <w:ilvl w:val="0"/>
          <w:numId w:val="172"/>
        </w:numPr>
        <w:spacing w:before="0" w:after="0" w:line="360" w:lineRule="auto"/>
        <w:rPr>
          <w:rFonts w:cs="Arial"/>
          <w:i w:val="0"/>
          <w:sz w:val="22"/>
          <w:szCs w:val="22"/>
        </w:rPr>
      </w:pPr>
      <w:r w:rsidRPr="000E3FF3">
        <w:rPr>
          <w:rFonts w:cs="Arial"/>
          <w:i w:val="0"/>
          <w:sz w:val="22"/>
          <w:szCs w:val="22"/>
        </w:rPr>
        <w:t>Employment records of our staff including their name, home address and telephone number.</w:t>
      </w:r>
    </w:p>
    <w:p w:rsidR="00372188" w:rsidRPr="000E3FF3" w:rsidRDefault="00372188" w:rsidP="00C34F23">
      <w:pPr>
        <w:pStyle w:val="BodyText"/>
        <w:numPr>
          <w:ilvl w:val="0"/>
          <w:numId w:val="172"/>
        </w:numPr>
        <w:spacing w:before="0" w:after="0" w:line="360" w:lineRule="auto"/>
        <w:rPr>
          <w:rFonts w:cs="Arial"/>
          <w:i w:val="0"/>
          <w:sz w:val="22"/>
          <w:szCs w:val="22"/>
        </w:rPr>
      </w:pPr>
      <w:r w:rsidRPr="000E3FF3">
        <w:rPr>
          <w:rFonts w:cs="Arial"/>
          <w:i w:val="0"/>
          <w:sz w:val="22"/>
          <w:szCs w:val="22"/>
        </w:rPr>
        <w:t>Names, addresses and telephone numbers of anyone else who is regularly in unsupervised contact with the children.</w:t>
      </w:r>
    </w:p>
    <w:p w:rsidR="00372188" w:rsidRPr="000E3FF3" w:rsidRDefault="00372188" w:rsidP="00372188">
      <w:pPr>
        <w:pStyle w:val="BodyText"/>
        <w:spacing w:before="0" w:after="0" w:line="360" w:lineRule="auto"/>
        <w:rPr>
          <w:rFonts w:cs="Arial"/>
          <w:i w:val="0"/>
          <w:sz w:val="22"/>
          <w:szCs w:val="22"/>
        </w:rPr>
      </w:pPr>
    </w:p>
    <w:p w:rsidR="00372188" w:rsidRPr="000E3FF3" w:rsidRDefault="00372188" w:rsidP="00372188">
      <w:pPr>
        <w:pStyle w:val="BodyText"/>
        <w:spacing w:before="0" w:after="0" w:line="360" w:lineRule="auto"/>
        <w:rPr>
          <w:rFonts w:cs="Arial"/>
          <w:i w:val="0"/>
          <w:sz w:val="22"/>
          <w:szCs w:val="22"/>
        </w:rPr>
      </w:pPr>
      <w:r w:rsidRPr="000E3FF3">
        <w:rPr>
          <w:rFonts w:cs="Arial"/>
          <w:i w:val="0"/>
          <w:sz w:val="22"/>
          <w:szCs w:val="22"/>
        </w:rPr>
        <w:t>We consider our records as confidential based on the sensitivity of information, such as with employment records. These confidential records are maintained with regard to the framework of the General Data Protection Regulations (2018)</w:t>
      </w:r>
      <w:proofErr w:type="gramStart"/>
      <w:r w:rsidRPr="000E3FF3">
        <w:rPr>
          <w:rFonts w:cs="Arial"/>
          <w:i w:val="0"/>
          <w:sz w:val="22"/>
          <w:szCs w:val="22"/>
        </w:rPr>
        <w:t>,</w:t>
      </w:r>
      <w:proofErr w:type="gramEnd"/>
      <w:r w:rsidRPr="000E3FF3">
        <w:rPr>
          <w:rFonts w:cs="Arial"/>
          <w:i w:val="0"/>
          <w:sz w:val="22"/>
          <w:szCs w:val="22"/>
        </w:rPr>
        <w:t xml:space="preserve"> further details are given in our Privacy Notice and the Human Rights Act (1998).</w:t>
      </w:r>
    </w:p>
    <w:p w:rsidR="00372188" w:rsidRPr="000E3FF3" w:rsidRDefault="00372188" w:rsidP="00372188">
      <w:pPr>
        <w:pStyle w:val="BodyText"/>
        <w:spacing w:before="0" w:after="0" w:line="360" w:lineRule="auto"/>
        <w:rPr>
          <w:rFonts w:cs="Arial"/>
          <w:i w:val="0"/>
          <w:sz w:val="22"/>
          <w:szCs w:val="22"/>
        </w:rPr>
      </w:pPr>
    </w:p>
    <w:p w:rsidR="00372188" w:rsidRPr="000E3FF3" w:rsidRDefault="00372188" w:rsidP="00372188">
      <w:pPr>
        <w:pStyle w:val="BodyText"/>
        <w:spacing w:before="0" w:after="0" w:line="360" w:lineRule="auto"/>
        <w:rPr>
          <w:rFonts w:cs="Arial"/>
          <w:i w:val="0"/>
          <w:sz w:val="22"/>
          <w:szCs w:val="22"/>
        </w:rPr>
      </w:pPr>
      <w:r w:rsidRPr="000E3FF3">
        <w:rPr>
          <w:rFonts w:cs="Arial"/>
          <w:i w:val="0"/>
          <w:sz w:val="22"/>
          <w:szCs w:val="22"/>
        </w:rPr>
        <w:t>This policy and procedure should be read alongside our Privacy Notice, Confidentiality and Client Access to Records Policy and Information Sharing Policy.</w:t>
      </w:r>
    </w:p>
    <w:p w:rsidR="00372188" w:rsidRPr="000E3FF3" w:rsidRDefault="00372188" w:rsidP="00372188">
      <w:pPr>
        <w:pStyle w:val="BodyText"/>
        <w:spacing w:before="0" w:after="0" w:line="360" w:lineRule="auto"/>
        <w:rPr>
          <w:rFonts w:cs="Arial"/>
          <w:i w:val="0"/>
          <w:sz w:val="22"/>
          <w:szCs w:val="22"/>
        </w:rPr>
      </w:pPr>
    </w:p>
    <w:p w:rsidR="00372188" w:rsidRPr="000E3FF3" w:rsidRDefault="00372188" w:rsidP="00372188">
      <w:pPr>
        <w:spacing w:line="360" w:lineRule="auto"/>
        <w:rPr>
          <w:rFonts w:ascii="Arial" w:hAnsi="Arial" w:cs="Arial"/>
          <w:b/>
          <w:sz w:val="22"/>
          <w:szCs w:val="22"/>
        </w:rPr>
      </w:pPr>
      <w:r w:rsidRPr="000E3FF3">
        <w:rPr>
          <w:rFonts w:ascii="Arial" w:hAnsi="Arial" w:cs="Arial"/>
          <w:b/>
          <w:sz w:val="22"/>
          <w:szCs w:val="22"/>
        </w:rPr>
        <w:t>Procedures</w:t>
      </w:r>
    </w:p>
    <w:p w:rsidR="00372188" w:rsidRPr="000E3FF3" w:rsidRDefault="00372188" w:rsidP="00372188">
      <w:pPr>
        <w:spacing w:line="360" w:lineRule="auto"/>
        <w:rPr>
          <w:rFonts w:ascii="Arial" w:hAnsi="Arial" w:cs="Arial"/>
          <w:sz w:val="22"/>
          <w:szCs w:val="22"/>
        </w:rPr>
      </w:pPr>
    </w:p>
    <w:p w:rsidR="00372188" w:rsidRPr="000E3FF3" w:rsidRDefault="00372188" w:rsidP="00C34F23">
      <w:pPr>
        <w:pStyle w:val="ListParagraph"/>
        <w:numPr>
          <w:ilvl w:val="0"/>
          <w:numId w:val="169"/>
        </w:numPr>
        <w:spacing w:line="360" w:lineRule="auto"/>
        <w:contextualSpacing w:val="0"/>
        <w:rPr>
          <w:rFonts w:ascii="Arial" w:hAnsi="Arial" w:cs="Arial"/>
          <w:sz w:val="22"/>
          <w:szCs w:val="22"/>
        </w:rPr>
      </w:pPr>
      <w:r w:rsidRPr="000E3FF3">
        <w:rPr>
          <w:rFonts w:ascii="Arial" w:hAnsi="Arial" w:cs="Arial"/>
          <w:sz w:val="22"/>
          <w:szCs w:val="22"/>
        </w:rPr>
        <w:t>All records are the responsibility of our management team who ensure they are kept securely.</w:t>
      </w:r>
    </w:p>
    <w:p w:rsidR="00372188" w:rsidRPr="000E3FF3" w:rsidRDefault="00372188" w:rsidP="00C34F23">
      <w:pPr>
        <w:pStyle w:val="ListParagraph"/>
        <w:numPr>
          <w:ilvl w:val="0"/>
          <w:numId w:val="169"/>
        </w:numPr>
        <w:spacing w:line="360" w:lineRule="auto"/>
        <w:contextualSpacing w:val="0"/>
        <w:rPr>
          <w:rFonts w:ascii="Arial" w:hAnsi="Arial" w:cs="Arial"/>
          <w:sz w:val="22"/>
          <w:szCs w:val="22"/>
        </w:rPr>
      </w:pPr>
      <w:r w:rsidRPr="000E3FF3">
        <w:rPr>
          <w:rFonts w:ascii="Arial" w:hAnsi="Arial" w:cs="Arial"/>
          <w:sz w:val="22"/>
          <w:szCs w:val="22"/>
        </w:rPr>
        <w:t>All our records are kept in an orderly way in files and filing is kept up-to-date.</w:t>
      </w:r>
    </w:p>
    <w:p w:rsidR="00372188" w:rsidRPr="000E3FF3" w:rsidRDefault="00372188" w:rsidP="00C34F23">
      <w:pPr>
        <w:pStyle w:val="ListParagraph"/>
        <w:numPr>
          <w:ilvl w:val="0"/>
          <w:numId w:val="169"/>
        </w:numPr>
        <w:spacing w:line="360" w:lineRule="auto"/>
        <w:contextualSpacing w:val="0"/>
        <w:rPr>
          <w:rFonts w:ascii="Arial" w:hAnsi="Arial" w:cs="Arial"/>
          <w:sz w:val="22"/>
          <w:szCs w:val="22"/>
        </w:rPr>
      </w:pPr>
      <w:r w:rsidRPr="000E3FF3">
        <w:rPr>
          <w:rFonts w:ascii="Arial" w:hAnsi="Arial" w:cs="Arial"/>
          <w:sz w:val="22"/>
          <w:szCs w:val="22"/>
        </w:rPr>
        <w:t>Our financial records are kept up-to-date for audit purposes.</w:t>
      </w:r>
    </w:p>
    <w:p w:rsidR="00372188" w:rsidRPr="000E3FF3" w:rsidRDefault="00372188" w:rsidP="00C34F23">
      <w:pPr>
        <w:pStyle w:val="ListParagraph"/>
        <w:numPr>
          <w:ilvl w:val="0"/>
          <w:numId w:val="169"/>
        </w:numPr>
        <w:spacing w:line="360" w:lineRule="auto"/>
        <w:contextualSpacing w:val="0"/>
        <w:rPr>
          <w:rFonts w:ascii="Arial" w:hAnsi="Arial" w:cs="Arial"/>
          <w:sz w:val="22"/>
          <w:szCs w:val="22"/>
        </w:rPr>
      </w:pPr>
      <w:r w:rsidRPr="000E3FF3">
        <w:rPr>
          <w:rFonts w:ascii="Arial" w:hAnsi="Arial" w:cs="Arial"/>
          <w:sz w:val="22"/>
          <w:szCs w:val="22"/>
        </w:rPr>
        <w:t>We maintain health and safety records; these include risk assessments, details of checks or inspections and guidance etc.</w:t>
      </w:r>
    </w:p>
    <w:p w:rsidR="00372188" w:rsidRPr="000E3FF3" w:rsidRDefault="00372188" w:rsidP="00C34F23">
      <w:pPr>
        <w:pStyle w:val="ListParagraph"/>
        <w:numPr>
          <w:ilvl w:val="0"/>
          <w:numId w:val="169"/>
        </w:numPr>
        <w:spacing w:line="360" w:lineRule="auto"/>
        <w:contextualSpacing w:val="0"/>
        <w:rPr>
          <w:rFonts w:ascii="Arial" w:hAnsi="Arial" w:cs="Arial"/>
          <w:sz w:val="22"/>
          <w:szCs w:val="22"/>
        </w:rPr>
      </w:pPr>
      <w:r w:rsidRPr="000E3FF3">
        <w:rPr>
          <w:rFonts w:ascii="Arial" w:hAnsi="Arial" w:cs="Arial"/>
          <w:sz w:val="22"/>
          <w:szCs w:val="22"/>
        </w:rPr>
        <w:t xml:space="preserve">Our </w:t>
      </w:r>
      <w:proofErr w:type="spellStart"/>
      <w:r w:rsidRPr="000E3FF3">
        <w:rPr>
          <w:rFonts w:ascii="Arial" w:hAnsi="Arial" w:cs="Arial"/>
          <w:sz w:val="22"/>
          <w:szCs w:val="22"/>
        </w:rPr>
        <w:t>Ofsted</w:t>
      </w:r>
      <w:proofErr w:type="spellEnd"/>
      <w:r w:rsidRPr="000E3FF3">
        <w:rPr>
          <w:rFonts w:ascii="Arial" w:hAnsi="Arial" w:cs="Arial"/>
          <w:sz w:val="22"/>
          <w:szCs w:val="22"/>
        </w:rPr>
        <w:t xml:space="preserve"> registration certificate is displayed.</w:t>
      </w:r>
    </w:p>
    <w:p w:rsidR="00372188" w:rsidRPr="000E3FF3" w:rsidRDefault="00372188" w:rsidP="00C34F23">
      <w:pPr>
        <w:pStyle w:val="ListParagraph"/>
        <w:numPr>
          <w:ilvl w:val="0"/>
          <w:numId w:val="169"/>
        </w:numPr>
        <w:spacing w:line="360" w:lineRule="auto"/>
        <w:contextualSpacing w:val="0"/>
        <w:rPr>
          <w:rFonts w:ascii="Arial" w:hAnsi="Arial" w:cs="Arial"/>
          <w:sz w:val="22"/>
          <w:szCs w:val="22"/>
        </w:rPr>
      </w:pPr>
      <w:r w:rsidRPr="000E3FF3">
        <w:rPr>
          <w:rFonts w:ascii="Arial" w:hAnsi="Arial" w:cs="Arial"/>
          <w:sz w:val="22"/>
          <w:szCs w:val="22"/>
        </w:rPr>
        <w:t>Our Public Liability insurance certificate is displayed.</w:t>
      </w:r>
    </w:p>
    <w:p w:rsidR="00372188" w:rsidRPr="000E3FF3" w:rsidRDefault="00372188" w:rsidP="00C34F23">
      <w:pPr>
        <w:pStyle w:val="ListParagraph"/>
        <w:numPr>
          <w:ilvl w:val="0"/>
          <w:numId w:val="169"/>
        </w:numPr>
        <w:spacing w:line="360" w:lineRule="auto"/>
        <w:contextualSpacing w:val="0"/>
        <w:rPr>
          <w:rFonts w:ascii="Arial" w:hAnsi="Arial" w:cs="Arial"/>
          <w:sz w:val="22"/>
          <w:szCs w:val="22"/>
        </w:rPr>
      </w:pPr>
      <w:r w:rsidRPr="000E3FF3">
        <w:rPr>
          <w:rFonts w:ascii="Arial" w:hAnsi="Arial" w:cs="Arial"/>
          <w:sz w:val="22"/>
          <w:szCs w:val="22"/>
        </w:rPr>
        <w:t>All our employment and staff records are kept securely and confidentially.</w:t>
      </w:r>
    </w:p>
    <w:p w:rsidR="00372188" w:rsidRPr="000E3FF3" w:rsidRDefault="00372188" w:rsidP="00372188">
      <w:pPr>
        <w:pStyle w:val="ListParagraph"/>
        <w:spacing w:line="360" w:lineRule="auto"/>
        <w:ind w:left="0"/>
        <w:contextualSpacing w:val="0"/>
        <w:rPr>
          <w:rFonts w:ascii="Arial" w:hAnsi="Arial" w:cs="Arial"/>
          <w:sz w:val="22"/>
          <w:szCs w:val="22"/>
        </w:rPr>
      </w:pPr>
    </w:p>
    <w:p w:rsidR="00372188" w:rsidRPr="000E3FF3" w:rsidRDefault="00372188" w:rsidP="00372188">
      <w:pPr>
        <w:pStyle w:val="ListParagraph"/>
        <w:spacing w:line="360" w:lineRule="auto"/>
        <w:ind w:left="0"/>
        <w:contextualSpacing w:val="0"/>
        <w:rPr>
          <w:rFonts w:ascii="Arial" w:hAnsi="Arial" w:cs="Arial"/>
          <w:sz w:val="22"/>
          <w:szCs w:val="22"/>
        </w:rPr>
      </w:pPr>
      <w:r w:rsidRPr="000E3FF3">
        <w:rPr>
          <w:rFonts w:ascii="Arial" w:hAnsi="Arial" w:cs="Arial"/>
          <w:sz w:val="22"/>
          <w:szCs w:val="22"/>
        </w:rPr>
        <w:t xml:space="preserve">We notify </w:t>
      </w:r>
      <w:proofErr w:type="spellStart"/>
      <w:r w:rsidRPr="000E3FF3">
        <w:rPr>
          <w:rFonts w:ascii="Arial" w:hAnsi="Arial" w:cs="Arial"/>
          <w:sz w:val="22"/>
          <w:szCs w:val="22"/>
        </w:rPr>
        <w:t>Ofsted</w:t>
      </w:r>
      <w:proofErr w:type="spellEnd"/>
      <w:r w:rsidRPr="000E3FF3">
        <w:rPr>
          <w:rFonts w:ascii="Arial" w:hAnsi="Arial" w:cs="Arial"/>
          <w:sz w:val="22"/>
          <w:szCs w:val="22"/>
        </w:rPr>
        <w:t xml:space="preserve"> of any:</w:t>
      </w:r>
    </w:p>
    <w:p w:rsidR="00372188" w:rsidRPr="000E3FF3" w:rsidRDefault="00372188" w:rsidP="00C34F23">
      <w:pPr>
        <w:pStyle w:val="ListParagraph"/>
        <w:numPr>
          <w:ilvl w:val="0"/>
          <w:numId w:val="169"/>
        </w:numPr>
        <w:spacing w:line="360" w:lineRule="auto"/>
        <w:contextualSpacing w:val="0"/>
        <w:rPr>
          <w:rFonts w:ascii="Arial" w:hAnsi="Arial" w:cs="Arial"/>
          <w:sz w:val="22"/>
          <w:szCs w:val="22"/>
        </w:rPr>
      </w:pPr>
      <w:r w:rsidRPr="000E3FF3">
        <w:rPr>
          <w:rFonts w:ascii="Arial" w:hAnsi="Arial" w:cs="Arial"/>
          <w:sz w:val="22"/>
          <w:szCs w:val="22"/>
        </w:rPr>
        <w:t>change in the address of our premises;</w:t>
      </w:r>
    </w:p>
    <w:p w:rsidR="00372188" w:rsidRPr="000E3FF3" w:rsidRDefault="00372188" w:rsidP="00C34F23">
      <w:pPr>
        <w:pStyle w:val="ListParagraph"/>
        <w:numPr>
          <w:ilvl w:val="0"/>
          <w:numId w:val="169"/>
        </w:numPr>
        <w:spacing w:line="360" w:lineRule="auto"/>
        <w:contextualSpacing w:val="0"/>
        <w:rPr>
          <w:rFonts w:ascii="Arial" w:hAnsi="Arial" w:cs="Arial"/>
          <w:sz w:val="22"/>
          <w:szCs w:val="22"/>
        </w:rPr>
      </w:pPr>
      <w:r w:rsidRPr="000E3FF3">
        <w:rPr>
          <w:rFonts w:ascii="Arial" w:hAnsi="Arial" w:cs="Arial"/>
          <w:sz w:val="22"/>
          <w:szCs w:val="22"/>
        </w:rPr>
        <w:t>change to our premises which may affect the space available to us or the quality of childcare we provide;</w:t>
      </w:r>
    </w:p>
    <w:p w:rsidR="00372188" w:rsidRPr="000E3FF3" w:rsidRDefault="00372188" w:rsidP="00C34F23">
      <w:pPr>
        <w:pStyle w:val="ListParagraph"/>
        <w:numPr>
          <w:ilvl w:val="0"/>
          <w:numId w:val="169"/>
        </w:numPr>
        <w:spacing w:line="360" w:lineRule="auto"/>
        <w:contextualSpacing w:val="0"/>
        <w:rPr>
          <w:rFonts w:ascii="Arial" w:hAnsi="Arial" w:cs="Arial"/>
          <w:sz w:val="22"/>
          <w:szCs w:val="22"/>
        </w:rPr>
      </w:pPr>
      <w:r w:rsidRPr="000E3FF3">
        <w:rPr>
          <w:rFonts w:ascii="Arial" w:hAnsi="Arial" w:cs="Arial"/>
          <w:sz w:val="22"/>
          <w:szCs w:val="22"/>
        </w:rPr>
        <w:lastRenderedPageBreak/>
        <w:t>change to [the name and address of our registered provider, or the provider’s contact information, address or contact information];</w:t>
      </w:r>
    </w:p>
    <w:p w:rsidR="00372188" w:rsidRPr="000E3FF3" w:rsidRDefault="00372188" w:rsidP="00C34F23">
      <w:pPr>
        <w:pStyle w:val="ListParagraph"/>
        <w:numPr>
          <w:ilvl w:val="0"/>
          <w:numId w:val="169"/>
        </w:numPr>
        <w:spacing w:line="360" w:lineRule="auto"/>
        <w:contextualSpacing w:val="0"/>
        <w:rPr>
          <w:rFonts w:ascii="Arial" w:hAnsi="Arial" w:cs="Arial"/>
          <w:sz w:val="22"/>
          <w:szCs w:val="22"/>
        </w:rPr>
      </w:pPr>
      <w:r w:rsidRPr="000E3FF3">
        <w:rPr>
          <w:rFonts w:ascii="Arial" w:hAnsi="Arial" w:cs="Arial"/>
          <w:sz w:val="22"/>
          <w:szCs w:val="22"/>
        </w:rPr>
        <w:t>For group provision: change to the person managing our provision;</w:t>
      </w:r>
    </w:p>
    <w:p w:rsidR="00372188" w:rsidRPr="000E3FF3" w:rsidRDefault="00372188" w:rsidP="00C34F23">
      <w:pPr>
        <w:pStyle w:val="ListParagraph"/>
        <w:numPr>
          <w:ilvl w:val="0"/>
          <w:numId w:val="169"/>
        </w:numPr>
        <w:spacing w:line="360" w:lineRule="auto"/>
        <w:contextualSpacing w:val="0"/>
        <w:rPr>
          <w:rFonts w:ascii="Arial" w:hAnsi="Arial" w:cs="Arial"/>
          <w:sz w:val="22"/>
          <w:szCs w:val="22"/>
        </w:rPr>
      </w:pPr>
      <w:r w:rsidRPr="000E3FF3">
        <w:rPr>
          <w:rFonts w:ascii="Arial" w:hAnsi="Arial" w:cs="Arial"/>
          <w:sz w:val="22"/>
          <w:szCs w:val="22"/>
        </w:rPr>
        <w:t>significant event which is likely to affect our suitability to look after children; or</w:t>
      </w:r>
    </w:p>
    <w:p w:rsidR="00372188" w:rsidRPr="000E3FF3" w:rsidRDefault="00372188" w:rsidP="00C34F23">
      <w:pPr>
        <w:pStyle w:val="ListParagraph"/>
        <w:numPr>
          <w:ilvl w:val="0"/>
          <w:numId w:val="169"/>
        </w:numPr>
        <w:spacing w:line="360" w:lineRule="auto"/>
        <w:contextualSpacing w:val="0"/>
        <w:rPr>
          <w:rFonts w:ascii="Arial" w:hAnsi="Arial" w:cs="Arial"/>
          <w:sz w:val="22"/>
          <w:szCs w:val="22"/>
        </w:rPr>
      </w:pPr>
      <w:proofErr w:type="gramStart"/>
      <w:r w:rsidRPr="000E3FF3">
        <w:rPr>
          <w:rFonts w:ascii="Arial" w:hAnsi="Arial" w:cs="Arial"/>
          <w:sz w:val="22"/>
          <w:szCs w:val="22"/>
        </w:rPr>
        <w:t>other</w:t>
      </w:r>
      <w:proofErr w:type="gramEnd"/>
      <w:r w:rsidRPr="000E3FF3">
        <w:rPr>
          <w:rFonts w:ascii="Arial" w:hAnsi="Arial" w:cs="Arial"/>
          <w:sz w:val="22"/>
          <w:szCs w:val="22"/>
        </w:rPr>
        <w:t xml:space="preserve"> event as detailed in the </w:t>
      </w:r>
      <w:r w:rsidRPr="000E3FF3">
        <w:rPr>
          <w:rFonts w:ascii="Arial" w:hAnsi="Arial" w:cs="Arial"/>
          <w:i/>
          <w:sz w:val="22"/>
          <w:szCs w:val="22"/>
        </w:rPr>
        <w:t>Statutory Framework for the Early Years Foundation Stage</w:t>
      </w:r>
      <w:r w:rsidRPr="000E3FF3">
        <w:rPr>
          <w:rFonts w:ascii="Arial" w:hAnsi="Arial" w:cs="Arial"/>
          <w:sz w:val="22"/>
          <w:szCs w:val="22"/>
        </w:rPr>
        <w:t xml:space="preserve"> (</w:t>
      </w:r>
      <w:proofErr w:type="spellStart"/>
      <w:r w:rsidRPr="000E3FF3">
        <w:rPr>
          <w:rFonts w:ascii="Arial" w:hAnsi="Arial" w:cs="Arial"/>
          <w:sz w:val="22"/>
          <w:szCs w:val="22"/>
        </w:rPr>
        <w:t>DfE</w:t>
      </w:r>
      <w:proofErr w:type="spellEnd"/>
      <w:r w:rsidRPr="000E3FF3">
        <w:rPr>
          <w:rFonts w:ascii="Arial" w:hAnsi="Arial" w:cs="Arial"/>
          <w:sz w:val="22"/>
          <w:szCs w:val="22"/>
        </w:rPr>
        <w:t xml:space="preserve"> 2017).</w:t>
      </w:r>
    </w:p>
    <w:p w:rsidR="00372188" w:rsidRPr="000E3FF3" w:rsidRDefault="00372188" w:rsidP="00372188">
      <w:pPr>
        <w:spacing w:line="360" w:lineRule="auto"/>
        <w:rPr>
          <w:rFonts w:ascii="Arial" w:hAnsi="Arial" w:cs="Arial"/>
          <w:sz w:val="22"/>
          <w:szCs w:val="22"/>
        </w:rPr>
      </w:pPr>
    </w:p>
    <w:p w:rsidR="00372188" w:rsidRPr="000E3FF3" w:rsidRDefault="00372188" w:rsidP="00372188">
      <w:pPr>
        <w:pStyle w:val="BodyText"/>
        <w:spacing w:before="0" w:after="0" w:line="360" w:lineRule="auto"/>
        <w:rPr>
          <w:rFonts w:cs="Arial"/>
          <w:b/>
          <w:i w:val="0"/>
          <w:sz w:val="22"/>
          <w:szCs w:val="22"/>
        </w:rPr>
      </w:pPr>
      <w:r w:rsidRPr="000E3FF3">
        <w:rPr>
          <w:rFonts w:cs="Arial"/>
          <w:b/>
          <w:i w:val="0"/>
          <w:sz w:val="22"/>
          <w:szCs w:val="22"/>
        </w:rPr>
        <w:t>Legal framework</w:t>
      </w:r>
    </w:p>
    <w:p w:rsidR="00372188" w:rsidRPr="000E3FF3" w:rsidRDefault="00372188" w:rsidP="00372188">
      <w:pPr>
        <w:pStyle w:val="BodyText"/>
        <w:spacing w:before="0" w:after="0" w:line="360" w:lineRule="auto"/>
        <w:rPr>
          <w:rFonts w:cs="Arial"/>
          <w:b/>
          <w:i w:val="0"/>
          <w:sz w:val="22"/>
          <w:szCs w:val="22"/>
        </w:rPr>
      </w:pPr>
    </w:p>
    <w:p w:rsidR="00372188" w:rsidRPr="000E3FF3" w:rsidRDefault="00372188" w:rsidP="00C34F23">
      <w:pPr>
        <w:pStyle w:val="BodyText"/>
        <w:numPr>
          <w:ilvl w:val="0"/>
          <w:numId w:val="170"/>
        </w:numPr>
        <w:spacing w:before="0" w:after="0" w:line="360" w:lineRule="auto"/>
        <w:rPr>
          <w:rFonts w:cs="Arial"/>
          <w:i w:val="0"/>
          <w:sz w:val="22"/>
          <w:szCs w:val="22"/>
        </w:rPr>
      </w:pPr>
      <w:r w:rsidRPr="000E3FF3">
        <w:rPr>
          <w:rFonts w:cs="Arial"/>
          <w:i w:val="0"/>
          <w:sz w:val="22"/>
          <w:szCs w:val="22"/>
        </w:rPr>
        <w:t>General Data Protection Regulations (GDPR) (2018)</w:t>
      </w:r>
    </w:p>
    <w:p w:rsidR="00372188" w:rsidRPr="000E3FF3" w:rsidRDefault="00372188" w:rsidP="00C34F23">
      <w:pPr>
        <w:pStyle w:val="BodyText"/>
        <w:numPr>
          <w:ilvl w:val="0"/>
          <w:numId w:val="170"/>
        </w:numPr>
        <w:spacing w:before="0" w:after="0" w:line="360" w:lineRule="auto"/>
        <w:rPr>
          <w:rFonts w:cs="Arial"/>
          <w:i w:val="0"/>
          <w:sz w:val="22"/>
          <w:szCs w:val="22"/>
        </w:rPr>
      </w:pPr>
      <w:r w:rsidRPr="000E3FF3">
        <w:rPr>
          <w:rFonts w:cs="Arial"/>
          <w:i w:val="0"/>
          <w:sz w:val="22"/>
          <w:szCs w:val="22"/>
        </w:rPr>
        <w:t>Human Rights Act 1998</w:t>
      </w:r>
    </w:p>
    <w:p w:rsidR="00372188" w:rsidRPr="000E3FF3" w:rsidRDefault="00372188" w:rsidP="00372188">
      <w:pPr>
        <w:pStyle w:val="BodyText"/>
        <w:spacing w:before="0" w:after="0" w:line="360" w:lineRule="auto"/>
        <w:rPr>
          <w:rFonts w:cs="Arial"/>
          <w:i w:val="0"/>
          <w:sz w:val="22"/>
          <w:szCs w:val="22"/>
        </w:rPr>
      </w:pPr>
    </w:p>
    <w:tbl>
      <w:tblPr>
        <w:tblW w:w="5000" w:type="pct"/>
        <w:tblLook w:val="01E0"/>
      </w:tblPr>
      <w:tblGrid>
        <w:gridCol w:w="5058"/>
        <w:gridCol w:w="3829"/>
        <w:gridCol w:w="2104"/>
      </w:tblGrid>
      <w:tr w:rsidR="00372188" w:rsidRPr="000E3FF3" w:rsidTr="0093346E">
        <w:tc>
          <w:tcPr>
            <w:tcW w:w="2301" w:type="pct"/>
          </w:tcPr>
          <w:p w:rsidR="00372188" w:rsidRPr="000E3FF3" w:rsidRDefault="00372188" w:rsidP="0093346E">
            <w:pPr>
              <w:spacing w:line="360" w:lineRule="auto"/>
              <w:rPr>
                <w:rFonts w:ascii="Arial" w:hAnsi="Arial" w:cs="Arial"/>
              </w:rPr>
            </w:pPr>
            <w:r w:rsidRPr="000E3FF3">
              <w:rPr>
                <w:rFonts w:ascii="Arial" w:hAnsi="Arial" w:cs="Arial"/>
                <w:sz w:val="22"/>
                <w:szCs w:val="22"/>
              </w:rPr>
              <w:t>This policy was adopted by</w:t>
            </w:r>
          </w:p>
        </w:tc>
        <w:tc>
          <w:tcPr>
            <w:tcW w:w="1742" w:type="pct"/>
            <w:tcBorders>
              <w:bottom w:val="single" w:sz="4" w:space="0" w:color="7030A0"/>
            </w:tcBorders>
          </w:tcPr>
          <w:p w:rsidR="00372188" w:rsidRPr="000E3FF3" w:rsidRDefault="00372188" w:rsidP="0093346E">
            <w:pPr>
              <w:spacing w:line="360" w:lineRule="auto"/>
              <w:rPr>
                <w:rFonts w:ascii="Arial" w:hAnsi="Arial" w:cs="Arial"/>
              </w:rPr>
            </w:pPr>
          </w:p>
        </w:tc>
        <w:tc>
          <w:tcPr>
            <w:tcW w:w="957" w:type="pct"/>
          </w:tcPr>
          <w:p w:rsidR="00372188" w:rsidRPr="000E3FF3" w:rsidRDefault="00372188" w:rsidP="0093346E">
            <w:pPr>
              <w:spacing w:line="360" w:lineRule="auto"/>
              <w:rPr>
                <w:rFonts w:ascii="Arial" w:hAnsi="Arial" w:cs="Arial"/>
                <w:i/>
              </w:rPr>
            </w:pPr>
            <w:r w:rsidRPr="000E3FF3">
              <w:rPr>
                <w:rFonts w:ascii="Arial" w:hAnsi="Arial" w:cs="Arial"/>
                <w:i/>
                <w:sz w:val="22"/>
                <w:szCs w:val="22"/>
              </w:rPr>
              <w:t>(name of provider)</w:t>
            </w:r>
          </w:p>
        </w:tc>
      </w:tr>
      <w:tr w:rsidR="00372188" w:rsidRPr="000E3FF3" w:rsidTr="0093346E">
        <w:tc>
          <w:tcPr>
            <w:tcW w:w="2301" w:type="pct"/>
          </w:tcPr>
          <w:p w:rsidR="00372188" w:rsidRPr="000E3FF3" w:rsidRDefault="00372188" w:rsidP="0093346E">
            <w:pPr>
              <w:spacing w:line="360" w:lineRule="auto"/>
              <w:rPr>
                <w:rFonts w:ascii="Arial" w:hAnsi="Arial" w:cs="Arial"/>
              </w:rPr>
            </w:pPr>
            <w:r w:rsidRPr="000E3FF3">
              <w:rPr>
                <w:rFonts w:ascii="Arial" w:hAnsi="Arial" w:cs="Arial"/>
                <w:sz w:val="22"/>
                <w:szCs w:val="22"/>
              </w:rPr>
              <w:t>On</w:t>
            </w:r>
          </w:p>
        </w:tc>
        <w:tc>
          <w:tcPr>
            <w:tcW w:w="1742" w:type="pct"/>
            <w:tcBorders>
              <w:top w:val="single" w:sz="4" w:space="0" w:color="7030A0"/>
              <w:bottom w:val="single" w:sz="4" w:space="0" w:color="7030A0"/>
            </w:tcBorders>
          </w:tcPr>
          <w:p w:rsidR="00372188" w:rsidRPr="000E3FF3" w:rsidRDefault="00372188" w:rsidP="0093346E">
            <w:pPr>
              <w:spacing w:line="360" w:lineRule="auto"/>
              <w:rPr>
                <w:rFonts w:ascii="Arial" w:hAnsi="Arial" w:cs="Arial"/>
              </w:rPr>
            </w:pPr>
          </w:p>
        </w:tc>
        <w:tc>
          <w:tcPr>
            <w:tcW w:w="957" w:type="pct"/>
          </w:tcPr>
          <w:p w:rsidR="00372188" w:rsidRPr="000E3FF3" w:rsidRDefault="00372188" w:rsidP="0093346E">
            <w:pPr>
              <w:spacing w:line="360" w:lineRule="auto"/>
              <w:rPr>
                <w:rFonts w:ascii="Arial" w:hAnsi="Arial" w:cs="Arial"/>
                <w:i/>
              </w:rPr>
            </w:pPr>
            <w:r w:rsidRPr="000E3FF3">
              <w:rPr>
                <w:rFonts w:ascii="Arial" w:hAnsi="Arial" w:cs="Arial"/>
                <w:i/>
                <w:sz w:val="22"/>
                <w:szCs w:val="22"/>
              </w:rPr>
              <w:t>(date)</w:t>
            </w:r>
          </w:p>
        </w:tc>
      </w:tr>
      <w:tr w:rsidR="00372188" w:rsidRPr="000E3FF3" w:rsidTr="0093346E">
        <w:tc>
          <w:tcPr>
            <w:tcW w:w="2301" w:type="pct"/>
          </w:tcPr>
          <w:p w:rsidR="00372188" w:rsidRPr="000E3FF3" w:rsidRDefault="00372188" w:rsidP="0093346E">
            <w:pPr>
              <w:spacing w:line="360" w:lineRule="auto"/>
              <w:rPr>
                <w:rFonts w:ascii="Arial" w:hAnsi="Arial" w:cs="Arial"/>
              </w:rPr>
            </w:pPr>
            <w:r w:rsidRPr="000E3FF3">
              <w:rPr>
                <w:rFonts w:ascii="Arial" w:hAnsi="Arial" w:cs="Arial"/>
                <w:sz w:val="22"/>
                <w:szCs w:val="22"/>
              </w:rPr>
              <w:t>Date to be reviewed</w:t>
            </w:r>
          </w:p>
        </w:tc>
        <w:tc>
          <w:tcPr>
            <w:tcW w:w="1742" w:type="pct"/>
            <w:tcBorders>
              <w:top w:val="single" w:sz="4" w:space="0" w:color="7030A0"/>
              <w:bottom w:val="single" w:sz="4" w:space="0" w:color="7030A0"/>
            </w:tcBorders>
          </w:tcPr>
          <w:p w:rsidR="00372188" w:rsidRPr="000E3FF3" w:rsidRDefault="00372188" w:rsidP="0093346E">
            <w:pPr>
              <w:spacing w:line="360" w:lineRule="auto"/>
              <w:rPr>
                <w:rFonts w:ascii="Arial" w:hAnsi="Arial" w:cs="Arial"/>
              </w:rPr>
            </w:pPr>
          </w:p>
        </w:tc>
        <w:tc>
          <w:tcPr>
            <w:tcW w:w="957" w:type="pct"/>
          </w:tcPr>
          <w:p w:rsidR="00372188" w:rsidRPr="000E3FF3" w:rsidRDefault="00372188" w:rsidP="0093346E">
            <w:pPr>
              <w:spacing w:line="360" w:lineRule="auto"/>
              <w:rPr>
                <w:rFonts w:ascii="Arial" w:hAnsi="Arial" w:cs="Arial"/>
                <w:i/>
              </w:rPr>
            </w:pPr>
            <w:r w:rsidRPr="000E3FF3">
              <w:rPr>
                <w:rFonts w:ascii="Arial" w:hAnsi="Arial" w:cs="Arial"/>
                <w:i/>
                <w:sz w:val="22"/>
                <w:szCs w:val="22"/>
              </w:rPr>
              <w:t>(date)</w:t>
            </w:r>
          </w:p>
        </w:tc>
      </w:tr>
      <w:tr w:rsidR="00372188" w:rsidRPr="000E3FF3" w:rsidTr="0093346E">
        <w:tc>
          <w:tcPr>
            <w:tcW w:w="2301" w:type="pct"/>
          </w:tcPr>
          <w:p w:rsidR="00372188" w:rsidRPr="000E3FF3" w:rsidRDefault="00372188" w:rsidP="0093346E">
            <w:pPr>
              <w:spacing w:line="360" w:lineRule="auto"/>
              <w:rPr>
                <w:rFonts w:ascii="Arial" w:hAnsi="Arial" w:cs="Arial"/>
              </w:rPr>
            </w:pPr>
            <w:r w:rsidRPr="000E3FF3">
              <w:rPr>
                <w:rFonts w:ascii="Arial" w:hAnsi="Arial" w:cs="Arial"/>
                <w:sz w:val="22"/>
                <w:szCs w:val="22"/>
              </w:rPr>
              <w:t>Signed on behalf of the provider</w:t>
            </w:r>
          </w:p>
        </w:tc>
        <w:tc>
          <w:tcPr>
            <w:tcW w:w="2699" w:type="pct"/>
            <w:gridSpan w:val="2"/>
            <w:tcBorders>
              <w:bottom w:val="single" w:sz="4" w:space="0" w:color="7030A0"/>
            </w:tcBorders>
          </w:tcPr>
          <w:p w:rsidR="00372188" w:rsidRPr="000E3FF3" w:rsidRDefault="00372188" w:rsidP="0093346E">
            <w:pPr>
              <w:spacing w:line="360" w:lineRule="auto"/>
              <w:rPr>
                <w:rFonts w:ascii="Arial" w:hAnsi="Arial" w:cs="Arial"/>
              </w:rPr>
            </w:pPr>
          </w:p>
        </w:tc>
      </w:tr>
      <w:tr w:rsidR="00372188" w:rsidRPr="000E3FF3" w:rsidTr="0093346E">
        <w:tblPrEx>
          <w:tblLook w:val="04A0"/>
        </w:tblPrEx>
        <w:tc>
          <w:tcPr>
            <w:tcW w:w="2301" w:type="pct"/>
          </w:tcPr>
          <w:p w:rsidR="00372188" w:rsidRPr="000E3FF3" w:rsidRDefault="00372188" w:rsidP="0093346E">
            <w:pPr>
              <w:spacing w:line="360" w:lineRule="auto"/>
              <w:rPr>
                <w:rFonts w:ascii="Arial" w:hAnsi="Arial" w:cs="Arial"/>
              </w:rPr>
            </w:pPr>
            <w:r w:rsidRPr="000E3FF3">
              <w:rPr>
                <w:rFonts w:ascii="Arial" w:hAnsi="Arial" w:cs="Arial"/>
                <w:sz w:val="22"/>
                <w:szCs w:val="22"/>
              </w:rPr>
              <w:t>Name of signatory</w:t>
            </w:r>
          </w:p>
        </w:tc>
        <w:tc>
          <w:tcPr>
            <w:tcW w:w="2699" w:type="pct"/>
            <w:gridSpan w:val="2"/>
            <w:tcBorders>
              <w:top w:val="single" w:sz="4" w:space="0" w:color="7030A0"/>
              <w:bottom w:val="single" w:sz="4" w:space="0" w:color="7030A0"/>
            </w:tcBorders>
          </w:tcPr>
          <w:p w:rsidR="00372188" w:rsidRPr="000E3FF3" w:rsidRDefault="00372188" w:rsidP="0093346E">
            <w:pPr>
              <w:spacing w:line="360" w:lineRule="auto"/>
              <w:rPr>
                <w:rFonts w:ascii="Arial" w:hAnsi="Arial" w:cs="Arial"/>
              </w:rPr>
            </w:pPr>
          </w:p>
        </w:tc>
      </w:tr>
      <w:tr w:rsidR="00372188" w:rsidRPr="000E3FF3" w:rsidTr="0093346E">
        <w:tblPrEx>
          <w:tblLook w:val="04A0"/>
        </w:tblPrEx>
        <w:tc>
          <w:tcPr>
            <w:tcW w:w="2301" w:type="pct"/>
          </w:tcPr>
          <w:p w:rsidR="00372188" w:rsidRPr="000E3FF3" w:rsidRDefault="00372188" w:rsidP="0093346E">
            <w:pPr>
              <w:spacing w:line="360" w:lineRule="auto"/>
              <w:rPr>
                <w:rFonts w:ascii="Arial" w:hAnsi="Arial" w:cs="Arial"/>
              </w:rPr>
            </w:pPr>
            <w:r w:rsidRPr="000E3FF3">
              <w:rPr>
                <w:rFonts w:ascii="Arial" w:hAnsi="Arial" w:cs="Arial"/>
                <w:sz w:val="22"/>
                <w:szCs w:val="22"/>
              </w:rPr>
              <w:t>Role of signatory (e.g. chair, director or owner)</w:t>
            </w:r>
          </w:p>
        </w:tc>
        <w:tc>
          <w:tcPr>
            <w:tcW w:w="2699" w:type="pct"/>
            <w:gridSpan w:val="2"/>
            <w:tcBorders>
              <w:top w:val="single" w:sz="4" w:space="0" w:color="7030A0"/>
              <w:bottom w:val="single" w:sz="4" w:space="0" w:color="7030A0"/>
            </w:tcBorders>
          </w:tcPr>
          <w:p w:rsidR="00372188" w:rsidRPr="000E3FF3" w:rsidRDefault="00372188" w:rsidP="0093346E">
            <w:pPr>
              <w:spacing w:line="360" w:lineRule="auto"/>
              <w:rPr>
                <w:rFonts w:ascii="Arial" w:hAnsi="Arial" w:cs="Arial"/>
              </w:rPr>
            </w:pPr>
          </w:p>
        </w:tc>
      </w:tr>
    </w:tbl>
    <w:p w:rsidR="00372188" w:rsidRPr="000E3FF3" w:rsidRDefault="00372188" w:rsidP="00372188">
      <w:pPr>
        <w:spacing w:line="360" w:lineRule="auto"/>
        <w:ind w:left="360"/>
        <w:rPr>
          <w:rFonts w:ascii="Arial" w:hAnsi="Arial" w:cs="Arial"/>
          <w:sz w:val="22"/>
          <w:szCs w:val="22"/>
        </w:rPr>
      </w:pPr>
    </w:p>
    <w:p w:rsidR="00372188" w:rsidRPr="000E3FF3" w:rsidRDefault="00372188" w:rsidP="00372188">
      <w:pPr>
        <w:tabs>
          <w:tab w:val="left" w:pos="1605"/>
        </w:tabs>
        <w:spacing w:line="360" w:lineRule="auto"/>
        <w:rPr>
          <w:rFonts w:ascii="Arial" w:hAnsi="Arial" w:cs="Arial"/>
          <w:b/>
          <w:sz w:val="22"/>
          <w:szCs w:val="22"/>
        </w:rPr>
      </w:pPr>
      <w:r w:rsidRPr="000E3FF3">
        <w:rPr>
          <w:rFonts w:ascii="Arial" w:hAnsi="Arial" w:cs="Arial"/>
          <w:b/>
          <w:sz w:val="22"/>
          <w:szCs w:val="22"/>
        </w:rPr>
        <w:t>Other useful Pre-school Learning Alliance publications</w:t>
      </w:r>
    </w:p>
    <w:p w:rsidR="00372188" w:rsidRPr="000E3FF3" w:rsidRDefault="00372188" w:rsidP="00372188">
      <w:pPr>
        <w:spacing w:line="360" w:lineRule="auto"/>
        <w:ind w:left="360"/>
        <w:rPr>
          <w:rFonts w:ascii="Arial" w:hAnsi="Arial" w:cs="Arial"/>
          <w:sz w:val="22"/>
          <w:szCs w:val="22"/>
        </w:rPr>
      </w:pPr>
    </w:p>
    <w:p w:rsidR="00372188" w:rsidRPr="000E3FF3" w:rsidRDefault="00372188" w:rsidP="00C34F23">
      <w:pPr>
        <w:pStyle w:val="BodyText"/>
        <w:numPr>
          <w:ilvl w:val="0"/>
          <w:numId w:val="171"/>
        </w:numPr>
        <w:spacing w:before="0" w:after="0" w:line="360" w:lineRule="auto"/>
        <w:rPr>
          <w:rFonts w:cs="Arial"/>
          <w:i w:val="0"/>
          <w:sz w:val="22"/>
          <w:szCs w:val="22"/>
        </w:rPr>
      </w:pPr>
      <w:r w:rsidRPr="000E3FF3">
        <w:rPr>
          <w:rFonts w:cs="Arial"/>
          <w:i w:val="0"/>
          <w:sz w:val="22"/>
          <w:szCs w:val="22"/>
        </w:rPr>
        <w:t>Accident Record (2013)</w:t>
      </w:r>
    </w:p>
    <w:p w:rsidR="00372188" w:rsidRPr="000E3FF3" w:rsidRDefault="00372188" w:rsidP="00C34F23">
      <w:pPr>
        <w:pStyle w:val="BodyText"/>
        <w:numPr>
          <w:ilvl w:val="0"/>
          <w:numId w:val="171"/>
        </w:numPr>
        <w:spacing w:before="0" w:after="0" w:line="360" w:lineRule="auto"/>
        <w:rPr>
          <w:rFonts w:cs="Arial"/>
          <w:i w:val="0"/>
          <w:sz w:val="22"/>
          <w:szCs w:val="22"/>
        </w:rPr>
      </w:pPr>
      <w:r w:rsidRPr="000E3FF3">
        <w:rPr>
          <w:rFonts w:cs="Arial"/>
          <w:i w:val="0"/>
          <w:sz w:val="22"/>
          <w:szCs w:val="22"/>
        </w:rPr>
        <w:t>Accounts Record (2015)</w:t>
      </w:r>
    </w:p>
    <w:p w:rsidR="00372188" w:rsidRPr="000E3FF3" w:rsidRDefault="00372188" w:rsidP="00C34F23">
      <w:pPr>
        <w:pStyle w:val="BodyText"/>
        <w:numPr>
          <w:ilvl w:val="0"/>
          <w:numId w:val="171"/>
        </w:numPr>
        <w:spacing w:before="0" w:after="0" w:line="360" w:lineRule="auto"/>
        <w:rPr>
          <w:rFonts w:cs="Arial"/>
          <w:i w:val="0"/>
          <w:sz w:val="22"/>
          <w:szCs w:val="22"/>
        </w:rPr>
      </w:pPr>
      <w:r w:rsidRPr="000E3FF3">
        <w:rPr>
          <w:rFonts w:cs="Arial"/>
          <w:i w:val="0"/>
          <w:sz w:val="22"/>
          <w:szCs w:val="22"/>
        </w:rPr>
        <w:t>Safeguarding Children (2013)</w:t>
      </w:r>
    </w:p>
    <w:p w:rsidR="00372188" w:rsidRPr="000E3FF3" w:rsidRDefault="00372188" w:rsidP="00C34F23">
      <w:pPr>
        <w:pStyle w:val="BodyText"/>
        <w:numPr>
          <w:ilvl w:val="0"/>
          <w:numId w:val="171"/>
        </w:numPr>
        <w:spacing w:before="0" w:after="0" w:line="360" w:lineRule="auto"/>
        <w:rPr>
          <w:rFonts w:cs="Arial"/>
          <w:i w:val="0"/>
          <w:sz w:val="22"/>
          <w:szCs w:val="22"/>
        </w:rPr>
      </w:pPr>
      <w:r w:rsidRPr="000E3FF3">
        <w:rPr>
          <w:rFonts w:cs="Arial"/>
          <w:i w:val="0"/>
          <w:sz w:val="22"/>
          <w:szCs w:val="22"/>
        </w:rPr>
        <w:t>Recruiting Early Years Staff (2016)</w:t>
      </w:r>
    </w:p>
    <w:p w:rsidR="00372188" w:rsidRPr="000E3FF3" w:rsidRDefault="00372188" w:rsidP="00C34F23">
      <w:pPr>
        <w:pStyle w:val="BodyText"/>
        <w:numPr>
          <w:ilvl w:val="0"/>
          <w:numId w:val="171"/>
        </w:numPr>
        <w:spacing w:before="0" w:after="0" w:line="360" w:lineRule="auto"/>
        <w:rPr>
          <w:rFonts w:cs="Arial"/>
          <w:i w:val="0"/>
          <w:sz w:val="22"/>
          <w:szCs w:val="22"/>
        </w:rPr>
      </w:pPr>
      <w:r w:rsidRPr="000E3FF3">
        <w:rPr>
          <w:rFonts w:cs="Arial"/>
          <w:i w:val="0"/>
          <w:sz w:val="22"/>
          <w:szCs w:val="22"/>
        </w:rPr>
        <w:t>People Management in the Early Years (2016)</w:t>
      </w:r>
    </w:p>
    <w:p w:rsidR="00372188" w:rsidRPr="000E3FF3" w:rsidRDefault="00372188" w:rsidP="00C34F23">
      <w:pPr>
        <w:pStyle w:val="BodyText"/>
        <w:numPr>
          <w:ilvl w:val="0"/>
          <w:numId w:val="171"/>
        </w:numPr>
        <w:spacing w:before="0" w:after="0" w:line="360" w:lineRule="auto"/>
        <w:rPr>
          <w:rFonts w:cs="Arial"/>
          <w:i w:val="0"/>
          <w:sz w:val="22"/>
          <w:szCs w:val="22"/>
        </w:rPr>
      </w:pPr>
      <w:r w:rsidRPr="000E3FF3">
        <w:rPr>
          <w:rFonts w:cs="Arial"/>
          <w:i w:val="0"/>
          <w:sz w:val="22"/>
          <w:szCs w:val="22"/>
        </w:rPr>
        <w:t>Financial Management (2010)</w:t>
      </w:r>
    </w:p>
    <w:p w:rsidR="00372188" w:rsidRPr="000E3FF3" w:rsidRDefault="00372188" w:rsidP="00C34F23">
      <w:pPr>
        <w:pStyle w:val="BodyText"/>
        <w:numPr>
          <w:ilvl w:val="0"/>
          <w:numId w:val="171"/>
        </w:numPr>
        <w:spacing w:before="0" w:after="0" w:line="360" w:lineRule="auto"/>
        <w:rPr>
          <w:rFonts w:cs="Arial"/>
          <w:i w:val="0"/>
          <w:sz w:val="22"/>
          <w:szCs w:val="22"/>
        </w:rPr>
      </w:pPr>
      <w:r w:rsidRPr="000E3FF3">
        <w:rPr>
          <w:rFonts w:cs="Arial"/>
          <w:i w:val="0"/>
          <w:sz w:val="22"/>
          <w:szCs w:val="22"/>
        </w:rPr>
        <w:t>Medication Administration Record (2015)</w:t>
      </w:r>
    </w:p>
    <w:p w:rsidR="00372188" w:rsidRPr="000E3FF3" w:rsidRDefault="00372188" w:rsidP="00C34F23">
      <w:pPr>
        <w:pStyle w:val="BodyText"/>
        <w:numPr>
          <w:ilvl w:val="0"/>
          <w:numId w:val="171"/>
        </w:numPr>
        <w:spacing w:before="0" w:after="0" w:line="360" w:lineRule="auto"/>
        <w:rPr>
          <w:rFonts w:cs="Arial"/>
          <w:i w:val="0"/>
          <w:sz w:val="22"/>
          <w:szCs w:val="22"/>
        </w:rPr>
      </w:pPr>
      <w:r w:rsidRPr="000E3FF3">
        <w:rPr>
          <w:rFonts w:cs="Arial"/>
          <w:i w:val="0"/>
          <w:sz w:val="22"/>
          <w:szCs w:val="22"/>
        </w:rPr>
        <w:t>Daily Register and Outings Record (2015)</w:t>
      </w:r>
    </w:p>
    <w:p w:rsidR="00372188" w:rsidRPr="000E3FF3" w:rsidRDefault="00372188" w:rsidP="00C34F23">
      <w:pPr>
        <w:pStyle w:val="BodyText"/>
        <w:numPr>
          <w:ilvl w:val="0"/>
          <w:numId w:val="171"/>
        </w:numPr>
        <w:spacing w:before="0" w:after="0" w:line="360" w:lineRule="auto"/>
        <w:rPr>
          <w:rFonts w:cs="Arial"/>
          <w:i w:val="0"/>
          <w:sz w:val="22"/>
          <w:szCs w:val="22"/>
        </w:rPr>
      </w:pPr>
      <w:r w:rsidRPr="000E3FF3">
        <w:rPr>
          <w:rFonts w:cs="Arial"/>
          <w:i w:val="0"/>
          <w:sz w:val="22"/>
          <w:szCs w:val="22"/>
        </w:rPr>
        <w:t>Managing Risk (2009)</w:t>
      </w:r>
    </w:p>
    <w:p w:rsidR="00372188" w:rsidRPr="000E3FF3" w:rsidRDefault="00372188" w:rsidP="00C34F23">
      <w:pPr>
        <w:pStyle w:val="BodyText"/>
        <w:numPr>
          <w:ilvl w:val="0"/>
          <w:numId w:val="171"/>
        </w:numPr>
        <w:spacing w:before="0" w:after="0" w:line="360" w:lineRule="auto"/>
        <w:rPr>
          <w:rFonts w:cs="Arial"/>
          <w:sz w:val="22"/>
          <w:szCs w:val="22"/>
        </w:rPr>
      </w:pPr>
      <w:r w:rsidRPr="000E3FF3">
        <w:rPr>
          <w:rFonts w:cs="Arial"/>
          <w:i w:val="0"/>
          <w:sz w:val="22"/>
          <w:szCs w:val="22"/>
        </w:rPr>
        <w:t>Complaint Investigation Record (2015)</w:t>
      </w:r>
    </w:p>
    <w:p w:rsidR="00372188" w:rsidRPr="000E3FF3" w:rsidRDefault="00372188" w:rsidP="00CD17F8">
      <w:pPr>
        <w:spacing w:line="360" w:lineRule="auto"/>
        <w:rPr>
          <w:rFonts w:ascii="Arial" w:hAnsi="Arial" w:cs="Arial"/>
          <w:b/>
          <w:sz w:val="28"/>
          <w:szCs w:val="28"/>
        </w:rPr>
      </w:pPr>
    </w:p>
    <w:p w:rsidR="00372188" w:rsidRPr="000E3FF3" w:rsidRDefault="00372188" w:rsidP="00CD17F8">
      <w:pPr>
        <w:spacing w:line="360" w:lineRule="auto"/>
        <w:rPr>
          <w:rFonts w:ascii="Arial" w:hAnsi="Arial" w:cs="Arial"/>
          <w:b/>
          <w:sz w:val="28"/>
          <w:szCs w:val="28"/>
        </w:rPr>
      </w:pPr>
    </w:p>
    <w:p w:rsidR="003B448A" w:rsidRPr="000E3FF3" w:rsidRDefault="003B448A" w:rsidP="00CD17F8">
      <w:pPr>
        <w:spacing w:line="360" w:lineRule="auto"/>
        <w:rPr>
          <w:rFonts w:ascii="Arial" w:hAnsi="Arial" w:cs="Arial"/>
          <w:b/>
          <w:sz w:val="28"/>
          <w:szCs w:val="28"/>
        </w:rPr>
      </w:pPr>
    </w:p>
    <w:p w:rsidR="003B448A" w:rsidRPr="000E3FF3" w:rsidRDefault="003B448A" w:rsidP="00CD17F8">
      <w:pPr>
        <w:spacing w:line="360" w:lineRule="auto"/>
        <w:rPr>
          <w:rFonts w:ascii="Arial" w:hAnsi="Arial" w:cs="Arial"/>
          <w:b/>
          <w:sz w:val="28"/>
          <w:szCs w:val="28"/>
        </w:rPr>
      </w:pPr>
    </w:p>
    <w:p w:rsidR="003B448A" w:rsidRPr="000E3FF3" w:rsidRDefault="003B448A" w:rsidP="00CD17F8">
      <w:pPr>
        <w:spacing w:line="360" w:lineRule="auto"/>
        <w:rPr>
          <w:rFonts w:ascii="Arial" w:hAnsi="Arial" w:cs="Arial"/>
          <w:b/>
          <w:sz w:val="28"/>
          <w:szCs w:val="28"/>
        </w:rPr>
      </w:pPr>
    </w:p>
    <w:p w:rsidR="003B448A" w:rsidRPr="000E3FF3" w:rsidRDefault="003B448A" w:rsidP="003B448A">
      <w:pPr>
        <w:spacing w:line="360" w:lineRule="auto"/>
        <w:rPr>
          <w:rFonts w:ascii="Arial" w:hAnsi="Arial" w:cs="Arial"/>
          <w:b/>
          <w:sz w:val="28"/>
          <w:szCs w:val="22"/>
        </w:rPr>
      </w:pPr>
      <w:r w:rsidRPr="000E3FF3">
        <w:rPr>
          <w:rFonts w:ascii="Arial" w:hAnsi="Arial" w:cs="Arial"/>
          <w:b/>
          <w:sz w:val="28"/>
          <w:szCs w:val="22"/>
        </w:rPr>
        <w:lastRenderedPageBreak/>
        <w:t>Privacy notice (Parent)</w:t>
      </w:r>
    </w:p>
    <w:p w:rsidR="003B448A" w:rsidRPr="000E3FF3" w:rsidRDefault="003B448A" w:rsidP="003B448A">
      <w:pPr>
        <w:spacing w:line="360" w:lineRule="auto"/>
        <w:rPr>
          <w:rFonts w:ascii="Arial" w:hAnsi="Arial" w:cs="Arial"/>
          <w:b/>
          <w:sz w:val="22"/>
          <w:szCs w:val="22"/>
        </w:rPr>
      </w:pPr>
      <w:proofErr w:type="spellStart"/>
      <w:r w:rsidRPr="000E3FF3">
        <w:rPr>
          <w:rFonts w:ascii="Arial" w:hAnsi="Arial" w:cs="Arial"/>
          <w:b/>
          <w:sz w:val="22"/>
          <w:szCs w:val="22"/>
        </w:rPr>
        <w:t>Childville’s</w:t>
      </w:r>
      <w:proofErr w:type="spellEnd"/>
      <w:r w:rsidRPr="000E3FF3">
        <w:rPr>
          <w:rFonts w:ascii="Arial" w:hAnsi="Arial" w:cs="Arial"/>
          <w:b/>
          <w:sz w:val="22"/>
          <w:szCs w:val="22"/>
        </w:rPr>
        <w:t xml:space="preserve"> Privacy Notice</w:t>
      </w:r>
    </w:p>
    <w:p w:rsidR="003B448A" w:rsidRPr="000E3FF3" w:rsidRDefault="003B448A" w:rsidP="003B448A">
      <w:pPr>
        <w:pBdr>
          <w:top w:val="single" w:sz="4" w:space="1" w:color="auto"/>
          <w:left w:val="single" w:sz="4" w:space="4" w:color="auto"/>
          <w:bottom w:val="single" w:sz="4" w:space="1" w:color="auto"/>
          <w:right w:val="single" w:sz="4" w:space="4" w:color="auto"/>
        </w:pBdr>
        <w:spacing w:line="360" w:lineRule="auto"/>
        <w:rPr>
          <w:rFonts w:ascii="Arial" w:hAnsi="Arial" w:cs="Arial"/>
          <w:sz w:val="22"/>
          <w:szCs w:val="22"/>
        </w:rPr>
      </w:pPr>
      <w:proofErr w:type="spellStart"/>
      <w:r w:rsidRPr="000E3FF3">
        <w:rPr>
          <w:rFonts w:ascii="Arial" w:hAnsi="Arial" w:cs="Arial"/>
          <w:sz w:val="22"/>
          <w:szCs w:val="22"/>
        </w:rPr>
        <w:t>Childville</w:t>
      </w:r>
      <w:proofErr w:type="spellEnd"/>
      <w:r w:rsidRPr="000E3FF3">
        <w:rPr>
          <w:rFonts w:ascii="Arial" w:hAnsi="Arial" w:cs="Arial"/>
          <w:sz w:val="22"/>
          <w:szCs w:val="22"/>
        </w:rPr>
        <w:t xml:space="preserve">@ Manor, Manor Junior School, </w:t>
      </w:r>
      <w:proofErr w:type="spellStart"/>
      <w:r w:rsidRPr="000E3FF3">
        <w:rPr>
          <w:rFonts w:ascii="Arial" w:hAnsi="Arial" w:cs="Arial"/>
          <w:sz w:val="22"/>
          <w:szCs w:val="22"/>
        </w:rPr>
        <w:t>Sandrinham</w:t>
      </w:r>
      <w:proofErr w:type="spellEnd"/>
      <w:r w:rsidRPr="000E3FF3">
        <w:rPr>
          <w:rFonts w:ascii="Arial" w:hAnsi="Arial" w:cs="Arial"/>
          <w:sz w:val="22"/>
          <w:szCs w:val="22"/>
        </w:rPr>
        <w:t xml:space="preserve"> Road, Barking IG11 9AG</w:t>
      </w:r>
    </w:p>
    <w:p w:rsidR="003B448A" w:rsidRPr="000E3FF3" w:rsidRDefault="003B448A" w:rsidP="003B448A">
      <w:pPr>
        <w:pBdr>
          <w:top w:val="single" w:sz="4" w:space="1" w:color="auto"/>
          <w:left w:val="single" w:sz="4" w:space="4" w:color="auto"/>
          <w:bottom w:val="single" w:sz="4" w:space="1" w:color="auto"/>
          <w:right w:val="single" w:sz="4" w:space="4" w:color="auto"/>
        </w:pBdr>
        <w:spacing w:line="360" w:lineRule="auto"/>
        <w:rPr>
          <w:rFonts w:ascii="Arial" w:hAnsi="Arial" w:cs="Arial"/>
          <w:sz w:val="22"/>
          <w:szCs w:val="22"/>
        </w:rPr>
      </w:pPr>
      <w:r w:rsidRPr="000E3FF3">
        <w:rPr>
          <w:rFonts w:ascii="Arial" w:hAnsi="Arial" w:cs="Arial"/>
          <w:sz w:val="22"/>
          <w:szCs w:val="22"/>
        </w:rPr>
        <w:t>Contact No: 07760 191 413 email: childvillecentre@yahoo.com</w:t>
      </w:r>
    </w:p>
    <w:p w:rsidR="003B448A" w:rsidRPr="000E3FF3" w:rsidRDefault="003B448A" w:rsidP="003B448A">
      <w:pPr>
        <w:spacing w:line="360" w:lineRule="auto"/>
        <w:rPr>
          <w:rFonts w:ascii="Arial" w:hAnsi="Arial" w:cs="Arial"/>
          <w:b/>
          <w:sz w:val="22"/>
          <w:szCs w:val="22"/>
        </w:rPr>
      </w:pPr>
    </w:p>
    <w:p w:rsidR="003B448A" w:rsidRPr="000E3FF3" w:rsidRDefault="003B448A" w:rsidP="003B448A">
      <w:pPr>
        <w:pBdr>
          <w:top w:val="single" w:sz="4" w:space="1" w:color="auto"/>
          <w:left w:val="single" w:sz="4" w:space="4" w:color="auto"/>
          <w:bottom w:val="single" w:sz="4" w:space="1" w:color="auto"/>
          <w:right w:val="single" w:sz="4" w:space="4" w:color="auto"/>
        </w:pBdr>
        <w:spacing w:line="360" w:lineRule="auto"/>
        <w:rPr>
          <w:rFonts w:ascii="Arial" w:hAnsi="Arial" w:cs="Arial"/>
          <w:sz w:val="22"/>
          <w:szCs w:val="22"/>
        </w:rPr>
      </w:pPr>
      <w:r w:rsidRPr="000E3FF3">
        <w:rPr>
          <w:rFonts w:ascii="Arial" w:hAnsi="Arial" w:cs="Arial"/>
          <w:sz w:val="22"/>
          <w:szCs w:val="22"/>
        </w:rPr>
        <w:t xml:space="preserve">The name of data protection officer </w:t>
      </w:r>
      <w:proofErr w:type="gramStart"/>
      <w:r w:rsidRPr="000E3FF3">
        <w:rPr>
          <w:rFonts w:ascii="Arial" w:hAnsi="Arial" w:cs="Arial"/>
          <w:sz w:val="22"/>
          <w:szCs w:val="22"/>
        </w:rPr>
        <w:t>is  Nicky</w:t>
      </w:r>
      <w:proofErr w:type="gramEnd"/>
      <w:r w:rsidRPr="000E3FF3">
        <w:rPr>
          <w:rFonts w:ascii="Arial" w:hAnsi="Arial" w:cs="Arial"/>
          <w:sz w:val="22"/>
          <w:szCs w:val="22"/>
        </w:rPr>
        <w:t xml:space="preserve"> Coker and the centre Managers/Deputy</w:t>
      </w:r>
    </w:p>
    <w:p w:rsidR="003B448A" w:rsidRPr="000E3FF3" w:rsidRDefault="003B448A" w:rsidP="003B448A">
      <w:pPr>
        <w:spacing w:line="360" w:lineRule="auto"/>
        <w:rPr>
          <w:rFonts w:ascii="Arial" w:hAnsi="Arial" w:cs="Arial"/>
          <w:b/>
          <w:i/>
          <w:sz w:val="22"/>
          <w:szCs w:val="22"/>
        </w:rPr>
      </w:pPr>
    </w:p>
    <w:p w:rsidR="003B448A" w:rsidRPr="000E3FF3" w:rsidRDefault="003B448A" w:rsidP="003B448A">
      <w:pPr>
        <w:spacing w:line="360" w:lineRule="auto"/>
        <w:rPr>
          <w:rFonts w:ascii="Arial" w:hAnsi="Arial" w:cs="Arial"/>
          <w:b/>
          <w:sz w:val="22"/>
          <w:szCs w:val="22"/>
        </w:rPr>
      </w:pPr>
      <w:r w:rsidRPr="000E3FF3">
        <w:rPr>
          <w:rFonts w:ascii="Arial" w:hAnsi="Arial" w:cs="Arial"/>
          <w:b/>
          <w:sz w:val="22"/>
          <w:szCs w:val="22"/>
        </w:rPr>
        <w:t>Introduction</w:t>
      </w:r>
    </w:p>
    <w:p w:rsidR="003B448A" w:rsidRPr="000E3FF3" w:rsidRDefault="003B448A" w:rsidP="003B448A">
      <w:pPr>
        <w:spacing w:line="360" w:lineRule="auto"/>
        <w:rPr>
          <w:rFonts w:ascii="Arial" w:hAnsi="Arial" w:cs="Arial"/>
          <w:sz w:val="22"/>
          <w:szCs w:val="22"/>
        </w:rPr>
      </w:pPr>
      <w:proofErr w:type="spellStart"/>
      <w:r w:rsidRPr="000E3FF3">
        <w:rPr>
          <w:rFonts w:ascii="Arial" w:hAnsi="Arial" w:cs="Arial"/>
          <w:sz w:val="22"/>
          <w:szCs w:val="22"/>
        </w:rPr>
        <w:t>Childville</w:t>
      </w:r>
      <w:proofErr w:type="spellEnd"/>
      <w:r w:rsidRPr="000E3FF3">
        <w:rPr>
          <w:rFonts w:ascii="Arial" w:hAnsi="Arial" w:cs="Arial"/>
          <w:sz w:val="22"/>
          <w:szCs w:val="22"/>
        </w:rPr>
        <w:t xml:space="preserve"> is committed to ensuring that any personal data we hold about you and your child is protected in accordance with data protection laws and is used in line with your expectations.</w:t>
      </w:r>
    </w:p>
    <w:p w:rsidR="003B448A" w:rsidRPr="000E3FF3" w:rsidRDefault="003B448A" w:rsidP="003B448A">
      <w:pPr>
        <w:spacing w:line="360" w:lineRule="auto"/>
        <w:rPr>
          <w:rFonts w:ascii="Arial" w:hAnsi="Arial" w:cs="Arial"/>
          <w:sz w:val="22"/>
          <w:szCs w:val="22"/>
        </w:rPr>
      </w:pPr>
    </w:p>
    <w:p w:rsidR="003B448A" w:rsidRPr="000E3FF3" w:rsidRDefault="003B448A" w:rsidP="003B448A">
      <w:pPr>
        <w:spacing w:line="360" w:lineRule="auto"/>
        <w:rPr>
          <w:rFonts w:ascii="Arial" w:hAnsi="Arial" w:cs="Arial"/>
          <w:sz w:val="22"/>
          <w:szCs w:val="22"/>
        </w:rPr>
      </w:pPr>
      <w:r w:rsidRPr="000E3FF3">
        <w:rPr>
          <w:rFonts w:ascii="Arial" w:hAnsi="Arial" w:cs="Arial"/>
          <w:sz w:val="22"/>
          <w:szCs w:val="22"/>
        </w:rPr>
        <w:t>This privacy notice explains what personal data we collect, why we collect it, how we use it and how we protect it.</w:t>
      </w:r>
    </w:p>
    <w:p w:rsidR="003B448A" w:rsidRPr="000E3FF3" w:rsidRDefault="003B448A" w:rsidP="003B448A">
      <w:pPr>
        <w:spacing w:line="360" w:lineRule="auto"/>
        <w:rPr>
          <w:rFonts w:ascii="Arial" w:hAnsi="Arial" w:cs="Arial"/>
          <w:sz w:val="22"/>
          <w:szCs w:val="22"/>
        </w:rPr>
      </w:pPr>
    </w:p>
    <w:p w:rsidR="003B448A" w:rsidRPr="000E3FF3" w:rsidRDefault="003B448A" w:rsidP="003B448A">
      <w:pPr>
        <w:spacing w:line="360" w:lineRule="auto"/>
        <w:rPr>
          <w:rFonts w:ascii="Arial" w:hAnsi="Arial" w:cs="Arial"/>
          <w:b/>
          <w:sz w:val="22"/>
          <w:szCs w:val="22"/>
        </w:rPr>
      </w:pPr>
      <w:r w:rsidRPr="000E3FF3">
        <w:rPr>
          <w:rFonts w:ascii="Arial" w:hAnsi="Arial" w:cs="Arial"/>
          <w:b/>
          <w:sz w:val="22"/>
          <w:szCs w:val="22"/>
        </w:rPr>
        <w:t>What personal data do we collect?</w:t>
      </w:r>
    </w:p>
    <w:p w:rsidR="003B448A" w:rsidRPr="000E3FF3" w:rsidRDefault="003B448A" w:rsidP="003B448A">
      <w:pPr>
        <w:spacing w:line="360" w:lineRule="auto"/>
        <w:rPr>
          <w:rFonts w:ascii="Arial" w:hAnsi="Arial" w:cs="Arial"/>
          <w:sz w:val="22"/>
          <w:szCs w:val="22"/>
        </w:rPr>
      </w:pPr>
      <w:r w:rsidRPr="000E3FF3">
        <w:rPr>
          <w:rFonts w:ascii="Arial" w:hAnsi="Arial" w:cs="Arial"/>
          <w:sz w:val="22"/>
          <w:szCs w:val="22"/>
        </w:rPr>
        <w:t>We collect personal data about you and your child to provide care and learning that is tailored to meet your child’s individual needs. We also collect information in order to verify your eligibility for free childcare as applicable.</w:t>
      </w:r>
    </w:p>
    <w:p w:rsidR="003B448A" w:rsidRPr="000E3FF3" w:rsidRDefault="003B448A" w:rsidP="003B448A">
      <w:pPr>
        <w:spacing w:line="360" w:lineRule="auto"/>
        <w:rPr>
          <w:rFonts w:ascii="Arial" w:hAnsi="Arial" w:cs="Arial"/>
          <w:sz w:val="22"/>
          <w:szCs w:val="22"/>
        </w:rPr>
      </w:pPr>
    </w:p>
    <w:p w:rsidR="003B448A" w:rsidRPr="000E3FF3" w:rsidRDefault="003B448A" w:rsidP="003B448A">
      <w:pPr>
        <w:spacing w:line="360" w:lineRule="auto"/>
        <w:rPr>
          <w:rFonts w:ascii="Arial" w:hAnsi="Arial" w:cs="Arial"/>
          <w:sz w:val="22"/>
          <w:szCs w:val="22"/>
        </w:rPr>
      </w:pPr>
      <w:r w:rsidRPr="000E3FF3">
        <w:rPr>
          <w:rFonts w:ascii="Arial" w:hAnsi="Arial" w:cs="Arial"/>
          <w:sz w:val="22"/>
          <w:szCs w:val="22"/>
        </w:rPr>
        <w:t>Personal details that we collect about your child include:</w:t>
      </w:r>
    </w:p>
    <w:p w:rsidR="003B448A" w:rsidRPr="000E3FF3" w:rsidRDefault="003B448A" w:rsidP="003B448A">
      <w:pPr>
        <w:numPr>
          <w:ilvl w:val="0"/>
          <w:numId w:val="311"/>
        </w:numPr>
        <w:spacing w:line="360" w:lineRule="auto"/>
        <w:rPr>
          <w:rFonts w:ascii="Arial" w:hAnsi="Arial" w:cs="Arial"/>
          <w:sz w:val="22"/>
          <w:szCs w:val="22"/>
        </w:rPr>
      </w:pPr>
      <w:r w:rsidRPr="000E3FF3">
        <w:rPr>
          <w:rFonts w:ascii="Arial" w:hAnsi="Arial" w:cs="Arial"/>
          <w:sz w:val="22"/>
          <w:szCs w:val="22"/>
        </w:rPr>
        <w:t xml:space="preserve">your child’s name, date of birth, address, health and medical needs, development needs, and any special educational needs, copy of birth child birth certificate etc </w:t>
      </w:r>
    </w:p>
    <w:p w:rsidR="003B448A" w:rsidRPr="000E3FF3" w:rsidRDefault="003B448A" w:rsidP="003B448A">
      <w:pPr>
        <w:spacing w:line="360" w:lineRule="auto"/>
        <w:rPr>
          <w:rFonts w:ascii="Arial" w:hAnsi="Arial" w:cs="Arial"/>
          <w:sz w:val="22"/>
          <w:szCs w:val="22"/>
        </w:rPr>
      </w:pPr>
    </w:p>
    <w:p w:rsidR="003B448A" w:rsidRPr="000E3FF3" w:rsidRDefault="003B448A" w:rsidP="003B448A">
      <w:pPr>
        <w:spacing w:line="360" w:lineRule="auto"/>
        <w:rPr>
          <w:rFonts w:ascii="Arial" w:hAnsi="Arial" w:cs="Arial"/>
          <w:sz w:val="22"/>
          <w:szCs w:val="22"/>
        </w:rPr>
      </w:pPr>
      <w:r w:rsidRPr="000E3FF3">
        <w:rPr>
          <w:rFonts w:ascii="Arial" w:hAnsi="Arial" w:cs="Arial"/>
          <w:sz w:val="22"/>
          <w:szCs w:val="22"/>
        </w:rPr>
        <w:t>Where applicable we will obtain child protection plans from social care and health care plans from health professionals.</w:t>
      </w:r>
    </w:p>
    <w:p w:rsidR="003B448A" w:rsidRPr="000E3FF3" w:rsidRDefault="003B448A" w:rsidP="003B448A">
      <w:pPr>
        <w:spacing w:line="360" w:lineRule="auto"/>
        <w:rPr>
          <w:rFonts w:ascii="Arial" w:hAnsi="Arial" w:cs="Arial"/>
          <w:sz w:val="22"/>
          <w:szCs w:val="22"/>
        </w:rPr>
      </w:pPr>
    </w:p>
    <w:p w:rsidR="003B448A" w:rsidRPr="000E3FF3" w:rsidRDefault="003B448A" w:rsidP="003B448A">
      <w:pPr>
        <w:spacing w:line="360" w:lineRule="auto"/>
        <w:rPr>
          <w:rFonts w:ascii="Arial" w:hAnsi="Arial" w:cs="Arial"/>
          <w:sz w:val="22"/>
          <w:szCs w:val="22"/>
        </w:rPr>
      </w:pPr>
      <w:r w:rsidRPr="000E3FF3">
        <w:rPr>
          <w:rFonts w:ascii="Arial" w:hAnsi="Arial" w:cs="Arial"/>
          <w:sz w:val="22"/>
          <w:szCs w:val="22"/>
        </w:rPr>
        <w:t xml:space="preserve">We will also ask for information about </w:t>
      </w:r>
      <w:proofErr w:type="gramStart"/>
      <w:r w:rsidRPr="000E3FF3">
        <w:rPr>
          <w:rFonts w:ascii="Arial" w:hAnsi="Arial" w:cs="Arial"/>
          <w:sz w:val="22"/>
          <w:szCs w:val="22"/>
        </w:rPr>
        <w:t>who</w:t>
      </w:r>
      <w:proofErr w:type="gramEnd"/>
      <w:r w:rsidRPr="000E3FF3">
        <w:rPr>
          <w:rFonts w:ascii="Arial" w:hAnsi="Arial" w:cs="Arial"/>
          <w:sz w:val="22"/>
          <w:szCs w:val="22"/>
        </w:rPr>
        <w:t xml:space="preserve"> has parental responsibility for your child, who the child lives with and any court orders pertaining to your child.</w:t>
      </w:r>
    </w:p>
    <w:p w:rsidR="003B448A" w:rsidRPr="000E3FF3" w:rsidRDefault="003B448A" w:rsidP="003B448A">
      <w:pPr>
        <w:spacing w:line="360" w:lineRule="auto"/>
        <w:rPr>
          <w:rFonts w:ascii="Arial" w:hAnsi="Arial" w:cs="Arial"/>
          <w:sz w:val="22"/>
          <w:szCs w:val="22"/>
        </w:rPr>
      </w:pPr>
    </w:p>
    <w:p w:rsidR="003B448A" w:rsidRPr="000E3FF3" w:rsidRDefault="003B448A" w:rsidP="003B448A">
      <w:pPr>
        <w:spacing w:line="360" w:lineRule="auto"/>
        <w:rPr>
          <w:rFonts w:ascii="Arial" w:hAnsi="Arial" w:cs="Arial"/>
          <w:sz w:val="22"/>
          <w:szCs w:val="22"/>
        </w:rPr>
      </w:pPr>
      <w:r w:rsidRPr="000E3FF3">
        <w:rPr>
          <w:rFonts w:ascii="Arial" w:hAnsi="Arial" w:cs="Arial"/>
          <w:sz w:val="22"/>
          <w:szCs w:val="22"/>
        </w:rPr>
        <w:t>Personal details that we collect about you include:</w:t>
      </w:r>
    </w:p>
    <w:p w:rsidR="003B448A" w:rsidRPr="000E3FF3" w:rsidRDefault="003B448A" w:rsidP="003B448A">
      <w:pPr>
        <w:numPr>
          <w:ilvl w:val="0"/>
          <w:numId w:val="311"/>
        </w:numPr>
        <w:spacing w:line="360" w:lineRule="auto"/>
        <w:rPr>
          <w:rFonts w:ascii="Arial" w:hAnsi="Arial" w:cs="Arial"/>
          <w:sz w:val="22"/>
          <w:szCs w:val="22"/>
        </w:rPr>
      </w:pPr>
      <w:proofErr w:type="gramStart"/>
      <w:r w:rsidRPr="000E3FF3">
        <w:rPr>
          <w:rFonts w:ascii="Arial" w:hAnsi="Arial" w:cs="Arial"/>
          <w:sz w:val="22"/>
          <w:szCs w:val="22"/>
        </w:rPr>
        <w:t>your</w:t>
      </w:r>
      <w:proofErr w:type="gramEnd"/>
      <w:r w:rsidRPr="000E3FF3">
        <w:rPr>
          <w:rFonts w:ascii="Arial" w:hAnsi="Arial" w:cs="Arial"/>
          <w:sz w:val="22"/>
          <w:szCs w:val="22"/>
        </w:rPr>
        <w:t xml:space="preserve"> name, home and work address, phone numbers, emergency contact details, and family details etc. </w:t>
      </w:r>
    </w:p>
    <w:p w:rsidR="003B448A" w:rsidRPr="000E3FF3" w:rsidRDefault="003B448A" w:rsidP="003B448A">
      <w:pPr>
        <w:spacing w:line="360" w:lineRule="auto"/>
        <w:rPr>
          <w:rFonts w:ascii="Arial" w:hAnsi="Arial" w:cs="Arial"/>
          <w:sz w:val="22"/>
          <w:szCs w:val="22"/>
        </w:rPr>
      </w:pPr>
    </w:p>
    <w:p w:rsidR="003B448A" w:rsidRPr="000E3FF3" w:rsidRDefault="003B448A" w:rsidP="003B448A">
      <w:pPr>
        <w:spacing w:line="360" w:lineRule="auto"/>
        <w:rPr>
          <w:rFonts w:ascii="Arial" w:hAnsi="Arial" w:cs="Arial"/>
          <w:sz w:val="22"/>
          <w:szCs w:val="22"/>
        </w:rPr>
      </w:pPr>
      <w:r w:rsidRPr="000E3FF3">
        <w:rPr>
          <w:rFonts w:ascii="Arial" w:hAnsi="Arial" w:cs="Arial"/>
          <w:sz w:val="22"/>
          <w:szCs w:val="22"/>
        </w:rPr>
        <w:t>This information will be collected from you directly in the registration form.</w:t>
      </w:r>
    </w:p>
    <w:p w:rsidR="003B448A" w:rsidRPr="000E3FF3" w:rsidRDefault="003B448A" w:rsidP="003B448A">
      <w:pPr>
        <w:spacing w:line="360" w:lineRule="auto"/>
        <w:rPr>
          <w:rFonts w:ascii="Arial" w:hAnsi="Arial" w:cs="Arial"/>
          <w:sz w:val="22"/>
          <w:szCs w:val="22"/>
        </w:rPr>
      </w:pPr>
    </w:p>
    <w:p w:rsidR="003B448A" w:rsidRPr="000E3FF3" w:rsidRDefault="003B448A" w:rsidP="003B448A">
      <w:pPr>
        <w:spacing w:line="360" w:lineRule="auto"/>
        <w:rPr>
          <w:rFonts w:ascii="Arial" w:hAnsi="Arial" w:cs="Arial"/>
          <w:sz w:val="22"/>
          <w:szCs w:val="22"/>
        </w:rPr>
      </w:pPr>
      <w:r w:rsidRPr="000E3FF3">
        <w:rPr>
          <w:rFonts w:ascii="Arial" w:hAnsi="Arial" w:cs="Arial"/>
          <w:sz w:val="22"/>
          <w:szCs w:val="22"/>
        </w:rPr>
        <w:t>If you apply for up to 30 hours free childcare, we will also collect:</w:t>
      </w:r>
    </w:p>
    <w:p w:rsidR="003B448A" w:rsidRPr="000E3FF3" w:rsidRDefault="003B448A" w:rsidP="003B448A">
      <w:pPr>
        <w:numPr>
          <w:ilvl w:val="0"/>
          <w:numId w:val="311"/>
        </w:numPr>
        <w:spacing w:line="360" w:lineRule="auto"/>
        <w:rPr>
          <w:rFonts w:ascii="Arial" w:hAnsi="Arial" w:cs="Arial"/>
          <w:sz w:val="22"/>
          <w:szCs w:val="22"/>
        </w:rPr>
      </w:pPr>
      <w:r w:rsidRPr="000E3FF3">
        <w:rPr>
          <w:rFonts w:ascii="Arial" w:hAnsi="Arial" w:cs="Arial"/>
          <w:sz w:val="22"/>
          <w:szCs w:val="22"/>
        </w:rPr>
        <w:t>Your national insurance number or unique taxpayer reference (UTR), if you’re self-employed. We may also collect information regarding benefits and family credits that you are in receipt of.</w:t>
      </w:r>
    </w:p>
    <w:p w:rsidR="003B448A" w:rsidRPr="000E3FF3" w:rsidRDefault="003B448A" w:rsidP="003B448A">
      <w:pPr>
        <w:spacing w:line="360" w:lineRule="auto"/>
        <w:rPr>
          <w:rFonts w:ascii="Arial" w:hAnsi="Arial" w:cs="Arial"/>
          <w:b/>
          <w:sz w:val="22"/>
          <w:szCs w:val="22"/>
        </w:rPr>
      </w:pPr>
    </w:p>
    <w:p w:rsidR="003B448A" w:rsidRPr="000E3FF3" w:rsidRDefault="003B448A" w:rsidP="003B448A">
      <w:pPr>
        <w:spacing w:line="360" w:lineRule="auto"/>
        <w:rPr>
          <w:rFonts w:ascii="Arial" w:hAnsi="Arial" w:cs="Arial"/>
          <w:b/>
          <w:sz w:val="22"/>
          <w:szCs w:val="22"/>
        </w:rPr>
      </w:pPr>
    </w:p>
    <w:p w:rsidR="003B448A" w:rsidRPr="000E3FF3" w:rsidRDefault="003B448A" w:rsidP="003B448A">
      <w:pPr>
        <w:spacing w:line="360" w:lineRule="auto"/>
        <w:rPr>
          <w:rFonts w:ascii="Arial" w:hAnsi="Arial" w:cs="Arial"/>
          <w:b/>
          <w:sz w:val="22"/>
          <w:szCs w:val="22"/>
        </w:rPr>
      </w:pPr>
      <w:r w:rsidRPr="000E3FF3">
        <w:rPr>
          <w:rFonts w:ascii="Arial" w:hAnsi="Arial" w:cs="Arial"/>
          <w:b/>
          <w:sz w:val="22"/>
          <w:szCs w:val="22"/>
        </w:rPr>
        <w:t>Why we collect this information and the legal basis for handling your data</w:t>
      </w:r>
    </w:p>
    <w:p w:rsidR="003B448A" w:rsidRPr="000E3FF3" w:rsidRDefault="003B448A" w:rsidP="003B448A">
      <w:pPr>
        <w:spacing w:line="360" w:lineRule="auto"/>
        <w:rPr>
          <w:rFonts w:ascii="Arial" w:hAnsi="Arial" w:cs="Arial"/>
          <w:sz w:val="22"/>
          <w:szCs w:val="22"/>
        </w:rPr>
      </w:pPr>
      <w:r w:rsidRPr="000E3FF3">
        <w:rPr>
          <w:rFonts w:ascii="Arial" w:hAnsi="Arial" w:cs="Arial"/>
          <w:sz w:val="22"/>
          <w:szCs w:val="22"/>
        </w:rPr>
        <w:t>We use personal data about you and your child in order to provide childcare services and fulfil the contractual arrangement you have entered into. This includes using your data to:</w:t>
      </w:r>
    </w:p>
    <w:p w:rsidR="003B448A" w:rsidRPr="000E3FF3" w:rsidRDefault="003B448A" w:rsidP="003B448A">
      <w:pPr>
        <w:numPr>
          <w:ilvl w:val="0"/>
          <w:numId w:val="311"/>
        </w:numPr>
        <w:spacing w:line="360" w:lineRule="auto"/>
        <w:rPr>
          <w:rFonts w:ascii="Arial" w:hAnsi="Arial" w:cs="Arial"/>
          <w:sz w:val="22"/>
          <w:szCs w:val="22"/>
        </w:rPr>
      </w:pPr>
      <w:r w:rsidRPr="000E3FF3">
        <w:rPr>
          <w:rFonts w:ascii="Arial" w:hAnsi="Arial" w:cs="Arial"/>
          <w:sz w:val="22"/>
          <w:szCs w:val="22"/>
        </w:rPr>
        <w:t>contact you in case of an emergency</w:t>
      </w:r>
    </w:p>
    <w:p w:rsidR="003B448A" w:rsidRPr="000E3FF3" w:rsidRDefault="003B448A" w:rsidP="003B448A">
      <w:pPr>
        <w:numPr>
          <w:ilvl w:val="0"/>
          <w:numId w:val="311"/>
        </w:numPr>
        <w:spacing w:line="360" w:lineRule="auto"/>
        <w:rPr>
          <w:rFonts w:ascii="Arial" w:hAnsi="Arial" w:cs="Arial"/>
          <w:sz w:val="22"/>
          <w:szCs w:val="22"/>
        </w:rPr>
      </w:pPr>
      <w:r w:rsidRPr="000E3FF3">
        <w:rPr>
          <w:rFonts w:ascii="Arial" w:hAnsi="Arial" w:cs="Arial"/>
          <w:sz w:val="22"/>
          <w:szCs w:val="22"/>
        </w:rPr>
        <w:t>to support your child’s wellbeing and development</w:t>
      </w:r>
    </w:p>
    <w:p w:rsidR="003B448A" w:rsidRPr="000E3FF3" w:rsidRDefault="003B448A" w:rsidP="003B448A">
      <w:pPr>
        <w:numPr>
          <w:ilvl w:val="0"/>
          <w:numId w:val="311"/>
        </w:numPr>
        <w:spacing w:line="360" w:lineRule="auto"/>
        <w:rPr>
          <w:rFonts w:ascii="Arial" w:hAnsi="Arial" w:cs="Arial"/>
          <w:sz w:val="22"/>
          <w:szCs w:val="22"/>
        </w:rPr>
      </w:pPr>
      <w:r w:rsidRPr="000E3FF3">
        <w:rPr>
          <w:rFonts w:ascii="Arial" w:hAnsi="Arial" w:cs="Arial"/>
          <w:sz w:val="22"/>
          <w:szCs w:val="22"/>
        </w:rPr>
        <w:t>to manage any special educational, health or medical needs of your child whilst at our setting</w:t>
      </w:r>
    </w:p>
    <w:p w:rsidR="003B448A" w:rsidRPr="000E3FF3" w:rsidRDefault="003B448A" w:rsidP="003B448A">
      <w:pPr>
        <w:numPr>
          <w:ilvl w:val="0"/>
          <w:numId w:val="311"/>
        </w:numPr>
        <w:spacing w:line="360" w:lineRule="auto"/>
        <w:rPr>
          <w:rFonts w:ascii="Arial" w:hAnsi="Arial" w:cs="Arial"/>
          <w:sz w:val="22"/>
          <w:szCs w:val="22"/>
        </w:rPr>
      </w:pPr>
      <w:r w:rsidRPr="000E3FF3">
        <w:rPr>
          <w:rFonts w:ascii="Arial" w:hAnsi="Arial" w:cs="Arial"/>
          <w:sz w:val="22"/>
          <w:szCs w:val="22"/>
        </w:rPr>
        <w:t>to carry out regular assessment of your child’s progress and to identify any areas of concern</w:t>
      </w:r>
    </w:p>
    <w:p w:rsidR="003B448A" w:rsidRPr="000E3FF3" w:rsidRDefault="003B448A" w:rsidP="003B448A">
      <w:pPr>
        <w:numPr>
          <w:ilvl w:val="0"/>
          <w:numId w:val="311"/>
        </w:numPr>
        <w:spacing w:line="360" w:lineRule="auto"/>
        <w:rPr>
          <w:rFonts w:ascii="Arial" w:hAnsi="Arial" w:cs="Arial"/>
          <w:sz w:val="22"/>
          <w:szCs w:val="22"/>
        </w:rPr>
      </w:pPr>
      <w:r w:rsidRPr="000E3FF3">
        <w:rPr>
          <w:rFonts w:ascii="Arial" w:hAnsi="Arial" w:cs="Arial"/>
          <w:sz w:val="22"/>
          <w:szCs w:val="22"/>
        </w:rPr>
        <w:t>to maintain contact with you about your child’s progress and respond to any questions you may have</w:t>
      </w:r>
    </w:p>
    <w:p w:rsidR="003B448A" w:rsidRPr="000E3FF3" w:rsidRDefault="003B448A" w:rsidP="003B448A">
      <w:pPr>
        <w:numPr>
          <w:ilvl w:val="0"/>
          <w:numId w:val="311"/>
        </w:numPr>
        <w:spacing w:line="360" w:lineRule="auto"/>
        <w:rPr>
          <w:rFonts w:ascii="Arial" w:hAnsi="Arial" w:cs="Arial"/>
          <w:sz w:val="22"/>
          <w:szCs w:val="22"/>
        </w:rPr>
      </w:pPr>
      <w:r w:rsidRPr="000E3FF3">
        <w:rPr>
          <w:rFonts w:ascii="Arial" w:hAnsi="Arial" w:cs="Arial"/>
          <w:sz w:val="22"/>
          <w:szCs w:val="22"/>
        </w:rPr>
        <w:t>to process your claim for up to 30 hours free childcare ( where applicable)</w:t>
      </w:r>
    </w:p>
    <w:p w:rsidR="003B448A" w:rsidRPr="000E3FF3" w:rsidRDefault="003B448A" w:rsidP="003B448A">
      <w:pPr>
        <w:numPr>
          <w:ilvl w:val="0"/>
          <w:numId w:val="311"/>
        </w:numPr>
        <w:spacing w:line="360" w:lineRule="auto"/>
        <w:rPr>
          <w:rFonts w:ascii="Arial" w:hAnsi="Arial" w:cs="Arial"/>
          <w:sz w:val="22"/>
          <w:szCs w:val="22"/>
        </w:rPr>
      </w:pPr>
      <w:r w:rsidRPr="000E3FF3">
        <w:rPr>
          <w:rFonts w:ascii="Arial" w:hAnsi="Arial" w:cs="Arial"/>
          <w:sz w:val="22"/>
          <w:szCs w:val="22"/>
        </w:rPr>
        <w:t>to keep you updated with information about our service</w:t>
      </w:r>
    </w:p>
    <w:p w:rsidR="003B448A" w:rsidRPr="000E3FF3" w:rsidRDefault="003B448A" w:rsidP="003B448A">
      <w:pPr>
        <w:spacing w:line="360" w:lineRule="auto"/>
        <w:rPr>
          <w:rFonts w:ascii="Arial" w:hAnsi="Arial" w:cs="Arial"/>
          <w:sz w:val="22"/>
          <w:szCs w:val="22"/>
        </w:rPr>
      </w:pPr>
    </w:p>
    <w:p w:rsidR="003B448A" w:rsidRPr="000E3FF3" w:rsidRDefault="003B448A" w:rsidP="003B448A">
      <w:pPr>
        <w:spacing w:line="360" w:lineRule="auto"/>
        <w:rPr>
          <w:rFonts w:ascii="Arial" w:hAnsi="Arial" w:cs="Arial"/>
          <w:sz w:val="22"/>
          <w:szCs w:val="22"/>
        </w:rPr>
      </w:pPr>
      <w:r w:rsidRPr="000E3FF3">
        <w:rPr>
          <w:rFonts w:ascii="Arial" w:hAnsi="Arial" w:cs="Arial"/>
          <w:sz w:val="22"/>
          <w:szCs w:val="22"/>
        </w:rPr>
        <w:t>With your consent, we will also record your child’s activities for their individual learning record. This may include photographs and videos. You will have the opportunity to withdraw your consent at any time, for images taken by confirming so in writing.</w:t>
      </w:r>
    </w:p>
    <w:p w:rsidR="003B448A" w:rsidRPr="000E3FF3" w:rsidRDefault="003B448A" w:rsidP="003B448A">
      <w:pPr>
        <w:spacing w:line="360" w:lineRule="auto"/>
        <w:rPr>
          <w:rFonts w:ascii="Arial" w:hAnsi="Arial" w:cs="Arial"/>
          <w:sz w:val="22"/>
          <w:szCs w:val="22"/>
        </w:rPr>
      </w:pPr>
    </w:p>
    <w:p w:rsidR="003B448A" w:rsidRPr="000E3FF3" w:rsidRDefault="003B448A" w:rsidP="003B448A">
      <w:pPr>
        <w:spacing w:line="360" w:lineRule="auto"/>
        <w:rPr>
          <w:rFonts w:ascii="Arial" w:hAnsi="Arial" w:cs="Arial"/>
          <w:sz w:val="22"/>
          <w:szCs w:val="22"/>
        </w:rPr>
      </w:pPr>
      <w:r w:rsidRPr="000E3FF3">
        <w:rPr>
          <w:rFonts w:ascii="Arial" w:hAnsi="Arial" w:cs="Arial"/>
          <w:sz w:val="22"/>
          <w:szCs w:val="22"/>
        </w:rPr>
        <w:t xml:space="preserve">We have a legal obligation to process safeguarding related data about your child should we have concerns about their welfare. We also have a legal obligation to transfer records and certain information about your child to the school that your child will be </w:t>
      </w:r>
      <w:proofErr w:type="gramStart"/>
      <w:r w:rsidRPr="000E3FF3">
        <w:rPr>
          <w:rFonts w:ascii="Arial" w:hAnsi="Arial" w:cs="Arial"/>
          <w:sz w:val="22"/>
          <w:szCs w:val="22"/>
        </w:rPr>
        <w:t>attending(</w:t>
      </w:r>
      <w:proofErr w:type="gramEnd"/>
      <w:r w:rsidRPr="000E3FF3">
        <w:rPr>
          <w:rFonts w:ascii="Arial" w:hAnsi="Arial" w:cs="Arial"/>
          <w:sz w:val="22"/>
          <w:szCs w:val="22"/>
        </w:rPr>
        <w:t xml:space="preserve">pre-school setting) (see </w:t>
      </w:r>
      <w:r w:rsidRPr="000E3FF3">
        <w:rPr>
          <w:rFonts w:ascii="Arial" w:hAnsi="Arial" w:cs="Arial"/>
          <w:i/>
          <w:sz w:val="22"/>
          <w:szCs w:val="22"/>
        </w:rPr>
        <w:t>Transfer of Records</w:t>
      </w:r>
      <w:r w:rsidRPr="000E3FF3">
        <w:rPr>
          <w:rFonts w:ascii="Arial" w:hAnsi="Arial" w:cs="Arial"/>
          <w:sz w:val="22"/>
          <w:szCs w:val="22"/>
        </w:rPr>
        <w:t xml:space="preserve"> policy).</w:t>
      </w:r>
    </w:p>
    <w:p w:rsidR="003B448A" w:rsidRPr="000E3FF3" w:rsidRDefault="003B448A" w:rsidP="003B448A">
      <w:pPr>
        <w:spacing w:line="360" w:lineRule="auto"/>
        <w:rPr>
          <w:rFonts w:ascii="Arial" w:hAnsi="Arial" w:cs="Arial"/>
          <w:b/>
          <w:sz w:val="22"/>
          <w:szCs w:val="22"/>
        </w:rPr>
      </w:pPr>
    </w:p>
    <w:p w:rsidR="003B448A" w:rsidRPr="000E3FF3" w:rsidRDefault="003B448A" w:rsidP="003B448A">
      <w:pPr>
        <w:spacing w:line="360" w:lineRule="auto"/>
        <w:rPr>
          <w:rFonts w:ascii="Arial" w:hAnsi="Arial" w:cs="Arial"/>
          <w:b/>
          <w:sz w:val="22"/>
          <w:szCs w:val="22"/>
        </w:rPr>
      </w:pPr>
      <w:r w:rsidRPr="000E3FF3">
        <w:rPr>
          <w:rFonts w:ascii="Arial" w:hAnsi="Arial" w:cs="Arial"/>
          <w:b/>
          <w:sz w:val="22"/>
          <w:szCs w:val="22"/>
        </w:rPr>
        <w:t>Who we share your data with</w:t>
      </w:r>
    </w:p>
    <w:p w:rsidR="003B448A" w:rsidRPr="000E3FF3" w:rsidRDefault="003B448A" w:rsidP="003B448A">
      <w:pPr>
        <w:spacing w:line="360" w:lineRule="auto"/>
        <w:rPr>
          <w:rFonts w:ascii="Arial" w:hAnsi="Arial" w:cs="Arial"/>
          <w:sz w:val="22"/>
          <w:szCs w:val="22"/>
        </w:rPr>
      </w:pPr>
      <w:r w:rsidRPr="000E3FF3">
        <w:rPr>
          <w:rFonts w:ascii="Arial" w:hAnsi="Arial" w:cs="Arial"/>
          <w:sz w:val="22"/>
          <w:szCs w:val="22"/>
        </w:rPr>
        <w:t>In order for us to deliver childcare services we will also share your data as required with the following categories of recipients:</w:t>
      </w:r>
    </w:p>
    <w:p w:rsidR="003B448A" w:rsidRPr="000E3FF3" w:rsidRDefault="003B448A" w:rsidP="003B448A">
      <w:pPr>
        <w:numPr>
          <w:ilvl w:val="0"/>
          <w:numId w:val="312"/>
        </w:numPr>
        <w:spacing w:line="360" w:lineRule="auto"/>
        <w:ind w:left="357" w:hanging="357"/>
        <w:rPr>
          <w:rFonts w:ascii="Arial" w:hAnsi="Arial" w:cs="Arial"/>
          <w:sz w:val="22"/>
          <w:szCs w:val="22"/>
        </w:rPr>
      </w:pPr>
      <w:proofErr w:type="spellStart"/>
      <w:r w:rsidRPr="000E3FF3">
        <w:rPr>
          <w:rFonts w:ascii="Arial" w:hAnsi="Arial" w:cs="Arial"/>
          <w:sz w:val="22"/>
          <w:szCs w:val="22"/>
        </w:rPr>
        <w:t>Ofsted</w:t>
      </w:r>
      <w:proofErr w:type="spellEnd"/>
      <w:r w:rsidRPr="000E3FF3">
        <w:rPr>
          <w:rFonts w:ascii="Arial" w:hAnsi="Arial" w:cs="Arial"/>
          <w:sz w:val="22"/>
          <w:szCs w:val="22"/>
        </w:rPr>
        <w:t xml:space="preserve"> – during an inspection or following a complaint about our service</w:t>
      </w:r>
    </w:p>
    <w:p w:rsidR="003B448A" w:rsidRPr="000E3FF3" w:rsidRDefault="003B448A" w:rsidP="003B448A">
      <w:pPr>
        <w:numPr>
          <w:ilvl w:val="0"/>
          <w:numId w:val="312"/>
        </w:numPr>
        <w:spacing w:line="360" w:lineRule="auto"/>
        <w:ind w:left="357" w:hanging="357"/>
        <w:rPr>
          <w:rFonts w:ascii="Arial" w:hAnsi="Arial" w:cs="Arial"/>
          <w:sz w:val="22"/>
          <w:szCs w:val="22"/>
        </w:rPr>
      </w:pPr>
      <w:r w:rsidRPr="000E3FF3">
        <w:rPr>
          <w:rFonts w:ascii="Arial" w:hAnsi="Arial" w:cs="Arial"/>
          <w:sz w:val="22"/>
          <w:szCs w:val="22"/>
        </w:rPr>
        <w:t>banking services to process chip and pin and/or direct debit payments (where applicable)</w:t>
      </w:r>
    </w:p>
    <w:p w:rsidR="003B448A" w:rsidRPr="000E3FF3" w:rsidRDefault="003B448A" w:rsidP="003B448A">
      <w:pPr>
        <w:numPr>
          <w:ilvl w:val="0"/>
          <w:numId w:val="312"/>
        </w:numPr>
        <w:spacing w:line="360" w:lineRule="auto"/>
        <w:ind w:left="357" w:hanging="357"/>
        <w:rPr>
          <w:rFonts w:ascii="Arial" w:hAnsi="Arial" w:cs="Arial"/>
          <w:sz w:val="22"/>
          <w:szCs w:val="22"/>
        </w:rPr>
      </w:pPr>
      <w:r w:rsidRPr="000E3FF3">
        <w:rPr>
          <w:rFonts w:ascii="Arial" w:hAnsi="Arial" w:cs="Arial"/>
          <w:sz w:val="22"/>
          <w:szCs w:val="22"/>
        </w:rPr>
        <w:t>the Local Authority Representatives and where you claim up to 30 hours free childcare as applicable</w:t>
      </w:r>
    </w:p>
    <w:p w:rsidR="003B448A" w:rsidRPr="000E3FF3" w:rsidRDefault="003B448A" w:rsidP="003B448A">
      <w:pPr>
        <w:numPr>
          <w:ilvl w:val="0"/>
          <w:numId w:val="312"/>
        </w:numPr>
        <w:spacing w:line="360" w:lineRule="auto"/>
        <w:ind w:left="357" w:hanging="357"/>
        <w:rPr>
          <w:rFonts w:ascii="Arial" w:hAnsi="Arial" w:cs="Arial"/>
          <w:sz w:val="22"/>
          <w:szCs w:val="22"/>
        </w:rPr>
      </w:pPr>
      <w:r w:rsidRPr="000E3FF3">
        <w:rPr>
          <w:rFonts w:ascii="Arial" w:hAnsi="Arial" w:cs="Arial"/>
          <w:sz w:val="22"/>
          <w:szCs w:val="22"/>
        </w:rPr>
        <w:t>the government’s eligibility checker (as above)</w:t>
      </w:r>
    </w:p>
    <w:p w:rsidR="003B448A" w:rsidRPr="000E3FF3" w:rsidRDefault="003B448A" w:rsidP="003B448A">
      <w:pPr>
        <w:numPr>
          <w:ilvl w:val="0"/>
          <w:numId w:val="312"/>
        </w:numPr>
        <w:spacing w:line="360" w:lineRule="auto"/>
        <w:ind w:left="357" w:hanging="357"/>
        <w:rPr>
          <w:rFonts w:ascii="Arial" w:hAnsi="Arial" w:cs="Arial"/>
          <w:sz w:val="22"/>
          <w:szCs w:val="22"/>
        </w:rPr>
      </w:pPr>
      <w:r w:rsidRPr="000E3FF3">
        <w:rPr>
          <w:rFonts w:ascii="Arial" w:hAnsi="Arial" w:cs="Arial"/>
          <w:sz w:val="22"/>
          <w:szCs w:val="22"/>
        </w:rPr>
        <w:t>Government bodies such as HMRC, TAX CREDIT CONTROLLERS</w:t>
      </w:r>
    </w:p>
    <w:p w:rsidR="003B448A" w:rsidRPr="000E3FF3" w:rsidRDefault="003B448A" w:rsidP="003B448A">
      <w:pPr>
        <w:numPr>
          <w:ilvl w:val="0"/>
          <w:numId w:val="312"/>
        </w:numPr>
        <w:spacing w:line="360" w:lineRule="auto"/>
        <w:ind w:left="357" w:hanging="357"/>
        <w:rPr>
          <w:rFonts w:ascii="Arial" w:hAnsi="Arial" w:cs="Arial"/>
          <w:sz w:val="22"/>
          <w:szCs w:val="22"/>
        </w:rPr>
      </w:pPr>
      <w:r w:rsidRPr="000E3FF3">
        <w:rPr>
          <w:rFonts w:ascii="Arial" w:hAnsi="Arial" w:cs="Arial"/>
          <w:sz w:val="22"/>
          <w:szCs w:val="22"/>
        </w:rPr>
        <w:t>our insurance underwriter (if applicable)</w:t>
      </w:r>
    </w:p>
    <w:p w:rsidR="003B448A" w:rsidRPr="000E3FF3" w:rsidRDefault="003B448A" w:rsidP="003B448A">
      <w:pPr>
        <w:numPr>
          <w:ilvl w:val="0"/>
          <w:numId w:val="312"/>
        </w:numPr>
        <w:spacing w:line="360" w:lineRule="auto"/>
        <w:ind w:left="357" w:hanging="357"/>
        <w:rPr>
          <w:rFonts w:ascii="Arial" w:hAnsi="Arial" w:cs="Arial"/>
          <w:sz w:val="22"/>
          <w:szCs w:val="22"/>
        </w:rPr>
      </w:pPr>
      <w:r w:rsidRPr="000E3FF3">
        <w:rPr>
          <w:rFonts w:ascii="Arial" w:hAnsi="Arial" w:cs="Arial"/>
          <w:sz w:val="22"/>
          <w:szCs w:val="22"/>
        </w:rPr>
        <w:t>our setting software management provider (if applicable)</w:t>
      </w:r>
    </w:p>
    <w:p w:rsidR="003B448A" w:rsidRPr="000E3FF3" w:rsidRDefault="003B448A" w:rsidP="003B448A">
      <w:pPr>
        <w:numPr>
          <w:ilvl w:val="0"/>
          <w:numId w:val="312"/>
        </w:numPr>
        <w:spacing w:line="360" w:lineRule="auto"/>
        <w:ind w:left="357" w:hanging="357"/>
        <w:rPr>
          <w:rFonts w:ascii="Arial" w:hAnsi="Arial" w:cs="Arial"/>
          <w:sz w:val="22"/>
          <w:szCs w:val="22"/>
        </w:rPr>
      </w:pPr>
      <w:r w:rsidRPr="000E3FF3">
        <w:rPr>
          <w:rFonts w:ascii="Arial" w:hAnsi="Arial" w:cs="Arial"/>
          <w:sz w:val="22"/>
          <w:szCs w:val="22"/>
        </w:rPr>
        <w:t>Medical Bodies/Practitioners</w:t>
      </w:r>
    </w:p>
    <w:p w:rsidR="003B448A" w:rsidRPr="000E3FF3" w:rsidRDefault="003B448A" w:rsidP="003B448A">
      <w:pPr>
        <w:numPr>
          <w:ilvl w:val="0"/>
          <w:numId w:val="312"/>
        </w:numPr>
        <w:spacing w:line="360" w:lineRule="auto"/>
        <w:ind w:left="357" w:hanging="357"/>
        <w:rPr>
          <w:rFonts w:ascii="Arial" w:hAnsi="Arial" w:cs="Arial"/>
          <w:sz w:val="22"/>
          <w:szCs w:val="22"/>
        </w:rPr>
      </w:pPr>
      <w:r w:rsidRPr="000E3FF3">
        <w:rPr>
          <w:rFonts w:ascii="Arial" w:hAnsi="Arial" w:cs="Arial"/>
          <w:sz w:val="22"/>
          <w:szCs w:val="22"/>
        </w:rPr>
        <w:t>Courts &amp; Legal bodies</w:t>
      </w:r>
    </w:p>
    <w:p w:rsidR="003B448A" w:rsidRPr="000E3FF3" w:rsidRDefault="003B448A" w:rsidP="003B448A">
      <w:pPr>
        <w:numPr>
          <w:ilvl w:val="0"/>
          <w:numId w:val="312"/>
        </w:numPr>
        <w:spacing w:line="360" w:lineRule="auto"/>
        <w:ind w:left="357" w:hanging="357"/>
        <w:rPr>
          <w:rFonts w:ascii="Arial" w:hAnsi="Arial" w:cs="Arial"/>
          <w:sz w:val="22"/>
          <w:szCs w:val="22"/>
        </w:rPr>
      </w:pPr>
      <w:r w:rsidRPr="000E3FF3">
        <w:rPr>
          <w:rFonts w:ascii="Arial" w:hAnsi="Arial" w:cs="Arial"/>
          <w:sz w:val="22"/>
          <w:szCs w:val="22"/>
        </w:rPr>
        <w:t>the school that your child will be attending</w:t>
      </w:r>
    </w:p>
    <w:p w:rsidR="003B448A" w:rsidRPr="000E3FF3" w:rsidRDefault="003B448A" w:rsidP="003B448A">
      <w:pPr>
        <w:numPr>
          <w:ilvl w:val="0"/>
          <w:numId w:val="312"/>
        </w:numPr>
        <w:spacing w:line="360" w:lineRule="auto"/>
        <w:ind w:left="357" w:hanging="357"/>
        <w:rPr>
          <w:rFonts w:ascii="Arial" w:hAnsi="Arial" w:cs="Arial"/>
          <w:sz w:val="22"/>
          <w:szCs w:val="22"/>
        </w:rPr>
      </w:pPr>
      <w:r w:rsidRPr="000E3FF3">
        <w:rPr>
          <w:rFonts w:ascii="Arial" w:hAnsi="Arial" w:cs="Arial"/>
          <w:sz w:val="22"/>
          <w:szCs w:val="22"/>
        </w:rPr>
        <w:t>Human Resource Consultants</w:t>
      </w:r>
    </w:p>
    <w:p w:rsidR="003B448A" w:rsidRPr="000E3FF3" w:rsidRDefault="003B448A" w:rsidP="003B448A">
      <w:pPr>
        <w:numPr>
          <w:ilvl w:val="0"/>
          <w:numId w:val="312"/>
        </w:numPr>
        <w:spacing w:line="360" w:lineRule="auto"/>
        <w:ind w:left="357" w:hanging="357"/>
        <w:rPr>
          <w:rFonts w:ascii="Arial" w:hAnsi="Arial" w:cs="Arial"/>
          <w:sz w:val="22"/>
          <w:szCs w:val="22"/>
        </w:rPr>
      </w:pPr>
      <w:r w:rsidRPr="000E3FF3">
        <w:rPr>
          <w:rFonts w:ascii="Arial" w:hAnsi="Arial" w:cs="Arial"/>
          <w:sz w:val="22"/>
          <w:szCs w:val="22"/>
        </w:rPr>
        <w:t>Relatives and friends as named emergency contacts</w:t>
      </w:r>
    </w:p>
    <w:p w:rsidR="003B448A" w:rsidRPr="000E3FF3" w:rsidRDefault="003B448A" w:rsidP="003B448A">
      <w:pPr>
        <w:numPr>
          <w:ilvl w:val="0"/>
          <w:numId w:val="312"/>
        </w:numPr>
        <w:spacing w:line="360" w:lineRule="auto"/>
        <w:ind w:left="357" w:hanging="357"/>
        <w:rPr>
          <w:rFonts w:ascii="Arial" w:hAnsi="Arial" w:cs="Arial"/>
          <w:sz w:val="22"/>
          <w:szCs w:val="22"/>
        </w:rPr>
      </w:pPr>
      <w:r w:rsidRPr="000E3FF3">
        <w:rPr>
          <w:rFonts w:ascii="Arial" w:hAnsi="Arial" w:cs="Arial"/>
          <w:sz w:val="22"/>
          <w:szCs w:val="22"/>
        </w:rPr>
        <w:t>Yourselves</w:t>
      </w:r>
    </w:p>
    <w:p w:rsidR="003B448A" w:rsidRPr="000E3FF3" w:rsidRDefault="003B448A" w:rsidP="003B448A">
      <w:pPr>
        <w:spacing w:line="360" w:lineRule="auto"/>
        <w:ind w:left="357"/>
        <w:rPr>
          <w:rFonts w:ascii="Arial" w:hAnsi="Arial" w:cs="Arial"/>
          <w:sz w:val="22"/>
          <w:szCs w:val="22"/>
        </w:rPr>
      </w:pPr>
    </w:p>
    <w:p w:rsidR="003B448A" w:rsidRPr="000E3FF3" w:rsidRDefault="003B448A" w:rsidP="003B448A">
      <w:pPr>
        <w:spacing w:line="360" w:lineRule="auto"/>
        <w:rPr>
          <w:rFonts w:ascii="Arial" w:hAnsi="Arial" w:cs="Arial"/>
          <w:sz w:val="22"/>
          <w:szCs w:val="22"/>
        </w:rPr>
      </w:pPr>
      <w:r w:rsidRPr="000E3FF3">
        <w:rPr>
          <w:rFonts w:ascii="Arial" w:hAnsi="Arial" w:cs="Arial"/>
          <w:sz w:val="22"/>
          <w:szCs w:val="22"/>
        </w:rPr>
        <w:t>We will also share your data if:</w:t>
      </w:r>
    </w:p>
    <w:p w:rsidR="003B448A" w:rsidRPr="000E3FF3" w:rsidRDefault="003B448A" w:rsidP="003B448A">
      <w:pPr>
        <w:numPr>
          <w:ilvl w:val="0"/>
          <w:numId w:val="313"/>
        </w:numPr>
        <w:spacing w:line="360" w:lineRule="auto"/>
        <w:rPr>
          <w:rFonts w:ascii="Arial" w:hAnsi="Arial" w:cs="Arial"/>
          <w:sz w:val="22"/>
          <w:szCs w:val="22"/>
        </w:rPr>
      </w:pPr>
      <w:r w:rsidRPr="000E3FF3">
        <w:rPr>
          <w:rFonts w:ascii="Arial" w:hAnsi="Arial" w:cs="Arial"/>
          <w:sz w:val="22"/>
          <w:szCs w:val="22"/>
        </w:rPr>
        <w:t>We are legally required to do so, for example, by law, by a court or the Charity Commission;</w:t>
      </w:r>
    </w:p>
    <w:p w:rsidR="003B448A" w:rsidRPr="000E3FF3" w:rsidRDefault="003B448A" w:rsidP="003B448A">
      <w:pPr>
        <w:numPr>
          <w:ilvl w:val="0"/>
          <w:numId w:val="313"/>
        </w:numPr>
        <w:spacing w:line="360" w:lineRule="auto"/>
        <w:rPr>
          <w:rFonts w:ascii="Arial" w:hAnsi="Arial" w:cs="Arial"/>
          <w:sz w:val="22"/>
          <w:szCs w:val="22"/>
        </w:rPr>
      </w:pPr>
      <w:r w:rsidRPr="000E3FF3">
        <w:rPr>
          <w:rFonts w:ascii="Arial" w:hAnsi="Arial" w:cs="Arial"/>
          <w:sz w:val="22"/>
          <w:szCs w:val="22"/>
        </w:rPr>
        <w:t>to enforce or apply the terms and conditions of your contract with us;</w:t>
      </w:r>
    </w:p>
    <w:p w:rsidR="003B448A" w:rsidRPr="000E3FF3" w:rsidRDefault="003B448A" w:rsidP="003B448A">
      <w:pPr>
        <w:numPr>
          <w:ilvl w:val="0"/>
          <w:numId w:val="313"/>
        </w:numPr>
        <w:spacing w:line="360" w:lineRule="auto"/>
        <w:rPr>
          <w:rFonts w:ascii="Arial" w:hAnsi="Arial" w:cs="Arial"/>
          <w:sz w:val="22"/>
          <w:szCs w:val="22"/>
        </w:rPr>
      </w:pPr>
      <w:r w:rsidRPr="000E3FF3">
        <w:rPr>
          <w:rFonts w:ascii="Arial" w:hAnsi="Arial" w:cs="Arial"/>
          <w:sz w:val="22"/>
          <w:szCs w:val="22"/>
        </w:rPr>
        <w:t>to protect your child and other children; for example by sharing information with social care or the police;</w:t>
      </w:r>
    </w:p>
    <w:p w:rsidR="003B448A" w:rsidRPr="000E3FF3" w:rsidRDefault="003B448A" w:rsidP="003B448A">
      <w:pPr>
        <w:numPr>
          <w:ilvl w:val="0"/>
          <w:numId w:val="313"/>
        </w:numPr>
        <w:spacing w:line="360" w:lineRule="auto"/>
        <w:rPr>
          <w:rFonts w:ascii="Arial" w:hAnsi="Arial" w:cs="Arial"/>
          <w:sz w:val="22"/>
          <w:szCs w:val="22"/>
        </w:rPr>
      </w:pPr>
      <w:r w:rsidRPr="000E3FF3">
        <w:rPr>
          <w:rFonts w:ascii="Arial" w:hAnsi="Arial" w:cs="Arial"/>
          <w:sz w:val="22"/>
          <w:szCs w:val="22"/>
        </w:rPr>
        <w:t>it is necessary to protect our/or others rights, property or safety</w:t>
      </w:r>
    </w:p>
    <w:p w:rsidR="003B448A" w:rsidRPr="000E3FF3" w:rsidRDefault="003B448A" w:rsidP="003B448A">
      <w:pPr>
        <w:numPr>
          <w:ilvl w:val="0"/>
          <w:numId w:val="313"/>
        </w:numPr>
        <w:spacing w:line="360" w:lineRule="auto"/>
        <w:rPr>
          <w:rFonts w:ascii="Arial" w:hAnsi="Arial" w:cs="Arial"/>
          <w:sz w:val="22"/>
          <w:szCs w:val="22"/>
        </w:rPr>
      </w:pPr>
      <w:proofErr w:type="gramStart"/>
      <w:r w:rsidRPr="000E3FF3">
        <w:rPr>
          <w:rFonts w:ascii="Arial" w:hAnsi="Arial" w:cs="Arial"/>
          <w:sz w:val="22"/>
          <w:szCs w:val="22"/>
        </w:rPr>
        <w:t>we</w:t>
      </w:r>
      <w:proofErr w:type="gramEnd"/>
      <w:r w:rsidRPr="000E3FF3">
        <w:rPr>
          <w:rFonts w:ascii="Arial" w:hAnsi="Arial" w:cs="Arial"/>
          <w:sz w:val="22"/>
          <w:szCs w:val="22"/>
        </w:rPr>
        <w:t xml:space="preserve"> transfer the management of the setting, in which case we may disclose your personal data to the prospective buyer so they may continue the service in the same way.</w:t>
      </w:r>
    </w:p>
    <w:p w:rsidR="003B448A" w:rsidRPr="000E3FF3" w:rsidRDefault="003B448A" w:rsidP="003B448A">
      <w:pPr>
        <w:spacing w:line="360" w:lineRule="auto"/>
        <w:ind w:left="360"/>
        <w:rPr>
          <w:rFonts w:ascii="Arial" w:hAnsi="Arial" w:cs="Arial"/>
          <w:sz w:val="22"/>
          <w:szCs w:val="22"/>
        </w:rPr>
      </w:pPr>
    </w:p>
    <w:p w:rsidR="003B448A" w:rsidRPr="000E3FF3" w:rsidRDefault="003B448A" w:rsidP="003B448A">
      <w:pPr>
        <w:spacing w:line="360" w:lineRule="auto"/>
        <w:rPr>
          <w:rFonts w:ascii="Arial" w:hAnsi="Arial" w:cs="Arial"/>
          <w:sz w:val="22"/>
          <w:szCs w:val="22"/>
        </w:rPr>
      </w:pPr>
      <w:r w:rsidRPr="000E3FF3">
        <w:rPr>
          <w:rFonts w:ascii="Arial" w:hAnsi="Arial" w:cs="Arial"/>
          <w:sz w:val="22"/>
          <w:szCs w:val="22"/>
        </w:rPr>
        <w:t xml:space="preserve">We will never share your data with any other organisation to use for their own purposes. </w:t>
      </w:r>
    </w:p>
    <w:p w:rsidR="003B448A" w:rsidRPr="000E3FF3" w:rsidRDefault="003B448A" w:rsidP="003B448A">
      <w:pPr>
        <w:spacing w:line="360" w:lineRule="auto"/>
        <w:rPr>
          <w:rFonts w:ascii="Arial" w:hAnsi="Arial" w:cs="Arial"/>
          <w:sz w:val="22"/>
          <w:szCs w:val="22"/>
        </w:rPr>
      </w:pPr>
    </w:p>
    <w:p w:rsidR="003B448A" w:rsidRPr="000E3FF3" w:rsidRDefault="003B448A" w:rsidP="003B448A">
      <w:pPr>
        <w:spacing w:line="360" w:lineRule="auto"/>
        <w:rPr>
          <w:rFonts w:ascii="Arial" w:hAnsi="Arial" w:cs="Arial"/>
          <w:b/>
          <w:sz w:val="22"/>
          <w:szCs w:val="22"/>
        </w:rPr>
      </w:pPr>
      <w:r w:rsidRPr="000E3FF3">
        <w:rPr>
          <w:rFonts w:ascii="Arial" w:hAnsi="Arial" w:cs="Arial"/>
          <w:b/>
          <w:sz w:val="22"/>
          <w:szCs w:val="22"/>
        </w:rPr>
        <w:t>How do we protect your data?</w:t>
      </w:r>
    </w:p>
    <w:p w:rsidR="003B448A" w:rsidRPr="000E3FF3" w:rsidRDefault="003B448A" w:rsidP="003B448A">
      <w:pPr>
        <w:spacing w:line="360" w:lineRule="auto"/>
        <w:rPr>
          <w:rFonts w:ascii="Arial" w:hAnsi="Arial" w:cs="Arial"/>
          <w:sz w:val="22"/>
          <w:szCs w:val="22"/>
        </w:rPr>
      </w:pPr>
      <w:r w:rsidRPr="000E3FF3">
        <w:rPr>
          <w:rFonts w:ascii="Arial" w:hAnsi="Arial" w:cs="Arial"/>
          <w:sz w:val="22"/>
          <w:szCs w:val="22"/>
        </w:rPr>
        <w:t>We protect unauthorised access to your personal data and prevent it from being lost, accidentally destroyed, misused, or disclosed by:</w:t>
      </w:r>
    </w:p>
    <w:p w:rsidR="003B448A" w:rsidRPr="000E3FF3" w:rsidRDefault="003B448A" w:rsidP="003B448A">
      <w:pPr>
        <w:pBdr>
          <w:top w:val="single" w:sz="4" w:space="1" w:color="auto"/>
          <w:left w:val="single" w:sz="4" w:space="4" w:color="auto"/>
          <w:bottom w:val="single" w:sz="4" w:space="1" w:color="auto"/>
          <w:right w:val="single" w:sz="4" w:space="4" w:color="auto"/>
        </w:pBdr>
        <w:spacing w:line="360" w:lineRule="auto"/>
        <w:rPr>
          <w:rFonts w:ascii="Arial" w:hAnsi="Arial" w:cs="Arial"/>
          <w:sz w:val="22"/>
          <w:szCs w:val="22"/>
        </w:rPr>
      </w:pPr>
      <w:r w:rsidRPr="000E3FF3">
        <w:rPr>
          <w:rFonts w:ascii="Arial" w:hAnsi="Arial" w:cs="Arial"/>
          <w:sz w:val="22"/>
          <w:szCs w:val="22"/>
        </w:rPr>
        <w:t>Your data collected on registration form, accident and incident forms are filed in a locked cabinet at the setting</w:t>
      </w:r>
    </w:p>
    <w:p w:rsidR="003B448A" w:rsidRPr="000E3FF3" w:rsidRDefault="003B448A" w:rsidP="003B448A">
      <w:pPr>
        <w:spacing w:line="360" w:lineRule="auto"/>
        <w:rPr>
          <w:rFonts w:ascii="Arial" w:hAnsi="Arial" w:cs="Arial"/>
          <w:sz w:val="22"/>
          <w:szCs w:val="22"/>
        </w:rPr>
      </w:pPr>
    </w:p>
    <w:p w:rsidR="003B448A" w:rsidRPr="000E3FF3" w:rsidRDefault="003B448A" w:rsidP="003B448A">
      <w:pPr>
        <w:spacing w:line="360" w:lineRule="auto"/>
        <w:rPr>
          <w:rFonts w:ascii="Arial" w:hAnsi="Arial" w:cs="Arial"/>
          <w:b/>
          <w:sz w:val="22"/>
          <w:szCs w:val="22"/>
        </w:rPr>
      </w:pPr>
      <w:r w:rsidRPr="000E3FF3">
        <w:rPr>
          <w:rFonts w:ascii="Arial" w:hAnsi="Arial" w:cs="Arial"/>
          <w:b/>
          <w:sz w:val="22"/>
          <w:szCs w:val="22"/>
        </w:rPr>
        <w:t>How long do we retain your data?</w:t>
      </w:r>
    </w:p>
    <w:p w:rsidR="003B448A" w:rsidRPr="000E3FF3" w:rsidRDefault="003B448A" w:rsidP="003B448A">
      <w:pPr>
        <w:spacing w:line="360" w:lineRule="auto"/>
        <w:rPr>
          <w:rFonts w:ascii="Arial" w:hAnsi="Arial" w:cs="Arial"/>
          <w:sz w:val="22"/>
          <w:szCs w:val="22"/>
        </w:rPr>
      </w:pPr>
      <w:r w:rsidRPr="000E3FF3">
        <w:rPr>
          <w:rFonts w:ascii="Arial" w:hAnsi="Arial" w:cs="Arial"/>
          <w:sz w:val="22"/>
          <w:szCs w:val="22"/>
        </w:rPr>
        <w:t xml:space="preserve">We retain your child’s personal data for up to 3 years after your child no longer uses our setting, or until our next </w:t>
      </w:r>
      <w:proofErr w:type="spellStart"/>
      <w:r w:rsidRPr="000E3FF3">
        <w:rPr>
          <w:rFonts w:ascii="Arial" w:hAnsi="Arial" w:cs="Arial"/>
          <w:sz w:val="22"/>
          <w:szCs w:val="22"/>
        </w:rPr>
        <w:t>Ofsted</w:t>
      </w:r>
      <w:proofErr w:type="spellEnd"/>
      <w:r w:rsidRPr="000E3FF3">
        <w:rPr>
          <w:rFonts w:ascii="Arial" w:hAnsi="Arial" w:cs="Arial"/>
          <w:sz w:val="22"/>
          <w:szCs w:val="22"/>
        </w:rPr>
        <w:t xml:space="preserve"> inspection after your child leaves our setting. Medication records and accident records are kept for longer according to legal requirements. Your child’s learning and development records are maintained by us and handed to you when your child leaves.</w:t>
      </w:r>
    </w:p>
    <w:p w:rsidR="003B448A" w:rsidRPr="000E3FF3" w:rsidRDefault="003B448A" w:rsidP="003B448A">
      <w:pPr>
        <w:spacing w:line="360" w:lineRule="auto"/>
        <w:rPr>
          <w:rFonts w:ascii="Arial" w:hAnsi="Arial" w:cs="Arial"/>
          <w:sz w:val="22"/>
          <w:szCs w:val="22"/>
        </w:rPr>
      </w:pPr>
    </w:p>
    <w:p w:rsidR="003B448A" w:rsidRPr="000E3FF3" w:rsidRDefault="003B448A" w:rsidP="003B448A">
      <w:pPr>
        <w:spacing w:line="360" w:lineRule="auto"/>
        <w:rPr>
          <w:rFonts w:ascii="Arial" w:hAnsi="Arial" w:cs="Arial"/>
          <w:sz w:val="22"/>
          <w:szCs w:val="22"/>
        </w:rPr>
      </w:pPr>
      <w:r w:rsidRPr="000E3FF3">
        <w:rPr>
          <w:rFonts w:ascii="Arial" w:hAnsi="Arial" w:cs="Arial"/>
          <w:sz w:val="22"/>
          <w:szCs w:val="22"/>
        </w:rPr>
        <w:t>In some instances (child protection, or other support service referrals) we are obliged to keep your data for longer if it is necessary to comply with legal requirements (see our Children’s and Provider Records policies).</w:t>
      </w:r>
    </w:p>
    <w:p w:rsidR="003B448A" w:rsidRPr="000E3FF3" w:rsidRDefault="003B448A" w:rsidP="003B448A">
      <w:pPr>
        <w:spacing w:line="360" w:lineRule="auto"/>
        <w:rPr>
          <w:rFonts w:ascii="Arial" w:hAnsi="Arial" w:cs="Arial"/>
          <w:sz w:val="22"/>
          <w:szCs w:val="22"/>
        </w:rPr>
      </w:pPr>
    </w:p>
    <w:p w:rsidR="003B448A" w:rsidRPr="000E3FF3" w:rsidRDefault="003B448A" w:rsidP="003B448A">
      <w:pPr>
        <w:spacing w:line="360" w:lineRule="auto"/>
        <w:rPr>
          <w:rFonts w:ascii="Arial" w:hAnsi="Arial" w:cs="Arial"/>
          <w:b/>
          <w:sz w:val="22"/>
          <w:szCs w:val="22"/>
        </w:rPr>
      </w:pPr>
      <w:r w:rsidRPr="000E3FF3">
        <w:rPr>
          <w:rFonts w:ascii="Arial" w:hAnsi="Arial" w:cs="Arial"/>
          <w:b/>
          <w:sz w:val="22"/>
          <w:szCs w:val="22"/>
        </w:rPr>
        <w:t xml:space="preserve">Automated decision-making </w:t>
      </w:r>
    </w:p>
    <w:p w:rsidR="003B448A" w:rsidRPr="000E3FF3" w:rsidRDefault="003B448A" w:rsidP="003B448A">
      <w:pPr>
        <w:spacing w:line="360" w:lineRule="auto"/>
        <w:rPr>
          <w:rFonts w:ascii="Arial" w:hAnsi="Arial" w:cs="Arial"/>
          <w:sz w:val="22"/>
          <w:szCs w:val="22"/>
        </w:rPr>
      </w:pPr>
      <w:r w:rsidRPr="000E3FF3">
        <w:rPr>
          <w:rFonts w:ascii="Arial" w:hAnsi="Arial" w:cs="Arial"/>
          <w:sz w:val="22"/>
          <w:szCs w:val="22"/>
        </w:rPr>
        <w:t xml:space="preserve">We do not make any decisions about your child based solely on automated decision-making. Or explain </w:t>
      </w:r>
      <w:proofErr w:type="gramStart"/>
      <w:r w:rsidRPr="000E3FF3">
        <w:rPr>
          <w:rFonts w:ascii="Arial" w:hAnsi="Arial" w:cs="Arial"/>
          <w:sz w:val="22"/>
          <w:szCs w:val="22"/>
        </w:rPr>
        <w:t>details if this is</w:t>
      </w:r>
      <w:proofErr w:type="gramEnd"/>
      <w:r w:rsidRPr="000E3FF3">
        <w:rPr>
          <w:rFonts w:ascii="Arial" w:hAnsi="Arial" w:cs="Arial"/>
          <w:sz w:val="22"/>
          <w:szCs w:val="22"/>
        </w:rPr>
        <w:t xml:space="preserve"> the case.</w:t>
      </w:r>
    </w:p>
    <w:p w:rsidR="003B448A" w:rsidRPr="000E3FF3" w:rsidRDefault="003B448A" w:rsidP="003B448A">
      <w:pPr>
        <w:spacing w:line="360" w:lineRule="auto"/>
        <w:rPr>
          <w:rFonts w:ascii="Arial" w:hAnsi="Arial" w:cs="Arial"/>
          <w:b/>
          <w:sz w:val="22"/>
          <w:szCs w:val="22"/>
        </w:rPr>
      </w:pPr>
    </w:p>
    <w:p w:rsidR="003B448A" w:rsidRPr="000E3FF3" w:rsidRDefault="003B448A" w:rsidP="003B448A">
      <w:pPr>
        <w:spacing w:line="360" w:lineRule="auto"/>
        <w:rPr>
          <w:rFonts w:ascii="Arial" w:hAnsi="Arial" w:cs="Arial"/>
          <w:b/>
          <w:sz w:val="22"/>
          <w:szCs w:val="22"/>
        </w:rPr>
      </w:pPr>
      <w:r w:rsidRPr="000E3FF3">
        <w:rPr>
          <w:rFonts w:ascii="Arial" w:hAnsi="Arial" w:cs="Arial"/>
          <w:b/>
          <w:sz w:val="22"/>
          <w:szCs w:val="22"/>
        </w:rPr>
        <w:t>Your rights with respect to your data</w:t>
      </w:r>
    </w:p>
    <w:p w:rsidR="003B448A" w:rsidRPr="000E3FF3" w:rsidRDefault="003B448A" w:rsidP="003B448A">
      <w:pPr>
        <w:spacing w:line="360" w:lineRule="auto"/>
        <w:rPr>
          <w:rFonts w:ascii="Arial" w:hAnsi="Arial" w:cs="Arial"/>
          <w:sz w:val="22"/>
          <w:szCs w:val="22"/>
        </w:rPr>
      </w:pPr>
      <w:r w:rsidRPr="000E3FF3">
        <w:rPr>
          <w:rFonts w:ascii="Arial" w:hAnsi="Arial" w:cs="Arial"/>
          <w:sz w:val="22"/>
          <w:szCs w:val="22"/>
        </w:rPr>
        <w:t>You have the right to:</w:t>
      </w:r>
    </w:p>
    <w:p w:rsidR="003B448A" w:rsidRPr="000E3FF3" w:rsidRDefault="003B448A" w:rsidP="003B448A">
      <w:pPr>
        <w:numPr>
          <w:ilvl w:val="0"/>
          <w:numId w:val="314"/>
        </w:numPr>
        <w:spacing w:line="360" w:lineRule="auto"/>
        <w:rPr>
          <w:rFonts w:ascii="Arial" w:hAnsi="Arial" w:cs="Arial"/>
          <w:sz w:val="22"/>
          <w:szCs w:val="22"/>
        </w:rPr>
      </w:pPr>
      <w:r w:rsidRPr="000E3FF3">
        <w:rPr>
          <w:rFonts w:ascii="Arial" w:hAnsi="Arial" w:cs="Arial"/>
          <w:sz w:val="22"/>
          <w:szCs w:val="22"/>
        </w:rPr>
        <w:t>request access, amend or correct your/your child’s personal data</w:t>
      </w:r>
    </w:p>
    <w:p w:rsidR="003B448A" w:rsidRPr="000E3FF3" w:rsidRDefault="003B448A" w:rsidP="003B448A">
      <w:pPr>
        <w:numPr>
          <w:ilvl w:val="0"/>
          <w:numId w:val="314"/>
        </w:numPr>
        <w:spacing w:line="360" w:lineRule="auto"/>
        <w:rPr>
          <w:rFonts w:ascii="Arial" w:hAnsi="Arial" w:cs="Arial"/>
          <w:sz w:val="22"/>
          <w:szCs w:val="22"/>
        </w:rPr>
      </w:pPr>
      <w:r w:rsidRPr="000E3FF3">
        <w:rPr>
          <w:rFonts w:ascii="Arial" w:hAnsi="Arial" w:cs="Arial"/>
          <w:sz w:val="22"/>
          <w:szCs w:val="22"/>
        </w:rPr>
        <w:t>request that we delete or stop processing your/your child’s personal data, for example where the data is no longer necessary for the purposes of processing; and</w:t>
      </w:r>
    </w:p>
    <w:p w:rsidR="003B448A" w:rsidRPr="000E3FF3" w:rsidRDefault="003B448A" w:rsidP="003B448A">
      <w:pPr>
        <w:numPr>
          <w:ilvl w:val="0"/>
          <w:numId w:val="314"/>
        </w:numPr>
        <w:spacing w:line="360" w:lineRule="auto"/>
        <w:rPr>
          <w:rFonts w:ascii="Arial" w:hAnsi="Arial" w:cs="Arial"/>
          <w:sz w:val="22"/>
          <w:szCs w:val="22"/>
        </w:rPr>
      </w:pPr>
      <w:r w:rsidRPr="000E3FF3">
        <w:rPr>
          <w:rFonts w:ascii="Arial" w:hAnsi="Arial" w:cs="Arial"/>
          <w:sz w:val="22"/>
          <w:szCs w:val="22"/>
        </w:rPr>
        <w:t>request that we transfer your, and your child’s personal data to another person</w:t>
      </w:r>
    </w:p>
    <w:p w:rsidR="003B448A" w:rsidRPr="000E3FF3" w:rsidRDefault="003B448A" w:rsidP="003B448A">
      <w:pPr>
        <w:spacing w:line="360" w:lineRule="auto"/>
        <w:rPr>
          <w:rFonts w:ascii="Arial" w:hAnsi="Arial" w:cs="Arial"/>
          <w:sz w:val="22"/>
          <w:szCs w:val="22"/>
        </w:rPr>
      </w:pPr>
    </w:p>
    <w:p w:rsidR="003B448A" w:rsidRPr="000E3FF3" w:rsidRDefault="003B448A" w:rsidP="003B448A">
      <w:pPr>
        <w:spacing w:line="360" w:lineRule="auto"/>
        <w:rPr>
          <w:rFonts w:ascii="Arial" w:hAnsi="Arial" w:cs="Arial"/>
          <w:sz w:val="22"/>
          <w:szCs w:val="22"/>
        </w:rPr>
      </w:pPr>
      <w:r w:rsidRPr="000E3FF3">
        <w:rPr>
          <w:rFonts w:ascii="Arial" w:hAnsi="Arial" w:cs="Arial"/>
          <w:sz w:val="22"/>
          <w:szCs w:val="22"/>
        </w:rPr>
        <w:lastRenderedPageBreak/>
        <w:t xml:space="preserve">If you wish to exercise any of these rights at any time or if you have any questions, comments or concerns about this privacy notice, or how we handle your data please contact us. If you have continue to have concerns about the way your data is handled and remain dissatisfied after raising your concern with us, you have the right to complain to the Information Commissioner Office (ICO). The ICO can be contacted at Information Commissioner’s Office, Wycliffe House, Water Lane, Wilmslow, Cheshire, SK9 5AF or </w:t>
      </w:r>
      <w:hyperlink r:id="rId24" w:history="1">
        <w:r w:rsidRPr="000E3FF3">
          <w:rPr>
            <w:rStyle w:val="Hyperlink"/>
            <w:rFonts w:ascii="Arial" w:hAnsi="Arial" w:cs="Arial"/>
            <w:sz w:val="22"/>
            <w:szCs w:val="22"/>
          </w:rPr>
          <w:t>ico.org.uk/</w:t>
        </w:r>
      </w:hyperlink>
    </w:p>
    <w:p w:rsidR="003B448A" w:rsidRPr="000E3FF3" w:rsidRDefault="003B448A" w:rsidP="003B448A">
      <w:pPr>
        <w:spacing w:line="360" w:lineRule="auto"/>
        <w:rPr>
          <w:rFonts w:ascii="Arial" w:hAnsi="Arial" w:cs="Arial"/>
          <w:b/>
          <w:sz w:val="22"/>
          <w:szCs w:val="22"/>
        </w:rPr>
      </w:pPr>
    </w:p>
    <w:p w:rsidR="003B448A" w:rsidRPr="000E3FF3" w:rsidRDefault="003B448A" w:rsidP="003B448A">
      <w:pPr>
        <w:spacing w:line="360" w:lineRule="auto"/>
        <w:rPr>
          <w:rFonts w:ascii="Arial" w:hAnsi="Arial" w:cs="Arial"/>
          <w:b/>
          <w:sz w:val="22"/>
          <w:szCs w:val="22"/>
        </w:rPr>
      </w:pPr>
      <w:r w:rsidRPr="000E3FF3">
        <w:rPr>
          <w:rFonts w:ascii="Arial" w:hAnsi="Arial" w:cs="Arial"/>
          <w:b/>
          <w:sz w:val="22"/>
          <w:szCs w:val="22"/>
        </w:rPr>
        <w:t>Changes to this notice</w:t>
      </w:r>
    </w:p>
    <w:p w:rsidR="003B448A" w:rsidRPr="000E3FF3" w:rsidRDefault="003B448A" w:rsidP="003B448A">
      <w:pPr>
        <w:spacing w:line="360" w:lineRule="auto"/>
        <w:rPr>
          <w:rFonts w:ascii="Arial" w:hAnsi="Arial" w:cs="Arial"/>
          <w:sz w:val="22"/>
          <w:szCs w:val="22"/>
        </w:rPr>
      </w:pPr>
      <w:r w:rsidRPr="000E3FF3">
        <w:rPr>
          <w:rFonts w:ascii="Arial" w:hAnsi="Arial" w:cs="Arial"/>
          <w:sz w:val="22"/>
          <w:szCs w:val="22"/>
        </w:rPr>
        <w:t>We keep this notice under regular review. You will be notified of any changes where appropriate.</w:t>
      </w:r>
    </w:p>
    <w:p w:rsidR="003B448A" w:rsidRPr="000E3FF3" w:rsidRDefault="003B448A" w:rsidP="003B448A">
      <w:pPr>
        <w:spacing w:line="360" w:lineRule="auto"/>
        <w:rPr>
          <w:rFonts w:ascii="Arial" w:hAnsi="Arial" w:cs="Arial"/>
          <w:sz w:val="22"/>
          <w:szCs w:val="22"/>
        </w:rPr>
      </w:pPr>
    </w:p>
    <w:p w:rsidR="003B448A" w:rsidRPr="000E3FF3" w:rsidRDefault="003B448A" w:rsidP="003B448A">
      <w:pPr>
        <w:spacing w:line="360" w:lineRule="auto"/>
        <w:rPr>
          <w:rFonts w:ascii="Arial" w:hAnsi="Arial" w:cs="Arial"/>
          <w:sz w:val="22"/>
          <w:szCs w:val="22"/>
        </w:rPr>
      </w:pPr>
    </w:p>
    <w:tbl>
      <w:tblPr>
        <w:tblW w:w="5000" w:type="pct"/>
        <w:tblLook w:val="01E0"/>
      </w:tblPr>
      <w:tblGrid>
        <w:gridCol w:w="4784"/>
        <w:gridCol w:w="611"/>
        <w:gridCol w:w="3407"/>
        <w:gridCol w:w="2189"/>
      </w:tblGrid>
      <w:tr w:rsidR="003B448A" w:rsidRPr="000E3FF3" w:rsidTr="00DC6634">
        <w:tc>
          <w:tcPr>
            <w:tcW w:w="5352" w:type="dxa"/>
            <w:gridSpan w:val="2"/>
            <w:hideMark/>
          </w:tcPr>
          <w:p w:rsidR="003B448A" w:rsidRPr="000E3FF3" w:rsidRDefault="003B448A" w:rsidP="00DC6634">
            <w:pPr>
              <w:spacing w:line="360" w:lineRule="auto"/>
              <w:rPr>
                <w:rFonts w:ascii="Arial" w:hAnsi="Arial" w:cs="Arial"/>
                <w:sz w:val="22"/>
                <w:szCs w:val="22"/>
              </w:rPr>
            </w:pPr>
          </w:p>
          <w:p w:rsidR="003B448A" w:rsidRPr="000E3FF3" w:rsidRDefault="003B448A" w:rsidP="00DC6634">
            <w:pPr>
              <w:spacing w:line="360" w:lineRule="auto"/>
              <w:rPr>
                <w:rFonts w:ascii="Arial" w:hAnsi="Arial" w:cs="Arial"/>
              </w:rPr>
            </w:pPr>
            <w:r w:rsidRPr="000E3FF3">
              <w:rPr>
                <w:rFonts w:ascii="Arial" w:hAnsi="Arial" w:cs="Arial"/>
                <w:sz w:val="22"/>
                <w:szCs w:val="22"/>
              </w:rPr>
              <w:t>This policy was adopted by</w:t>
            </w:r>
          </w:p>
        </w:tc>
        <w:tc>
          <w:tcPr>
            <w:tcW w:w="3334" w:type="dxa"/>
            <w:tcBorders>
              <w:top w:val="nil"/>
              <w:left w:val="nil"/>
              <w:bottom w:val="single" w:sz="4" w:space="0" w:color="7030A0"/>
              <w:right w:val="nil"/>
            </w:tcBorders>
          </w:tcPr>
          <w:p w:rsidR="003B448A" w:rsidRPr="000E3FF3" w:rsidRDefault="003B448A" w:rsidP="00DC6634">
            <w:pPr>
              <w:spacing w:line="360" w:lineRule="auto"/>
              <w:rPr>
                <w:rFonts w:ascii="Arial" w:hAnsi="Arial" w:cs="Arial"/>
              </w:rPr>
            </w:pPr>
          </w:p>
        </w:tc>
        <w:tc>
          <w:tcPr>
            <w:tcW w:w="2142" w:type="dxa"/>
            <w:hideMark/>
          </w:tcPr>
          <w:p w:rsidR="003B448A" w:rsidRPr="000E3FF3" w:rsidRDefault="003B448A" w:rsidP="00DC6634">
            <w:pPr>
              <w:spacing w:line="360" w:lineRule="auto"/>
              <w:rPr>
                <w:rFonts w:ascii="Arial" w:hAnsi="Arial" w:cs="Arial"/>
                <w:i/>
              </w:rPr>
            </w:pPr>
            <w:r w:rsidRPr="000E3FF3">
              <w:rPr>
                <w:rFonts w:ascii="Arial" w:hAnsi="Arial" w:cs="Arial"/>
                <w:i/>
                <w:sz w:val="22"/>
                <w:szCs w:val="22"/>
              </w:rPr>
              <w:t>(name of provider)</w:t>
            </w:r>
          </w:p>
        </w:tc>
      </w:tr>
      <w:tr w:rsidR="003B448A" w:rsidRPr="000E3FF3" w:rsidTr="00DC6634">
        <w:tc>
          <w:tcPr>
            <w:tcW w:w="5352" w:type="dxa"/>
            <w:gridSpan w:val="2"/>
            <w:hideMark/>
          </w:tcPr>
          <w:p w:rsidR="003B448A" w:rsidRPr="000E3FF3" w:rsidRDefault="003B448A" w:rsidP="00DC6634">
            <w:pPr>
              <w:spacing w:line="360" w:lineRule="auto"/>
              <w:rPr>
                <w:rFonts w:ascii="Arial" w:hAnsi="Arial" w:cs="Arial"/>
              </w:rPr>
            </w:pPr>
            <w:r w:rsidRPr="000E3FF3">
              <w:rPr>
                <w:rFonts w:ascii="Arial" w:hAnsi="Arial" w:cs="Arial"/>
                <w:sz w:val="22"/>
                <w:szCs w:val="22"/>
              </w:rPr>
              <w:t>On</w:t>
            </w:r>
          </w:p>
        </w:tc>
        <w:tc>
          <w:tcPr>
            <w:tcW w:w="3334" w:type="dxa"/>
            <w:tcBorders>
              <w:top w:val="single" w:sz="4" w:space="0" w:color="7030A0"/>
              <w:left w:val="nil"/>
              <w:bottom w:val="single" w:sz="4" w:space="0" w:color="7030A0"/>
              <w:right w:val="nil"/>
            </w:tcBorders>
          </w:tcPr>
          <w:p w:rsidR="003B448A" w:rsidRPr="000E3FF3" w:rsidRDefault="003B448A" w:rsidP="00DC6634">
            <w:pPr>
              <w:spacing w:line="360" w:lineRule="auto"/>
              <w:rPr>
                <w:rFonts w:ascii="Arial" w:hAnsi="Arial" w:cs="Arial"/>
              </w:rPr>
            </w:pPr>
          </w:p>
        </w:tc>
        <w:tc>
          <w:tcPr>
            <w:tcW w:w="2142" w:type="dxa"/>
            <w:hideMark/>
          </w:tcPr>
          <w:p w:rsidR="003B448A" w:rsidRPr="000E3FF3" w:rsidRDefault="003B448A" w:rsidP="00DC6634">
            <w:pPr>
              <w:spacing w:line="360" w:lineRule="auto"/>
              <w:rPr>
                <w:rFonts w:ascii="Arial" w:hAnsi="Arial" w:cs="Arial"/>
                <w:i/>
              </w:rPr>
            </w:pPr>
            <w:r w:rsidRPr="000E3FF3">
              <w:rPr>
                <w:rFonts w:ascii="Arial" w:hAnsi="Arial" w:cs="Arial"/>
                <w:i/>
                <w:sz w:val="22"/>
                <w:szCs w:val="22"/>
              </w:rPr>
              <w:t>(date)</w:t>
            </w:r>
          </w:p>
        </w:tc>
      </w:tr>
      <w:tr w:rsidR="003B448A" w:rsidRPr="000E3FF3" w:rsidTr="00DC6634">
        <w:tc>
          <w:tcPr>
            <w:tcW w:w="5352" w:type="dxa"/>
            <w:gridSpan w:val="2"/>
            <w:hideMark/>
          </w:tcPr>
          <w:p w:rsidR="003B448A" w:rsidRPr="000E3FF3" w:rsidRDefault="003B448A" w:rsidP="00DC6634">
            <w:pPr>
              <w:spacing w:line="360" w:lineRule="auto"/>
              <w:rPr>
                <w:rFonts w:ascii="Arial" w:hAnsi="Arial" w:cs="Arial"/>
              </w:rPr>
            </w:pPr>
            <w:r w:rsidRPr="000E3FF3">
              <w:rPr>
                <w:rFonts w:ascii="Arial" w:hAnsi="Arial" w:cs="Arial"/>
                <w:sz w:val="22"/>
                <w:szCs w:val="22"/>
              </w:rPr>
              <w:t>Date to be reviewed</w:t>
            </w:r>
          </w:p>
        </w:tc>
        <w:tc>
          <w:tcPr>
            <w:tcW w:w="3334" w:type="dxa"/>
            <w:tcBorders>
              <w:top w:val="single" w:sz="4" w:space="0" w:color="7030A0"/>
              <w:left w:val="nil"/>
              <w:bottom w:val="single" w:sz="4" w:space="0" w:color="7030A0"/>
              <w:right w:val="nil"/>
            </w:tcBorders>
          </w:tcPr>
          <w:p w:rsidR="003B448A" w:rsidRPr="000E3FF3" w:rsidRDefault="003B448A" w:rsidP="00DC6634">
            <w:pPr>
              <w:spacing w:line="360" w:lineRule="auto"/>
              <w:rPr>
                <w:rFonts w:ascii="Arial" w:hAnsi="Arial" w:cs="Arial"/>
              </w:rPr>
            </w:pPr>
          </w:p>
        </w:tc>
        <w:tc>
          <w:tcPr>
            <w:tcW w:w="2142" w:type="dxa"/>
            <w:hideMark/>
          </w:tcPr>
          <w:p w:rsidR="003B448A" w:rsidRPr="000E3FF3" w:rsidRDefault="003B448A" w:rsidP="00DC6634">
            <w:pPr>
              <w:spacing w:line="360" w:lineRule="auto"/>
              <w:rPr>
                <w:rFonts w:ascii="Arial" w:hAnsi="Arial" w:cs="Arial"/>
                <w:i/>
              </w:rPr>
            </w:pPr>
            <w:r w:rsidRPr="000E3FF3">
              <w:rPr>
                <w:rFonts w:ascii="Arial" w:hAnsi="Arial" w:cs="Arial"/>
                <w:i/>
                <w:sz w:val="22"/>
                <w:szCs w:val="22"/>
              </w:rPr>
              <w:t>(date)</w:t>
            </w:r>
          </w:p>
        </w:tc>
      </w:tr>
      <w:tr w:rsidR="003B448A" w:rsidRPr="000E3FF3" w:rsidTr="00DC6634">
        <w:tc>
          <w:tcPr>
            <w:tcW w:w="5352" w:type="dxa"/>
            <w:gridSpan w:val="2"/>
            <w:hideMark/>
          </w:tcPr>
          <w:p w:rsidR="003B448A" w:rsidRPr="000E3FF3" w:rsidRDefault="003B448A" w:rsidP="00DC6634">
            <w:pPr>
              <w:spacing w:line="360" w:lineRule="auto"/>
              <w:rPr>
                <w:rFonts w:ascii="Arial" w:hAnsi="Arial" w:cs="Arial"/>
              </w:rPr>
            </w:pPr>
            <w:r w:rsidRPr="000E3FF3">
              <w:rPr>
                <w:rFonts w:ascii="Arial" w:hAnsi="Arial" w:cs="Arial"/>
                <w:sz w:val="22"/>
                <w:szCs w:val="22"/>
              </w:rPr>
              <w:t>Signed on behalf of the provider</w:t>
            </w:r>
          </w:p>
        </w:tc>
        <w:tc>
          <w:tcPr>
            <w:tcW w:w="3334" w:type="dxa"/>
            <w:gridSpan w:val="2"/>
            <w:tcBorders>
              <w:top w:val="nil"/>
              <w:left w:val="nil"/>
              <w:bottom w:val="single" w:sz="4" w:space="0" w:color="7030A0"/>
              <w:right w:val="nil"/>
            </w:tcBorders>
          </w:tcPr>
          <w:p w:rsidR="003B448A" w:rsidRPr="000E3FF3" w:rsidRDefault="003B448A" w:rsidP="00DC6634">
            <w:pPr>
              <w:spacing w:line="360" w:lineRule="auto"/>
              <w:rPr>
                <w:rFonts w:ascii="Arial" w:hAnsi="Arial" w:cs="Arial"/>
              </w:rPr>
            </w:pPr>
          </w:p>
        </w:tc>
      </w:tr>
      <w:tr w:rsidR="003B448A" w:rsidRPr="000E3FF3" w:rsidTr="00DC6634">
        <w:tc>
          <w:tcPr>
            <w:tcW w:w="5352" w:type="dxa"/>
            <w:gridSpan w:val="2"/>
            <w:hideMark/>
          </w:tcPr>
          <w:p w:rsidR="003B448A" w:rsidRPr="000E3FF3" w:rsidRDefault="003B448A" w:rsidP="00DC6634">
            <w:pPr>
              <w:spacing w:line="360" w:lineRule="auto"/>
              <w:rPr>
                <w:rFonts w:ascii="Arial" w:hAnsi="Arial" w:cs="Arial"/>
              </w:rPr>
            </w:pPr>
            <w:r w:rsidRPr="000E3FF3">
              <w:rPr>
                <w:rFonts w:ascii="Arial" w:hAnsi="Arial" w:cs="Arial"/>
                <w:sz w:val="22"/>
                <w:szCs w:val="22"/>
              </w:rPr>
              <w:t>Name of signatory</w:t>
            </w:r>
          </w:p>
        </w:tc>
        <w:tc>
          <w:tcPr>
            <w:tcW w:w="3334" w:type="dxa"/>
            <w:gridSpan w:val="2"/>
            <w:tcBorders>
              <w:top w:val="single" w:sz="4" w:space="0" w:color="7030A0"/>
              <w:left w:val="nil"/>
              <w:bottom w:val="single" w:sz="4" w:space="0" w:color="7030A0"/>
              <w:right w:val="nil"/>
            </w:tcBorders>
          </w:tcPr>
          <w:p w:rsidR="003B448A" w:rsidRPr="000E3FF3" w:rsidRDefault="003B448A" w:rsidP="00DC6634">
            <w:pPr>
              <w:spacing w:line="360" w:lineRule="auto"/>
              <w:rPr>
                <w:rFonts w:ascii="Arial" w:hAnsi="Arial" w:cs="Arial"/>
              </w:rPr>
            </w:pPr>
          </w:p>
        </w:tc>
      </w:tr>
      <w:tr w:rsidR="003B448A" w:rsidRPr="000E3FF3" w:rsidTr="00DC6634">
        <w:tc>
          <w:tcPr>
            <w:tcW w:w="2176" w:type="pct"/>
            <w:hideMark/>
          </w:tcPr>
          <w:p w:rsidR="003B448A" w:rsidRPr="000E3FF3" w:rsidRDefault="003B448A" w:rsidP="00DC6634">
            <w:pPr>
              <w:spacing w:line="360" w:lineRule="auto"/>
              <w:rPr>
                <w:rFonts w:ascii="Arial" w:hAnsi="Arial" w:cs="Arial"/>
              </w:rPr>
            </w:pPr>
            <w:r w:rsidRPr="000E3FF3">
              <w:rPr>
                <w:rFonts w:ascii="Arial" w:hAnsi="Arial" w:cs="Arial"/>
                <w:sz w:val="22"/>
                <w:szCs w:val="22"/>
              </w:rPr>
              <w:t>Role of signatory (e.g. chair, director or owner)</w:t>
            </w:r>
          </w:p>
        </w:tc>
        <w:tc>
          <w:tcPr>
            <w:tcW w:w="2824" w:type="pct"/>
            <w:gridSpan w:val="3"/>
            <w:tcBorders>
              <w:top w:val="single" w:sz="4" w:space="0" w:color="7030A0"/>
              <w:left w:val="nil"/>
              <w:bottom w:val="single" w:sz="4" w:space="0" w:color="7030A0"/>
              <w:right w:val="nil"/>
            </w:tcBorders>
          </w:tcPr>
          <w:p w:rsidR="003B448A" w:rsidRPr="000E3FF3" w:rsidRDefault="003B448A" w:rsidP="00DC6634">
            <w:pPr>
              <w:spacing w:line="360" w:lineRule="auto"/>
              <w:rPr>
                <w:rFonts w:ascii="Arial" w:hAnsi="Arial" w:cs="Arial"/>
              </w:rPr>
            </w:pPr>
          </w:p>
        </w:tc>
      </w:tr>
    </w:tbl>
    <w:p w:rsidR="003B448A" w:rsidRPr="000E3FF3" w:rsidRDefault="003B448A" w:rsidP="003B448A">
      <w:pPr>
        <w:spacing w:line="360" w:lineRule="auto"/>
        <w:rPr>
          <w:rFonts w:ascii="Arial" w:hAnsi="Arial" w:cs="Arial"/>
          <w:sz w:val="22"/>
          <w:szCs w:val="22"/>
        </w:rPr>
      </w:pPr>
    </w:p>
    <w:p w:rsidR="003B448A" w:rsidRPr="000E3FF3" w:rsidRDefault="003B448A" w:rsidP="00CD17F8">
      <w:pPr>
        <w:spacing w:line="360" w:lineRule="auto"/>
        <w:rPr>
          <w:rFonts w:ascii="Arial" w:hAnsi="Arial" w:cs="Arial"/>
          <w:b/>
          <w:sz w:val="28"/>
          <w:szCs w:val="28"/>
        </w:rPr>
      </w:pPr>
    </w:p>
    <w:p w:rsidR="003B448A" w:rsidRPr="000E3FF3" w:rsidRDefault="003B448A" w:rsidP="00CD17F8">
      <w:pPr>
        <w:spacing w:line="360" w:lineRule="auto"/>
        <w:rPr>
          <w:rFonts w:ascii="Arial" w:hAnsi="Arial" w:cs="Arial"/>
          <w:b/>
          <w:sz w:val="28"/>
          <w:szCs w:val="28"/>
        </w:rPr>
      </w:pPr>
    </w:p>
    <w:p w:rsidR="003B448A" w:rsidRPr="000E3FF3" w:rsidRDefault="003B448A" w:rsidP="00CD17F8">
      <w:pPr>
        <w:spacing w:line="360" w:lineRule="auto"/>
        <w:rPr>
          <w:rFonts w:ascii="Arial" w:hAnsi="Arial" w:cs="Arial"/>
          <w:b/>
          <w:sz w:val="28"/>
          <w:szCs w:val="28"/>
        </w:rPr>
      </w:pPr>
    </w:p>
    <w:p w:rsidR="003B448A" w:rsidRPr="000E3FF3" w:rsidRDefault="003B448A" w:rsidP="00CD17F8">
      <w:pPr>
        <w:spacing w:line="360" w:lineRule="auto"/>
        <w:rPr>
          <w:rFonts w:ascii="Arial" w:hAnsi="Arial" w:cs="Arial"/>
          <w:b/>
          <w:sz w:val="28"/>
          <w:szCs w:val="28"/>
        </w:rPr>
      </w:pPr>
    </w:p>
    <w:p w:rsidR="003B448A" w:rsidRPr="000E3FF3" w:rsidRDefault="003B448A" w:rsidP="00CD17F8">
      <w:pPr>
        <w:spacing w:line="360" w:lineRule="auto"/>
        <w:rPr>
          <w:rFonts w:ascii="Arial" w:hAnsi="Arial" w:cs="Arial"/>
          <w:b/>
          <w:sz w:val="28"/>
          <w:szCs w:val="28"/>
        </w:rPr>
      </w:pPr>
    </w:p>
    <w:p w:rsidR="003B448A" w:rsidRPr="000E3FF3" w:rsidRDefault="003B448A" w:rsidP="00CD17F8">
      <w:pPr>
        <w:spacing w:line="360" w:lineRule="auto"/>
        <w:rPr>
          <w:rFonts w:ascii="Arial" w:hAnsi="Arial" w:cs="Arial"/>
          <w:b/>
          <w:sz w:val="28"/>
          <w:szCs w:val="28"/>
        </w:rPr>
      </w:pPr>
    </w:p>
    <w:p w:rsidR="003B448A" w:rsidRPr="000E3FF3" w:rsidRDefault="003B448A" w:rsidP="00CD17F8">
      <w:pPr>
        <w:spacing w:line="360" w:lineRule="auto"/>
        <w:rPr>
          <w:rFonts w:ascii="Arial" w:hAnsi="Arial" w:cs="Arial"/>
          <w:b/>
          <w:sz w:val="28"/>
          <w:szCs w:val="28"/>
        </w:rPr>
      </w:pPr>
    </w:p>
    <w:p w:rsidR="003B448A" w:rsidRPr="000E3FF3" w:rsidRDefault="003B448A" w:rsidP="00CD17F8">
      <w:pPr>
        <w:spacing w:line="360" w:lineRule="auto"/>
        <w:rPr>
          <w:rFonts w:ascii="Arial" w:hAnsi="Arial" w:cs="Arial"/>
          <w:b/>
          <w:sz w:val="28"/>
          <w:szCs w:val="28"/>
        </w:rPr>
      </w:pPr>
    </w:p>
    <w:p w:rsidR="003B448A" w:rsidRPr="000E3FF3" w:rsidRDefault="003B448A" w:rsidP="00CD17F8">
      <w:pPr>
        <w:spacing w:line="360" w:lineRule="auto"/>
        <w:rPr>
          <w:rFonts w:ascii="Arial" w:hAnsi="Arial" w:cs="Arial"/>
          <w:b/>
          <w:sz w:val="28"/>
          <w:szCs w:val="28"/>
        </w:rPr>
      </w:pPr>
    </w:p>
    <w:p w:rsidR="003B448A" w:rsidRPr="000E3FF3" w:rsidRDefault="003B448A" w:rsidP="00CD17F8">
      <w:pPr>
        <w:spacing w:line="360" w:lineRule="auto"/>
        <w:rPr>
          <w:rFonts w:ascii="Arial" w:hAnsi="Arial" w:cs="Arial"/>
          <w:b/>
          <w:sz w:val="28"/>
          <w:szCs w:val="28"/>
        </w:rPr>
      </w:pPr>
    </w:p>
    <w:p w:rsidR="003B448A" w:rsidRPr="000E3FF3" w:rsidRDefault="003B448A" w:rsidP="00CD17F8">
      <w:pPr>
        <w:spacing w:line="360" w:lineRule="auto"/>
        <w:rPr>
          <w:rFonts w:ascii="Arial" w:hAnsi="Arial" w:cs="Arial"/>
          <w:b/>
          <w:sz w:val="28"/>
          <w:szCs w:val="28"/>
        </w:rPr>
      </w:pPr>
    </w:p>
    <w:p w:rsidR="00372188" w:rsidRPr="000E3FF3" w:rsidRDefault="00372188" w:rsidP="00CD17F8">
      <w:pPr>
        <w:spacing w:line="360" w:lineRule="auto"/>
        <w:rPr>
          <w:rFonts w:ascii="Arial" w:hAnsi="Arial" w:cs="Arial"/>
          <w:b/>
          <w:sz w:val="28"/>
          <w:szCs w:val="28"/>
        </w:rPr>
      </w:pPr>
    </w:p>
    <w:p w:rsidR="00372188" w:rsidRPr="000E3FF3" w:rsidRDefault="00372188" w:rsidP="00CD17F8">
      <w:pPr>
        <w:spacing w:line="360" w:lineRule="auto"/>
        <w:rPr>
          <w:rFonts w:ascii="Arial" w:hAnsi="Arial" w:cs="Arial"/>
          <w:b/>
          <w:sz w:val="28"/>
          <w:szCs w:val="28"/>
        </w:rPr>
      </w:pPr>
    </w:p>
    <w:p w:rsidR="00372188" w:rsidRDefault="00372188" w:rsidP="00CD17F8">
      <w:pPr>
        <w:spacing w:line="360" w:lineRule="auto"/>
        <w:rPr>
          <w:rFonts w:ascii="Arial" w:hAnsi="Arial" w:cs="Arial"/>
          <w:b/>
          <w:sz w:val="28"/>
          <w:szCs w:val="28"/>
        </w:rPr>
      </w:pPr>
    </w:p>
    <w:p w:rsidR="00DC6634" w:rsidRPr="000E3FF3" w:rsidRDefault="00DC6634" w:rsidP="00CD17F8">
      <w:pPr>
        <w:spacing w:line="360" w:lineRule="auto"/>
        <w:rPr>
          <w:rFonts w:ascii="Arial" w:hAnsi="Arial" w:cs="Arial"/>
          <w:b/>
          <w:sz w:val="28"/>
          <w:szCs w:val="28"/>
        </w:rPr>
      </w:pPr>
    </w:p>
    <w:p w:rsidR="003B448A" w:rsidRPr="000E3FF3" w:rsidRDefault="003B448A" w:rsidP="003B448A">
      <w:pPr>
        <w:spacing w:line="360" w:lineRule="auto"/>
        <w:rPr>
          <w:rFonts w:ascii="Arial" w:hAnsi="Arial" w:cs="Arial"/>
          <w:b/>
          <w:sz w:val="28"/>
          <w:szCs w:val="22"/>
        </w:rPr>
      </w:pPr>
      <w:proofErr w:type="gramStart"/>
      <w:r w:rsidRPr="000E3FF3">
        <w:rPr>
          <w:rFonts w:ascii="Arial" w:hAnsi="Arial" w:cs="Arial"/>
          <w:b/>
          <w:sz w:val="28"/>
          <w:szCs w:val="22"/>
        </w:rPr>
        <w:lastRenderedPageBreak/>
        <w:t>29  Privacy</w:t>
      </w:r>
      <w:proofErr w:type="gramEnd"/>
      <w:r w:rsidRPr="000E3FF3">
        <w:rPr>
          <w:rFonts w:ascii="Arial" w:hAnsi="Arial" w:cs="Arial"/>
          <w:b/>
          <w:sz w:val="28"/>
          <w:szCs w:val="22"/>
        </w:rPr>
        <w:t xml:space="preserve"> notice - employees</w:t>
      </w:r>
    </w:p>
    <w:p w:rsidR="003B448A" w:rsidRPr="000E3FF3" w:rsidRDefault="003B448A" w:rsidP="003B448A">
      <w:pPr>
        <w:spacing w:line="360" w:lineRule="auto"/>
        <w:rPr>
          <w:rFonts w:ascii="Arial" w:hAnsi="Arial" w:cs="Arial"/>
          <w:b/>
          <w:sz w:val="22"/>
          <w:szCs w:val="22"/>
        </w:rPr>
      </w:pPr>
    </w:p>
    <w:p w:rsidR="003B448A" w:rsidRPr="000E3FF3" w:rsidRDefault="003B448A" w:rsidP="003B448A">
      <w:pPr>
        <w:spacing w:line="360" w:lineRule="auto"/>
        <w:rPr>
          <w:rFonts w:ascii="Arial" w:hAnsi="Arial" w:cs="Arial"/>
          <w:b/>
          <w:sz w:val="22"/>
          <w:szCs w:val="22"/>
        </w:rPr>
      </w:pPr>
      <w:proofErr w:type="spellStart"/>
      <w:r w:rsidRPr="000E3FF3">
        <w:rPr>
          <w:rFonts w:ascii="Arial" w:hAnsi="Arial" w:cs="Arial"/>
          <w:b/>
          <w:sz w:val="22"/>
          <w:szCs w:val="22"/>
        </w:rPr>
        <w:t>Childville</w:t>
      </w:r>
      <w:proofErr w:type="spellEnd"/>
      <w:r w:rsidRPr="000E3FF3">
        <w:rPr>
          <w:rFonts w:ascii="Arial" w:hAnsi="Arial" w:cs="Arial"/>
          <w:b/>
          <w:sz w:val="22"/>
          <w:szCs w:val="22"/>
        </w:rPr>
        <w:t xml:space="preserve"> Privacy Notice - employees</w:t>
      </w:r>
    </w:p>
    <w:p w:rsidR="003B448A" w:rsidRPr="000E3FF3" w:rsidRDefault="003B448A" w:rsidP="003B448A">
      <w:pPr>
        <w:pBdr>
          <w:top w:val="single" w:sz="4" w:space="1" w:color="auto"/>
          <w:left w:val="single" w:sz="4" w:space="4" w:color="auto"/>
          <w:bottom w:val="single" w:sz="4" w:space="1" w:color="auto"/>
          <w:right w:val="single" w:sz="4" w:space="4" w:color="auto"/>
        </w:pBdr>
        <w:spacing w:line="360" w:lineRule="auto"/>
        <w:rPr>
          <w:rFonts w:ascii="Arial" w:hAnsi="Arial" w:cs="Arial"/>
          <w:sz w:val="22"/>
          <w:szCs w:val="22"/>
        </w:rPr>
      </w:pPr>
      <w:proofErr w:type="spellStart"/>
      <w:r w:rsidRPr="000E3FF3">
        <w:rPr>
          <w:rFonts w:ascii="Arial" w:hAnsi="Arial" w:cs="Arial"/>
          <w:sz w:val="22"/>
          <w:szCs w:val="22"/>
        </w:rPr>
        <w:t>Childville</w:t>
      </w:r>
      <w:proofErr w:type="spellEnd"/>
      <w:r w:rsidRPr="000E3FF3">
        <w:rPr>
          <w:rFonts w:ascii="Arial" w:hAnsi="Arial" w:cs="Arial"/>
          <w:sz w:val="22"/>
          <w:szCs w:val="22"/>
        </w:rPr>
        <w:t xml:space="preserve"> </w:t>
      </w:r>
      <w:proofErr w:type="gramStart"/>
      <w:r w:rsidRPr="000E3FF3">
        <w:rPr>
          <w:rFonts w:ascii="Arial" w:hAnsi="Arial" w:cs="Arial"/>
          <w:sz w:val="22"/>
          <w:szCs w:val="22"/>
        </w:rPr>
        <w:t>After</w:t>
      </w:r>
      <w:proofErr w:type="gramEnd"/>
      <w:r w:rsidRPr="000E3FF3">
        <w:rPr>
          <w:rFonts w:ascii="Arial" w:hAnsi="Arial" w:cs="Arial"/>
          <w:sz w:val="22"/>
          <w:szCs w:val="22"/>
        </w:rPr>
        <w:t xml:space="preserve"> School Service Limited</w:t>
      </w:r>
    </w:p>
    <w:p w:rsidR="003B448A" w:rsidRPr="000E3FF3" w:rsidRDefault="003B448A" w:rsidP="003B448A">
      <w:pPr>
        <w:pBdr>
          <w:top w:val="single" w:sz="4" w:space="1" w:color="auto"/>
          <w:left w:val="single" w:sz="4" w:space="4" w:color="auto"/>
          <w:bottom w:val="single" w:sz="4" w:space="1" w:color="auto"/>
          <w:right w:val="single" w:sz="4" w:space="4" w:color="auto"/>
        </w:pBdr>
        <w:spacing w:line="360" w:lineRule="auto"/>
        <w:rPr>
          <w:rFonts w:ascii="Arial" w:hAnsi="Arial" w:cs="Arial"/>
          <w:sz w:val="22"/>
          <w:szCs w:val="22"/>
        </w:rPr>
      </w:pPr>
      <w:r w:rsidRPr="000E3FF3">
        <w:rPr>
          <w:rFonts w:ascii="Arial" w:hAnsi="Arial" w:cs="Arial"/>
          <w:sz w:val="22"/>
          <w:szCs w:val="22"/>
        </w:rPr>
        <w:t>Registered Address: 109B High Street, Old Town, Hemel Hempstead, HP1 3AH Tel: 07919913302</w:t>
      </w:r>
    </w:p>
    <w:p w:rsidR="003B448A" w:rsidRPr="000E3FF3" w:rsidRDefault="003B448A" w:rsidP="003B448A">
      <w:pPr>
        <w:spacing w:line="360" w:lineRule="auto"/>
        <w:rPr>
          <w:rFonts w:ascii="Arial" w:hAnsi="Arial" w:cs="Arial"/>
          <w:b/>
          <w:sz w:val="22"/>
          <w:szCs w:val="22"/>
        </w:rPr>
      </w:pPr>
    </w:p>
    <w:p w:rsidR="003B448A" w:rsidRPr="000E3FF3" w:rsidRDefault="003B448A" w:rsidP="003B448A">
      <w:pPr>
        <w:pBdr>
          <w:top w:val="single" w:sz="4" w:space="1" w:color="auto"/>
          <w:left w:val="single" w:sz="4" w:space="4" w:color="auto"/>
          <w:bottom w:val="single" w:sz="4" w:space="1" w:color="auto"/>
          <w:right w:val="single" w:sz="4" w:space="4" w:color="auto"/>
        </w:pBdr>
        <w:spacing w:line="360" w:lineRule="auto"/>
        <w:rPr>
          <w:rFonts w:ascii="Arial" w:hAnsi="Arial" w:cs="Arial"/>
          <w:sz w:val="22"/>
          <w:szCs w:val="22"/>
        </w:rPr>
      </w:pPr>
      <w:r w:rsidRPr="000E3FF3">
        <w:rPr>
          <w:rFonts w:ascii="Arial" w:hAnsi="Arial" w:cs="Arial"/>
          <w:sz w:val="22"/>
          <w:szCs w:val="22"/>
        </w:rPr>
        <w:t>[Insert name of data protection officer (if appropriate) here</w:t>
      </w:r>
    </w:p>
    <w:p w:rsidR="003B448A" w:rsidRPr="000E3FF3" w:rsidRDefault="003B448A" w:rsidP="003B448A">
      <w:pPr>
        <w:pBdr>
          <w:top w:val="single" w:sz="4" w:space="1" w:color="auto"/>
          <w:left w:val="single" w:sz="4" w:space="4" w:color="auto"/>
          <w:bottom w:val="single" w:sz="4" w:space="1" w:color="auto"/>
          <w:right w:val="single" w:sz="4" w:space="4" w:color="auto"/>
        </w:pBdr>
        <w:spacing w:line="360" w:lineRule="auto"/>
        <w:rPr>
          <w:rFonts w:ascii="Arial" w:hAnsi="Arial" w:cs="Arial"/>
          <w:sz w:val="20"/>
          <w:szCs w:val="20"/>
        </w:rPr>
      </w:pPr>
      <w:r w:rsidRPr="000E3FF3">
        <w:rPr>
          <w:rFonts w:ascii="Arial" w:hAnsi="Arial" w:cs="Arial"/>
          <w:i/>
          <w:sz w:val="20"/>
          <w:szCs w:val="20"/>
        </w:rPr>
        <w:t>Setting Managers and Nicky Coker</w:t>
      </w:r>
    </w:p>
    <w:p w:rsidR="003B448A" w:rsidRPr="000E3FF3" w:rsidRDefault="003B448A" w:rsidP="003B448A">
      <w:pPr>
        <w:spacing w:line="360" w:lineRule="auto"/>
        <w:rPr>
          <w:rFonts w:ascii="Arial" w:hAnsi="Arial" w:cs="Arial"/>
          <w:b/>
          <w:i/>
          <w:sz w:val="22"/>
          <w:szCs w:val="22"/>
        </w:rPr>
      </w:pPr>
    </w:p>
    <w:p w:rsidR="003B448A" w:rsidRPr="000E3FF3" w:rsidRDefault="003B448A" w:rsidP="003B448A">
      <w:pPr>
        <w:spacing w:line="360" w:lineRule="auto"/>
        <w:rPr>
          <w:rFonts w:ascii="Arial" w:hAnsi="Arial" w:cs="Arial"/>
          <w:b/>
          <w:sz w:val="22"/>
          <w:szCs w:val="22"/>
        </w:rPr>
      </w:pPr>
      <w:r w:rsidRPr="000E3FF3">
        <w:rPr>
          <w:rFonts w:ascii="Arial" w:hAnsi="Arial" w:cs="Arial"/>
          <w:b/>
          <w:sz w:val="22"/>
          <w:szCs w:val="22"/>
        </w:rPr>
        <w:t>Introduction</w:t>
      </w:r>
    </w:p>
    <w:p w:rsidR="003B448A" w:rsidRPr="000E3FF3" w:rsidRDefault="003B448A" w:rsidP="003B448A">
      <w:pPr>
        <w:spacing w:line="360" w:lineRule="auto"/>
        <w:rPr>
          <w:rFonts w:ascii="Arial" w:hAnsi="Arial" w:cs="Arial"/>
          <w:sz w:val="22"/>
          <w:szCs w:val="22"/>
        </w:rPr>
      </w:pPr>
      <w:r w:rsidRPr="000E3FF3">
        <w:rPr>
          <w:rFonts w:ascii="Arial" w:hAnsi="Arial" w:cs="Arial"/>
          <w:sz w:val="22"/>
          <w:szCs w:val="22"/>
        </w:rPr>
        <w:t xml:space="preserve">We are committed to ensuring that any personal data we hold about you is protected in accordance with data protection laws and is used in line with your expectations. </w:t>
      </w:r>
    </w:p>
    <w:p w:rsidR="003B448A" w:rsidRPr="000E3FF3" w:rsidRDefault="003B448A" w:rsidP="003B448A">
      <w:pPr>
        <w:spacing w:line="360" w:lineRule="auto"/>
        <w:rPr>
          <w:rFonts w:ascii="Arial" w:hAnsi="Arial" w:cs="Arial"/>
          <w:sz w:val="22"/>
          <w:szCs w:val="22"/>
        </w:rPr>
      </w:pPr>
    </w:p>
    <w:p w:rsidR="003B448A" w:rsidRPr="000E3FF3" w:rsidRDefault="003B448A" w:rsidP="003B448A">
      <w:pPr>
        <w:spacing w:line="360" w:lineRule="auto"/>
        <w:rPr>
          <w:rFonts w:ascii="Arial" w:hAnsi="Arial" w:cs="Arial"/>
          <w:sz w:val="22"/>
          <w:szCs w:val="22"/>
        </w:rPr>
      </w:pPr>
      <w:r w:rsidRPr="000E3FF3">
        <w:rPr>
          <w:rFonts w:ascii="Arial" w:hAnsi="Arial" w:cs="Arial"/>
          <w:sz w:val="22"/>
          <w:szCs w:val="22"/>
        </w:rPr>
        <w:t>This privacy notice explains what personal data we collect, why we collect it, how we use it and how we protect it.</w:t>
      </w:r>
    </w:p>
    <w:p w:rsidR="003B448A" w:rsidRPr="000E3FF3" w:rsidRDefault="003B448A" w:rsidP="003B448A">
      <w:pPr>
        <w:spacing w:line="360" w:lineRule="auto"/>
        <w:rPr>
          <w:rFonts w:ascii="Arial" w:hAnsi="Arial" w:cs="Arial"/>
          <w:sz w:val="22"/>
          <w:szCs w:val="22"/>
        </w:rPr>
      </w:pPr>
    </w:p>
    <w:p w:rsidR="003B448A" w:rsidRPr="000E3FF3" w:rsidRDefault="003B448A" w:rsidP="003B448A">
      <w:pPr>
        <w:spacing w:line="360" w:lineRule="auto"/>
        <w:rPr>
          <w:rFonts w:ascii="Arial" w:hAnsi="Arial" w:cs="Arial"/>
          <w:b/>
          <w:sz w:val="22"/>
          <w:szCs w:val="22"/>
        </w:rPr>
      </w:pPr>
      <w:r w:rsidRPr="000E3FF3">
        <w:rPr>
          <w:rFonts w:ascii="Arial" w:hAnsi="Arial" w:cs="Arial"/>
          <w:b/>
          <w:sz w:val="22"/>
          <w:szCs w:val="22"/>
        </w:rPr>
        <w:t>What personal data do we collect?</w:t>
      </w:r>
    </w:p>
    <w:p w:rsidR="003B448A" w:rsidRPr="000E3FF3" w:rsidRDefault="003B448A" w:rsidP="003B448A">
      <w:pPr>
        <w:spacing w:line="360" w:lineRule="auto"/>
        <w:rPr>
          <w:rFonts w:ascii="Arial" w:hAnsi="Arial" w:cs="Arial"/>
          <w:sz w:val="22"/>
          <w:szCs w:val="22"/>
        </w:rPr>
      </w:pPr>
      <w:r w:rsidRPr="000E3FF3">
        <w:rPr>
          <w:rFonts w:ascii="Arial" w:hAnsi="Arial" w:cs="Arial"/>
          <w:sz w:val="22"/>
          <w:szCs w:val="22"/>
        </w:rPr>
        <w:t xml:space="preserve">We collect personal data about you to manage the employment relationship you have with us. </w:t>
      </w:r>
      <w:proofErr w:type="gramStart"/>
      <w:r w:rsidRPr="000E3FF3">
        <w:rPr>
          <w:rFonts w:ascii="Arial" w:hAnsi="Arial" w:cs="Arial"/>
          <w:sz w:val="22"/>
          <w:szCs w:val="22"/>
        </w:rPr>
        <w:t>Personal details that we collect about you includes</w:t>
      </w:r>
      <w:proofErr w:type="gramEnd"/>
      <w:r w:rsidRPr="000E3FF3">
        <w:rPr>
          <w:rFonts w:ascii="Arial" w:hAnsi="Arial" w:cs="Arial"/>
          <w:sz w:val="22"/>
          <w:szCs w:val="22"/>
        </w:rPr>
        <w:t>:</w:t>
      </w:r>
    </w:p>
    <w:p w:rsidR="003B448A" w:rsidRPr="000E3FF3" w:rsidRDefault="003B448A" w:rsidP="003B448A">
      <w:pPr>
        <w:numPr>
          <w:ilvl w:val="0"/>
          <w:numId w:val="311"/>
        </w:numPr>
        <w:spacing w:line="360" w:lineRule="auto"/>
        <w:ind w:left="426" w:hanging="426"/>
        <w:rPr>
          <w:rFonts w:ascii="Arial" w:hAnsi="Arial" w:cs="Arial"/>
          <w:sz w:val="22"/>
          <w:szCs w:val="22"/>
        </w:rPr>
      </w:pPr>
      <w:r w:rsidRPr="000E3FF3">
        <w:rPr>
          <w:rFonts w:ascii="Arial" w:hAnsi="Arial" w:cs="Arial"/>
          <w:sz w:val="22"/>
          <w:szCs w:val="22"/>
        </w:rPr>
        <w:t>your name, address, date of birth, gender, telephone number, emergency contact details</w:t>
      </w:r>
    </w:p>
    <w:p w:rsidR="003B448A" w:rsidRPr="000E3FF3" w:rsidRDefault="003B448A" w:rsidP="003B448A">
      <w:pPr>
        <w:numPr>
          <w:ilvl w:val="0"/>
          <w:numId w:val="311"/>
        </w:numPr>
        <w:spacing w:line="360" w:lineRule="auto"/>
        <w:ind w:left="426" w:hanging="426"/>
        <w:rPr>
          <w:rFonts w:ascii="Arial" w:hAnsi="Arial" w:cs="Arial"/>
          <w:sz w:val="22"/>
          <w:szCs w:val="22"/>
        </w:rPr>
      </w:pPr>
      <w:r w:rsidRPr="000E3FF3">
        <w:rPr>
          <w:rFonts w:ascii="Arial" w:hAnsi="Arial" w:cs="Arial"/>
          <w:sz w:val="22"/>
          <w:szCs w:val="22"/>
        </w:rPr>
        <w:t>your marital status and dependants</w:t>
      </w:r>
    </w:p>
    <w:p w:rsidR="003B448A" w:rsidRPr="000E3FF3" w:rsidRDefault="003B448A" w:rsidP="003B448A">
      <w:pPr>
        <w:numPr>
          <w:ilvl w:val="0"/>
          <w:numId w:val="311"/>
        </w:numPr>
        <w:spacing w:line="360" w:lineRule="auto"/>
        <w:ind w:left="426" w:hanging="426"/>
        <w:rPr>
          <w:rFonts w:ascii="Arial" w:hAnsi="Arial" w:cs="Arial"/>
          <w:sz w:val="22"/>
          <w:szCs w:val="22"/>
        </w:rPr>
      </w:pPr>
      <w:r w:rsidRPr="000E3FF3">
        <w:rPr>
          <w:rFonts w:ascii="Arial" w:hAnsi="Arial" w:cs="Arial"/>
          <w:sz w:val="22"/>
          <w:szCs w:val="22"/>
        </w:rPr>
        <w:t>work and employer history, qualifications and training</w:t>
      </w:r>
    </w:p>
    <w:p w:rsidR="003B448A" w:rsidRPr="000E3FF3" w:rsidRDefault="003B448A" w:rsidP="003B448A">
      <w:pPr>
        <w:numPr>
          <w:ilvl w:val="0"/>
          <w:numId w:val="311"/>
        </w:numPr>
        <w:spacing w:line="360" w:lineRule="auto"/>
        <w:ind w:left="426" w:hanging="426"/>
        <w:rPr>
          <w:rFonts w:ascii="Arial" w:hAnsi="Arial" w:cs="Arial"/>
          <w:sz w:val="22"/>
          <w:szCs w:val="22"/>
        </w:rPr>
      </w:pPr>
      <w:r w:rsidRPr="000E3FF3">
        <w:rPr>
          <w:rFonts w:ascii="Arial" w:hAnsi="Arial" w:cs="Arial"/>
          <w:sz w:val="22"/>
          <w:szCs w:val="22"/>
        </w:rPr>
        <w:t>your membership of any professional bodies</w:t>
      </w:r>
    </w:p>
    <w:p w:rsidR="003B448A" w:rsidRPr="000E3FF3" w:rsidRDefault="003B448A" w:rsidP="003B448A">
      <w:pPr>
        <w:numPr>
          <w:ilvl w:val="0"/>
          <w:numId w:val="311"/>
        </w:numPr>
        <w:spacing w:line="360" w:lineRule="auto"/>
        <w:ind w:left="426" w:hanging="426"/>
        <w:rPr>
          <w:rFonts w:ascii="Arial" w:hAnsi="Arial" w:cs="Arial"/>
          <w:sz w:val="22"/>
          <w:szCs w:val="22"/>
        </w:rPr>
      </w:pPr>
      <w:r w:rsidRPr="000E3FF3">
        <w:rPr>
          <w:rFonts w:ascii="Arial" w:hAnsi="Arial" w:cs="Arial"/>
          <w:sz w:val="22"/>
          <w:szCs w:val="22"/>
        </w:rPr>
        <w:t>your bank account details, National Insurance number, and tax code</w:t>
      </w:r>
    </w:p>
    <w:p w:rsidR="003B448A" w:rsidRPr="000E3FF3" w:rsidRDefault="003B448A" w:rsidP="003B448A">
      <w:pPr>
        <w:numPr>
          <w:ilvl w:val="0"/>
          <w:numId w:val="311"/>
        </w:numPr>
        <w:spacing w:line="360" w:lineRule="auto"/>
        <w:ind w:left="426" w:hanging="426"/>
        <w:rPr>
          <w:rFonts w:ascii="Arial" w:hAnsi="Arial" w:cs="Arial"/>
          <w:sz w:val="22"/>
          <w:szCs w:val="22"/>
        </w:rPr>
      </w:pPr>
      <w:r w:rsidRPr="000E3FF3">
        <w:rPr>
          <w:rFonts w:ascii="Arial" w:hAnsi="Arial" w:cs="Arial"/>
          <w:sz w:val="22"/>
          <w:szCs w:val="22"/>
        </w:rPr>
        <w:t xml:space="preserve">information on health and medical conditions </w:t>
      </w:r>
    </w:p>
    <w:p w:rsidR="003B448A" w:rsidRPr="000E3FF3" w:rsidRDefault="003B448A" w:rsidP="003B448A">
      <w:pPr>
        <w:numPr>
          <w:ilvl w:val="0"/>
          <w:numId w:val="311"/>
        </w:numPr>
        <w:spacing w:line="360" w:lineRule="auto"/>
        <w:ind w:left="426" w:hanging="426"/>
        <w:rPr>
          <w:rFonts w:ascii="Arial" w:hAnsi="Arial" w:cs="Arial"/>
          <w:sz w:val="22"/>
          <w:szCs w:val="22"/>
        </w:rPr>
      </w:pPr>
      <w:r w:rsidRPr="000E3FF3">
        <w:rPr>
          <w:rFonts w:ascii="Arial" w:hAnsi="Arial" w:cs="Arial"/>
          <w:sz w:val="22"/>
          <w:szCs w:val="22"/>
        </w:rPr>
        <w:t>your right to work in the UK</w:t>
      </w:r>
    </w:p>
    <w:p w:rsidR="003B448A" w:rsidRPr="000E3FF3" w:rsidRDefault="003B448A" w:rsidP="003B448A">
      <w:pPr>
        <w:numPr>
          <w:ilvl w:val="0"/>
          <w:numId w:val="311"/>
        </w:numPr>
        <w:spacing w:line="360" w:lineRule="auto"/>
        <w:ind w:left="426" w:hanging="426"/>
        <w:rPr>
          <w:rFonts w:ascii="Arial" w:hAnsi="Arial" w:cs="Arial"/>
          <w:sz w:val="22"/>
          <w:szCs w:val="22"/>
        </w:rPr>
      </w:pPr>
      <w:r w:rsidRPr="000E3FF3">
        <w:rPr>
          <w:rFonts w:ascii="Arial" w:hAnsi="Arial" w:cs="Arial"/>
          <w:sz w:val="22"/>
          <w:szCs w:val="22"/>
        </w:rPr>
        <w:t>your criminal record</w:t>
      </w:r>
    </w:p>
    <w:p w:rsidR="003B448A" w:rsidRPr="000E3FF3" w:rsidRDefault="003B448A" w:rsidP="003B448A">
      <w:pPr>
        <w:numPr>
          <w:ilvl w:val="0"/>
          <w:numId w:val="311"/>
        </w:numPr>
        <w:spacing w:line="360" w:lineRule="auto"/>
        <w:ind w:left="425" w:hanging="425"/>
        <w:rPr>
          <w:rFonts w:ascii="Arial" w:hAnsi="Arial" w:cs="Arial"/>
          <w:sz w:val="22"/>
          <w:szCs w:val="22"/>
        </w:rPr>
      </w:pPr>
      <w:r w:rsidRPr="000E3FF3">
        <w:rPr>
          <w:rFonts w:ascii="Arial" w:hAnsi="Arial" w:cs="Arial"/>
          <w:sz w:val="22"/>
          <w:szCs w:val="22"/>
        </w:rPr>
        <w:t>information about you in order to comply with the Disqualification by Association Regulations (only if applicable)</w:t>
      </w:r>
    </w:p>
    <w:p w:rsidR="003B448A" w:rsidRPr="000E3FF3" w:rsidRDefault="003B448A" w:rsidP="003B448A">
      <w:pPr>
        <w:numPr>
          <w:ilvl w:val="0"/>
          <w:numId w:val="311"/>
        </w:numPr>
        <w:spacing w:line="360" w:lineRule="auto"/>
        <w:ind w:left="426" w:hanging="426"/>
        <w:rPr>
          <w:rFonts w:ascii="Arial" w:hAnsi="Arial" w:cs="Arial"/>
          <w:sz w:val="22"/>
          <w:szCs w:val="22"/>
        </w:rPr>
      </w:pPr>
      <w:r w:rsidRPr="000E3FF3">
        <w:rPr>
          <w:rFonts w:ascii="Arial" w:hAnsi="Arial" w:cs="Arial"/>
          <w:sz w:val="22"/>
          <w:szCs w:val="22"/>
        </w:rPr>
        <w:t>your work pattern and periods of leave</w:t>
      </w:r>
    </w:p>
    <w:p w:rsidR="003B448A" w:rsidRPr="000E3FF3" w:rsidRDefault="003B448A" w:rsidP="003B448A">
      <w:pPr>
        <w:numPr>
          <w:ilvl w:val="0"/>
          <w:numId w:val="311"/>
        </w:numPr>
        <w:spacing w:line="360" w:lineRule="auto"/>
        <w:ind w:left="426" w:hanging="426"/>
        <w:rPr>
          <w:rFonts w:ascii="Arial" w:hAnsi="Arial" w:cs="Arial"/>
          <w:sz w:val="22"/>
          <w:szCs w:val="22"/>
        </w:rPr>
      </w:pPr>
      <w:r w:rsidRPr="000E3FF3">
        <w:rPr>
          <w:rFonts w:ascii="Arial" w:hAnsi="Arial" w:cs="Arial"/>
          <w:sz w:val="22"/>
          <w:szCs w:val="22"/>
        </w:rPr>
        <w:t>concerns, complaints (only if applicable)</w:t>
      </w:r>
    </w:p>
    <w:p w:rsidR="003B448A" w:rsidRPr="000E3FF3" w:rsidRDefault="003B448A" w:rsidP="003B448A">
      <w:pPr>
        <w:numPr>
          <w:ilvl w:val="0"/>
          <w:numId w:val="311"/>
        </w:numPr>
        <w:spacing w:line="360" w:lineRule="auto"/>
        <w:ind w:left="426" w:hanging="426"/>
        <w:rPr>
          <w:rFonts w:ascii="Arial" w:hAnsi="Arial" w:cs="Arial"/>
          <w:sz w:val="22"/>
          <w:szCs w:val="22"/>
        </w:rPr>
      </w:pPr>
      <w:r w:rsidRPr="000E3FF3">
        <w:rPr>
          <w:rFonts w:ascii="Arial" w:hAnsi="Arial" w:cs="Arial"/>
          <w:sz w:val="22"/>
          <w:szCs w:val="22"/>
        </w:rPr>
        <w:t>performance related data</w:t>
      </w:r>
    </w:p>
    <w:p w:rsidR="003B448A" w:rsidRPr="000E3FF3" w:rsidRDefault="003B448A" w:rsidP="003B448A">
      <w:pPr>
        <w:numPr>
          <w:ilvl w:val="0"/>
          <w:numId w:val="311"/>
        </w:numPr>
        <w:spacing w:line="360" w:lineRule="auto"/>
        <w:ind w:left="426" w:hanging="426"/>
        <w:rPr>
          <w:rFonts w:ascii="Arial" w:hAnsi="Arial" w:cs="Arial"/>
          <w:sz w:val="22"/>
          <w:szCs w:val="22"/>
        </w:rPr>
      </w:pPr>
      <w:r w:rsidRPr="000E3FF3">
        <w:rPr>
          <w:rFonts w:ascii="Arial" w:hAnsi="Arial" w:cs="Arial"/>
          <w:sz w:val="22"/>
          <w:szCs w:val="22"/>
        </w:rPr>
        <w:t>informal and formal action taken, warnings and related correspondence (only if applicable)</w:t>
      </w:r>
    </w:p>
    <w:p w:rsidR="003B448A" w:rsidRPr="000E3FF3" w:rsidRDefault="003B448A" w:rsidP="003B448A">
      <w:pPr>
        <w:numPr>
          <w:ilvl w:val="0"/>
          <w:numId w:val="311"/>
        </w:numPr>
        <w:spacing w:line="360" w:lineRule="auto"/>
        <w:ind w:left="426" w:hanging="426"/>
        <w:rPr>
          <w:rFonts w:ascii="Arial" w:hAnsi="Arial" w:cs="Arial"/>
          <w:sz w:val="22"/>
          <w:szCs w:val="22"/>
        </w:rPr>
      </w:pPr>
      <w:r w:rsidRPr="000E3FF3">
        <w:rPr>
          <w:rFonts w:ascii="Arial" w:hAnsi="Arial" w:cs="Arial"/>
          <w:sz w:val="22"/>
          <w:szCs w:val="22"/>
        </w:rPr>
        <w:t>[equal opportunities monitoring]</w:t>
      </w:r>
    </w:p>
    <w:p w:rsidR="003B448A" w:rsidRPr="000E3FF3" w:rsidRDefault="003B448A" w:rsidP="003B448A">
      <w:pPr>
        <w:numPr>
          <w:ilvl w:val="0"/>
          <w:numId w:val="311"/>
        </w:numPr>
        <w:spacing w:line="360" w:lineRule="auto"/>
        <w:ind w:left="426" w:hanging="426"/>
        <w:rPr>
          <w:rFonts w:ascii="Arial" w:hAnsi="Arial" w:cs="Arial"/>
          <w:sz w:val="22"/>
          <w:szCs w:val="22"/>
        </w:rPr>
      </w:pPr>
      <w:r w:rsidRPr="000E3FF3">
        <w:rPr>
          <w:rFonts w:ascii="Arial" w:hAnsi="Arial" w:cs="Arial"/>
          <w:sz w:val="22"/>
          <w:szCs w:val="22"/>
        </w:rPr>
        <w:t>[add further details as necessary]</w:t>
      </w:r>
    </w:p>
    <w:p w:rsidR="003B448A" w:rsidRPr="000E3FF3" w:rsidRDefault="003B448A" w:rsidP="003B448A">
      <w:pPr>
        <w:spacing w:line="360" w:lineRule="auto"/>
        <w:ind w:left="720"/>
        <w:rPr>
          <w:rFonts w:ascii="Arial" w:hAnsi="Arial" w:cs="Arial"/>
          <w:sz w:val="22"/>
          <w:szCs w:val="22"/>
        </w:rPr>
      </w:pPr>
    </w:p>
    <w:p w:rsidR="003B448A" w:rsidRPr="000E3FF3" w:rsidRDefault="003B448A" w:rsidP="003B448A">
      <w:pPr>
        <w:spacing w:line="360" w:lineRule="auto"/>
        <w:rPr>
          <w:rFonts w:ascii="Arial" w:hAnsi="Arial" w:cs="Arial"/>
          <w:sz w:val="22"/>
          <w:szCs w:val="22"/>
        </w:rPr>
      </w:pPr>
      <w:r w:rsidRPr="000E3FF3">
        <w:rPr>
          <w:rFonts w:ascii="Arial" w:hAnsi="Arial" w:cs="Arial"/>
          <w:sz w:val="22"/>
          <w:szCs w:val="22"/>
        </w:rPr>
        <w:lastRenderedPageBreak/>
        <w:t xml:space="preserve">We collect this information from your application form/CV, starter forms, copies of documents you provide, during meetings held with you and through other correspondence. We may also collect information from third parties, references from previous employers and criminal record checks from the DBS. </w:t>
      </w:r>
    </w:p>
    <w:p w:rsidR="003B448A" w:rsidRPr="000E3FF3" w:rsidRDefault="003B448A" w:rsidP="003B448A">
      <w:pPr>
        <w:spacing w:line="360" w:lineRule="auto"/>
        <w:rPr>
          <w:rFonts w:ascii="Arial" w:hAnsi="Arial" w:cs="Arial"/>
          <w:b/>
          <w:sz w:val="22"/>
          <w:szCs w:val="22"/>
        </w:rPr>
      </w:pPr>
    </w:p>
    <w:p w:rsidR="003B448A" w:rsidRPr="000E3FF3" w:rsidRDefault="003B448A" w:rsidP="003B448A">
      <w:pPr>
        <w:spacing w:line="360" w:lineRule="auto"/>
        <w:rPr>
          <w:rFonts w:ascii="Arial" w:hAnsi="Arial" w:cs="Arial"/>
          <w:b/>
          <w:sz w:val="22"/>
          <w:szCs w:val="22"/>
        </w:rPr>
      </w:pPr>
    </w:p>
    <w:p w:rsidR="003B448A" w:rsidRPr="000E3FF3" w:rsidRDefault="003B448A" w:rsidP="003B448A">
      <w:pPr>
        <w:spacing w:line="360" w:lineRule="auto"/>
        <w:rPr>
          <w:rFonts w:ascii="Arial" w:hAnsi="Arial" w:cs="Arial"/>
          <w:b/>
          <w:sz w:val="22"/>
          <w:szCs w:val="22"/>
        </w:rPr>
      </w:pPr>
      <w:r w:rsidRPr="000E3FF3">
        <w:rPr>
          <w:rFonts w:ascii="Arial" w:hAnsi="Arial" w:cs="Arial"/>
          <w:b/>
          <w:sz w:val="22"/>
          <w:szCs w:val="22"/>
        </w:rPr>
        <w:t>Why we collect this information and the legal basis for handling your data</w:t>
      </w:r>
    </w:p>
    <w:p w:rsidR="003B448A" w:rsidRPr="000E3FF3" w:rsidRDefault="003B448A" w:rsidP="003B448A">
      <w:pPr>
        <w:spacing w:line="360" w:lineRule="auto"/>
        <w:rPr>
          <w:rFonts w:ascii="Arial" w:hAnsi="Arial" w:cs="Arial"/>
          <w:sz w:val="22"/>
          <w:szCs w:val="22"/>
        </w:rPr>
      </w:pPr>
      <w:r w:rsidRPr="000E3FF3">
        <w:rPr>
          <w:rFonts w:ascii="Arial" w:hAnsi="Arial" w:cs="Arial"/>
          <w:sz w:val="22"/>
          <w:szCs w:val="22"/>
        </w:rPr>
        <w:t>We use personal data about you in order to fulfil the employment contract you have entered into. This includes using your data to:</w:t>
      </w:r>
    </w:p>
    <w:p w:rsidR="003B448A" w:rsidRPr="000E3FF3" w:rsidRDefault="003B448A" w:rsidP="003B448A">
      <w:pPr>
        <w:numPr>
          <w:ilvl w:val="0"/>
          <w:numId w:val="311"/>
        </w:numPr>
        <w:spacing w:line="360" w:lineRule="auto"/>
        <w:ind w:left="426"/>
        <w:rPr>
          <w:rFonts w:ascii="Arial" w:hAnsi="Arial" w:cs="Arial"/>
          <w:sz w:val="22"/>
          <w:szCs w:val="22"/>
        </w:rPr>
      </w:pPr>
      <w:r w:rsidRPr="000E3FF3">
        <w:rPr>
          <w:rFonts w:ascii="Arial" w:hAnsi="Arial" w:cs="Arial"/>
          <w:sz w:val="22"/>
          <w:szCs w:val="22"/>
        </w:rPr>
        <w:t>fulfil the terms of our employment relationship with you</w:t>
      </w:r>
    </w:p>
    <w:p w:rsidR="003B448A" w:rsidRPr="000E3FF3" w:rsidRDefault="003B448A" w:rsidP="003B448A">
      <w:pPr>
        <w:numPr>
          <w:ilvl w:val="0"/>
          <w:numId w:val="311"/>
        </w:numPr>
        <w:spacing w:line="360" w:lineRule="auto"/>
        <w:ind w:left="426"/>
        <w:rPr>
          <w:rFonts w:ascii="Arial" w:hAnsi="Arial" w:cs="Arial"/>
          <w:sz w:val="22"/>
          <w:szCs w:val="22"/>
        </w:rPr>
      </w:pPr>
      <w:r w:rsidRPr="000E3FF3">
        <w:rPr>
          <w:rFonts w:ascii="Arial" w:hAnsi="Arial" w:cs="Arial"/>
          <w:sz w:val="22"/>
          <w:szCs w:val="22"/>
        </w:rPr>
        <w:t>pay your salary</w:t>
      </w:r>
    </w:p>
    <w:p w:rsidR="003B448A" w:rsidRPr="000E3FF3" w:rsidRDefault="003B448A" w:rsidP="003B448A">
      <w:pPr>
        <w:ind w:left="426"/>
        <w:rPr>
          <w:rFonts w:ascii="Arial" w:hAnsi="Arial" w:cs="Arial"/>
          <w:sz w:val="22"/>
          <w:szCs w:val="22"/>
        </w:rPr>
      </w:pPr>
    </w:p>
    <w:p w:rsidR="003B448A" w:rsidRPr="000E3FF3" w:rsidRDefault="003B448A" w:rsidP="003B448A">
      <w:pPr>
        <w:spacing w:line="360" w:lineRule="auto"/>
        <w:rPr>
          <w:rFonts w:ascii="Arial" w:hAnsi="Arial" w:cs="Arial"/>
          <w:sz w:val="22"/>
          <w:szCs w:val="22"/>
        </w:rPr>
      </w:pPr>
    </w:p>
    <w:p w:rsidR="003B448A" w:rsidRPr="000E3FF3" w:rsidRDefault="003B448A" w:rsidP="003B448A">
      <w:pPr>
        <w:spacing w:line="360" w:lineRule="auto"/>
        <w:rPr>
          <w:rFonts w:ascii="Arial" w:hAnsi="Arial" w:cs="Arial"/>
          <w:sz w:val="22"/>
          <w:szCs w:val="22"/>
        </w:rPr>
      </w:pPr>
      <w:r w:rsidRPr="000E3FF3">
        <w:rPr>
          <w:rFonts w:ascii="Arial" w:hAnsi="Arial" w:cs="Arial"/>
          <w:sz w:val="22"/>
          <w:szCs w:val="22"/>
        </w:rPr>
        <w:t>We also process your personal data in line with our legitimate interest for the following reasons:</w:t>
      </w:r>
    </w:p>
    <w:p w:rsidR="003B448A" w:rsidRPr="000E3FF3" w:rsidRDefault="003B448A" w:rsidP="003B448A">
      <w:pPr>
        <w:numPr>
          <w:ilvl w:val="0"/>
          <w:numId w:val="317"/>
        </w:numPr>
        <w:spacing w:line="360" w:lineRule="auto"/>
        <w:ind w:left="426" w:hanging="426"/>
        <w:rPr>
          <w:rFonts w:ascii="Arial" w:hAnsi="Arial" w:cs="Arial"/>
          <w:sz w:val="22"/>
          <w:szCs w:val="22"/>
        </w:rPr>
      </w:pPr>
      <w:r w:rsidRPr="000E3FF3">
        <w:rPr>
          <w:rFonts w:ascii="Arial" w:hAnsi="Arial" w:cs="Arial"/>
          <w:sz w:val="22"/>
          <w:szCs w:val="22"/>
        </w:rPr>
        <w:t>maintain accurate records, including emergency contact details</w:t>
      </w:r>
    </w:p>
    <w:p w:rsidR="003B448A" w:rsidRPr="000E3FF3" w:rsidRDefault="003B448A" w:rsidP="003B448A">
      <w:pPr>
        <w:numPr>
          <w:ilvl w:val="0"/>
          <w:numId w:val="317"/>
        </w:numPr>
        <w:spacing w:line="360" w:lineRule="auto"/>
        <w:ind w:left="426" w:hanging="426"/>
        <w:rPr>
          <w:rFonts w:ascii="Arial" w:hAnsi="Arial" w:cs="Arial"/>
          <w:sz w:val="22"/>
          <w:szCs w:val="22"/>
        </w:rPr>
      </w:pPr>
      <w:r w:rsidRPr="000E3FF3">
        <w:rPr>
          <w:rFonts w:ascii="Arial" w:hAnsi="Arial" w:cs="Arial"/>
          <w:sz w:val="22"/>
          <w:szCs w:val="22"/>
        </w:rPr>
        <w:t>to implement our employment policies and procedures and keep appropriate records</w:t>
      </w:r>
    </w:p>
    <w:p w:rsidR="003B448A" w:rsidRPr="000E3FF3" w:rsidRDefault="003B448A" w:rsidP="003B448A">
      <w:pPr>
        <w:numPr>
          <w:ilvl w:val="0"/>
          <w:numId w:val="317"/>
        </w:numPr>
        <w:spacing w:line="360" w:lineRule="auto"/>
        <w:ind w:left="426" w:hanging="426"/>
        <w:rPr>
          <w:rFonts w:ascii="Arial" w:hAnsi="Arial" w:cs="Arial"/>
          <w:sz w:val="22"/>
          <w:szCs w:val="22"/>
        </w:rPr>
      </w:pPr>
      <w:r w:rsidRPr="000E3FF3">
        <w:rPr>
          <w:rFonts w:ascii="Arial" w:hAnsi="Arial" w:cs="Arial"/>
          <w:sz w:val="22"/>
          <w:szCs w:val="22"/>
        </w:rPr>
        <w:t>to keep record of absences</w:t>
      </w:r>
    </w:p>
    <w:p w:rsidR="003B448A" w:rsidRPr="000E3FF3" w:rsidRDefault="003B448A" w:rsidP="003B448A">
      <w:pPr>
        <w:numPr>
          <w:ilvl w:val="0"/>
          <w:numId w:val="317"/>
        </w:numPr>
        <w:spacing w:line="360" w:lineRule="auto"/>
        <w:ind w:left="426" w:hanging="426"/>
        <w:rPr>
          <w:rFonts w:ascii="Arial" w:hAnsi="Arial" w:cs="Arial"/>
          <w:sz w:val="22"/>
          <w:szCs w:val="22"/>
        </w:rPr>
      </w:pPr>
      <w:r w:rsidRPr="000E3FF3">
        <w:rPr>
          <w:rFonts w:ascii="Arial" w:hAnsi="Arial" w:cs="Arial"/>
          <w:sz w:val="22"/>
          <w:szCs w:val="22"/>
        </w:rPr>
        <w:t>to ensure effective management of employee related issues</w:t>
      </w:r>
    </w:p>
    <w:p w:rsidR="003B448A" w:rsidRPr="000E3FF3" w:rsidRDefault="003B448A" w:rsidP="003B448A">
      <w:pPr>
        <w:numPr>
          <w:ilvl w:val="0"/>
          <w:numId w:val="317"/>
        </w:numPr>
        <w:spacing w:line="360" w:lineRule="auto"/>
        <w:ind w:left="426" w:hanging="426"/>
        <w:rPr>
          <w:rFonts w:ascii="Arial" w:hAnsi="Arial" w:cs="Arial"/>
          <w:sz w:val="22"/>
          <w:szCs w:val="22"/>
        </w:rPr>
      </w:pPr>
      <w:r w:rsidRPr="000E3FF3">
        <w:rPr>
          <w:rFonts w:ascii="Arial" w:hAnsi="Arial" w:cs="Arial"/>
          <w:sz w:val="22"/>
          <w:szCs w:val="22"/>
        </w:rPr>
        <w:t>planning, management and forecasting regarding the setting</w:t>
      </w:r>
    </w:p>
    <w:p w:rsidR="003B448A" w:rsidRPr="000E3FF3" w:rsidRDefault="003B448A" w:rsidP="003B448A">
      <w:pPr>
        <w:spacing w:line="360" w:lineRule="auto"/>
        <w:ind w:left="426"/>
        <w:rPr>
          <w:rFonts w:ascii="Arial" w:hAnsi="Arial" w:cs="Arial"/>
          <w:sz w:val="22"/>
          <w:szCs w:val="22"/>
        </w:rPr>
      </w:pPr>
    </w:p>
    <w:p w:rsidR="003B448A" w:rsidRPr="000E3FF3" w:rsidRDefault="003B448A" w:rsidP="003B448A">
      <w:pPr>
        <w:spacing w:line="360" w:lineRule="auto"/>
        <w:ind w:left="780"/>
        <w:rPr>
          <w:rFonts w:ascii="Arial" w:hAnsi="Arial" w:cs="Arial"/>
          <w:sz w:val="22"/>
          <w:szCs w:val="22"/>
        </w:rPr>
      </w:pPr>
    </w:p>
    <w:p w:rsidR="003B448A" w:rsidRPr="000E3FF3" w:rsidRDefault="003B448A" w:rsidP="003B448A">
      <w:pPr>
        <w:spacing w:line="360" w:lineRule="auto"/>
        <w:rPr>
          <w:rFonts w:ascii="Arial" w:hAnsi="Arial" w:cs="Arial"/>
          <w:sz w:val="22"/>
          <w:szCs w:val="22"/>
        </w:rPr>
      </w:pPr>
      <w:r w:rsidRPr="000E3FF3">
        <w:rPr>
          <w:rFonts w:ascii="Arial" w:hAnsi="Arial" w:cs="Arial"/>
          <w:sz w:val="22"/>
          <w:szCs w:val="22"/>
        </w:rPr>
        <w:t>We also process certain categories of data to comply with legal obligations. This includes:</w:t>
      </w:r>
    </w:p>
    <w:p w:rsidR="003B448A" w:rsidRPr="000E3FF3" w:rsidRDefault="003B448A" w:rsidP="003B448A">
      <w:pPr>
        <w:numPr>
          <w:ilvl w:val="0"/>
          <w:numId w:val="318"/>
        </w:numPr>
        <w:spacing w:line="360" w:lineRule="auto"/>
        <w:ind w:left="426" w:hanging="426"/>
        <w:rPr>
          <w:rFonts w:ascii="Arial" w:hAnsi="Arial" w:cs="Arial"/>
          <w:sz w:val="22"/>
          <w:szCs w:val="22"/>
        </w:rPr>
      </w:pPr>
      <w:r w:rsidRPr="000E3FF3">
        <w:rPr>
          <w:rFonts w:ascii="Arial" w:hAnsi="Arial" w:cs="Arial"/>
          <w:sz w:val="22"/>
          <w:szCs w:val="22"/>
        </w:rPr>
        <w:t>information on health and medical conditions</w:t>
      </w:r>
    </w:p>
    <w:p w:rsidR="003B448A" w:rsidRPr="000E3FF3" w:rsidRDefault="003B448A" w:rsidP="003B448A">
      <w:pPr>
        <w:numPr>
          <w:ilvl w:val="0"/>
          <w:numId w:val="318"/>
        </w:numPr>
        <w:spacing w:line="360" w:lineRule="auto"/>
        <w:ind w:left="426" w:hanging="426"/>
        <w:rPr>
          <w:rFonts w:ascii="Arial" w:hAnsi="Arial" w:cs="Arial"/>
          <w:sz w:val="22"/>
          <w:szCs w:val="22"/>
        </w:rPr>
      </w:pPr>
      <w:r w:rsidRPr="000E3FF3">
        <w:rPr>
          <w:rFonts w:ascii="Arial" w:hAnsi="Arial" w:cs="Arial"/>
          <w:sz w:val="22"/>
          <w:szCs w:val="22"/>
        </w:rPr>
        <w:t>information relating to criminal records</w:t>
      </w:r>
    </w:p>
    <w:p w:rsidR="003B448A" w:rsidRPr="000E3FF3" w:rsidRDefault="003B448A" w:rsidP="003B448A">
      <w:pPr>
        <w:numPr>
          <w:ilvl w:val="0"/>
          <w:numId w:val="318"/>
        </w:numPr>
        <w:spacing w:line="360" w:lineRule="auto"/>
        <w:ind w:left="426" w:hanging="426"/>
        <w:rPr>
          <w:rFonts w:ascii="Arial" w:hAnsi="Arial" w:cs="Arial"/>
          <w:sz w:val="22"/>
          <w:szCs w:val="22"/>
        </w:rPr>
      </w:pPr>
      <w:r w:rsidRPr="000E3FF3">
        <w:rPr>
          <w:rFonts w:ascii="Arial" w:hAnsi="Arial" w:cs="Arial"/>
          <w:sz w:val="22"/>
          <w:szCs w:val="22"/>
        </w:rPr>
        <w:t>certain types of leave for example sickness, maternity, paternity, etc., and to make appropriate payments</w:t>
      </w:r>
    </w:p>
    <w:p w:rsidR="003B448A" w:rsidRPr="000E3FF3" w:rsidRDefault="003B448A" w:rsidP="003B448A">
      <w:pPr>
        <w:spacing w:line="360" w:lineRule="auto"/>
        <w:ind w:left="720"/>
        <w:rPr>
          <w:rFonts w:ascii="Arial" w:hAnsi="Arial" w:cs="Arial"/>
          <w:sz w:val="22"/>
          <w:szCs w:val="22"/>
        </w:rPr>
      </w:pPr>
    </w:p>
    <w:p w:rsidR="003B448A" w:rsidRPr="000E3FF3" w:rsidRDefault="003B448A" w:rsidP="003B448A">
      <w:pPr>
        <w:spacing w:line="360" w:lineRule="auto"/>
        <w:rPr>
          <w:rFonts w:ascii="Arial" w:hAnsi="Arial" w:cs="Arial"/>
          <w:sz w:val="22"/>
          <w:szCs w:val="22"/>
        </w:rPr>
      </w:pPr>
      <w:r w:rsidRPr="000E3FF3">
        <w:rPr>
          <w:rFonts w:ascii="Arial" w:hAnsi="Arial" w:cs="Arial"/>
          <w:sz w:val="22"/>
          <w:szCs w:val="22"/>
        </w:rPr>
        <w:t>With your consent we may wish to take photographs of you to promote the setting. If this is the case we will ask for your consent in writing and provide further details. You will also have the right to withdraw your consent at any time.</w:t>
      </w:r>
    </w:p>
    <w:p w:rsidR="003B448A" w:rsidRPr="000E3FF3" w:rsidRDefault="003B448A" w:rsidP="003B448A">
      <w:pPr>
        <w:spacing w:line="360" w:lineRule="auto"/>
        <w:rPr>
          <w:rFonts w:ascii="Arial" w:hAnsi="Arial" w:cs="Arial"/>
          <w:b/>
          <w:sz w:val="22"/>
          <w:szCs w:val="22"/>
        </w:rPr>
      </w:pPr>
    </w:p>
    <w:p w:rsidR="003B448A" w:rsidRPr="000E3FF3" w:rsidRDefault="003B448A" w:rsidP="003B448A">
      <w:pPr>
        <w:spacing w:line="360" w:lineRule="auto"/>
        <w:rPr>
          <w:rFonts w:ascii="Arial" w:hAnsi="Arial" w:cs="Arial"/>
          <w:b/>
          <w:sz w:val="22"/>
          <w:szCs w:val="22"/>
        </w:rPr>
      </w:pPr>
      <w:r w:rsidRPr="000E3FF3">
        <w:rPr>
          <w:rFonts w:ascii="Arial" w:hAnsi="Arial" w:cs="Arial"/>
          <w:b/>
          <w:sz w:val="22"/>
          <w:szCs w:val="22"/>
        </w:rPr>
        <w:t>Who we share your data with</w:t>
      </w:r>
    </w:p>
    <w:p w:rsidR="003B448A" w:rsidRPr="000E3FF3" w:rsidRDefault="003B448A" w:rsidP="003B448A">
      <w:pPr>
        <w:spacing w:line="360" w:lineRule="auto"/>
        <w:rPr>
          <w:rFonts w:ascii="Arial" w:hAnsi="Arial" w:cs="Arial"/>
          <w:sz w:val="22"/>
          <w:szCs w:val="22"/>
        </w:rPr>
      </w:pPr>
      <w:r w:rsidRPr="000E3FF3">
        <w:rPr>
          <w:rFonts w:ascii="Arial" w:hAnsi="Arial" w:cs="Arial"/>
          <w:sz w:val="22"/>
          <w:szCs w:val="22"/>
        </w:rPr>
        <w:t>In order for us to fulfil the terms and conditions of our employment relationship and to meet our legal obligations we will also share your data as required with the following categories of recipients:</w:t>
      </w:r>
    </w:p>
    <w:p w:rsidR="003B448A" w:rsidRPr="000E3FF3" w:rsidRDefault="003B448A" w:rsidP="003B448A">
      <w:pPr>
        <w:numPr>
          <w:ilvl w:val="0"/>
          <w:numId w:val="312"/>
        </w:numPr>
        <w:spacing w:line="360" w:lineRule="auto"/>
        <w:ind w:left="426" w:hanging="437"/>
        <w:rPr>
          <w:rFonts w:ascii="Arial" w:hAnsi="Arial" w:cs="Arial"/>
          <w:sz w:val="22"/>
          <w:szCs w:val="22"/>
        </w:rPr>
      </w:pPr>
      <w:proofErr w:type="spellStart"/>
      <w:r w:rsidRPr="000E3FF3">
        <w:rPr>
          <w:rFonts w:ascii="Arial" w:hAnsi="Arial" w:cs="Arial"/>
          <w:sz w:val="22"/>
          <w:szCs w:val="22"/>
        </w:rPr>
        <w:t>Ofsted</w:t>
      </w:r>
      <w:proofErr w:type="spellEnd"/>
      <w:r w:rsidRPr="000E3FF3">
        <w:rPr>
          <w:rFonts w:ascii="Arial" w:hAnsi="Arial" w:cs="Arial"/>
          <w:sz w:val="22"/>
          <w:szCs w:val="22"/>
        </w:rPr>
        <w:t xml:space="preserve"> as part of the recruitment and inspection process</w:t>
      </w:r>
    </w:p>
    <w:p w:rsidR="003B448A" w:rsidRPr="000E3FF3" w:rsidRDefault="003B448A" w:rsidP="003B448A">
      <w:pPr>
        <w:numPr>
          <w:ilvl w:val="0"/>
          <w:numId w:val="312"/>
        </w:numPr>
        <w:spacing w:line="360" w:lineRule="auto"/>
        <w:ind w:left="426" w:hanging="437"/>
        <w:rPr>
          <w:rFonts w:ascii="Arial" w:hAnsi="Arial" w:cs="Arial"/>
          <w:sz w:val="22"/>
          <w:szCs w:val="22"/>
        </w:rPr>
      </w:pPr>
      <w:r w:rsidRPr="000E3FF3">
        <w:rPr>
          <w:rFonts w:ascii="Arial" w:hAnsi="Arial" w:cs="Arial"/>
          <w:sz w:val="22"/>
          <w:szCs w:val="22"/>
        </w:rPr>
        <w:t>the Disclosure and Barring Service (DBS) to establish suitability for employment in the setting</w:t>
      </w:r>
    </w:p>
    <w:p w:rsidR="003B448A" w:rsidRPr="000E3FF3" w:rsidRDefault="003B448A" w:rsidP="003B448A">
      <w:pPr>
        <w:numPr>
          <w:ilvl w:val="0"/>
          <w:numId w:val="312"/>
        </w:numPr>
        <w:spacing w:line="360" w:lineRule="auto"/>
        <w:ind w:left="426" w:hanging="437"/>
        <w:rPr>
          <w:rFonts w:ascii="Arial" w:hAnsi="Arial" w:cs="Arial"/>
          <w:sz w:val="22"/>
          <w:szCs w:val="22"/>
        </w:rPr>
      </w:pPr>
      <w:r w:rsidRPr="000E3FF3">
        <w:rPr>
          <w:rFonts w:ascii="Arial" w:hAnsi="Arial" w:cs="Arial"/>
          <w:sz w:val="22"/>
          <w:szCs w:val="22"/>
        </w:rPr>
        <w:t>an umbrella body that is able to process DBS applications on our behalf</w:t>
      </w:r>
    </w:p>
    <w:p w:rsidR="003B448A" w:rsidRPr="000E3FF3" w:rsidRDefault="003B448A" w:rsidP="003B448A">
      <w:pPr>
        <w:numPr>
          <w:ilvl w:val="0"/>
          <w:numId w:val="312"/>
        </w:numPr>
        <w:spacing w:line="360" w:lineRule="auto"/>
        <w:ind w:left="426" w:hanging="437"/>
        <w:rPr>
          <w:rFonts w:ascii="Arial" w:hAnsi="Arial" w:cs="Arial"/>
          <w:sz w:val="22"/>
          <w:szCs w:val="22"/>
        </w:rPr>
      </w:pPr>
      <w:r w:rsidRPr="000E3FF3">
        <w:rPr>
          <w:rFonts w:ascii="Arial" w:hAnsi="Arial" w:cs="Arial"/>
          <w:sz w:val="22"/>
          <w:szCs w:val="22"/>
        </w:rPr>
        <w:t>with our payroll processor, in order to pay your salary</w:t>
      </w:r>
    </w:p>
    <w:p w:rsidR="003B448A" w:rsidRPr="000E3FF3" w:rsidRDefault="003B448A" w:rsidP="003B448A">
      <w:pPr>
        <w:numPr>
          <w:ilvl w:val="0"/>
          <w:numId w:val="312"/>
        </w:numPr>
        <w:spacing w:line="360" w:lineRule="auto"/>
        <w:ind w:left="426" w:hanging="437"/>
        <w:rPr>
          <w:rFonts w:ascii="Arial" w:hAnsi="Arial" w:cs="Arial"/>
          <w:sz w:val="22"/>
          <w:szCs w:val="22"/>
        </w:rPr>
      </w:pPr>
      <w:r w:rsidRPr="000E3FF3">
        <w:rPr>
          <w:rFonts w:ascii="Arial" w:hAnsi="Arial" w:cs="Arial"/>
          <w:sz w:val="22"/>
          <w:szCs w:val="22"/>
        </w:rPr>
        <w:t>Accountants</w:t>
      </w:r>
    </w:p>
    <w:p w:rsidR="003B448A" w:rsidRPr="000E3FF3" w:rsidRDefault="003B448A" w:rsidP="003B448A">
      <w:pPr>
        <w:numPr>
          <w:ilvl w:val="0"/>
          <w:numId w:val="312"/>
        </w:numPr>
        <w:spacing w:line="360" w:lineRule="auto"/>
        <w:ind w:left="426" w:hanging="437"/>
        <w:rPr>
          <w:rFonts w:ascii="Arial" w:hAnsi="Arial" w:cs="Arial"/>
          <w:sz w:val="22"/>
          <w:szCs w:val="22"/>
        </w:rPr>
      </w:pPr>
      <w:r w:rsidRPr="000E3FF3">
        <w:rPr>
          <w:rFonts w:ascii="Arial" w:hAnsi="Arial" w:cs="Arial"/>
          <w:sz w:val="22"/>
          <w:szCs w:val="22"/>
        </w:rPr>
        <w:t>HMRC for taxation purposes</w:t>
      </w:r>
    </w:p>
    <w:p w:rsidR="003B448A" w:rsidRPr="000E3FF3" w:rsidRDefault="003B448A" w:rsidP="003B448A">
      <w:pPr>
        <w:numPr>
          <w:ilvl w:val="0"/>
          <w:numId w:val="312"/>
        </w:numPr>
        <w:spacing w:line="360" w:lineRule="auto"/>
        <w:ind w:left="426" w:hanging="437"/>
        <w:rPr>
          <w:rFonts w:ascii="Arial" w:hAnsi="Arial" w:cs="Arial"/>
          <w:sz w:val="22"/>
          <w:szCs w:val="22"/>
        </w:rPr>
      </w:pPr>
      <w:r w:rsidRPr="000E3FF3">
        <w:rPr>
          <w:rFonts w:ascii="Arial" w:hAnsi="Arial" w:cs="Arial"/>
          <w:sz w:val="22"/>
          <w:szCs w:val="22"/>
        </w:rPr>
        <w:lastRenderedPageBreak/>
        <w:t>banking services to pay your salary</w:t>
      </w:r>
    </w:p>
    <w:p w:rsidR="003B448A" w:rsidRPr="000E3FF3" w:rsidRDefault="003B448A" w:rsidP="003B448A">
      <w:pPr>
        <w:numPr>
          <w:ilvl w:val="0"/>
          <w:numId w:val="312"/>
        </w:numPr>
        <w:spacing w:line="360" w:lineRule="auto"/>
        <w:ind w:left="426" w:hanging="437"/>
        <w:rPr>
          <w:rFonts w:ascii="Arial" w:hAnsi="Arial" w:cs="Arial"/>
          <w:sz w:val="22"/>
          <w:szCs w:val="22"/>
        </w:rPr>
      </w:pPr>
      <w:r w:rsidRPr="000E3FF3">
        <w:rPr>
          <w:rFonts w:ascii="Arial" w:hAnsi="Arial" w:cs="Arial"/>
          <w:sz w:val="22"/>
          <w:szCs w:val="22"/>
        </w:rPr>
        <w:t>to comply with automatic enrolment pension obligations</w:t>
      </w:r>
    </w:p>
    <w:p w:rsidR="003B448A" w:rsidRPr="000E3FF3" w:rsidRDefault="003B448A" w:rsidP="003B448A">
      <w:pPr>
        <w:numPr>
          <w:ilvl w:val="0"/>
          <w:numId w:val="312"/>
        </w:numPr>
        <w:spacing w:line="360" w:lineRule="auto"/>
        <w:ind w:left="426" w:hanging="437"/>
        <w:rPr>
          <w:rFonts w:ascii="Arial" w:hAnsi="Arial" w:cs="Arial"/>
          <w:sz w:val="22"/>
          <w:szCs w:val="22"/>
        </w:rPr>
      </w:pPr>
      <w:r w:rsidRPr="000E3FF3">
        <w:rPr>
          <w:rFonts w:ascii="Arial" w:hAnsi="Arial" w:cs="Arial"/>
          <w:sz w:val="22"/>
          <w:szCs w:val="22"/>
        </w:rPr>
        <w:t>our insurance underwriter, if you have an accident at work</w:t>
      </w:r>
    </w:p>
    <w:p w:rsidR="003B448A" w:rsidRPr="000E3FF3" w:rsidRDefault="003B448A" w:rsidP="003B448A">
      <w:pPr>
        <w:numPr>
          <w:ilvl w:val="0"/>
          <w:numId w:val="312"/>
        </w:numPr>
        <w:spacing w:line="360" w:lineRule="auto"/>
        <w:ind w:left="426" w:hanging="437"/>
        <w:rPr>
          <w:rFonts w:ascii="Arial" w:hAnsi="Arial" w:cs="Arial"/>
          <w:sz w:val="22"/>
          <w:szCs w:val="22"/>
        </w:rPr>
      </w:pPr>
      <w:r w:rsidRPr="000E3FF3">
        <w:rPr>
          <w:rFonts w:ascii="Arial" w:hAnsi="Arial" w:cs="Arial"/>
          <w:sz w:val="22"/>
          <w:szCs w:val="22"/>
        </w:rPr>
        <w:t>with parents and service users so that they have an understanding of your qualifications and experience</w:t>
      </w:r>
    </w:p>
    <w:p w:rsidR="003B448A" w:rsidRPr="000E3FF3" w:rsidRDefault="003B448A" w:rsidP="003B448A">
      <w:pPr>
        <w:numPr>
          <w:ilvl w:val="0"/>
          <w:numId w:val="312"/>
        </w:numPr>
        <w:spacing w:line="360" w:lineRule="auto"/>
        <w:ind w:left="426" w:hanging="437"/>
        <w:rPr>
          <w:rFonts w:ascii="Arial" w:hAnsi="Arial" w:cs="Arial"/>
          <w:sz w:val="22"/>
          <w:szCs w:val="22"/>
        </w:rPr>
      </w:pPr>
      <w:proofErr w:type="gramStart"/>
      <w:r w:rsidRPr="000E3FF3">
        <w:rPr>
          <w:rFonts w:ascii="Arial" w:hAnsi="Arial" w:cs="Arial"/>
          <w:sz w:val="22"/>
          <w:szCs w:val="22"/>
        </w:rPr>
        <w:t>with</w:t>
      </w:r>
      <w:proofErr w:type="gramEnd"/>
      <w:r w:rsidRPr="000E3FF3">
        <w:rPr>
          <w:rFonts w:ascii="Arial" w:hAnsi="Arial" w:cs="Arial"/>
          <w:sz w:val="22"/>
          <w:szCs w:val="22"/>
        </w:rPr>
        <w:t xml:space="preserve"> the schools/landlords we are renting our premises from.  </w:t>
      </w:r>
    </w:p>
    <w:p w:rsidR="003B448A" w:rsidRPr="000E3FF3" w:rsidRDefault="003B448A" w:rsidP="003B448A">
      <w:pPr>
        <w:numPr>
          <w:ilvl w:val="0"/>
          <w:numId w:val="312"/>
        </w:numPr>
        <w:spacing w:line="360" w:lineRule="auto"/>
        <w:ind w:left="357" w:hanging="357"/>
        <w:rPr>
          <w:rFonts w:ascii="Arial" w:hAnsi="Arial" w:cs="Arial"/>
          <w:sz w:val="22"/>
          <w:szCs w:val="22"/>
        </w:rPr>
      </w:pPr>
      <w:r w:rsidRPr="000E3FF3">
        <w:rPr>
          <w:rFonts w:ascii="Arial" w:hAnsi="Arial" w:cs="Arial"/>
          <w:sz w:val="22"/>
          <w:szCs w:val="22"/>
        </w:rPr>
        <w:t>Government bodies such as HMRC for taxation purposes, TAX CREDIT CONTROLLERS</w:t>
      </w:r>
    </w:p>
    <w:p w:rsidR="003B448A" w:rsidRPr="000E3FF3" w:rsidRDefault="003B448A" w:rsidP="003B448A">
      <w:pPr>
        <w:numPr>
          <w:ilvl w:val="0"/>
          <w:numId w:val="312"/>
        </w:numPr>
        <w:spacing w:line="360" w:lineRule="auto"/>
        <w:ind w:left="357" w:hanging="357"/>
        <w:rPr>
          <w:rFonts w:ascii="Arial" w:hAnsi="Arial" w:cs="Arial"/>
          <w:sz w:val="22"/>
          <w:szCs w:val="22"/>
        </w:rPr>
      </w:pPr>
      <w:r w:rsidRPr="000E3FF3">
        <w:rPr>
          <w:rFonts w:ascii="Arial" w:hAnsi="Arial" w:cs="Arial"/>
          <w:sz w:val="22"/>
          <w:szCs w:val="22"/>
        </w:rPr>
        <w:t xml:space="preserve">Insurance underwriters </w:t>
      </w:r>
    </w:p>
    <w:p w:rsidR="003B448A" w:rsidRPr="000E3FF3" w:rsidRDefault="003B448A" w:rsidP="003B448A">
      <w:pPr>
        <w:numPr>
          <w:ilvl w:val="0"/>
          <w:numId w:val="312"/>
        </w:numPr>
        <w:spacing w:line="360" w:lineRule="auto"/>
        <w:ind w:left="357" w:hanging="357"/>
        <w:rPr>
          <w:rFonts w:ascii="Arial" w:hAnsi="Arial" w:cs="Arial"/>
          <w:sz w:val="22"/>
          <w:szCs w:val="22"/>
        </w:rPr>
      </w:pPr>
      <w:r w:rsidRPr="000E3FF3">
        <w:rPr>
          <w:rFonts w:ascii="Arial" w:hAnsi="Arial" w:cs="Arial"/>
          <w:sz w:val="22"/>
          <w:szCs w:val="22"/>
        </w:rPr>
        <w:t>Setting software management provider</w:t>
      </w:r>
    </w:p>
    <w:p w:rsidR="003B448A" w:rsidRPr="000E3FF3" w:rsidRDefault="003B448A" w:rsidP="003B448A">
      <w:pPr>
        <w:numPr>
          <w:ilvl w:val="0"/>
          <w:numId w:val="312"/>
        </w:numPr>
        <w:spacing w:line="360" w:lineRule="auto"/>
        <w:ind w:left="357" w:hanging="357"/>
        <w:rPr>
          <w:rFonts w:ascii="Arial" w:hAnsi="Arial" w:cs="Arial"/>
          <w:sz w:val="22"/>
          <w:szCs w:val="22"/>
        </w:rPr>
      </w:pPr>
      <w:r w:rsidRPr="000E3FF3">
        <w:rPr>
          <w:rFonts w:ascii="Arial" w:hAnsi="Arial" w:cs="Arial"/>
          <w:sz w:val="22"/>
          <w:szCs w:val="22"/>
        </w:rPr>
        <w:t>Schools</w:t>
      </w:r>
    </w:p>
    <w:p w:rsidR="003B448A" w:rsidRPr="000E3FF3" w:rsidRDefault="003B448A" w:rsidP="003B448A">
      <w:pPr>
        <w:numPr>
          <w:ilvl w:val="0"/>
          <w:numId w:val="312"/>
        </w:numPr>
        <w:spacing w:line="360" w:lineRule="auto"/>
        <w:ind w:left="357" w:hanging="357"/>
        <w:rPr>
          <w:rFonts w:ascii="Arial" w:hAnsi="Arial" w:cs="Arial"/>
          <w:sz w:val="22"/>
          <w:szCs w:val="22"/>
        </w:rPr>
      </w:pPr>
      <w:r w:rsidRPr="000E3FF3">
        <w:rPr>
          <w:rFonts w:ascii="Arial" w:hAnsi="Arial" w:cs="Arial"/>
          <w:sz w:val="22"/>
          <w:szCs w:val="22"/>
        </w:rPr>
        <w:t>Training Providers</w:t>
      </w:r>
    </w:p>
    <w:p w:rsidR="003B448A" w:rsidRPr="000E3FF3" w:rsidRDefault="003B448A" w:rsidP="003B448A">
      <w:pPr>
        <w:numPr>
          <w:ilvl w:val="0"/>
          <w:numId w:val="312"/>
        </w:numPr>
        <w:spacing w:line="360" w:lineRule="auto"/>
        <w:ind w:left="357" w:hanging="357"/>
        <w:rPr>
          <w:rFonts w:ascii="Arial" w:hAnsi="Arial" w:cs="Arial"/>
          <w:sz w:val="22"/>
          <w:szCs w:val="22"/>
        </w:rPr>
      </w:pPr>
      <w:r w:rsidRPr="000E3FF3">
        <w:rPr>
          <w:rFonts w:ascii="Arial" w:hAnsi="Arial" w:cs="Arial"/>
          <w:sz w:val="22"/>
          <w:szCs w:val="22"/>
        </w:rPr>
        <w:t>Courts and Legal bodies</w:t>
      </w:r>
    </w:p>
    <w:p w:rsidR="003B448A" w:rsidRPr="000E3FF3" w:rsidRDefault="003B448A" w:rsidP="003B448A">
      <w:pPr>
        <w:numPr>
          <w:ilvl w:val="0"/>
          <w:numId w:val="312"/>
        </w:numPr>
        <w:spacing w:line="360" w:lineRule="auto"/>
        <w:ind w:left="357" w:hanging="357"/>
        <w:rPr>
          <w:rFonts w:ascii="Arial" w:hAnsi="Arial" w:cs="Arial"/>
          <w:sz w:val="22"/>
          <w:szCs w:val="22"/>
        </w:rPr>
      </w:pPr>
      <w:r w:rsidRPr="000E3FF3">
        <w:rPr>
          <w:rFonts w:ascii="Arial" w:hAnsi="Arial" w:cs="Arial"/>
          <w:sz w:val="22"/>
          <w:szCs w:val="22"/>
        </w:rPr>
        <w:t>Human Resource Consultants</w:t>
      </w:r>
    </w:p>
    <w:p w:rsidR="003B448A" w:rsidRPr="000E3FF3" w:rsidRDefault="003B448A" w:rsidP="003B448A">
      <w:pPr>
        <w:numPr>
          <w:ilvl w:val="0"/>
          <w:numId w:val="312"/>
        </w:numPr>
        <w:spacing w:line="360" w:lineRule="auto"/>
        <w:ind w:left="357" w:hanging="357"/>
        <w:rPr>
          <w:rFonts w:ascii="Arial" w:hAnsi="Arial" w:cs="Arial"/>
          <w:sz w:val="22"/>
          <w:szCs w:val="22"/>
        </w:rPr>
      </w:pPr>
      <w:r w:rsidRPr="000E3FF3">
        <w:rPr>
          <w:rFonts w:ascii="Arial" w:hAnsi="Arial" w:cs="Arial"/>
          <w:sz w:val="22"/>
          <w:szCs w:val="22"/>
        </w:rPr>
        <w:t>Medical Bodies/ practitioners</w:t>
      </w:r>
    </w:p>
    <w:p w:rsidR="003B448A" w:rsidRPr="000E3FF3" w:rsidRDefault="003B448A" w:rsidP="003B448A">
      <w:pPr>
        <w:numPr>
          <w:ilvl w:val="0"/>
          <w:numId w:val="312"/>
        </w:numPr>
        <w:spacing w:line="360" w:lineRule="auto"/>
        <w:ind w:left="357" w:hanging="357"/>
        <w:rPr>
          <w:rFonts w:ascii="Arial" w:hAnsi="Arial" w:cs="Arial"/>
          <w:sz w:val="22"/>
          <w:szCs w:val="22"/>
        </w:rPr>
      </w:pPr>
      <w:r w:rsidRPr="000E3FF3">
        <w:rPr>
          <w:rFonts w:ascii="Arial" w:hAnsi="Arial" w:cs="Arial"/>
          <w:sz w:val="22"/>
          <w:szCs w:val="22"/>
        </w:rPr>
        <w:t>Relatives and friends as named emergency contacts</w:t>
      </w:r>
    </w:p>
    <w:p w:rsidR="003B448A" w:rsidRPr="000E3FF3" w:rsidRDefault="003B448A" w:rsidP="003B448A">
      <w:pPr>
        <w:numPr>
          <w:ilvl w:val="0"/>
          <w:numId w:val="312"/>
        </w:numPr>
        <w:spacing w:line="360" w:lineRule="auto"/>
        <w:ind w:left="357" w:hanging="357"/>
        <w:rPr>
          <w:rFonts w:ascii="Arial" w:hAnsi="Arial" w:cs="Arial"/>
          <w:sz w:val="22"/>
          <w:szCs w:val="22"/>
        </w:rPr>
      </w:pPr>
      <w:r w:rsidRPr="000E3FF3">
        <w:rPr>
          <w:rFonts w:ascii="Arial" w:hAnsi="Arial" w:cs="Arial"/>
          <w:sz w:val="22"/>
          <w:szCs w:val="22"/>
        </w:rPr>
        <w:t>Yourselves</w:t>
      </w:r>
    </w:p>
    <w:p w:rsidR="003B448A" w:rsidRPr="000E3FF3" w:rsidRDefault="003B448A" w:rsidP="003B448A">
      <w:pPr>
        <w:spacing w:line="360" w:lineRule="auto"/>
        <w:rPr>
          <w:rFonts w:ascii="Arial" w:hAnsi="Arial" w:cs="Arial"/>
          <w:sz w:val="22"/>
          <w:szCs w:val="22"/>
        </w:rPr>
      </w:pPr>
      <w:r w:rsidRPr="000E3FF3">
        <w:rPr>
          <w:rFonts w:ascii="Arial" w:hAnsi="Arial" w:cs="Arial"/>
          <w:sz w:val="22"/>
          <w:szCs w:val="22"/>
        </w:rPr>
        <w:t>(PLEASE NOTE THAT THIS LIST IS NOT EXHASTIVE)</w:t>
      </w:r>
    </w:p>
    <w:p w:rsidR="003B448A" w:rsidRPr="000E3FF3" w:rsidRDefault="003B448A" w:rsidP="003B448A">
      <w:pPr>
        <w:spacing w:line="360" w:lineRule="auto"/>
        <w:ind w:left="720"/>
        <w:rPr>
          <w:rFonts w:ascii="Arial" w:hAnsi="Arial" w:cs="Arial"/>
          <w:sz w:val="22"/>
          <w:szCs w:val="22"/>
        </w:rPr>
      </w:pPr>
    </w:p>
    <w:p w:rsidR="003B448A" w:rsidRPr="000E3FF3" w:rsidRDefault="003B448A" w:rsidP="003B448A">
      <w:pPr>
        <w:spacing w:line="360" w:lineRule="auto"/>
        <w:rPr>
          <w:rFonts w:ascii="Arial" w:hAnsi="Arial" w:cs="Arial"/>
          <w:sz w:val="22"/>
          <w:szCs w:val="22"/>
        </w:rPr>
      </w:pPr>
      <w:r w:rsidRPr="000E3FF3">
        <w:rPr>
          <w:rFonts w:ascii="Arial" w:hAnsi="Arial" w:cs="Arial"/>
          <w:sz w:val="22"/>
          <w:szCs w:val="22"/>
        </w:rPr>
        <w:t>We will also share your data if:</w:t>
      </w:r>
    </w:p>
    <w:p w:rsidR="003B448A" w:rsidRPr="000E3FF3" w:rsidRDefault="003B448A" w:rsidP="003B448A">
      <w:pPr>
        <w:numPr>
          <w:ilvl w:val="0"/>
          <w:numId w:val="315"/>
        </w:numPr>
        <w:spacing w:line="360" w:lineRule="auto"/>
        <w:ind w:left="426" w:hanging="426"/>
        <w:rPr>
          <w:rFonts w:ascii="Arial" w:hAnsi="Arial" w:cs="Arial"/>
          <w:sz w:val="22"/>
          <w:szCs w:val="22"/>
        </w:rPr>
      </w:pPr>
      <w:r w:rsidRPr="000E3FF3">
        <w:rPr>
          <w:rFonts w:ascii="Arial" w:hAnsi="Arial" w:cs="Arial"/>
          <w:sz w:val="22"/>
          <w:szCs w:val="22"/>
        </w:rPr>
        <w:t>we are legally required to do so, for example, by law, by a court or the Charity Commission</w:t>
      </w:r>
    </w:p>
    <w:p w:rsidR="003B448A" w:rsidRPr="000E3FF3" w:rsidRDefault="003B448A" w:rsidP="003B448A">
      <w:pPr>
        <w:numPr>
          <w:ilvl w:val="0"/>
          <w:numId w:val="315"/>
        </w:numPr>
        <w:spacing w:line="360" w:lineRule="auto"/>
        <w:ind w:left="426" w:hanging="426"/>
        <w:rPr>
          <w:rFonts w:ascii="Arial" w:hAnsi="Arial" w:cs="Arial"/>
          <w:sz w:val="22"/>
          <w:szCs w:val="22"/>
        </w:rPr>
      </w:pPr>
      <w:r w:rsidRPr="000E3FF3">
        <w:rPr>
          <w:rFonts w:ascii="Arial" w:hAnsi="Arial" w:cs="Arial"/>
          <w:sz w:val="22"/>
          <w:szCs w:val="22"/>
        </w:rPr>
        <w:t>to enforce or apply the terms and conditions of your contract with us</w:t>
      </w:r>
    </w:p>
    <w:p w:rsidR="003B448A" w:rsidRPr="000E3FF3" w:rsidRDefault="003B448A" w:rsidP="003B448A">
      <w:pPr>
        <w:numPr>
          <w:ilvl w:val="0"/>
          <w:numId w:val="315"/>
        </w:numPr>
        <w:spacing w:line="360" w:lineRule="auto"/>
        <w:ind w:left="426" w:hanging="426"/>
        <w:rPr>
          <w:rFonts w:ascii="Arial" w:hAnsi="Arial" w:cs="Arial"/>
          <w:sz w:val="22"/>
          <w:szCs w:val="22"/>
        </w:rPr>
      </w:pPr>
      <w:r w:rsidRPr="000E3FF3">
        <w:rPr>
          <w:rFonts w:ascii="Arial" w:hAnsi="Arial" w:cs="Arial"/>
          <w:sz w:val="22"/>
          <w:szCs w:val="22"/>
        </w:rPr>
        <w:t>to protect a child or children, for example by sharing information with the Local Authority Designated Officer, social care or the police</w:t>
      </w:r>
    </w:p>
    <w:p w:rsidR="003B448A" w:rsidRPr="000E3FF3" w:rsidRDefault="003B448A" w:rsidP="003B448A">
      <w:pPr>
        <w:numPr>
          <w:ilvl w:val="0"/>
          <w:numId w:val="315"/>
        </w:numPr>
        <w:spacing w:line="360" w:lineRule="auto"/>
        <w:ind w:left="426" w:hanging="426"/>
        <w:rPr>
          <w:rFonts w:ascii="Arial" w:hAnsi="Arial" w:cs="Arial"/>
          <w:sz w:val="22"/>
          <w:szCs w:val="22"/>
        </w:rPr>
      </w:pPr>
      <w:r w:rsidRPr="000E3FF3">
        <w:rPr>
          <w:rFonts w:ascii="Arial" w:hAnsi="Arial" w:cs="Arial"/>
          <w:sz w:val="22"/>
          <w:szCs w:val="22"/>
        </w:rPr>
        <w:t>it is necessary to protect our/or others rights, property or safety</w:t>
      </w:r>
    </w:p>
    <w:p w:rsidR="003B448A" w:rsidRPr="000E3FF3" w:rsidRDefault="003B448A" w:rsidP="003B448A">
      <w:pPr>
        <w:numPr>
          <w:ilvl w:val="0"/>
          <w:numId w:val="315"/>
        </w:numPr>
        <w:spacing w:line="360" w:lineRule="auto"/>
        <w:ind w:left="426" w:hanging="426"/>
        <w:rPr>
          <w:rFonts w:ascii="Arial" w:hAnsi="Arial" w:cs="Arial"/>
          <w:sz w:val="22"/>
          <w:szCs w:val="22"/>
        </w:rPr>
      </w:pPr>
      <w:r w:rsidRPr="000E3FF3">
        <w:rPr>
          <w:rFonts w:ascii="Arial" w:hAnsi="Arial" w:cs="Arial"/>
          <w:sz w:val="22"/>
          <w:szCs w:val="22"/>
        </w:rPr>
        <w:t>with our legal advisor where it is necessary to apply the terms and conditions of your employment contract or where there is a dispute</w:t>
      </w:r>
    </w:p>
    <w:p w:rsidR="003B448A" w:rsidRPr="000E3FF3" w:rsidRDefault="003B448A" w:rsidP="003B448A">
      <w:pPr>
        <w:numPr>
          <w:ilvl w:val="0"/>
          <w:numId w:val="315"/>
        </w:numPr>
        <w:spacing w:line="360" w:lineRule="auto"/>
        <w:ind w:left="426" w:hanging="426"/>
        <w:rPr>
          <w:rFonts w:ascii="Arial" w:hAnsi="Arial" w:cs="Arial"/>
          <w:sz w:val="22"/>
          <w:szCs w:val="22"/>
        </w:rPr>
      </w:pPr>
      <w:proofErr w:type="gramStart"/>
      <w:r w:rsidRPr="000E3FF3">
        <w:rPr>
          <w:rFonts w:ascii="Arial" w:hAnsi="Arial" w:cs="Arial"/>
          <w:sz w:val="22"/>
          <w:szCs w:val="22"/>
        </w:rPr>
        <w:t>we</w:t>
      </w:r>
      <w:proofErr w:type="gramEnd"/>
      <w:r w:rsidRPr="000E3FF3">
        <w:rPr>
          <w:rFonts w:ascii="Arial" w:hAnsi="Arial" w:cs="Arial"/>
          <w:sz w:val="22"/>
          <w:szCs w:val="22"/>
        </w:rPr>
        <w:t xml:space="preserve"> transfer the management of the setting, in which case we may disclose your personal data to the prospective buyer so they may continue the service in the same way.</w:t>
      </w:r>
    </w:p>
    <w:p w:rsidR="003B448A" w:rsidRPr="000E3FF3" w:rsidRDefault="003B448A" w:rsidP="003B448A">
      <w:pPr>
        <w:spacing w:line="360" w:lineRule="auto"/>
        <w:ind w:left="720"/>
        <w:rPr>
          <w:rFonts w:ascii="Arial" w:hAnsi="Arial" w:cs="Arial"/>
          <w:sz w:val="22"/>
          <w:szCs w:val="22"/>
        </w:rPr>
      </w:pPr>
    </w:p>
    <w:p w:rsidR="003B448A" w:rsidRPr="000E3FF3" w:rsidRDefault="003B448A" w:rsidP="003B448A">
      <w:pPr>
        <w:spacing w:line="360" w:lineRule="auto"/>
        <w:rPr>
          <w:rFonts w:ascii="Arial" w:hAnsi="Arial" w:cs="Arial"/>
          <w:sz w:val="22"/>
          <w:szCs w:val="22"/>
        </w:rPr>
      </w:pPr>
      <w:r w:rsidRPr="000E3FF3">
        <w:rPr>
          <w:rFonts w:ascii="Arial" w:hAnsi="Arial" w:cs="Arial"/>
          <w:sz w:val="22"/>
          <w:szCs w:val="22"/>
        </w:rPr>
        <w:t>We will never share your data with any other organisation to use for their own purposes.</w:t>
      </w:r>
    </w:p>
    <w:p w:rsidR="003B448A" w:rsidRPr="000E3FF3" w:rsidRDefault="003B448A" w:rsidP="003B448A">
      <w:pPr>
        <w:spacing w:line="360" w:lineRule="auto"/>
        <w:rPr>
          <w:rFonts w:ascii="Arial" w:hAnsi="Arial" w:cs="Arial"/>
          <w:sz w:val="22"/>
          <w:szCs w:val="22"/>
        </w:rPr>
      </w:pPr>
    </w:p>
    <w:p w:rsidR="003B448A" w:rsidRPr="000E3FF3" w:rsidRDefault="003B448A" w:rsidP="003B448A">
      <w:pPr>
        <w:spacing w:line="360" w:lineRule="auto"/>
        <w:rPr>
          <w:rFonts w:ascii="Arial" w:hAnsi="Arial" w:cs="Arial"/>
          <w:b/>
          <w:sz w:val="22"/>
          <w:szCs w:val="22"/>
        </w:rPr>
      </w:pPr>
      <w:r w:rsidRPr="000E3FF3">
        <w:rPr>
          <w:rFonts w:ascii="Arial" w:hAnsi="Arial" w:cs="Arial"/>
          <w:b/>
          <w:sz w:val="22"/>
          <w:szCs w:val="22"/>
        </w:rPr>
        <w:t>How do we protect your data?</w:t>
      </w:r>
    </w:p>
    <w:p w:rsidR="003B448A" w:rsidRPr="000E3FF3" w:rsidRDefault="003B448A" w:rsidP="003B448A">
      <w:pPr>
        <w:spacing w:line="360" w:lineRule="auto"/>
        <w:rPr>
          <w:rFonts w:ascii="Arial" w:hAnsi="Arial" w:cs="Arial"/>
          <w:sz w:val="22"/>
          <w:szCs w:val="22"/>
        </w:rPr>
      </w:pPr>
      <w:r w:rsidRPr="000E3FF3">
        <w:rPr>
          <w:rFonts w:ascii="Arial" w:hAnsi="Arial" w:cs="Arial"/>
          <w:sz w:val="22"/>
          <w:szCs w:val="22"/>
        </w:rPr>
        <w:t>We protect unauthorised access to your personal data and prevent it from being lost, accidentally destroyed, misused, or disclosed by:</w:t>
      </w:r>
    </w:p>
    <w:p w:rsidR="003B448A" w:rsidRPr="000E3FF3" w:rsidRDefault="003B448A" w:rsidP="003B448A">
      <w:pPr>
        <w:pBdr>
          <w:top w:val="single" w:sz="4" w:space="1" w:color="auto"/>
          <w:left w:val="single" w:sz="4" w:space="4" w:color="auto"/>
          <w:bottom w:val="single" w:sz="4" w:space="1" w:color="auto"/>
          <w:right w:val="single" w:sz="4" w:space="4" w:color="auto"/>
        </w:pBdr>
        <w:spacing w:line="360" w:lineRule="auto"/>
        <w:rPr>
          <w:rFonts w:ascii="Arial" w:hAnsi="Arial" w:cs="Arial"/>
          <w:sz w:val="22"/>
          <w:szCs w:val="22"/>
        </w:rPr>
      </w:pPr>
      <w:r w:rsidRPr="000E3FF3">
        <w:rPr>
          <w:rFonts w:ascii="Arial" w:hAnsi="Arial" w:cs="Arial"/>
          <w:sz w:val="22"/>
          <w:szCs w:val="22"/>
        </w:rPr>
        <w:t>Data’s are locked at each setting in a locked cabinet or cupboard.</w:t>
      </w:r>
    </w:p>
    <w:p w:rsidR="003B448A" w:rsidRPr="000E3FF3" w:rsidRDefault="003B448A" w:rsidP="003B448A">
      <w:pPr>
        <w:spacing w:line="360" w:lineRule="auto"/>
        <w:rPr>
          <w:rFonts w:ascii="Arial" w:hAnsi="Arial" w:cs="Arial"/>
          <w:sz w:val="22"/>
          <w:szCs w:val="22"/>
        </w:rPr>
      </w:pPr>
    </w:p>
    <w:p w:rsidR="003B448A" w:rsidRPr="000E3FF3" w:rsidRDefault="003B448A" w:rsidP="003B448A">
      <w:pPr>
        <w:spacing w:line="360" w:lineRule="auto"/>
        <w:rPr>
          <w:rFonts w:ascii="Arial" w:hAnsi="Arial" w:cs="Arial"/>
          <w:b/>
          <w:sz w:val="22"/>
          <w:szCs w:val="22"/>
        </w:rPr>
      </w:pPr>
      <w:r w:rsidRPr="000E3FF3">
        <w:rPr>
          <w:rFonts w:ascii="Arial" w:hAnsi="Arial" w:cs="Arial"/>
          <w:b/>
          <w:sz w:val="22"/>
          <w:szCs w:val="22"/>
        </w:rPr>
        <w:t>How long do we retain your data?</w:t>
      </w:r>
    </w:p>
    <w:p w:rsidR="003B448A" w:rsidRPr="000E3FF3" w:rsidRDefault="003B448A" w:rsidP="003B448A">
      <w:pPr>
        <w:spacing w:line="360" w:lineRule="auto"/>
        <w:rPr>
          <w:rFonts w:ascii="Arial" w:hAnsi="Arial" w:cs="Arial"/>
          <w:sz w:val="22"/>
          <w:szCs w:val="22"/>
        </w:rPr>
      </w:pPr>
      <w:r w:rsidRPr="000E3FF3">
        <w:rPr>
          <w:rFonts w:ascii="Arial" w:hAnsi="Arial" w:cs="Arial"/>
          <w:sz w:val="22"/>
          <w:szCs w:val="22"/>
        </w:rPr>
        <w:t>We retain your personal data as follows:</w:t>
      </w:r>
    </w:p>
    <w:p w:rsidR="003B448A" w:rsidRPr="000E3FF3" w:rsidRDefault="003B448A" w:rsidP="003B448A">
      <w:pPr>
        <w:numPr>
          <w:ilvl w:val="0"/>
          <w:numId w:val="319"/>
        </w:numPr>
        <w:spacing w:line="360" w:lineRule="auto"/>
        <w:ind w:left="426" w:hanging="426"/>
        <w:rPr>
          <w:rFonts w:ascii="Arial" w:hAnsi="Arial" w:cs="Arial"/>
          <w:sz w:val="22"/>
          <w:szCs w:val="22"/>
        </w:rPr>
      </w:pPr>
      <w:proofErr w:type="gramStart"/>
      <w:r w:rsidRPr="000E3FF3">
        <w:rPr>
          <w:rFonts w:ascii="Arial" w:hAnsi="Arial" w:cs="Arial"/>
          <w:sz w:val="22"/>
          <w:szCs w:val="22"/>
        </w:rPr>
        <w:lastRenderedPageBreak/>
        <w:t>records</w:t>
      </w:r>
      <w:proofErr w:type="gramEnd"/>
      <w:r w:rsidRPr="000E3FF3">
        <w:rPr>
          <w:rFonts w:ascii="Arial" w:hAnsi="Arial" w:cs="Arial"/>
          <w:sz w:val="22"/>
          <w:szCs w:val="22"/>
        </w:rPr>
        <w:t xml:space="preserve"> – 6 years after employment ceases.</w:t>
      </w:r>
    </w:p>
    <w:p w:rsidR="003B448A" w:rsidRPr="000E3FF3" w:rsidRDefault="003B448A" w:rsidP="003B448A">
      <w:pPr>
        <w:numPr>
          <w:ilvl w:val="0"/>
          <w:numId w:val="319"/>
        </w:numPr>
        <w:spacing w:line="360" w:lineRule="auto"/>
        <w:ind w:left="426" w:hanging="426"/>
        <w:rPr>
          <w:rFonts w:ascii="Arial" w:hAnsi="Arial" w:cs="Arial"/>
          <w:sz w:val="22"/>
          <w:szCs w:val="22"/>
        </w:rPr>
      </w:pPr>
      <w:r w:rsidRPr="000E3FF3">
        <w:rPr>
          <w:rFonts w:ascii="Arial" w:hAnsi="Arial" w:cs="Arial"/>
          <w:sz w:val="22"/>
          <w:szCs w:val="22"/>
        </w:rPr>
        <w:t>wages/salary records (including overtime, bonuses, expenses) – 6 years</w:t>
      </w:r>
    </w:p>
    <w:p w:rsidR="003B448A" w:rsidRPr="000E3FF3" w:rsidRDefault="003B448A" w:rsidP="003B448A">
      <w:pPr>
        <w:numPr>
          <w:ilvl w:val="0"/>
          <w:numId w:val="319"/>
        </w:numPr>
        <w:spacing w:line="360" w:lineRule="auto"/>
        <w:ind w:left="426" w:hanging="426"/>
        <w:rPr>
          <w:rFonts w:ascii="Arial" w:hAnsi="Arial" w:cs="Arial"/>
          <w:sz w:val="22"/>
          <w:szCs w:val="22"/>
        </w:rPr>
      </w:pPr>
      <w:r w:rsidRPr="000E3FF3">
        <w:rPr>
          <w:rFonts w:ascii="Arial" w:hAnsi="Arial" w:cs="Arial"/>
          <w:sz w:val="22"/>
          <w:szCs w:val="22"/>
        </w:rPr>
        <w:t>statutory Maternity Pay (SMP) records – 3 years after the end of the tax year in which the maternity period ends</w:t>
      </w:r>
    </w:p>
    <w:p w:rsidR="003B448A" w:rsidRPr="000E3FF3" w:rsidRDefault="003B448A" w:rsidP="003B448A">
      <w:pPr>
        <w:numPr>
          <w:ilvl w:val="0"/>
          <w:numId w:val="319"/>
        </w:numPr>
        <w:spacing w:line="360" w:lineRule="auto"/>
        <w:ind w:left="426" w:hanging="426"/>
        <w:rPr>
          <w:rFonts w:ascii="Arial" w:hAnsi="Arial" w:cs="Arial"/>
          <w:sz w:val="22"/>
          <w:szCs w:val="22"/>
        </w:rPr>
      </w:pPr>
      <w:r w:rsidRPr="000E3FF3">
        <w:rPr>
          <w:rFonts w:ascii="Arial" w:hAnsi="Arial" w:cs="Arial"/>
          <w:sz w:val="22"/>
          <w:szCs w:val="22"/>
        </w:rPr>
        <w:t>Income Tax and National Insurance returns/records – at least 3 years after the end of the tax year to which they relate</w:t>
      </w:r>
    </w:p>
    <w:p w:rsidR="003B448A" w:rsidRPr="000E3FF3" w:rsidRDefault="003B448A" w:rsidP="003B448A">
      <w:pPr>
        <w:numPr>
          <w:ilvl w:val="0"/>
          <w:numId w:val="319"/>
        </w:numPr>
        <w:spacing w:line="360" w:lineRule="auto"/>
        <w:ind w:left="426" w:hanging="426"/>
        <w:rPr>
          <w:rFonts w:ascii="Arial" w:hAnsi="Arial" w:cs="Arial"/>
          <w:sz w:val="22"/>
          <w:szCs w:val="22"/>
        </w:rPr>
      </w:pPr>
      <w:r w:rsidRPr="000E3FF3">
        <w:rPr>
          <w:rFonts w:ascii="Arial" w:hAnsi="Arial" w:cs="Arial"/>
          <w:sz w:val="22"/>
          <w:szCs w:val="22"/>
        </w:rPr>
        <w:t>staff accident records and reportable health and safety incidents – 3 years after the date of the last entry</w:t>
      </w:r>
    </w:p>
    <w:p w:rsidR="003B448A" w:rsidRPr="000E3FF3" w:rsidRDefault="003B448A" w:rsidP="003B448A">
      <w:pPr>
        <w:numPr>
          <w:ilvl w:val="0"/>
          <w:numId w:val="319"/>
        </w:numPr>
        <w:spacing w:line="360" w:lineRule="auto"/>
        <w:ind w:left="426" w:hanging="426"/>
        <w:rPr>
          <w:rFonts w:ascii="Arial" w:hAnsi="Arial" w:cs="Arial"/>
          <w:sz w:val="22"/>
          <w:szCs w:val="22"/>
        </w:rPr>
      </w:pPr>
      <w:r w:rsidRPr="000E3FF3">
        <w:rPr>
          <w:rFonts w:ascii="Arial" w:hAnsi="Arial" w:cs="Arial"/>
          <w:sz w:val="22"/>
          <w:szCs w:val="22"/>
        </w:rPr>
        <w:t>accident/medical records as specified by the Control of Substances Hazardous to Health regulations (COSHH) 2002 – 40 years from the date of the last entry</w:t>
      </w:r>
    </w:p>
    <w:p w:rsidR="003B448A" w:rsidRPr="000E3FF3" w:rsidRDefault="003B448A" w:rsidP="003B448A">
      <w:pPr>
        <w:spacing w:line="360" w:lineRule="auto"/>
        <w:ind w:left="426"/>
        <w:rPr>
          <w:rFonts w:ascii="Arial" w:hAnsi="Arial" w:cs="Arial"/>
          <w:sz w:val="22"/>
          <w:szCs w:val="22"/>
        </w:rPr>
      </w:pPr>
    </w:p>
    <w:p w:rsidR="003B448A" w:rsidRPr="000E3FF3" w:rsidRDefault="003B448A" w:rsidP="003B448A">
      <w:pPr>
        <w:spacing w:line="360" w:lineRule="auto"/>
        <w:rPr>
          <w:rFonts w:ascii="Arial" w:hAnsi="Arial" w:cs="Arial"/>
          <w:sz w:val="22"/>
          <w:szCs w:val="22"/>
        </w:rPr>
      </w:pPr>
      <w:proofErr w:type="gramStart"/>
      <w:r w:rsidRPr="000E3FF3">
        <w:rPr>
          <w:rFonts w:ascii="Arial" w:hAnsi="Arial" w:cs="Arial"/>
          <w:sz w:val="22"/>
          <w:szCs w:val="22"/>
        </w:rPr>
        <w:t>[For further information see our Retention periods for records schedule.]</w:t>
      </w:r>
      <w:proofErr w:type="gramEnd"/>
    </w:p>
    <w:p w:rsidR="003B448A" w:rsidRPr="000E3FF3" w:rsidRDefault="003B448A" w:rsidP="003B448A">
      <w:pPr>
        <w:spacing w:line="360" w:lineRule="auto"/>
        <w:rPr>
          <w:rFonts w:ascii="Arial" w:hAnsi="Arial" w:cs="Arial"/>
          <w:sz w:val="22"/>
          <w:szCs w:val="22"/>
        </w:rPr>
      </w:pPr>
    </w:p>
    <w:p w:rsidR="003B448A" w:rsidRPr="000E3FF3" w:rsidRDefault="003B448A" w:rsidP="003B448A">
      <w:pPr>
        <w:spacing w:line="360" w:lineRule="auto"/>
        <w:rPr>
          <w:rFonts w:ascii="Arial" w:hAnsi="Arial" w:cs="Arial"/>
          <w:b/>
          <w:sz w:val="22"/>
          <w:szCs w:val="22"/>
        </w:rPr>
      </w:pPr>
      <w:r w:rsidRPr="000E3FF3">
        <w:rPr>
          <w:rFonts w:ascii="Arial" w:hAnsi="Arial" w:cs="Arial"/>
          <w:b/>
          <w:sz w:val="22"/>
          <w:szCs w:val="22"/>
        </w:rPr>
        <w:t xml:space="preserve">Automated decision-making </w:t>
      </w:r>
    </w:p>
    <w:p w:rsidR="003B448A" w:rsidRPr="000E3FF3" w:rsidRDefault="003B448A" w:rsidP="003B448A">
      <w:pPr>
        <w:spacing w:line="360" w:lineRule="auto"/>
        <w:rPr>
          <w:rFonts w:ascii="Arial" w:hAnsi="Arial" w:cs="Arial"/>
          <w:b/>
          <w:sz w:val="22"/>
          <w:szCs w:val="22"/>
        </w:rPr>
      </w:pPr>
      <w:r w:rsidRPr="000E3FF3">
        <w:rPr>
          <w:rFonts w:ascii="Arial" w:hAnsi="Arial" w:cs="Arial"/>
          <w:sz w:val="22"/>
          <w:szCs w:val="22"/>
        </w:rPr>
        <w:t xml:space="preserve"> We do not make any decisions about you based solely on automated decision-making.</w:t>
      </w:r>
    </w:p>
    <w:p w:rsidR="003B448A" w:rsidRPr="000E3FF3" w:rsidRDefault="003B448A" w:rsidP="003B448A">
      <w:pPr>
        <w:spacing w:line="360" w:lineRule="auto"/>
        <w:rPr>
          <w:rFonts w:ascii="Arial" w:hAnsi="Arial" w:cs="Arial"/>
          <w:b/>
          <w:sz w:val="22"/>
          <w:szCs w:val="22"/>
        </w:rPr>
      </w:pPr>
    </w:p>
    <w:p w:rsidR="003B448A" w:rsidRPr="000E3FF3" w:rsidRDefault="003B448A" w:rsidP="003B448A">
      <w:pPr>
        <w:spacing w:line="360" w:lineRule="auto"/>
        <w:rPr>
          <w:rFonts w:ascii="Arial" w:hAnsi="Arial" w:cs="Arial"/>
          <w:b/>
          <w:sz w:val="22"/>
          <w:szCs w:val="22"/>
        </w:rPr>
      </w:pPr>
      <w:r w:rsidRPr="000E3FF3">
        <w:rPr>
          <w:rFonts w:ascii="Arial" w:hAnsi="Arial" w:cs="Arial"/>
          <w:b/>
          <w:sz w:val="22"/>
          <w:szCs w:val="22"/>
        </w:rPr>
        <w:t>Your rights with respect to your data</w:t>
      </w:r>
    </w:p>
    <w:p w:rsidR="003B448A" w:rsidRPr="000E3FF3" w:rsidRDefault="003B448A" w:rsidP="003B448A">
      <w:pPr>
        <w:spacing w:line="360" w:lineRule="auto"/>
        <w:rPr>
          <w:rFonts w:ascii="Arial" w:hAnsi="Arial" w:cs="Arial"/>
          <w:sz w:val="22"/>
          <w:szCs w:val="22"/>
        </w:rPr>
      </w:pPr>
    </w:p>
    <w:p w:rsidR="003B448A" w:rsidRPr="000E3FF3" w:rsidRDefault="003B448A" w:rsidP="003B448A">
      <w:pPr>
        <w:spacing w:line="360" w:lineRule="auto"/>
        <w:rPr>
          <w:rFonts w:ascii="Arial" w:hAnsi="Arial" w:cs="Arial"/>
          <w:sz w:val="22"/>
          <w:szCs w:val="22"/>
        </w:rPr>
      </w:pPr>
      <w:r w:rsidRPr="000E3FF3">
        <w:rPr>
          <w:rFonts w:ascii="Arial" w:hAnsi="Arial" w:cs="Arial"/>
          <w:sz w:val="22"/>
          <w:szCs w:val="22"/>
        </w:rPr>
        <w:t>You have the right to:</w:t>
      </w:r>
    </w:p>
    <w:p w:rsidR="003B448A" w:rsidRPr="000E3FF3" w:rsidRDefault="003B448A" w:rsidP="003B448A">
      <w:pPr>
        <w:numPr>
          <w:ilvl w:val="0"/>
          <w:numId w:val="316"/>
        </w:numPr>
        <w:spacing w:line="360" w:lineRule="auto"/>
        <w:ind w:left="426" w:hanging="426"/>
        <w:rPr>
          <w:rFonts w:ascii="Arial" w:hAnsi="Arial" w:cs="Arial"/>
          <w:sz w:val="22"/>
          <w:szCs w:val="22"/>
        </w:rPr>
      </w:pPr>
      <w:r w:rsidRPr="000E3FF3">
        <w:rPr>
          <w:rFonts w:ascii="Arial" w:hAnsi="Arial" w:cs="Arial"/>
          <w:sz w:val="22"/>
          <w:szCs w:val="22"/>
        </w:rPr>
        <w:t>request access, amend or correct your personal data</w:t>
      </w:r>
    </w:p>
    <w:p w:rsidR="003B448A" w:rsidRPr="000E3FF3" w:rsidRDefault="003B448A" w:rsidP="003B448A">
      <w:pPr>
        <w:numPr>
          <w:ilvl w:val="0"/>
          <w:numId w:val="316"/>
        </w:numPr>
        <w:spacing w:line="360" w:lineRule="auto"/>
        <w:ind w:left="426" w:hanging="426"/>
        <w:rPr>
          <w:rFonts w:ascii="Arial" w:hAnsi="Arial" w:cs="Arial"/>
          <w:sz w:val="22"/>
          <w:szCs w:val="22"/>
        </w:rPr>
      </w:pPr>
      <w:r w:rsidRPr="000E3FF3">
        <w:rPr>
          <w:rFonts w:ascii="Arial" w:hAnsi="Arial" w:cs="Arial"/>
          <w:sz w:val="22"/>
          <w:szCs w:val="22"/>
        </w:rPr>
        <w:t>request that we delete or stop processing your personal data, for example where the data is no longer necessary for the purposes of processing</w:t>
      </w:r>
    </w:p>
    <w:p w:rsidR="003B448A" w:rsidRPr="000E3FF3" w:rsidRDefault="003B448A" w:rsidP="003B448A">
      <w:pPr>
        <w:numPr>
          <w:ilvl w:val="0"/>
          <w:numId w:val="316"/>
        </w:numPr>
        <w:spacing w:line="360" w:lineRule="auto"/>
        <w:ind w:left="426" w:hanging="426"/>
        <w:rPr>
          <w:rFonts w:ascii="Arial" w:hAnsi="Arial" w:cs="Arial"/>
          <w:sz w:val="22"/>
          <w:szCs w:val="22"/>
        </w:rPr>
      </w:pPr>
      <w:r w:rsidRPr="000E3FF3">
        <w:rPr>
          <w:rFonts w:ascii="Arial" w:hAnsi="Arial" w:cs="Arial"/>
          <w:sz w:val="22"/>
          <w:szCs w:val="22"/>
        </w:rPr>
        <w:t>request that we transfer your personal data to another person</w:t>
      </w:r>
    </w:p>
    <w:p w:rsidR="003B448A" w:rsidRPr="000E3FF3" w:rsidRDefault="003B448A" w:rsidP="003B448A">
      <w:pPr>
        <w:spacing w:line="360" w:lineRule="auto"/>
        <w:rPr>
          <w:rFonts w:ascii="Arial" w:hAnsi="Arial" w:cs="Arial"/>
          <w:sz w:val="22"/>
          <w:szCs w:val="22"/>
        </w:rPr>
      </w:pPr>
    </w:p>
    <w:p w:rsidR="003B448A" w:rsidRPr="000E3FF3" w:rsidRDefault="003B448A" w:rsidP="003B448A">
      <w:pPr>
        <w:spacing w:line="360" w:lineRule="auto"/>
        <w:rPr>
          <w:rFonts w:ascii="Arial" w:hAnsi="Arial" w:cs="Arial"/>
          <w:sz w:val="22"/>
          <w:szCs w:val="22"/>
        </w:rPr>
      </w:pPr>
      <w:r w:rsidRPr="000E3FF3">
        <w:rPr>
          <w:rFonts w:ascii="Arial" w:hAnsi="Arial" w:cs="Arial"/>
          <w:sz w:val="22"/>
          <w:szCs w:val="22"/>
        </w:rPr>
        <w:t xml:space="preserve">If you wish to exercise any of these rights at any time or if you have any questions, comments or concerns about this privacy notice, or how we handle your data please contact us. If you continue to have concerns about the way your data is handled and remain dissatisfied after raising your concern with us, you have the right to complain to the Information Commissioner Office (ICO). The ICO can be contacted at Information Commissioner’s Office, Wycliffe House, Water Lane, Wilmslow, Cheshire, SK9 5AF or </w:t>
      </w:r>
      <w:hyperlink r:id="rId25" w:history="1">
        <w:r w:rsidRPr="000E3FF3">
          <w:rPr>
            <w:rStyle w:val="Hyperlink"/>
            <w:rFonts w:ascii="Arial" w:hAnsi="Arial" w:cs="Arial"/>
            <w:sz w:val="22"/>
            <w:szCs w:val="22"/>
          </w:rPr>
          <w:t>ico.org.uk/</w:t>
        </w:r>
      </w:hyperlink>
    </w:p>
    <w:p w:rsidR="003B448A" w:rsidRPr="000E3FF3" w:rsidRDefault="003B448A" w:rsidP="003B448A">
      <w:pPr>
        <w:spacing w:line="360" w:lineRule="auto"/>
        <w:rPr>
          <w:rFonts w:ascii="Arial" w:hAnsi="Arial" w:cs="Arial"/>
          <w:b/>
          <w:sz w:val="22"/>
          <w:szCs w:val="22"/>
        </w:rPr>
      </w:pPr>
    </w:p>
    <w:p w:rsidR="00B348AB" w:rsidRPr="000E3FF3" w:rsidRDefault="00B348AB" w:rsidP="003B448A">
      <w:pPr>
        <w:spacing w:line="360" w:lineRule="auto"/>
        <w:rPr>
          <w:rFonts w:ascii="Arial" w:hAnsi="Arial" w:cs="Arial"/>
          <w:b/>
          <w:sz w:val="22"/>
          <w:szCs w:val="22"/>
        </w:rPr>
      </w:pPr>
    </w:p>
    <w:p w:rsidR="00B348AB" w:rsidRPr="000E3FF3" w:rsidRDefault="00B348AB" w:rsidP="003B448A">
      <w:pPr>
        <w:spacing w:line="360" w:lineRule="auto"/>
        <w:rPr>
          <w:rFonts w:ascii="Arial" w:hAnsi="Arial" w:cs="Arial"/>
          <w:b/>
          <w:sz w:val="22"/>
          <w:szCs w:val="22"/>
        </w:rPr>
      </w:pPr>
    </w:p>
    <w:p w:rsidR="00B348AB" w:rsidRPr="000E3FF3" w:rsidRDefault="00B348AB" w:rsidP="003B448A">
      <w:pPr>
        <w:spacing w:line="360" w:lineRule="auto"/>
        <w:rPr>
          <w:rFonts w:ascii="Arial" w:hAnsi="Arial" w:cs="Arial"/>
          <w:b/>
          <w:sz w:val="22"/>
          <w:szCs w:val="22"/>
        </w:rPr>
      </w:pPr>
    </w:p>
    <w:p w:rsidR="00B348AB" w:rsidRPr="000E3FF3" w:rsidRDefault="00B348AB" w:rsidP="003B448A">
      <w:pPr>
        <w:spacing w:line="360" w:lineRule="auto"/>
        <w:rPr>
          <w:rFonts w:ascii="Arial" w:hAnsi="Arial" w:cs="Arial"/>
          <w:b/>
          <w:sz w:val="22"/>
          <w:szCs w:val="22"/>
        </w:rPr>
      </w:pPr>
    </w:p>
    <w:p w:rsidR="00B348AB" w:rsidRPr="000E3FF3" w:rsidRDefault="00B348AB" w:rsidP="003B448A">
      <w:pPr>
        <w:spacing w:line="360" w:lineRule="auto"/>
        <w:rPr>
          <w:rFonts w:ascii="Arial" w:hAnsi="Arial" w:cs="Arial"/>
          <w:b/>
          <w:sz w:val="22"/>
          <w:szCs w:val="22"/>
        </w:rPr>
      </w:pPr>
    </w:p>
    <w:p w:rsidR="00B348AB" w:rsidRPr="000E3FF3" w:rsidRDefault="00B348AB" w:rsidP="003B448A">
      <w:pPr>
        <w:spacing w:line="360" w:lineRule="auto"/>
        <w:rPr>
          <w:rFonts w:ascii="Arial" w:hAnsi="Arial" w:cs="Arial"/>
          <w:b/>
          <w:sz w:val="22"/>
          <w:szCs w:val="22"/>
        </w:rPr>
      </w:pPr>
    </w:p>
    <w:p w:rsidR="00B348AB" w:rsidRPr="000E3FF3" w:rsidRDefault="00B348AB" w:rsidP="003B448A">
      <w:pPr>
        <w:spacing w:line="360" w:lineRule="auto"/>
        <w:rPr>
          <w:rFonts w:ascii="Arial" w:hAnsi="Arial" w:cs="Arial"/>
          <w:b/>
          <w:sz w:val="22"/>
          <w:szCs w:val="22"/>
        </w:rPr>
      </w:pPr>
    </w:p>
    <w:p w:rsidR="00B348AB" w:rsidRPr="000E3FF3" w:rsidRDefault="00B348AB" w:rsidP="003B448A">
      <w:pPr>
        <w:spacing w:line="360" w:lineRule="auto"/>
        <w:rPr>
          <w:rFonts w:ascii="Arial" w:hAnsi="Arial" w:cs="Arial"/>
          <w:b/>
          <w:sz w:val="22"/>
          <w:szCs w:val="22"/>
        </w:rPr>
      </w:pPr>
    </w:p>
    <w:p w:rsidR="003B448A" w:rsidRPr="000E3FF3" w:rsidRDefault="003B448A" w:rsidP="003B448A">
      <w:pPr>
        <w:spacing w:line="360" w:lineRule="auto"/>
        <w:rPr>
          <w:rFonts w:ascii="Arial" w:hAnsi="Arial" w:cs="Arial"/>
          <w:b/>
          <w:sz w:val="22"/>
          <w:szCs w:val="22"/>
        </w:rPr>
      </w:pPr>
      <w:r w:rsidRPr="000E3FF3">
        <w:rPr>
          <w:rFonts w:ascii="Arial" w:hAnsi="Arial" w:cs="Arial"/>
          <w:b/>
          <w:sz w:val="22"/>
          <w:szCs w:val="22"/>
        </w:rPr>
        <w:lastRenderedPageBreak/>
        <w:t>Changes to this notice</w:t>
      </w:r>
    </w:p>
    <w:p w:rsidR="003B448A" w:rsidRPr="000E3FF3" w:rsidRDefault="003B448A" w:rsidP="003B448A">
      <w:pPr>
        <w:spacing w:line="360" w:lineRule="auto"/>
        <w:rPr>
          <w:rFonts w:ascii="Arial" w:hAnsi="Arial" w:cs="Arial"/>
          <w:sz w:val="22"/>
          <w:szCs w:val="22"/>
        </w:rPr>
      </w:pPr>
      <w:r w:rsidRPr="000E3FF3">
        <w:rPr>
          <w:rFonts w:ascii="Arial" w:hAnsi="Arial" w:cs="Arial"/>
          <w:sz w:val="22"/>
          <w:szCs w:val="22"/>
        </w:rPr>
        <w:t>We keep this notice under regular review. You will be notified of any changes where appropriate.</w:t>
      </w:r>
    </w:p>
    <w:p w:rsidR="003B448A" w:rsidRPr="000E3FF3" w:rsidRDefault="003B448A" w:rsidP="003B448A">
      <w:pPr>
        <w:rPr>
          <w:rFonts w:ascii="Arial" w:hAnsi="Arial" w:cs="Arial"/>
          <w:sz w:val="22"/>
          <w:szCs w:val="22"/>
        </w:rPr>
      </w:pPr>
    </w:p>
    <w:tbl>
      <w:tblPr>
        <w:tblW w:w="5000" w:type="pct"/>
        <w:tblLook w:val="01E0"/>
      </w:tblPr>
      <w:tblGrid>
        <w:gridCol w:w="4784"/>
        <w:gridCol w:w="611"/>
        <w:gridCol w:w="3407"/>
        <w:gridCol w:w="2189"/>
      </w:tblGrid>
      <w:tr w:rsidR="003B448A" w:rsidRPr="000E3FF3" w:rsidTr="00DC6634">
        <w:tc>
          <w:tcPr>
            <w:tcW w:w="5352" w:type="dxa"/>
            <w:gridSpan w:val="2"/>
            <w:hideMark/>
          </w:tcPr>
          <w:p w:rsidR="003B448A" w:rsidRPr="000E3FF3" w:rsidRDefault="003B448A" w:rsidP="00DC6634">
            <w:pPr>
              <w:spacing w:line="360" w:lineRule="auto"/>
              <w:rPr>
                <w:rFonts w:ascii="Arial" w:hAnsi="Arial" w:cs="Arial"/>
              </w:rPr>
            </w:pPr>
            <w:r w:rsidRPr="000E3FF3">
              <w:rPr>
                <w:rFonts w:ascii="Arial" w:hAnsi="Arial" w:cs="Arial"/>
                <w:sz w:val="22"/>
                <w:szCs w:val="22"/>
              </w:rPr>
              <w:t>This policy was adopted by</w:t>
            </w:r>
          </w:p>
        </w:tc>
        <w:tc>
          <w:tcPr>
            <w:tcW w:w="3334" w:type="dxa"/>
            <w:tcBorders>
              <w:top w:val="nil"/>
              <w:left w:val="nil"/>
              <w:bottom w:val="single" w:sz="4" w:space="0" w:color="7030A0"/>
              <w:right w:val="nil"/>
            </w:tcBorders>
          </w:tcPr>
          <w:p w:rsidR="003B448A" w:rsidRPr="000E3FF3" w:rsidRDefault="003B448A" w:rsidP="00DC6634">
            <w:pPr>
              <w:spacing w:line="360" w:lineRule="auto"/>
              <w:rPr>
                <w:rFonts w:ascii="Arial" w:hAnsi="Arial" w:cs="Arial"/>
              </w:rPr>
            </w:pPr>
          </w:p>
        </w:tc>
        <w:tc>
          <w:tcPr>
            <w:tcW w:w="2142" w:type="dxa"/>
            <w:hideMark/>
          </w:tcPr>
          <w:p w:rsidR="003B448A" w:rsidRPr="000E3FF3" w:rsidRDefault="003B448A" w:rsidP="00DC6634">
            <w:pPr>
              <w:spacing w:line="360" w:lineRule="auto"/>
              <w:rPr>
                <w:rFonts w:ascii="Arial" w:hAnsi="Arial" w:cs="Arial"/>
                <w:i/>
              </w:rPr>
            </w:pPr>
            <w:r w:rsidRPr="000E3FF3">
              <w:rPr>
                <w:rFonts w:ascii="Arial" w:hAnsi="Arial" w:cs="Arial"/>
                <w:i/>
                <w:sz w:val="22"/>
                <w:szCs w:val="22"/>
              </w:rPr>
              <w:t>(name of provider)</w:t>
            </w:r>
          </w:p>
        </w:tc>
      </w:tr>
      <w:tr w:rsidR="003B448A" w:rsidRPr="000E3FF3" w:rsidTr="00DC6634">
        <w:tc>
          <w:tcPr>
            <w:tcW w:w="5352" w:type="dxa"/>
            <w:gridSpan w:val="2"/>
            <w:hideMark/>
          </w:tcPr>
          <w:p w:rsidR="003B448A" w:rsidRPr="000E3FF3" w:rsidRDefault="003B448A" w:rsidP="00DC6634">
            <w:pPr>
              <w:spacing w:line="360" w:lineRule="auto"/>
              <w:rPr>
                <w:rFonts w:ascii="Arial" w:hAnsi="Arial" w:cs="Arial"/>
              </w:rPr>
            </w:pPr>
            <w:r w:rsidRPr="000E3FF3">
              <w:rPr>
                <w:rFonts w:ascii="Arial" w:hAnsi="Arial" w:cs="Arial"/>
                <w:sz w:val="22"/>
                <w:szCs w:val="22"/>
              </w:rPr>
              <w:t>On</w:t>
            </w:r>
          </w:p>
        </w:tc>
        <w:tc>
          <w:tcPr>
            <w:tcW w:w="3334" w:type="dxa"/>
            <w:tcBorders>
              <w:top w:val="single" w:sz="4" w:space="0" w:color="7030A0"/>
              <w:left w:val="nil"/>
              <w:bottom w:val="single" w:sz="4" w:space="0" w:color="7030A0"/>
              <w:right w:val="nil"/>
            </w:tcBorders>
          </w:tcPr>
          <w:p w:rsidR="003B448A" w:rsidRPr="000E3FF3" w:rsidRDefault="003B448A" w:rsidP="00DC6634">
            <w:pPr>
              <w:spacing w:line="360" w:lineRule="auto"/>
              <w:rPr>
                <w:rFonts w:ascii="Arial" w:hAnsi="Arial" w:cs="Arial"/>
              </w:rPr>
            </w:pPr>
          </w:p>
        </w:tc>
        <w:tc>
          <w:tcPr>
            <w:tcW w:w="2142" w:type="dxa"/>
            <w:hideMark/>
          </w:tcPr>
          <w:p w:rsidR="003B448A" w:rsidRPr="000E3FF3" w:rsidRDefault="003B448A" w:rsidP="00DC6634">
            <w:pPr>
              <w:spacing w:line="360" w:lineRule="auto"/>
              <w:rPr>
                <w:rFonts w:ascii="Arial" w:hAnsi="Arial" w:cs="Arial"/>
                <w:i/>
              </w:rPr>
            </w:pPr>
            <w:r w:rsidRPr="000E3FF3">
              <w:rPr>
                <w:rFonts w:ascii="Arial" w:hAnsi="Arial" w:cs="Arial"/>
                <w:i/>
                <w:sz w:val="22"/>
                <w:szCs w:val="22"/>
              </w:rPr>
              <w:t>(date)</w:t>
            </w:r>
          </w:p>
        </w:tc>
      </w:tr>
      <w:tr w:rsidR="003B448A" w:rsidRPr="000E3FF3" w:rsidTr="00DC6634">
        <w:tc>
          <w:tcPr>
            <w:tcW w:w="5352" w:type="dxa"/>
            <w:gridSpan w:val="2"/>
            <w:hideMark/>
          </w:tcPr>
          <w:p w:rsidR="003B448A" w:rsidRPr="000E3FF3" w:rsidRDefault="003B448A" w:rsidP="00DC6634">
            <w:pPr>
              <w:spacing w:line="360" w:lineRule="auto"/>
              <w:rPr>
                <w:rFonts w:ascii="Arial" w:hAnsi="Arial" w:cs="Arial"/>
              </w:rPr>
            </w:pPr>
            <w:r w:rsidRPr="000E3FF3">
              <w:rPr>
                <w:rFonts w:ascii="Arial" w:hAnsi="Arial" w:cs="Arial"/>
                <w:sz w:val="22"/>
                <w:szCs w:val="22"/>
              </w:rPr>
              <w:t>Date to be reviewed</w:t>
            </w:r>
          </w:p>
        </w:tc>
        <w:tc>
          <w:tcPr>
            <w:tcW w:w="3334" w:type="dxa"/>
            <w:tcBorders>
              <w:top w:val="single" w:sz="4" w:space="0" w:color="7030A0"/>
              <w:left w:val="nil"/>
              <w:bottom w:val="single" w:sz="4" w:space="0" w:color="7030A0"/>
              <w:right w:val="nil"/>
            </w:tcBorders>
          </w:tcPr>
          <w:p w:rsidR="003B448A" w:rsidRPr="000E3FF3" w:rsidRDefault="003B448A" w:rsidP="00DC6634">
            <w:pPr>
              <w:spacing w:line="360" w:lineRule="auto"/>
              <w:rPr>
                <w:rFonts w:ascii="Arial" w:hAnsi="Arial" w:cs="Arial"/>
              </w:rPr>
            </w:pPr>
          </w:p>
        </w:tc>
        <w:tc>
          <w:tcPr>
            <w:tcW w:w="2142" w:type="dxa"/>
            <w:hideMark/>
          </w:tcPr>
          <w:p w:rsidR="003B448A" w:rsidRPr="000E3FF3" w:rsidRDefault="003B448A" w:rsidP="00DC6634">
            <w:pPr>
              <w:spacing w:line="360" w:lineRule="auto"/>
              <w:rPr>
                <w:rFonts w:ascii="Arial" w:hAnsi="Arial" w:cs="Arial"/>
                <w:i/>
              </w:rPr>
            </w:pPr>
            <w:r w:rsidRPr="000E3FF3">
              <w:rPr>
                <w:rFonts w:ascii="Arial" w:hAnsi="Arial" w:cs="Arial"/>
                <w:i/>
                <w:sz w:val="22"/>
                <w:szCs w:val="22"/>
              </w:rPr>
              <w:t>(date)</w:t>
            </w:r>
          </w:p>
        </w:tc>
      </w:tr>
      <w:tr w:rsidR="003B448A" w:rsidRPr="000E3FF3" w:rsidTr="00DC6634">
        <w:tc>
          <w:tcPr>
            <w:tcW w:w="5352" w:type="dxa"/>
            <w:gridSpan w:val="2"/>
            <w:hideMark/>
          </w:tcPr>
          <w:p w:rsidR="003B448A" w:rsidRPr="000E3FF3" w:rsidRDefault="003B448A" w:rsidP="00DC6634">
            <w:pPr>
              <w:spacing w:line="360" w:lineRule="auto"/>
              <w:rPr>
                <w:rFonts w:ascii="Arial" w:hAnsi="Arial" w:cs="Arial"/>
              </w:rPr>
            </w:pPr>
            <w:r w:rsidRPr="000E3FF3">
              <w:rPr>
                <w:rFonts w:ascii="Arial" w:hAnsi="Arial" w:cs="Arial"/>
                <w:sz w:val="22"/>
                <w:szCs w:val="22"/>
              </w:rPr>
              <w:t>Signed on behalf of the provider</w:t>
            </w:r>
          </w:p>
        </w:tc>
        <w:tc>
          <w:tcPr>
            <w:tcW w:w="3334" w:type="dxa"/>
            <w:gridSpan w:val="2"/>
            <w:tcBorders>
              <w:top w:val="nil"/>
              <w:left w:val="nil"/>
              <w:bottom w:val="single" w:sz="4" w:space="0" w:color="7030A0"/>
              <w:right w:val="nil"/>
            </w:tcBorders>
          </w:tcPr>
          <w:p w:rsidR="003B448A" w:rsidRPr="000E3FF3" w:rsidRDefault="003B448A" w:rsidP="00DC6634">
            <w:pPr>
              <w:spacing w:line="360" w:lineRule="auto"/>
              <w:rPr>
                <w:rFonts w:ascii="Arial" w:hAnsi="Arial" w:cs="Arial"/>
              </w:rPr>
            </w:pPr>
          </w:p>
        </w:tc>
      </w:tr>
      <w:tr w:rsidR="003B448A" w:rsidRPr="000E3FF3" w:rsidTr="00DC6634">
        <w:tc>
          <w:tcPr>
            <w:tcW w:w="5352" w:type="dxa"/>
            <w:gridSpan w:val="2"/>
            <w:hideMark/>
          </w:tcPr>
          <w:p w:rsidR="003B448A" w:rsidRPr="000E3FF3" w:rsidRDefault="003B448A" w:rsidP="00DC6634">
            <w:pPr>
              <w:spacing w:line="360" w:lineRule="auto"/>
              <w:rPr>
                <w:rFonts w:ascii="Arial" w:hAnsi="Arial" w:cs="Arial"/>
              </w:rPr>
            </w:pPr>
            <w:r w:rsidRPr="000E3FF3">
              <w:rPr>
                <w:rFonts w:ascii="Arial" w:hAnsi="Arial" w:cs="Arial"/>
                <w:sz w:val="22"/>
                <w:szCs w:val="22"/>
              </w:rPr>
              <w:t>Name of signatory</w:t>
            </w:r>
          </w:p>
        </w:tc>
        <w:tc>
          <w:tcPr>
            <w:tcW w:w="3334" w:type="dxa"/>
            <w:gridSpan w:val="2"/>
            <w:tcBorders>
              <w:top w:val="single" w:sz="4" w:space="0" w:color="7030A0"/>
              <w:left w:val="nil"/>
              <w:bottom w:val="single" w:sz="4" w:space="0" w:color="7030A0"/>
              <w:right w:val="nil"/>
            </w:tcBorders>
          </w:tcPr>
          <w:p w:rsidR="003B448A" w:rsidRPr="000E3FF3" w:rsidRDefault="003B448A" w:rsidP="00DC6634">
            <w:pPr>
              <w:spacing w:line="360" w:lineRule="auto"/>
              <w:rPr>
                <w:rFonts w:ascii="Arial" w:hAnsi="Arial" w:cs="Arial"/>
              </w:rPr>
            </w:pPr>
          </w:p>
        </w:tc>
      </w:tr>
      <w:tr w:rsidR="003B448A" w:rsidRPr="000E3FF3" w:rsidTr="00DC6634">
        <w:tc>
          <w:tcPr>
            <w:tcW w:w="2176" w:type="pct"/>
            <w:hideMark/>
          </w:tcPr>
          <w:p w:rsidR="003B448A" w:rsidRPr="000E3FF3" w:rsidRDefault="003B448A" w:rsidP="00DC6634">
            <w:pPr>
              <w:spacing w:line="360" w:lineRule="auto"/>
              <w:rPr>
                <w:rFonts w:ascii="Arial" w:hAnsi="Arial" w:cs="Arial"/>
              </w:rPr>
            </w:pPr>
            <w:r w:rsidRPr="000E3FF3">
              <w:rPr>
                <w:rFonts w:ascii="Arial" w:hAnsi="Arial" w:cs="Arial"/>
                <w:sz w:val="22"/>
                <w:szCs w:val="22"/>
              </w:rPr>
              <w:t>Role of signatory (e.g. chair, director or owner)</w:t>
            </w:r>
          </w:p>
        </w:tc>
        <w:tc>
          <w:tcPr>
            <w:tcW w:w="2824" w:type="pct"/>
            <w:gridSpan w:val="3"/>
            <w:tcBorders>
              <w:top w:val="single" w:sz="4" w:space="0" w:color="7030A0"/>
              <w:left w:val="nil"/>
              <w:bottom w:val="single" w:sz="4" w:space="0" w:color="7030A0"/>
              <w:right w:val="nil"/>
            </w:tcBorders>
          </w:tcPr>
          <w:p w:rsidR="003B448A" w:rsidRPr="000E3FF3" w:rsidRDefault="003B448A" w:rsidP="00DC6634">
            <w:pPr>
              <w:spacing w:line="360" w:lineRule="auto"/>
              <w:rPr>
                <w:rFonts w:ascii="Arial" w:hAnsi="Arial" w:cs="Arial"/>
              </w:rPr>
            </w:pPr>
          </w:p>
        </w:tc>
      </w:tr>
    </w:tbl>
    <w:p w:rsidR="003B448A" w:rsidRPr="000E3FF3" w:rsidRDefault="003B448A" w:rsidP="003B448A">
      <w:pPr>
        <w:spacing w:line="360" w:lineRule="auto"/>
        <w:rPr>
          <w:rFonts w:ascii="Arial" w:hAnsi="Arial" w:cs="Arial"/>
          <w:sz w:val="22"/>
          <w:szCs w:val="22"/>
        </w:rPr>
      </w:pPr>
    </w:p>
    <w:p w:rsidR="003B448A" w:rsidRPr="000E3FF3" w:rsidRDefault="003B448A" w:rsidP="003B448A">
      <w:pPr>
        <w:rPr>
          <w:rFonts w:ascii="Arial" w:hAnsi="Arial" w:cs="Arial"/>
          <w:sz w:val="22"/>
          <w:szCs w:val="22"/>
        </w:rPr>
      </w:pPr>
    </w:p>
    <w:p w:rsidR="003B448A" w:rsidRPr="000E3FF3" w:rsidRDefault="003B448A" w:rsidP="000F6A11">
      <w:pPr>
        <w:rPr>
          <w:rFonts w:ascii="Arial" w:hAnsi="Arial" w:cs="Arial"/>
          <w:b/>
          <w:sz w:val="28"/>
          <w:szCs w:val="28"/>
        </w:rPr>
      </w:pPr>
    </w:p>
    <w:p w:rsidR="003B448A" w:rsidRPr="000E3FF3" w:rsidRDefault="003B448A" w:rsidP="000F6A11">
      <w:pPr>
        <w:rPr>
          <w:rFonts w:ascii="Arial" w:hAnsi="Arial" w:cs="Arial"/>
          <w:b/>
          <w:sz w:val="28"/>
          <w:szCs w:val="28"/>
        </w:rPr>
      </w:pPr>
    </w:p>
    <w:p w:rsidR="003B448A" w:rsidRPr="000E3FF3" w:rsidRDefault="003B448A" w:rsidP="000F6A11">
      <w:pPr>
        <w:rPr>
          <w:rFonts w:ascii="Arial" w:hAnsi="Arial" w:cs="Arial"/>
          <w:b/>
          <w:sz w:val="28"/>
          <w:szCs w:val="28"/>
        </w:rPr>
      </w:pPr>
    </w:p>
    <w:p w:rsidR="003B448A" w:rsidRPr="000E3FF3" w:rsidRDefault="003B448A" w:rsidP="000F6A11">
      <w:pPr>
        <w:rPr>
          <w:rFonts w:ascii="Arial" w:hAnsi="Arial" w:cs="Arial"/>
          <w:b/>
          <w:sz w:val="28"/>
          <w:szCs w:val="28"/>
        </w:rPr>
      </w:pPr>
    </w:p>
    <w:p w:rsidR="003B448A" w:rsidRPr="000E3FF3" w:rsidRDefault="003B448A" w:rsidP="000F6A11">
      <w:pPr>
        <w:rPr>
          <w:rFonts w:ascii="Arial" w:hAnsi="Arial" w:cs="Arial"/>
          <w:b/>
          <w:sz w:val="28"/>
          <w:szCs w:val="28"/>
        </w:rPr>
      </w:pPr>
    </w:p>
    <w:p w:rsidR="003B448A" w:rsidRPr="000E3FF3" w:rsidRDefault="003B448A" w:rsidP="000F6A11">
      <w:pPr>
        <w:rPr>
          <w:rFonts w:ascii="Arial" w:hAnsi="Arial" w:cs="Arial"/>
          <w:b/>
          <w:sz w:val="28"/>
          <w:szCs w:val="28"/>
        </w:rPr>
      </w:pPr>
    </w:p>
    <w:p w:rsidR="003B448A" w:rsidRPr="000E3FF3" w:rsidRDefault="003B448A" w:rsidP="000F6A11">
      <w:pPr>
        <w:rPr>
          <w:rFonts w:ascii="Arial" w:hAnsi="Arial" w:cs="Arial"/>
          <w:b/>
          <w:sz w:val="28"/>
          <w:szCs w:val="28"/>
        </w:rPr>
      </w:pPr>
    </w:p>
    <w:p w:rsidR="003B448A" w:rsidRPr="000E3FF3" w:rsidRDefault="003B448A" w:rsidP="000F6A11">
      <w:pPr>
        <w:rPr>
          <w:rFonts w:ascii="Arial" w:hAnsi="Arial" w:cs="Arial"/>
          <w:b/>
          <w:sz w:val="28"/>
          <w:szCs w:val="28"/>
        </w:rPr>
      </w:pPr>
    </w:p>
    <w:p w:rsidR="003B448A" w:rsidRPr="000E3FF3" w:rsidRDefault="003B448A" w:rsidP="000F6A11">
      <w:pPr>
        <w:rPr>
          <w:rFonts w:ascii="Arial" w:hAnsi="Arial" w:cs="Arial"/>
          <w:b/>
          <w:sz w:val="28"/>
          <w:szCs w:val="28"/>
        </w:rPr>
      </w:pPr>
    </w:p>
    <w:p w:rsidR="003B448A" w:rsidRPr="000E3FF3" w:rsidRDefault="003B448A" w:rsidP="000F6A11">
      <w:pPr>
        <w:rPr>
          <w:rFonts w:ascii="Arial" w:hAnsi="Arial" w:cs="Arial"/>
          <w:b/>
          <w:sz w:val="28"/>
          <w:szCs w:val="28"/>
        </w:rPr>
      </w:pPr>
    </w:p>
    <w:p w:rsidR="003B448A" w:rsidRPr="000E3FF3" w:rsidRDefault="003B448A" w:rsidP="000F6A11">
      <w:pPr>
        <w:rPr>
          <w:rFonts w:ascii="Arial" w:hAnsi="Arial" w:cs="Arial"/>
          <w:b/>
          <w:sz w:val="28"/>
          <w:szCs w:val="28"/>
        </w:rPr>
      </w:pPr>
    </w:p>
    <w:p w:rsidR="003B448A" w:rsidRPr="000E3FF3" w:rsidRDefault="003B448A" w:rsidP="000F6A11">
      <w:pPr>
        <w:rPr>
          <w:rFonts w:ascii="Arial" w:hAnsi="Arial" w:cs="Arial"/>
          <w:b/>
          <w:sz w:val="28"/>
          <w:szCs w:val="28"/>
        </w:rPr>
      </w:pPr>
    </w:p>
    <w:p w:rsidR="003B448A" w:rsidRPr="000E3FF3" w:rsidRDefault="003B448A" w:rsidP="000F6A11">
      <w:pPr>
        <w:rPr>
          <w:rFonts w:ascii="Arial" w:hAnsi="Arial" w:cs="Arial"/>
          <w:b/>
          <w:sz w:val="28"/>
          <w:szCs w:val="28"/>
        </w:rPr>
      </w:pPr>
    </w:p>
    <w:p w:rsidR="003B448A" w:rsidRPr="000E3FF3" w:rsidRDefault="003B448A" w:rsidP="000F6A11">
      <w:pPr>
        <w:rPr>
          <w:rFonts w:ascii="Arial" w:hAnsi="Arial" w:cs="Arial"/>
          <w:b/>
          <w:sz w:val="28"/>
          <w:szCs w:val="28"/>
        </w:rPr>
      </w:pPr>
    </w:p>
    <w:p w:rsidR="003B448A" w:rsidRPr="000E3FF3" w:rsidRDefault="003B448A" w:rsidP="000F6A11">
      <w:pPr>
        <w:rPr>
          <w:rFonts w:ascii="Arial" w:hAnsi="Arial" w:cs="Arial"/>
          <w:b/>
          <w:sz w:val="28"/>
          <w:szCs w:val="28"/>
        </w:rPr>
      </w:pPr>
    </w:p>
    <w:p w:rsidR="003B448A" w:rsidRPr="000E3FF3" w:rsidRDefault="003B448A" w:rsidP="000F6A11">
      <w:pPr>
        <w:rPr>
          <w:rFonts w:ascii="Arial" w:hAnsi="Arial" w:cs="Arial"/>
          <w:b/>
          <w:sz w:val="28"/>
          <w:szCs w:val="28"/>
        </w:rPr>
      </w:pPr>
    </w:p>
    <w:p w:rsidR="003B448A" w:rsidRPr="000E3FF3" w:rsidRDefault="003B448A" w:rsidP="000F6A11">
      <w:pPr>
        <w:rPr>
          <w:rFonts w:ascii="Arial" w:hAnsi="Arial" w:cs="Arial"/>
          <w:b/>
          <w:sz w:val="28"/>
          <w:szCs w:val="28"/>
        </w:rPr>
      </w:pPr>
    </w:p>
    <w:p w:rsidR="003B448A" w:rsidRPr="000E3FF3" w:rsidRDefault="003B448A" w:rsidP="000F6A11">
      <w:pPr>
        <w:rPr>
          <w:rFonts w:ascii="Arial" w:hAnsi="Arial" w:cs="Arial"/>
          <w:b/>
          <w:sz w:val="28"/>
          <w:szCs w:val="28"/>
        </w:rPr>
      </w:pPr>
    </w:p>
    <w:p w:rsidR="003B448A" w:rsidRPr="000E3FF3" w:rsidRDefault="003B448A" w:rsidP="000F6A11">
      <w:pPr>
        <w:rPr>
          <w:rFonts w:ascii="Arial" w:hAnsi="Arial" w:cs="Arial"/>
          <w:b/>
          <w:sz w:val="28"/>
          <w:szCs w:val="28"/>
        </w:rPr>
      </w:pPr>
    </w:p>
    <w:p w:rsidR="003B448A" w:rsidRPr="000E3FF3" w:rsidRDefault="003B448A" w:rsidP="000F6A11">
      <w:pPr>
        <w:rPr>
          <w:rFonts w:ascii="Arial" w:hAnsi="Arial" w:cs="Arial"/>
          <w:b/>
          <w:sz w:val="28"/>
          <w:szCs w:val="28"/>
        </w:rPr>
      </w:pPr>
    </w:p>
    <w:p w:rsidR="003B448A" w:rsidRPr="000E3FF3" w:rsidRDefault="003B448A" w:rsidP="000F6A11">
      <w:pPr>
        <w:rPr>
          <w:rFonts w:ascii="Arial" w:hAnsi="Arial" w:cs="Arial"/>
          <w:b/>
          <w:sz w:val="28"/>
          <w:szCs w:val="28"/>
        </w:rPr>
      </w:pPr>
    </w:p>
    <w:p w:rsidR="003B448A" w:rsidRPr="000E3FF3" w:rsidRDefault="003B448A" w:rsidP="000F6A11">
      <w:pPr>
        <w:rPr>
          <w:rFonts w:ascii="Arial" w:hAnsi="Arial" w:cs="Arial"/>
          <w:b/>
          <w:sz w:val="28"/>
          <w:szCs w:val="28"/>
        </w:rPr>
      </w:pPr>
    </w:p>
    <w:p w:rsidR="003B448A" w:rsidRPr="000E3FF3" w:rsidRDefault="003B448A" w:rsidP="000F6A11">
      <w:pPr>
        <w:rPr>
          <w:rFonts w:ascii="Arial" w:hAnsi="Arial" w:cs="Arial"/>
          <w:b/>
          <w:sz w:val="28"/>
          <w:szCs w:val="28"/>
        </w:rPr>
      </w:pPr>
    </w:p>
    <w:p w:rsidR="003B448A" w:rsidRPr="000E3FF3" w:rsidRDefault="003B448A" w:rsidP="000F6A11">
      <w:pPr>
        <w:rPr>
          <w:rFonts w:ascii="Arial" w:hAnsi="Arial" w:cs="Arial"/>
          <w:b/>
          <w:sz w:val="28"/>
          <w:szCs w:val="28"/>
        </w:rPr>
      </w:pPr>
    </w:p>
    <w:p w:rsidR="003B448A" w:rsidRPr="000E3FF3" w:rsidRDefault="003B448A" w:rsidP="000F6A11">
      <w:pPr>
        <w:rPr>
          <w:rFonts w:ascii="Arial" w:hAnsi="Arial" w:cs="Arial"/>
          <w:b/>
          <w:sz w:val="28"/>
          <w:szCs w:val="28"/>
        </w:rPr>
      </w:pPr>
    </w:p>
    <w:p w:rsidR="003B448A" w:rsidRPr="000E3FF3" w:rsidRDefault="003B448A" w:rsidP="000F6A11">
      <w:pPr>
        <w:rPr>
          <w:rFonts w:ascii="Arial" w:hAnsi="Arial" w:cs="Arial"/>
          <w:b/>
          <w:sz w:val="28"/>
          <w:szCs w:val="28"/>
        </w:rPr>
      </w:pPr>
    </w:p>
    <w:p w:rsidR="003B448A" w:rsidRPr="000E3FF3" w:rsidRDefault="003B448A" w:rsidP="000F6A11">
      <w:pPr>
        <w:rPr>
          <w:rFonts w:ascii="Arial" w:hAnsi="Arial" w:cs="Arial"/>
          <w:b/>
          <w:sz w:val="28"/>
          <w:szCs w:val="28"/>
        </w:rPr>
      </w:pPr>
    </w:p>
    <w:p w:rsidR="003B448A" w:rsidRPr="000E3FF3" w:rsidRDefault="003B448A" w:rsidP="000F6A11">
      <w:pPr>
        <w:rPr>
          <w:rFonts w:ascii="Arial" w:hAnsi="Arial" w:cs="Arial"/>
          <w:b/>
          <w:sz w:val="28"/>
          <w:szCs w:val="28"/>
        </w:rPr>
      </w:pPr>
    </w:p>
    <w:p w:rsidR="003B448A" w:rsidRPr="000E3FF3" w:rsidRDefault="003B448A" w:rsidP="000F6A11">
      <w:pPr>
        <w:rPr>
          <w:rFonts w:ascii="Arial" w:hAnsi="Arial" w:cs="Arial"/>
          <w:b/>
          <w:sz w:val="28"/>
          <w:szCs w:val="28"/>
        </w:rPr>
      </w:pPr>
    </w:p>
    <w:p w:rsidR="003B448A" w:rsidRPr="000E3FF3" w:rsidRDefault="003B448A" w:rsidP="000F6A11">
      <w:pPr>
        <w:rPr>
          <w:rFonts w:ascii="Arial" w:hAnsi="Arial" w:cs="Arial"/>
          <w:b/>
          <w:sz w:val="28"/>
          <w:szCs w:val="28"/>
        </w:rPr>
      </w:pPr>
    </w:p>
    <w:p w:rsidR="003B448A" w:rsidRPr="000E3FF3" w:rsidRDefault="003B448A" w:rsidP="000F6A11">
      <w:pPr>
        <w:rPr>
          <w:rFonts w:ascii="Arial" w:hAnsi="Arial" w:cs="Arial"/>
          <w:b/>
          <w:sz w:val="28"/>
          <w:szCs w:val="28"/>
        </w:rPr>
      </w:pPr>
    </w:p>
    <w:p w:rsidR="000F6A11" w:rsidRPr="000E3FF3" w:rsidRDefault="000F6A11" w:rsidP="000F6A11">
      <w:pPr>
        <w:rPr>
          <w:rFonts w:ascii="Arial" w:hAnsi="Arial" w:cs="Arial"/>
          <w:b/>
          <w:sz w:val="28"/>
          <w:szCs w:val="28"/>
        </w:rPr>
      </w:pPr>
      <w:r w:rsidRPr="000E3FF3">
        <w:rPr>
          <w:rFonts w:ascii="Arial" w:hAnsi="Arial" w:cs="Arial"/>
          <w:b/>
          <w:sz w:val="28"/>
          <w:szCs w:val="28"/>
        </w:rPr>
        <w:lastRenderedPageBreak/>
        <w:t xml:space="preserve">QUALITY ASSURANCE </w:t>
      </w:r>
    </w:p>
    <w:p w:rsidR="000F6A11" w:rsidRPr="000E3FF3" w:rsidRDefault="000F6A11" w:rsidP="000F6A11">
      <w:pPr>
        <w:rPr>
          <w:rFonts w:ascii="Arial" w:hAnsi="Arial" w:cs="Arial"/>
          <w:sz w:val="22"/>
          <w:szCs w:val="22"/>
        </w:rPr>
      </w:pPr>
    </w:p>
    <w:p w:rsidR="000F6A11" w:rsidRPr="000E3FF3" w:rsidRDefault="000F6A11" w:rsidP="000F6A11">
      <w:pPr>
        <w:rPr>
          <w:rFonts w:ascii="Arial" w:hAnsi="Arial" w:cs="Arial"/>
          <w:sz w:val="22"/>
          <w:szCs w:val="22"/>
        </w:rPr>
      </w:pPr>
      <w:r w:rsidRPr="000E3FF3">
        <w:rPr>
          <w:rFonts w:ascii="Arial" w:hAnsi="Arial" w:cs="Arial"/>
          <w:sz w:val="22"/>
          <w:szCs w:val="22"/>
        </w:rPr>
        <w:t>Quality of childcare is not just about the individual care, it encompasses and includes parent support and the environment in which you</w:t>
      </w:r>
      <w:r w:rsidR="00D9631C" w:rsidRPr="000E3FF3">
        <w:rPr>
          <w:rFonts w:ascii="Arial" w:hAnsi="Arial" w:cs="Arial"/>
          <w:sz w:val="22"/>
          <w:szCs w:val="22"/>
        </w:rPr>
        <w:t>r child's care is delivered. At our centres, the</w:t>
      </w:r>
      <w:r w:rsidRPr="000E3FF3">
        <w:rPr>
          <w:rFonts w:ascii="Arial" w:hAnsi="Arial" w:cs="Arial"/>
          <w:sz w:val="22"/>
          <w:szCs w:val="22"/>
        </w:rPr>
        <w:t xml:space="preserve"> senior manager/nominated person </w:t>
      </w:r>
      <w:r w:rsidR="00D9631C" w:rsidRPr="000E3FF3">
        <w:rPr>
          <w:rFonts w:ascii="Arial" w:hAnsi="Arial" w:cs="Arial"/>
          <w:sz w:val="22"/>
          <w:szCs w:val="22"/>
        </w:rPr>
        <w:t>and the setting managers are</w:t>
      </w:r>
      <w:r w:rsidRPr="000E3FF3">
        <w:rPr>
          <w:rFonts w:ascii="Arial" w:hAnsi="Arial" w:cs="Arial"/>
          <w:sz w:val="22"/>
          <w:szCs w:val="22"/>
        </w:rPr>
        <w:t xml:space="preserve"> responsible for monitoring quality as</w:t>
      </w:r>
      <w:r w:rsidR="00D9631C" w:rsidRPr="000E3FF3">
        <w:rPr>
          <w:rFonts w:ascii="Arial" w:hAnsi="Arial" w:cs="Arial"/>
          <w:sz w:val="22"/>
          <w:szCs w:val="22"/>
        </w:rPr>
        <w:t xml:space="preserve">surance that is in place </w:t>
      </w:r>
      <w:r w:rsidRPr="000E3FF3">
        <w:rPr>
          <w:rFonts w:ascii="Arial" w:hAnsi="Arial" w:cs="Arial"/>
          <w:sz w:val="22"/>
          <w:szCs w:val="22"/>
        </w:rPr>
        <w:t>to ensure that your child is safe and getting the necessary support. Our long term aim is to employ a dedicated Quality Assurance manager to oversee all the settings.</w:t>
      </w:r>
    </w:p>
    <w:p w:rsidR="00D9631C" w:rsidRPr="000E3FF3" w:rsidRDefault="00D9631C" w:rsidP="000F6A11">
      <w:pPr>
        <w:rPr>
          <w:rFonts w:ascii="Arial" w:hAnsi="Arial" w:cs="Arial"/>
          <w:sz w:val="22"/>
          <w:szCs w:val="22"/>
        </w:rPr>
      </w:pPr>
    </w:p>
    <w:p w:rsidR="000F6A11" w:rsidRPr="000E3FF3" w:rsidRDefault="00D9631C" w:rsidP="000F6A11">
      <w:pPr>
        <w:rPr>
          <w:rFonts w:ascii="Arial" w:hAnsi="Arial" w:cs="Arial"/>
          <w:sz w:val="22"/>
          <w:szCs w:val="22"/>
        </w:rPr>
      </w:pPr>
      <w:r w:rsidRPr="000E3FF3">
        <w:rPr>
          <w:rFonts w:ascii="Arial" w:hAnsi="Arial" w:cs="Arial"/>
          <w:sz w:val="22"/>
          <w:szCs w:val="22"/>
        </w:rPr>
        <w:t>These</w:t>
      </w:r>
      <w:r w:rsidR="000F6A11" w:rsidRPr="000E3FF3">
        <w:rPr>
          <w:rFonts w:ascii="Arial" w:hAnsi="Arial" w:cs="Arial"/>
          <w:sz w:val="22"/>
          <w:szCs w:val="22"/>
        </w:rPr>
        <w:t xml:space="preserve"> managers will carry out continuous monitoring of our centres by random unannounced visits covering a detailed checklist thus ensuring our settings requirements are adhered to and more importantly compliance with statutory standards.</w:t>
      </w:r>
    </w:p>
    <w:p w:rsidR="000F6A11" w:rsidRPr="000E3FF3" w:rsidRDefault="000F6A11" w:rsidP="000F6A11">
      <w:pPr>
        <w:rPr>
          <w:rFonts w:ascii="Arial" w:hAnsi="Arial" w:cs="Arial"/>
          <w:sz w:val="22"/>
          <w:szCs w:val="22"/>
        </w:rPr>
      </w:pPr>
      <w:r w:rsidRPr="000E3FF3">
        <w:rPr>
          <w:rFonts w:ascii="Arial" w:hAnsi="Arial" w:cs="Arial"/>
          <w:sz w:val="22"/>
          <w:szCs w:val="22"/>
        </w:rPr>
        <w:t>Our inspection routines will enable us to ensure uniform standards of care across all our settings. We are determined to uphold standards of care, and act quickly on any item of concern found during Quality Assurance visits. Follow up checks will be made to ensure they have been remedied and if necessary, further staff training may be implemented.</w:t>
      </w:r>
    </w:p>
    <w:p w:rsidR="009B10C9" w:rsidRPr="000E3FF3" w:rsidRDefault="009B10C9" w:rsidP="000F6A11">
      <w:pPr>
        <w:rPr>
          <w:rFonts w:ascii="Arial" w:hAnsi="Arial" w:cs="Arial"/>
          <w:sz w:val="22"/>
          <w:szCs w:val="22"/>
        </w:rPr>
      </w:pPr>
    </w:p>
    <w:p w:rsidR="00AF4DF3" w:rsidRPr="000E3FF3" w:rsidRDefault="00AF4DF3" w:rsidP="000F6A11">
      <w:pPr>
        <w:rPr>
          <w:rFonts w:ascii="Arial" w:hAnsi="Arial" w:cs="Arial"/>
          <w:sz w:val="22"/>
          <w:szCs w:val="22"/>
        </w:rPr>
      </w:pPr>
    </w:p>
    <w:p w:rsidR="000F6A11" w:rsidRPr="000E3FF3" w:rsidRDefault="000F6A11" w:rsidP="000F6A11">
      <w:pPr>
        <w:rPr>
          <w:rFonts w:ascii="Arial" w:hAnsi="Arial" w:cs="Arial"/>
          <w:sz w:val="22"/>
          <w:szCs w:val="22"/>
        </w:rPr>
      </w:pPr>
      <w:r w:rsidRPr="000E3FF3">
        <w:rPr>
          <w:rFonts w:ascii="Arial" w:hAnsi="Arial" w:cs="Arial"/>
          <w:sz w:val="22"/>
          <w:szCs w:val="22"/>
        </w:rPr>
        <w:t xml:space="preserve">The overarching aim of this approach is to ensure the best possible quality of service within all </w:t>
      </w:r>
      <w:proofErr w:type="spellStart"/>
      <w:r w:rsidRPr="000E3FF3">
        <w:rPr>
          <w:rFonts w:ascii="Arial" w:hAnsi="Arial" w:cs="Arial"/>
          <w:sz w:val="22"/>
          <w:szCs w:val="22"/>
        </w:rPr>
        <w:t>Childville</w:t>
      </w:r>
      <w:proofErr w:type="spellEnd"/>
      <w:r w:rsidRPr="000E3FF3">
        <w:rPr>
          <w:rFonts w:ascii="Arial" w:hAnsi="Arial" w:cs="Arial"/>
          <w:sz w:val="22"/>
          <w:szCs w:val="22"/>
        </w:rPr>
        <w:t xml:space="preserve"> provisions and that all children attending the settings benefit from a safe and healthy childhood in which they enjoy life and achieve well. Achieving this aim requires a shared commitment by senior management, all staff, </w:t>
      </w:r>
      <w:proofErr w:type="gramStart"/>
      <w:r w:rsidRPr="000E3FF3">
        <w:rPr>
          <w:rFonts w:ascii="Arial" w:hAnsi="Arial" w:cs="Arial"/>
          <w:sz w:val="22"/>
          <w:szCs w:val="22"/>
        </w:rPr>
        <w:t>support</w:t>
      </w:r>
      <w:proofErr w:type="gramEnd"/>
      <w:r w:rsidRPr="000E3FF3">
        <w:rPr>
          <w:rFonts w:ascii="Arial" w:hAnsi="Arial" w:cs="Arial"/>
          <w:sz w:val="22"/>
          <w:szCs w:val="22"/>
        </w:rPr>
        <w:t xml:space="preserve"> by external agencies and by engaging and fostering respectful partnerships with parents/carers.</w:t>
      </w:r>
    </w:p>
    <w:p w:rsidR="000F6A11" w:rsidRPr="000E3FF3" w:rsidRDefault="000F6A11" w:rsidP="00C34F23">
      <w:pPr>
        <w:pStyle w:val="ListParagraph"/>
        <w:numPr>
          <w:ilvl w:val="0"/>
          <w:numId w:val="216"/>
        </w:numPr>
        <w:spacing w:after="200" w:line="276" w:lineRule="auto"/>
        <w:rPr>
          <w:rFonts w:ascii="Arial" w:hAnsi="Arial" w:cs="Arial"/>
          <w:sz w:val="22"/>
          <w:szCs w:val="22"/>
        </w:rPr>
      </w:pPr>
      <w:r w:rsidRPr="000E3FF3">
        <w:rPr>
          <w:rFonts w:ascii="Arial" w:hAnsi="Arial" w:cs="Arial"/>
          <w:sz w:val="22"/>
          <w:szCs w:val="22"/>
        </w:rPr>
        <w:t xml:space="preserve">Every </w:t>
      </w:r>
      <w:proofErr w:type="spellStart"/>
      <w:r w:rsidRPr="000E3FF3">
        <w:rPr>
          <w:rFonts w:ascii="Arial" w:hAnsi="Arial" w:cs="Arial"/>
          <w:sz w:val="22"/>
          <w:szCs w:val="22"/>
        </w:rPr>
        <w:t>Childville</w:t>
      </w:r>
      <w:proofErr w:type="spellEnd"/>
      <w:r w:rsidRPr="000E3FF3">
        <w:rPr>
          <w:rFonts w:ascii="Arial" w:hAnsi="Arial" w:cs="Arial"/>
          <w:sz w:val="22"/>
          <w:szCs w:val="22"/>
        </w:rPr>
        <w:t xml:space="preserve"> settings must strive for children to achieve better than the minimum expectations and to benefit from provision which is at least good rather than merely adequate.</w:t>
      </w:r>
    </w:p>
    <w:p w:rsidR="000F6A11" w:rsidRPr="000E3FF3" w:rsidRDefault="000F6A11" w:rsidP="00C34F23">
      <w:pPr>
        <w:pStyle w:val="ListParagraph"/>
        <w:numPr>
          <w:ilvl w:val="0"/>
          <w:numId w:val="216"/>
        </w:numPr>
        <w:spacing w:after="200" w:line="276" w:lineRule="auto"/>
        <w:rPr>
          <w:rFonts w:ascii="Arial" w:hAnsi="Arial" w:cs="Arial"/>
          <w:sz w:val="22"/>
          <w:szCs w:val="22"/>
        </w:rPr>
      </w:pPr>
      <w:r w:rsidRPr="000E3FF3">
        <w:rPr>
          <w:rFonts w:ascii="Arial" w:hAnsi="Arial" w:cs="Arial"/>
          <w:sz w:val="22"/>
          <w:szCs w:val="22"/>
        </w:rPr>
        <w:t>All our settings must contribute to the safety, well being, learning and development of all children.</w:t>
      </w:r>
    </w:p>
    <w:p w:rsidR="000F6A11" w:rsidRPr="000E3FF3" w:rsidRDefault="000F6A11" w:rsidP="000F6A11">
      <w:pPr>
        <w:pStyle w:val="NoSpacing"/>
        <w:rPr>
          <w:rFonts w:ascii="Arial" w:hAnsi="Arial" w:cs="Arial"/>
          <w:sz w:val="22"/>
          <w:szCs w:val="22"/>
        </w:rPr>
      </w:pPr>
      <w:r w:rsidRPr="000E3FF3">
        <w:rPr>
          <w:rFonts w:ascii="Arial" w:hAnsi="Arial" w:cs="Arial"/>
          <w:sz w:val="22"/>
          <w:szCs w:val="22"/>
        </w:rPr>
        <w:t>The purpose of this policy is to strengthen reflection, self evaluation and continuous quality improvement in all our settings by:</w:t>
      </w:r>
    </w:p>
    <w:p w:rsidR="000F6A11" w:rsidRPr="000E3FF3" w:rsidRDefault="000F6A11" w:rsidP="00C34F23">
      <w:pPr>
        <w:pStyle w:val="NoSpacing"/>
        <w:numPr>
          <w:ilvl w:val="0"/>
          <w:numId w:val="218"/>
        </w:numPr>
        <w:rPr>
          <w:rFonts w:ascii="Arial" w:hAnsi="Arial" w:cs="Arial"/>
          <w:sz w:val="22"/>
          <w:szCs w:val="22"/>
        </w:rPr>
      </w:pPr>
      <w:r w:rsidRPr="000E3FF3">
        <w:rPr>
          <w:rFonts w:ascii="Arial" w:hAnsi="Arial" w:cs="Arial"/>
          <w:sz w:val="22"/>
          <w:szCs w:val="22"/>
        </w:rPr>
        <w:t>Establishing best practice and standardisation of practice in all our settings.</w:t>
      </w:r>
    </w:p>
    <w:p w:rsidR="000F6A11" w:rsidRPr="000E3FF3" w:rsidRDefault="000F6A11" w:rsidP="00C34F23">
      <w:pPr>
        <w:pStyle w:val="NoSpacing"/>
        <w:numPr>
          <w:ilvl w:val="0"/>
          <w:numId w:val="217"/>
        </w:numPr>
        <w:rPr>
          <w:rFonts w:ascii="Arial" w:hAnsi="Arial" w:cs="Arial"/>
          <w:sz w:val="22"/>
          <w:szCs w:val="22"/>
        </w:rPr>
      </w:pPr>
      <w:r w:rsidRPr="000E3FF3">
        <w:rPr>
          <w:rFonts w:ascii="Arial" w:hAnsi="Arial" w:cs="Arial"/>
          <w:sz w:val="22"/>
          <w:szCs w:val="22"/>
        </w:rPr>
        <w:t>Setting  out</w:t>
      </w:r>
      <w:r w:rsidR="005C521D" w:rsidRPr="000E3FF3">
        <w:rPr>
          <w:rFonts w:ascii="Arial" w:hAnsi="Arial" w:cs="Arial"/>
          <w:sz w:val="22"/>
          <w:szCs w:val="22"/>
        </w:rPr>
        <w:t xml:space="preserve"> </w:t>
      </w:r>
      <w:proofErr w:type="spellStart"/>
      <w:r w:rsidRPr="000E3FF3">
        <w:rPr>
          <w:rFonts w:ascii="Arial" w:hAnsi="Arial" w:cs="Arial"/>
          <w:sz w:val="22"/>
          <w:szCs w:val="22"/>
        </w:rPr>
        <w:t>Childville</w:t>
      </w:r>
      <w:proofErr w:type="spellEnd"/>
      <w:r w:rsidRPr="000E3FF3">
        <w:rPr>
          <w:rFonts w:ascii="Arial" w:hAnsi="Arial" w:cs="Arial"/>
          <w:sz w:val="22"/>
          <w:szCs w:val="22"/>
        </w:rPr>
        <w:t xml:space="preserve"> quality assurance monitoring/audit checklist and timescale</w:t>
      </w:r>
    </w:p>
    <w:p w:rsidR="000F6A11" w:rsidRPr="000E3FF3" w:rsidRDefault="000F6A11" w:rsidP="00C34F23">
      <w:pPr>
        <w:pStyle w:val="NoSpacing"/>
        <w:numPr>
          <w:ilvl w:val="0"/>
          <w:numId w:val="217"/>
        </w:numPr>
        <w:rPr>
          <w:rFonts w:ascii="Arial" w:hAnsi="Arial" w:cs="Arial"/>
          <w:sz w:val="22"/>
          <w:szCs w:val="22"/>
        </w:rPr>
      </w:pPr>
      <w:r w:rsidRPr="000E3FF3">
        <w:rPr>
          <w:rFonts w:ascii="Arial" w:hAnsi="Arial" w:cs="Arial"/>
          <w:sz w:val="22"/>
          <w:szCs w:val="22"/>
        </w:rPr>
        <w:t xml:space="preserve">Ensuring that every </w:t>
      </w:r>
      <w:proofErr w:type="spellStart"/>
      <w:r w:rsidRPr="000E3FF3">
        <w:rPr>
          <w:rFonts w:ascii="Arial" w:hAnsi="Arial" w:cs="Arial"/>
          <w:sz w:val="22"/>
          <w:szCs w:val="22"/>
        </w:rPr>
        <w:t>Childville</w:t>
      </w:r>
      <w:proofErr w:type="spellEnd"/>
      <w:r w:rsidRPr="000E3FF3">
        <w:rPr>
          <w:rFonts w:ascii="Arial" w:hAnsi="Arial" w:cs="Arial"/>
          <w:sz w:val="22"/>
          <w:szCs w:val="22"/>
        </w:rPr>
        <w:t xml:space="preserve"> management and staff share collective responsibility for identifying potential risks daily, reporting it and keeping children safe by adhering to all policies and procedures.</w:t>
      </w:r>
    </w:p>
    <w:p w:rsidR="000F6A11" w:rsidRPr="000E3FF3" w:rsidRDefault="000F6A11" w:rsidP="00C34F23">
      <w:pPr>
        <w:pStyle w:val="NoSpacing"/>
        <w:numPr>
          <w:ilvl w:val="0"/>
          <w:numId w:val="217"/>
        </w:numPr>
        <w:rPr>
          <w:rFonts w:ascii="Arial" w:hAnsi="Arial" w:cs="Arial"/>
          <w:sz w:val="22"/>
          <w:szCs w:val="22"/>
        </w:rPr>
      </w:pPr>
      <w:r w:rsidRPr="000E3FF3">
        <w:rPr>
          <w:rFonts w:ascii="Arial" w:hAnsi="Arial" w:cs="Arial"/>
          <w:sz w:val="22"/>
          <w:szCs w:val="22"/>
        </w:rPr>
        <w:t xml:space="preserve">Promoting the identification and sharing of best practice within each </w:t>
      </w:r>
      <w:proofErr w:type="gramStart"/>
      <w:r w:rsidRPr="000E3FF3">
        <w:rPr>
          <w:rFonts w:ascii="Arial" w:hAnsi="Arial" w:cs="Arial"/>
          <w:sz w:val="22"/>
          <w:szCs w:val="22"/>
        </w:rPr>
        <w:t>settings</w:t>
      </w:r>
      <w:proofErr w:type="gramEnd"/>
      <w:r w:rsidRPr="000E3FF3">
        <w:rPr>
          <w:rFonts w:ascii="Arial" w:hAnsi="Arial" w:cs="Arial"/>
          <w:sz w:val="22"/>
          <w:szCs w:val="22"/>
        </w:rPr>
        <w:t xml:space="preserve"> during </w:t>
      </w:r>
      <w:proofErr w:type="spellStart"/>
      <w:r w:rsidRPr="000E3FF3">
        <w:rPr>
          <w:rFonts w:ascii="Arial" w:hAnsi="Arial" w:cs="Arial"/>
          <w:sz w:val="22"/>
          <w:szCs w:val="22"/>
        </w:rPr>
        <w:t>termly</w:t>
      </w:r>
      <w:proofErr w:type="spellEnd"/>
      <w:r w:rsidRPr="000E3FF3">
        <w:rPr>
          <w:rFonts w:ascii="Arial" w:hAnsi="Arial" w:cs="Arial"/>
          <w:sz w:val="22"/>
          <w:szCs w:val="22"/>
        </w:rPr>
        <w:t xml:space="preserve"> group setting meetings.</w:t>
      </w:r>
    </w:p>
    <w:p w:rsidR="000F6A11" w:rsidRPr="000E3FF3" w:rsidRDefault="000F6A11" w:rsidP="000F6A11">
      <w:pPr>
        <w:pStyle w:val="NoSpacing"/>
        <w:ind w:left="720"/>
        <w:rPr>
          <w:rFonts w:ascii="Arial" w:hAnsi="Arial" w:cs="Arial"/>
          <w:sz w:val="22"/>
          <w:szCs w:val="22"/>
        </w:rPr>
      </w:pPr>
    </w:p>
    <w:p w:rsidR="000F6A11" w:rsidRPr="000E3FF3" w:rsidRDefault="000F6A11" w:rsidP="000F6A11">
      <w:pPr>
        <w:pStyle w:val="NoSpacing"/>
        <w:rPr>
          <w:rFonts w:ascii="Arial" w:hAnsi="Arial" w:cs="Arial"/>
          <w:sz w:val="22"/>
          <w:szCs w:val="22"/>
        </w:rPr>
      </w:pPr>
      <w:proofErr w:type="gramStart"/>
      <w:r w:rsidRPr="000E3FF3">
        <w:rPr>
          <w:rFonts w:ascii="Arial" w:hAnsi="Arial" w:cs="Arial"/>
          <w:sz w:val="22"/>
          <w:szCs w:val="22"/>
        </w:rPr>
        <w:t>Safeguarding :</w:t>
      </w:r>
      <w:proofErr w:type="gramEnd"/>
      <w:r w:rsidRPr="000E3FF3">
        <w:rPr>
          <w:rFonts w:ascii="Arial" w:hAnsi="Arial" w:cs="Arial"/>
          <w:sz w:val="22"/>
          <w:szCs w:val="22"/>
        </w:rPr>
        <w:t xml:space="preserve"> It is of paramount importance that children attending all </w:t>
      </w:r>
      <w:proofErr w:type="spellStart"/>
      <w:r w:rsidRPr="000E3FF3">
        <w:rPr>
          <w:rFonts w:ascii="Arial" w:hAnsi="Arial" w:cs="Arial"/>
          <w:sz w:val="22"/>
          <w:szCs w:val="22"/>
        </w:rPr>
        <w:t>Childville</w:t>
      </w:r>
      <w:proofErr w:type="spellEnd"/>
      <w:r w:rsidRPr="000E3FF3">
        <w:rPr>
          <w:rFonts w:ascii="Arial" w:hAnsi="Arial" w:cs="Arial"/>
          <w:sz w:val="22"/>
          <w:szCs w:val="22"/>
        </w:rPr>
        <w:t xml:space="preserve"> settings are safe. </w:t>
      </w:r>
      <w:proofErr w:type="spellStart"/>
      <w:r w:rsidRPr="000E3FF3">
        <w:rPr>
          <w:rFonts w:ascii="Arial" w:hAnsi="Arial" w:cs="Arial"/>
          <w:sz w:val="22"/>
          <w:szCs w:val="22"/>
        </w:rPr>
        <w:t>Childville</w:t>
      </w:r>
      <w:proofErr w:type="spellEnd"/>
      <w:r w:rsidRPr="000E3FF3">
        <w:rPr>
          <w:rFonts w:ascii="Arial" w:hAnsi="Arial" w:cs="Arial"/>
          <w:sz w:val="22"/>
          <w:szCs w:val="22"/>
        </w:rPr>
        <w:t xml:space="preserve"> as a provider has a responsibility to ensure that procedures and practices in Child Protection and Health &amp; Safety are securely in place and are effectively implemented by managers and staff.</w:t>
      </w:r>
    </w:p>
    <w:p w:rsidR="000F6A11" w:rsidRPr="000E3FF3" w:rsidRDefault="000F6A11" w:rsidP="000F6A11">
      <w:pPr>
        <w:pStyle w:val="NoSpacing"/>
        <w:rPr>
          <w:rFonts w:ascii="Arial" w:hAnsi="Arial" w:cs="Arial"/>
          <w:sz w:val="22"/>
          <w:szCs w:val="22"/>
        </w:rPr>
      </w:pPr>
      <w:r w:rsidRPr="000E3FF3">
        <w:rPr>
          <w:rFonts w:ascii="Arial" w:hAnsi="Arial" w:cs="Arial"/>
          <w:sz w:val="22"/>
          <w:szCs w:val="22"/>
        </w:rPr>
        <w:t xml:space="preserve">Managers and staff must recognise their responsibilities towards those in their care and be aware of the procedures they should follow if they suspect that a child may have been abused or neglected. All staff will undertake enhanced DBS check prior to starting employment with </w:t>
      </w:r>
      <w:proofErr w:type="spellStart"/>
      <w:r w:rsidRPr="000E3FF3">
        <w:rPr>
          <w:rFonts w:ascii="Arial" w:hAnsi="Arial" w:cs="Arial"/>
          <w:sz w:val="22"/>
          <w:szCs w:val="22"/>
        </w:rPr>
        <w:t>Childville</w:t>
      </w:r>
      <w:proofErr w:type="spellEnd"/>
      <w:r w:rsidRPr="000E3FF3">
        <w:rPr>
          <w:rFonts w:ascii="Arial" w:hAnsi="Arial" w:cs="Arial"/>
          <w:sz w:val="22"/>
          <w:szCs w:val="22"/>
        </w:rPr>
        <w:t>, receipt of two satisfactory references, Health &amp; Safety/general induction. Safeguarding training, First Aid and Food Safety training would be accessible to all staff.</w:t>
      </w:r>
    </w:p>
    <w:p w:rsidR="000F6A11" w:rsidRPr="000E3FF3" w:rsidRDefault="000F6A11" w:rsidP="000F6A11">
      <w:pPr>
        <w:pStyle w:val="NoSpacing"/>
        <w:rPr>
          <w:rFonts w:ascii="Arial" w:hAnsi="Arial" w:cs="Arial"/>
          <w:sz w:val="22"/>
          <w:szCs w:val="22"/>
        </w:rPr>
      </w:pPr>
    </w:p>
    <w:p w:rsidR="000F6A11" w:rsidRPr="000E3FF3" w:rsidRDefault="000F6A11" w:rsidP="000F6A11">
      <w:pPr>
        <w:pStyle w:val="NoSpacing"/>
        <w:rPr>
          <w:rFonts w:ascii="Arial" w:hAnsi="Arial" w:cs="Arial"/>
          <w:sz w:val="22"/>
          <w:szCs w:val="22"/>
        </w:rPr>
      </w:pPr>
      <w:r w:rsidRPr="000E3FF3">
        <w:rPr>
          <w:rFonts w:ascii="Arial" w:hAnsi="Arial" w:cs="Arial"/>
          <w:sz w:val="22"/>
          <w:szCs w:val="22"/>
        </w:rPr>
        <w:t>In order to ensure that the standardised procedures implemented to keep children safe in our settings are followed at all times by setting managers and their staff</w:t>
      </w:r>
      <w:proofErr w:type="gramStart"/>
      <w:r w:rsidRPr="000E3FF3">
        <w:rPr>
          <w:rFonts w:ascii="Arial" w:hAnsi="Arial" w:cs="Arial"/>
          <w:sz w:val="22"/>
          <w:szCs w:val="22"/>
        </w:rPr>
        <w:t>,  schedule</w:t>
      </w:r>
      <w:proofErr w:type="gramEnd"/>
      <w:r w:rsidRPr="000E3FF3">
        <w:rPr>
          <w:rFonts w:ascii="Arial" w:hAnsi="Arial" w:cs="Arial"/>
          <w:sz w:val="22"/>
          <w:szCs w:val="22"/>
        </w:rPr>
        <w:t xml:space="preserve"> of risk assessment audits will now be displayed at all settings indicating the frequency of audit and Quality Assurance spot checks will be conducted by senior management (i.e. director or nominated persons) in the following areas:</w:t>
      </w:r>
    </w:p>
    <w:p w:rsidR="000F6A11" w:rsidRPr="000E3FF3" w:rsidRDefault="000F6A11" w:rsidP="00C34F23">
      <w:pPr>
        <w:pStyle w:val="NoSpacing"/>
        <w:numPr>
          <w:ilvl w:val="0"/>
          <w:numId w:val="219"/>
        </w:numPr>
        <w:rPr>
          <w:rFonts w:ascii="Arial" w:hAnsi="Arial" w:cs="Arial"/>
          <w:sz w:val="22"/>
          <w:szCs w:val="22"/>
        </w:rPr>
      </w:pPr>
      <w:r w:rsidRPr="000E3FF3">
        <w:rPr>
          <w:rFonts w:ascii="Arial" w:hAnsi="Arial" w:cs="Arial"/>
          <w:sz w:val="22"/>
          <w:szCs w:val="22"/>
        </w:rPr>
        <w:t>Staff recruitment file - (i.e. DBS check, 2 references, identity check, practitioner observation, supervision, appraisal, identified training etc)</w:t>
      </w:r>
    </w:p>
    <w:p w:rsidR="000F6A11" w:rsidRPr="000E3FF3" w:rsidRDefault="000F6A11" w:rsidP="00C34F23">
      <w:pPr>
        <w:pStyle w:val="NoSpacing"/>
        <w:numPr>
          <w:ilvl w:val="0"/>
          <w:numId w:val="219"/>
        </w:numPr>
        <w:rPr>
          <w:rFonts w:ascii="Arial" w:hAnsi="Arial" w:cs="Arial"/>
          <w:sz w:val="22"/>
          <w:szCs w:val="22"/>
        </w:rPr>
      </w:pPr>
      <w:r w:rsidRPr="000E3FF3">
        <w:rPr>
          <w:rFonts w:ascii="Arial" w:hAnsi="Arial" w:cs="Arial"/>
          <w:sz w:val="22"/>
          <w:szCs w:val="22"/>
        </w:rPr>
        <w:t xml:space="preserve">Risk assessment (Yearly, </w:t>
      </w:r>
      <w:proofErr w:type="spellStart"/>
      <w:r w:rsidRPr="000E3FF3">
        <w:rPr>
          <w:rFonts w:ascii="Arial" w:hAnsi="Arial" w:cs="Arial"/>
          <w:sz w:val="22"/>
          <w:szCs w:val="22"/>
        </w:rPr>
        <w:t>termly</w:t>
      </w:r>
      <w:proofErr w:type="spellEnd"/>
      <w:r w:rsidRPr="000E3FF3">
        <w:rPr>
          <w:rFonts w:ascii="Arial" w:hAnsi="Arial" w:cs="Arial"/>
          <w:sz w:val="22"/>
          <w:szCs w:val="22"/>
        </w:rPr>
        <w:t>, daily risk assessments will be checked to ensure it has been reviewed and updated in line with identified changes).</w:t>
      </w:r>
    </w:p>
    <w:p w:rsidR="000F6A11" w:rsidRPr="000E3FF3" w:rsidRDefault="000F6A11" w:rsidP="00C34F23">
      <w:pPr>
        <w:pStyle w:val="NoSpacing"/>
        <w:numPr>
          <w:ilvl w:val="0"/>
          <w:numId w:val="219"/>
        </w:numPr>
        <w:rPr>
          <w:rFonts w:ascii="Arial" w:hAnsi="Arial" w:cs="Arial"/>
          <w:sz w:val="22"/>
          <w:szCs w:val="22"/>
        </w:rPr>
      </w:pPr>
      <w:r w:rsidRPr="000E3FF3">
        <w:rPr>
          <w:rFonts w:ascii="Arial" w:hAnsi="Arial" w:cs="Arial"/>
          <w:sz w:val="22"/>
          <w:szCs w:val="22"/>
        </w:rPr>
        <w:t>Manager's observation of the practitioners and the planning monitoring sheet completed for practitioners will be checked for quality and consistency across board.</w:t>
      </w:r>
    </w:p>
    <w:p w:rsidR="000F6A11" w:rsidRPr="000E3FF3" w:rsidRDefault="000F6A11" w:rsidP="00C34F23">
      <w:pPr>
        <w:pStyle w:val="NoSpacing"/>
        <w:numPr>
          <w:ilvl w:val="0"/>
          <w:numId w:val="219"/>
        </w:numPr>
        <w:rPr>
          <w:rFonts w:ascii="Arial" w:hAnsi="Arial" w:cs="Arial"/>
          <w:sz w:val="22"/>
          <w:szCs w:val="22"/>
        </w:rPr>
      </w:pPr>
      <w:r w:rsidRPr="000E3FF3">
        <w:rPr>
          <w:rFonts w:ascii="Arial" w:hAnsi="Arial" w:cs="Arial"/>
          <w:sz w:val="22"/>
          <w:szCs w:val="22"/>
        </w:rPr>
        <w:lastRenderedPageBreak/>
        <w:t>Opportunities provided by managers for professional development and training according to staff specific need and the needs of the organisation to ensure positive impact on continuous improvement will also be monitored.</w:t>
      </w:r>
    </w:p>
    <w:p w:rsidR="000F6A11" w:rsidRPr="000E3FF3" w:rsidRDefault="000F6A11" w:rsidP="00C34F23">
      <w:pPr>
        <w:pStyle w:val="NoSpacing"/>
        <w:numPr>
          <w:ilvl w:val="0"/>
          <w:numId w:val="219"/>
        </w:numPr>
        <w:rPr>
          <w:rFonts w:ascii="Arial" w:hAnsi="Arial" w:cs="Arial"/>
          <w:sz w:val="22"/>
          <w:szCs w:val="22"/>
        </w:rPr>
      </w:pPr>
      <w:r w:rsidRPr="000E3FF3">
        <w:rPr>
          <w:rFonts w:ascii="Arial" w:hAnsi="Arial" w:cs="Arial"/>
          <w:sz w:val="22"/>
          <w:szCs w:val="22"/>
        </w:rPr>
        <w:t>Quality assurance visit checklist will be completed during every spot checks and action will be raised for any concerns with target completion date set. Where serious concern is identified, emergency supervision will be held with the manager.</w:t>
      </w:r>
    </w:p>
    <w:p w:rsidR="000F6A11" w:rsidRPr="000E3FF3" w:rsidRDefault="000F6A11" w:rsidP="00C34F23">
      <w:pPr>
        <w:pStyle w:val="NoSpacing"/>
        <w:numPr>
          <w:ilvl w:val="0"/>
          <w:numId w:val="219"/>
        </w:numPr>
        <w:rPr>
          <w:rFonts w:ascii="Arial" w:hAnsi="Arial" w:cs="Arial"/>
          <w:sz w:val="22"/>
          <w:szCs w:val="22"/>
        </w:rPr>
      </w:pPr>
      <w:r w:rsidRPr="000E3FF3">
        <w:rPr>
          <w:rFonts w:ascii="Arial" w:hAnsi="Arial" w:cs="Arial"/>
          <w:sz w:val="22"/>
          <w:szCs w:val="22"/>
        </w:rPr>
        <w:t>Early Years advisory teacher's visit reports/action set and categorisation of setting report will also be monitored and reviewed for progress regularly.</w:t>
      </w:r>
    </w:p>
    <w:p w:rsidR="000F6A11" w:rsidRPr="000E3FF3" w:rsidRDefault="000F6A11" w:rsidP="00C34F23">
      <w:pPr>
        <w:pStyle w:val="NoSpacing"/>
        <w:numPr>
          <w:ilvl w:val="0"/>
          <w:numId w:val="219"/>
        </w:numPr>
        <w:rPr>
          <w:rFonts w:ascii="Arial" w:hAnsi="Arial" w:cs="Arial"/>
          <w:sz w:val="22"/>
          <w:szCs w:val="22"/>
        </w:rPr>
      </w:pPr>
      <w:r w:rsidRPr="000E3FF3">
        <w:rPr>
          <w:rFonts w:ascii="Arial" w:hAnsi="Arial" w:cs="Arial"/>
          <w:sz w:val="22"/>
          <w:szCs w:val="22"/>
        </w:rPr>
        <w:t>Each setting manager will be encouraged to shadow another as good practice and to ob</w:t>
      </w:r>
      <w:r w:rsidR="004356DC" w:rsidRPr="000E3FF3">
        <w:rPr>
          <w:rFonts w:ascii="Arial" w:hAnsi="Arial" w:cs="Arial"/>
          <w:sz w:val="22"/>
          <w:szCs w:val="22"/>
        </w:rPr>
        <w:t xml:space="preserve">serve and spot check each </w:t>
      </w:r>
      <w:proofErr w:type="gramStart"/>
      <w:r w:rsidR="004356DC" w:rsidRPr="000E3FF3">
        <w:rPr>
          <w:rFonts w:ascii="Arial" w:hAnsi="Arial" w:cs="Arial"/>
          <w:sz w:val="22"/>
          <w:szCs w:val="22"/>
        </w:rPr>
        <w:t>other’</w:t>
      </w:r>
      <w:r w:rsidRPr="000E3FF3">
        <w:rPr>
          <w:rFonts w:ascii="Arial" w:hAnsi="Arial" w:cs="Arial"/>
          <w:sz w:val="22"/>
          <w:szCs w:val="22"/>
        </w:rPr>
        <w:t>s</w:t>
      </w:r>
      <w:proofErr w:type="gramEnd"/>
      <w:r w:rsidRPr="000E3FF3">
        <w:rPr>
          <w:rFonts w:ascii="Arial" w:hAnsi="Arial" w:cs="Arial"/>
          <w:sz w:val="22"/>
          <w:szCs w:val="22"/>
        </w:rPr>
        <w:t xml:space="preserve"> setting.</w:t>
      </w:r>
    </w:p>
    <w:p w:rsidR="000F6A11" w:rsidRPr="000E3FF3" w:rsidRDefault="004356DC" w:rsidP="00C34F23">
      <w:pPr>
        <w:pStyle w:val="NoSpacing"/>
        <w:numPr>
          <w:ilvl w:val="0"/>
          <w:numId w:val="219"/>
        </w:numPr>
        <w:rPr>
          <w:rFonts w:ascii="Arial" w:hAnsi="Arial" w:cs="Arial"/>
          <w:sz w:val="22"/>
          <w:szCs w:val="22"/>
        </w:rPr>
      </w:pPr>
      <w:r w:rsidRPr="000E3FF3">
        <w:rPr>
          <w:rFonts w:ascii="Arial" w:hAnsi="Arial" w:cs="Arial"/>
          <w:sz w:val="22"/>
          <w:szCs w:val="22"/>
        </w:rPr>
        <w:t>S</w:t>
      </w:r>
      <w:r w:rsidR="000F6A11" w:rsidRPr="000E3FF3">
        <w:rPr>
          <w:rFonts w:ascii="Arial" w:hAnsi="Arial" w:cs="Arial"/>
          <w:sz w:val="22"/>
          <w:szCs w:val="22"/>
        </w:rPr>
        <w:t>afeguarding records: first aid forms, staff register, visitor register, child register, incident record, fire drill, allergy list, injury on arrival etc.</w:t>
      </w:r>
    </w:p>
    <w:p w:rsidR="000F6A11" w:rsidRPr="000E3FF3" w:rsidRDefault="000F6A11" w:rsidP="000F6A11">
      <w:pPr>
        <w:pStyle w:val="NoSpacing"/>
        <w:rPr>
          <w:rFonts w:ascii="Arial" w:hAnsi="Arial" w:cs="Arial"/>
          <w:sz w:val="22"/>
          <w:szCs w:val="22"/>
        </w:rPr>
      </w:pPr>
    </w:p>
    <w:p w:rsidR="000F6A11" w:rsidRPr="000E3FF3" w:rsidRDefault="000F6A11" w:rsidP="000F6A11">
      <w:pPr>
        <w:spacing w:line="360" w:lineRule="auto"/>
        <w:jc w:val="both"/>
        <w:rPr>
          <w:rFonts w:ascii="Arial" w:hAnsi="Arial" w:cs="Arial"/>
          <w:sz w:val="22"/>
          <w:szCs w:val="22"/>
        </w:rPr>
      </w:pPr>
    </w:p>
    <w:p w:rsidR="000F6A11" w:rsidRPr="000E3FF3" w:rsidRDefault="000F6A11" w:rsidP="000F6A11">
      <w:pPr>
        <w:spacing w:line="360" w:lineRule="auto"/>
        <w:jc w:val="both"/>
        <w:rPr>
          <w:rFonts w:ascii="Arial" w:hAnsi="Arial" w:cs="Arial"/>
          <w:sz w:val="22"/>
          <w:szCs w:val="22"/>
        </w:rPr>
      </w:pPr>
    </w:p>
    <w:tbl>
      <w:tblPr>
        <w:tblW w:w="5000" w:type="pct"/>
        <w:tblLook w:val="01E0"/>
      </w:tblPr>
      <w:tblGrid>
        <w:gridCol w:w="5058"/>
        <w:gridCol w:w="3829"/>
        <w:gridCol w:w="2104"/>
      </w:tblGrid>
      <w:tr w:rsidR="000F6A11" w:rsidRPr="000E3FF3" w:rsidTr="000F6A11">
        <w:tc>
          <w:tcPr>
            <w:tcW w:w="2301" w:type="pct"/>
          </w:tcPr>
          <w:p w:rsidR="000F6A11" w:rsidRPr="000E3FF3" w:rsidRDefault="000F6A11" w:rsidP="000F6A11">
            <w:pPr>
              <w:spacing w:line="360" w:lineRule="auto"/>
              <w:rPr>
                <w:rFonts w:ascii="Arial" w:hAnsi="Arial" w:cs="Arial"/>
                <w:sz w:val="22"/>
                <w:szCs w:val="22"/>
              </w:rPr>
            </w:pPr>
          </w:p>
          <w:p w:rsidR="000F6A11" w:rsidRPr="000E3FF3" w:rsidRDefault="000F6A11" w:rsidP="000F6A11">
            <w:pPr>
              <w:spacing w:line="360" w:lineRule="auto"/>
              <w:rPr>
                <w:rFonts w:ascii="Arial" w:hAnsi="Arial" w:cs="Arial"/>
              </w:rPr>
            </w:pPr>
            <w:r w:rsidRPr="000E3FF3">
              <w:rPr>
                <w:rFonts w:ascii="Arial" w:hAnsi="Arial" w:cs="Arial"/>
                <w:sz w:val="22"/>
                <w:szCs w:val="22"/>
              </w:rPr>
              <w:t>This policy was adopted at a meeting of</w:t>
            </w:r>
          </w:p>
        </w:tc>
        <w:tc>
          <w:tcPr>
            <w:tcW w:w="1742" w:type="pct"/>
            <w:tcBorders>
              <w:bottom w:val="single" w:sz="4" w:space="0" w:color="7030A0"/>
            </w:tcBorders>
            <w:shd w:val="clear" w:color="auto" w:fill="auto"/>
          </w:tcPr>
          <w:p w:rsidR="000F6A11" w:rsidRPr="000E3FF3" w:rsidRDefault="000F6A11" w:rsidP="000F6A11">
            <w:pPr>
              <w:spacing w:line="360" w:lineRule="auto"/>
              <w:rPr>
                <w:rFonts w:ascii="Arial" w:hAnsi="Arial" w:cs="Arial"/>
              </w:rPr>
            </w:pPr>
          </w:p>
        </w:tc>
        <w:tc>
          <w:tcPr>
            <w:tcW w:w="957" w:type="pct"/>
          </w:tcPr>
          <w:p w:rsidR="000F6A11" w:rsidRPr="000E3FF3" w:rsidRDefault="000F6A11" w:rsidP="000F6A11">
            <w:pPr>
              <w:spacing w:line="360" w:lineRule="auto"/>
              <w:rPr>
                <w:rFonts w:ascii="Arial" w:hAnsi="Arial" w:cs="Arial"/>
                <w:i/>
                <w:sz w:val="22"/>
                <w:szCs w:val="22"/>
              </w:rPr>
            </w:pPr>
          </w:p>
          <w:p w:rsidR="000F6A11" w:rsidRPr="000E3FF3" w:rsidRDefault="000F6A11" w:rsidP="000F6A11">
            <w:pPr>
              <w:spacing w:line="360" w:lineRule="auto"/>
              <w:rPr>
                <w:rFonts w:ascii="Arial" w:hAnsi="Arial" w:cs="Arial"/>
                <w:i/>
              </w:rPr>
            </w:pPr>
            <w:r w:rsidRPr="000E3FF3">
              <w:rPr>
                <w:rFonts w:ascii="Arial" w:hAnsi="Arial" w:cs="Arial"/>
                <w:i/>
                <w:sz w:val="22"/>
                <w:szCs w:val="22"/>
              </w:rPr>
              <w:t>(name of provider)</w:t>
            </w:r>
          </w:p>
        </w:tc>
      </w:tr>
      <w:tr w:rsidR="000F6A11" w:rsidRPr="000E3FF3" w:rsidTr="000F6A11">
        <w:tc>
          <w:tcPr>
            <w:tcW w:w="2301" w:type="pct"/>
          </w:tcPr>
          <w:p w:rsidR="000F6A11" w:rsidRPr="000E3FF3" w:rsidRDefault="000F6A11" w:rsidP="000F6A11">
            <w:pPr>
              <w:spacing w:line="360" w:lineRule="auto"/>
              <w:rPr>
                <w:rFonts w:ascii="Arial" w:hAnsi="Arial" w:cs="Arial"/>
              </w:rPr>
            </w:pPr>
            <w:r w:rsidRPr="000E3FF3">
              <w:rPr>
                <w:rFonts w:ascii="Arial" w:hAnsi="Arial" w:cs="Arial"/>
                <w:sz w:val="22"/>
                <w:szCs w:val="22"/>
              </w:rPr>
              <w:t>Held on</w:t>
            </w:r>
          </w:p>
        </w:tc>
        <w:tc>
          <w:tcPr>
            <w:tcW w:w="1742" w:type="pct"/>
            <w:tcBorders>
              <w:top w:val="single" w:sz="4" w:space="0" w:color="7030A0"/>
              <w:bottom w:val="single" w:sz="4" w:space="0" w:color="7030A0"/>
            </w:tcBorders>
          </w:tcPr>
          <w:p w:rsidR="000F6A11" w:rsidRPr="000E3FF3" w:rsidRDefault="000F6A11" w:rsidP="000F6A11">
            <w:pPr>
              <w:spacing w:line="360" w:lineRule="auto"/>
              <w:rPr>
                <w:rFonts w:ascii="Arial" w:hAnsi="Arial" w:cs="Arial"/>
              </w:rPr>
            </w:pPr>
          </w:p>
        </w:tc>
        <w:tc>
          <w:tcPr>
            <w:tcW w:w="957" w:type="pct"/>
          </w:tcPr>
          <w:p w:rsidR="000F6A11" w:rsidRPr="000E3FF3" w:rsidRDefault="000F6A11" w:rsidP="000F6A11">
            <w:pPr>
              <w:spacing w:line="360" w:lineRule="auto"/>
              <w:rPr>
                <w:rFonts w:ascii="Arial" w:hAnsi="Arial" w:cs="Arial"/>
                <w:i/>
              </w:rPr>
            </w:pPr>
            <w:r w:rsidRPr="000E3FF3">
              <w:rPr>
                <w:rFonts w:ascii="Arial" w:hAnsi="Arial" w:cs="Arial"/>
                <w:i/>
                <w:sz w:val="22"/>
                <w:szCs w:val="22"/>
              </w:rPr>
              <w:t>(date)</w:t>
            </w:r>
          </w:p>
        </w:tc>
      </w:tr>
      <w:tr w:rsidR="000F6A11" w:rsidRPr="000E3FF3" w:rsidTr="000F6A11">
        <w:tc>
          <w:tcPr>
            <w:tcW w:w="2301" w:type="pct"/>
          </w:tcPr>
          <w:p w:rsidR="000F6A11" w:rsidRPr="000E3FF3" w:rsidRDefault="000F6A11" w:rsidP="000F6A11">
            <w:pPr>
              <w:spacing w:line="360" w:lineRule="auto"/>
              <w:rPr>
                <w:rFonts w:ascii="Arial" w:hAnsi="Arial" w:cs="Arial"/>
              </w:rPr>
            </w:pPr>
            <w:r w:rsidRPr="000E3FF3">
              <w:rPr>
                <w:rFonts w:ascii="Arial" w:hAnsi="Arial" w:cs="Arial"/>
                <w:sz w:val="22"/>
                <w:szCs w:val="22"/>
              </w:rPr>
              <w:t>Date to be reviewed</w:t>
            </w:r>
          </w:p>
        </w:tc>
        <w:tc>
          <w:tcPr>
            <w:tcW w:w="1742" w:type="pct"/>
            <w:tcBorders>
              <w:top w:val="single" w:sz="4" w:space="0" w:color="7030A0"/>
              <w:bottom w:val="single" w:sz="4" w:space="0" w:color="7030A0"/>
            </w:tcBorders>
          </w:tcPr>
          <w:p w:rsidR="000F6A11" w:rsidRPr="000E3FF3" w:rsidRDefault="000F6A11" w:rsidP="000F6A11">
            <w:pPr>
              <w:spacing w:line="360" w:lineRule="auto"/>
              <w:rPr>
                <w:rFonts w:ascii="Arial" w:hAnsi="Arial" w:cs="Arial"/>
              </w:rPr>
            </w:pPr>
          </w:p>
        </w:tc>
        <w:tc>
          <w:tcPr>
            <w:tcW w:w="957" w:type="pct"/>
          </w:tcPr>
          <w:p w:rsidR="000F6A11" w:rsidRPr="000E3FF3" w:rsidRDefault="000F6A11" w:rsidP="000F6A11">
            <w:pPr>
              <w:spacing w:line="360" w:lineRule="auto"/>
              <w:rPr>
                <w:rFonts w:ascii="Arial" w:hAnsi="Arial" w:cs="Arial"/>
                <w:i/>
              </w:rPr>
            </w:pPr>
            <w:r w:rsidRPr="000E3FF3">
              <w:rPr>
                <w:rFonts w:ascii="Arial" w:hAnsi="Arial" w:cs="Arial"/>
                <w:i/>
                <w:sz w:val="22"/>
                <w:szCs w:val="22"/>
              </w:rPr>
              <w:t>(date)</w:t>
            </w:r>
          </w:p>
        </w:tc>
      </w:tr>
      <w:tr w:rsidR="000F6A11" w:rsidRPr="000E3FF3" w:rsidTr="000F6A11">
        <w:tc>
          <w:tcPr>
            <w:tcW w:w="2301" w:type="pct"/>
          </w:tcPr>
          <w:p w:rsidR="000F6A11" w:rsidRPr="000E3FF3" w:rsidRDefault="000F6A11" w:rsidP="000F6A11">
            <w:pPr>
              <w:spacing w:line="360" w:lineRule="auto"/>
              <w:rPr>
                <w:rFonts w:ascii="Arial" w:hAnsi="Arial" w:cs="Arial"/>
              </w:rPr>
            </w:pPr>
            <w:r w:rsidRPr="000E3FF3">
              <w:rPr>
                <w:rFonts w:ascii="Arial" w:hAnsi="Arial" w:cs="Arial"/>
                <w:sz w:val="22"/>
                <w:szCs w:val="22"/>
              </w:rPr>
              <w:t>Signed on behalf of the provider</w:t>
            </w:r>
          </w:p>
        </w:tc>
        <w:tc>
          <w:tcPr>
            <w:tcW w:w="2699" w:type="pct"/>
            <w:gridSpan w:val="2"/>
            <w:tcBorders>
              <w:bottom w:val="single" w:sz="4" w:space="0" w:color="7030A0"/>
            </w:tcBorders>
          </w:tcPr>
          <w:p w:rsidR="000F6A11" w:rsidRPr="000E3FF3" w:rsidRDefault="000F6A11" w:rsidP="000F6A11">
            <w:pPr>
              <w:spacing w:line="360" w:lineRule="auto"/>
              <w:rPr>
                <w:rFonts w:ascii="Arial" w:hAnsi="Arial" w:cs="Arial"/>
              </w:rPr>
            </w:pPr>
          </w:p>
        </w:tc>
      </w:tr>
      <w:tr w:rsidR="000F6A11" w:rsidRPr="000E3FF3" w:rsidTr="000F6A1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301" w:type="pct"/>
            <w:tcBorders>
              <w:top w:val="nil"/>
              <w:left w:val="nil"/>
              <w:bottom w:val="nil"/>
              <w:right w:val="nil"/>
            </w:tcBorders>
          </w:tcPr>
          <w:p w:rsidR="000F6A11" w:rsidRPr="000E3FF3" w:rsidRDefault="000F6A11" w:rsidP="000F6A11">
            <w:pPr>
              <w:spacing w:line="360" w:lineRule="auto"/>
              <w:rPr>
                <w:rFonts w:ascii="Arial" w:hAnsi="Arial" w:cs="Arial"/>
              </w:rPr>
            </w:pPr>
            <w:r w:rsidRPr="000E3FF3">
              <w:rPr>
                <w:rFonts w:ascii="Arial" w:hAnsi="Arial" w:cs="Arial"/>
                <w:sz w:val="22"/>
                <w:szCs w:val="22"/>
              </w:rPr>
              <w:t>Name of signatory</w:t>
            </w:r>
          </w:p>
        </w:tc>
        <w:tc>
          <w:tcPr>
            <w:tcW w:w="2699" w:type="pct"/>
            <w:gridSpan w:val="2"/>
            <w:tcBorders>
              <w:top w:val="single" w:sz="4" w:space="0" w:color="7030A0"/>
              <w:left w:val="nil"/>
              <w:bottom w:val="single" w:sz="4" w:space="0" w:color="7030A0"/>
              <w:right w:val="nil"/>
            </w:tcBorders>
          </w:tcPr>
          <w:p w:rsidR="000F6A11" w:rsidRPr="000E3FF3" w:rsidRDefault="000F6A11" w:rsidP="000F6A11">
            <w:pPr>
              <w:spacing w:line="360" w:lineRule="auto"/>
              <w:rPr>
                <w:rFonts w:ascii="Arial" w:hAnsi="Arial" w:cs="Arial"/>
              </w:rPr>
            </w:pPr>
          </w:p>
        </w:tc>
      </w:tr>
      <w:tr w:rsidR="000F6A11" w:rsidRPr="000E3FF3" w:rsidTr="000F6A1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301" w:type="pct"/>
            <w:tcBorders>
              <w:top w:val="nil"/>
              <w:left w:val="nil"/>
              <w:bottom w:val="nil"/>
              <w:right w:val="nil"/>
            </w:tcBorders>
          </w:tcPr>
          <w:p w:rsidR="000F6A11" w:rsidRPr="000E3FF3" w:rsidRDefault="000F6A11" w:rsidP="000F6A11">
            <w:pPr>
              <w:spacing w:line="360" w:lineRule="auto"/>
              <w:rPr>
                <w:rFonts w:ascii="Arial" w:hAnsi="Arial" w:cs="Arial"/>
              </w:rPr>
            </w:pPr>
            <w:r w:rsidRPr="000E3FF3">
              <w:rPr>
                <w:rFonts w:ascii="Arial" w:hAnsi="Arial" w:cs="Arial"/>
                <w:sz w:val="22"/>
                <w:szCs w:val="22"/>
              </w:rPr>
              <w:t>Role of signatory (e.g. chair, director or owner)</w:t>
            </w:r>
          </w:p>
        </w:tc>
        <w:tc>
          <w:tcPr>
            <w:tcW w:w="2699" w:type="pct"/>
            <w:gridSpan w:val="2"/>
            <w:tcBorders>
              <w:top w:val="single" w:sz="4" w:space="0" w:color="7030A0"/>
              <w:left w:val="nil"/>
              <w:bottom w:val="single" w:sz="4" w:space="0" w:color="7030A0"/>
              <w:right w:val="nil"/>
            </w:tcBorders>
          </w:tcPr>
          <w:p w:rsidR="000F6A11" w:rsidRPr="000E3FF3" w:rsidRDefault="000F6A11" w:rsidP="000F6A11">
            <w:pPr>
              <w:spacing w:line="360" w:lineRule="auto"/>
              <w:rPr>
                <w:rFonts w:ascii="Arial" w:hAnsi="Arial" w:cs="Arial"/>
              </w:rPr>
            </w:pPr>
          </w:p>
        </w:tc>
      </w:tr>
    </w:tbl>
    <w:p w:rsidR="000F6A11" w:rsidRPr="000E3FF3" w:rsidRDefault="000F6A11" w:rsidP="000F6A11">
      <w:pPr>
        <w:spacing w:line="360" w:lineRule="auto"/>
        <w:jc w:val="both"/>
        <w:rPr>
          <w:rFonts w:ascii="Arial" w:hAnsi="Arial" w:cs="Arial"/>
          <w:sz w:val="22"/>
          <w:szCs w:val="22"/>
        </w:rPr>
      </w:pPr>
    </w:p>
    <w:p w:rsidR="00CD17F8" w:rsidRPr="000E3FF3" w:rsidRDefault="000F6A11" w:rsidP="00CD17F8">
      <w:pPr>
        <w:pStyle w:val="ListParagraph"/>
        <w:spacing w:line="360" w:lineRule="auto"/>
        <w:ind w:left="360"/>
        <w:jc w:val="both"/>
        <w:rPr>
          <w:rFonts w:ascii="Arial" w:hAnsi="Arial" w:cs="Arial"/>
          <w:b/>
          <w:sz w:val="22"/>
          <w:szCs w:val="22"/>
        </w:rPr>
      </w:pPr>
      <w:r w:rsidRPr="000E3FF3">
        <w:rPr>
          <w:rFonts w:ascii="Arial" w:hAnsi="Arial" w:cs="Arial"/>
          <w:b/>
          <w:sz w:val="22"/>
          <w:szCs w:val="22"/>
        </w:rPr>
        <w:br w:type="page"/>
      </w:r>
    </w:p>
    <w:p w:rsidR="00CD17F8" w:rsidRPr="000E3FF3" w:rsidRDefault="00CD17F8" w:rsidP="00CD17F8">
      <w:pPr>
        <w:spacing w:line="360" w:lineRule="auto"/>
        <w:rPr>
          <w:rFonts w:ascii="Arial" w:hAnsi="Arial" w:cs="Arial"/>
          <w:b/>
          <w:sz w:val="28"/>
          <w:szCs w:val="28"/>
        </w:rPr>
      </w:pPr>
      <w:r w:rsidRPr="000E3FF3">
        <w:rPr>
          <w:rFonts w:ascii="Arial" w:hAnsi="Arial" w:cs="Arial"/>
          <w:b/>
          <w:sz w:val="28"/>
          <w:szCs w:val="28"/>
        </w:rPr>
        <w:t>Recording and reporting of accidents and incidents</w:t>
      </w:r>
    </w:p>
    <w:p w:rsidR="00CD17F8" w:rsidRPr="000E3FF3" w:rsidRDefault="00CD17F8" w:rsidP="00CD17F8">
      <w:pPr>
        <w:spacing w:line="360" w:lineRule="auto"/>
        <w:rPr>
          <w:rFonts w:ascii="Arial" w:hAnsi="Arial" w:cs="Arial"/>
          <w:sz w:val="22"/>
          <w:szCs w:val="22"/>
        </w:rPr>
      </w:pPr>
      <w:r w:rsidRPr="000E3FF3">
        <w:rPr>
          <w:rFonts w:ascii="Arial" w:hAnsi="Arial" w:cs="Arial"/>
          <w:sz w:val="22"/>
          <w:szCs w:val="22"/>
        </w:rPr>
        <w:t>(Including the procedure for reporting accidents and incidents to the HSE under RIDDOR</w:t>
      </w:r>
      <w:r w:rsidR="005C521D" w:rsidRPr="000E3FF3">
        <w:rPr>
          <w:rFonts w:ascii="Arial" w:hAnsi="Arial" w:cs="Arial"/>
          <w:sz w:val="22"/>
          <w:szCs w:val="22"/>
        </w:rPr>
        <w:t xml:space="preserve"> </w:t>
      </w:r>
      <w:r w:rsidRPr="000E3FF3">
        <w:rPr>
          <w:rFonts w:ascii="Arial" w:hAnsi="Arial" w:cs="Arial"/>
          <w:sz w:val="22"/>
          <w:szCs w:val="22"/>
        </w:rPr>
        <w:t>requirements)</w:t>
      </w:r>
    </w:p>
    <w:p w:rsidR="00CD17F8" w:rsidRPr="000E3FF3" w:rsidRDefault="00CD17F8" w:rsidP="00CD17F8">
      <w:pPr>
        <w:spacing w:line="360" w:lineRule="auto"/>
        <w:rPr>
          <w:rFonts w:ascii="Arial" w:hAnsi="Arial" w:cs="Arial"/>
          <w:sz w:val="22"/>
          <w:szCs w:val="22"/>
        </w:rPr>
      </w:pPr>
    </w:p>
    <w:p w:rsidR="00CD17F8" w:rsidRPr="000E3FF3" w:rsidRDefault="00CD17F8" w:rsidP="00CD17F8">
      <w:pPr>
        <w:spacing w:line="360" w:lineRule="auto"/>
        <w:rPr>
          <w:rFonts w:ascii="Arial" w:hAnsi="Arial" w:cs="Arial"/>
          <w:b/>
          <w:sz w:val="22"/>
          <w:szCs w:val="22"/>
        </w:rPr>
      </w:pPr>
      <w:r w:rsidRPr="000E3FF3">
        <w:rPr>
          <w:rFonts w:ascii="Arial" w:hAnsi="Arial" w:cs="Arial"/>
          <w:b/>
          <w:sz w:val="22"/>
          <w:szCs w:val="22"/>
        </w:rPr>
        <w:t>Policy statement</w:t>
      </w:r>
    </w:p>
    <w:p w:rsidR="00CD17F8" w:rsidRPr="000E3FF3" w:rsidRDefault="00CD17F8" w:rsidP="00CD17F8">
      <w:pPr>
        <w:spacing w:line="360" w:lineRule="auto"/>
        <w:rPr>
          <w:rFonts w:ascii="Arial" w:hAnsi="Arial" w:cs="Arial"/>
          <w:b/>
          <w:sz w:val="22"/>
          <w:szCs w:val="22"/>
        </w:rPr>
      </w:pPr>
    </w:p>
    <w:p w:rsidR="00CD17F8" w:rsidRPr="000E3FF3" w:rsidRDefault="00CD17F8" w:rsidP="00CD17F8">
      <w:pPr>
        <w:spacing w:line="360" w:lineRule="auto"/>
        <w:rPr>
          <w:rFonts w:ascii="Arial" w:hAnsi="Arial" w:cs="Arial"/>
          <w:sz w:val="22"/>
          <w:szCs w:val="22"/>
        </w:rPr>
      </w:pPr>
      <w:r w:rsidRPr="000E3FF3">
        <w:rPr>
          <w:rFonts w:ascii="Arial" w:hAnsi="Arial" w:cs="Arial"/>
          <w:sz w:val="22"/>
          <w:szCs w:val="22"/>
        </w:rPr>
        <w:t>We follow the guidelines of the Reporting of Injuries, Diseases and Dangerous Occurrences Regulations</w:t>
      </w:r>
      <w:r w:rsidR="004356DC" w:rsidRPr="000E3FF3">
        <w:rPr>
          <w:rFonts w:ascii="Arial" w:hAnsi="Arial" w:cs="Arial"/>
          <w:sz w:val="22"/>
          <w:szCs w:val="22"/>
        </w:rPr>
        <w:t xml:space="preserve"> </w:t>
      </w:r>
      <w:r w:rsidRPr="000E3FF3">
        <w:rPr>
          <w:rFonts w:ascii="Arial" w:hAnsi="Arial" w:cs="Arial"/>
          <w:sz w:val="22"/>
          <w:szCs w:val="22"/>
        </w:rPr>
        <w:t>(RIDDOR) for the reporting of accidents and incidents. Child protection matters or behavioural incidents</w:t>
      </w:r>
      <w:r w:rsidR="005C521D" w:rsidRPr="000E3FF3">
        <w:rPr>
          <w:rFonts w:ascii="Arial" w:hAnsi="Arial" w:cs="Arial"/>
          <w:sz w:val="22"/>
          <w:szCs w:val="22"/>
        </w:rPr>
        <w:t xml:space="preserve"> </w:t>
      </w:r>
      <w:r w:rsidRPr="000E3FF3">
        <w:rPr>
          <w:rFonts w:ascii="Arial" w:hAnsi="Arial" w:cs="Arial"/>
          <w:sz w:val="22"/>
          <w:szCs w:val="22"/>
        </w:rPr>
        <w:t>between children are not regarded as incidents and there are separate procedures for this.</w:t>
      </w:r>
    </w:p>
    <w:p w:rsidR="00CD17F8" w:rsidRPr="000E3FF3" w:rsidRDefault="00CD17F8" w:rsidP="00CD17F8">
      <w:pPr>
        <w:spacing w:line="360" w:lineRule="auto"/>
        <w:rPr>
          <w:rFonts w:ascii="Arial" w:hAnsi="Arial" w:cs="Arial"/>
          <w:sz w:val="22"/>
          <w:szCs w:val="22"/>
        </w:rPr>
      </w:pPr>
    </w:p>
    <w:p w:rsidR="00CD17F8" w:rsidRPr="000E3FF3" w:rsidRDefault="00CD17F8" w:rsidP="00CD17F8">
      <w:pPr>
        <w:spacing w:line="360" w:lineRule="auto"/>
        <w:rPr>
          <w:rFonts w:ascii="Arial" w:hAnsi="Arial" w:cs="Arial"/>
          <w:b/>
          <w:sz w:val="22"/>
          <w:szCs w:val="22"/>
        </w:rPr>
      </w:pPr>
      <w:r w:rsidRPr="000E3FF3">
        <w:rPr>
          <w:rFonts w:ascii="Arial" w:hAnsi="Arial" w:cs="Arial"/>
          <w:b/>
          <w:sz w:val="22"/>
          <w:szCs w:val="22"/>
        </w:rPr>
        <w:t>Procedures</w:t>
      </w:r>
    </w:p>
    <w:p w:rsidR="00CD17F8" w:rsidRPr="000E3FF3" w:rsidRDefault="00CD17F8" w:rsidP="00CD17F8">
      <w:pPr>
        <w:spacing w:line="360" w:lineRule="auto"/>
        <w:rPr>
          <w:rFonts w:ascii="Arial" w:hAnsi="Arial" w:cs="Arial"/>
          <w:i/>
          <w:sz w:val="22"/>
          <w:szCs w:val="22"/>
        </w:rPr>
      </w:pPr>
      <w:r w:rsidRPr="000E3FF3">
        <w:rPr>
          <w:rFonts w:ascii="Arial" w:hAnsi="Arial" w:cs="Arial"/>
          <w:i/>
          <w:sz w:val="22"/>
          <w:szCs w:val="22"/>
        </w:rPr>
        <w:t>Our accident form:</w:t>
      </w:r>
    </w:p>
    <w:p w:rsidR="00CD17F8" w:rsidRPr="000E3FF3" w:rsidRDefault="00CD17F8" w:rsidP="00AC030D">
      <w:pPr>
        <w:numPr>
          <w:ilvl w:val="0"/>
          <w:numId w:val="106"/>
        </w:numPr>
        <w:spacing w:line="360" w:lineRule="auto"/>
        <w:rPr>
          <w:rFonts w:ascii="Arial" w:hAnsi="Arial" w:cs="Arial"/>
          <w:sz w:val="22"/>
          <w:szCs w:val="22"/>
        </w:rPr>
      </w:pPr>
      <w:r w:rsidRPr="000E3FF3">
        <w:rPr>
          <w:rFonts w:ascii="Arial" w:hAnsi="Arial" w:cs="Arial"/>
          <w:sz w:val="22"/>
          <w:szCs w:val="22"/>
        </w:rPr>
        <w:t>is kept in a safe and secure place;</w:t>
      </w:r>
    </w:p>
    <w:p w:rsidR="00CD17F8" w:rsidRPr="000E3FF3" w:rsidRDefault="00CD17F8" w:rsidP="00AC030D">
      <w:pPr>
        <w:numPr>
          <w:ilvl w:val="0"/>
          <w:numId w:val="106"/>
        </w:numPr>
        <w:spacing w:line="360" w:lineRule="auto"/>
        <w:rPr>
          <w:rFonts w:ascii="Arial" w:hAnsi="Arial" w:cs="Arial"/>
          <w:sz w:val="22"/>
          <w:szCs w:val="22"/>
        </w:rPr>
      </w:pPr>
      <w:r w:rsidRPr="000E3FF3">
        <w:rPr>
          <w:rFonts w:ascii="Arial" w:hAnsi="Arial" w:cs="Arial"/>
          <w:sz w:val="22"/>
          <w:szCs w:val="22"/>
        </w:rPr>
        <w:t>is accessible to staff and volunteers, who all know how to complete it; and</w:t>
      </w:r>
    </w:p>
    <w:p w:rsidR="00CD17F8" w:rsidRPr="000E3FF3" w:rsidRDefault="00CD17F8" w:rsidP="00AC030D">
      <w:pPr>
        <w:numPr>
          <w:ilvl w:val="0"/>
          <w:numId w:val="106"/>
        </w:numPr>
        <w:spacing w:line="360" w:lineRule="auto"/>
        <w:rPr>
          <w:rFonts w:ascii="Arial" w:hAnsi="Arial" w:cs="Arial"/>
          <w:sz w:val="22"/>
          <w:szCs w:val="22"/>
        </w:rPr>
      </w:pPr>
      <w:proofErr w:type="gramStart"/>
      <w:r w:rsidRPr="000E3FF3">
        <w:rPr>
          <w:rFonts w:ascii="Arial" w:hAnsi="Arial" w:cs="Arial"/>
          <w:sz w:val="22"/>
          <w:szCs w:val="22"/>
        </w:rPr>
        <w:t>is</w:t>
      </w:r>
      <w:proofErr w:type="gramEnd"/>
      <w:r w:rsidRPr="000E3FF3">
        <w:rPr>
          <w:rFonts w:ascii="Arial" w:hAnsi="Arial" w:cs="Arial"/>
          <w:sz w:val="22"/>
          <w:szCs w:val="22"/>
        </w:rPr>
        <w:t xml:space="preserve"> reviewed at monthly to identify any potential or actual hazards and discuss with children.</w:t>
      </w:r>
    </w:p>
    <w:p w:rsidR="00CD17F8" w:rsidRPr="000E3FF3" w:rsidRDefault="00CD17F8" w:rsidP="00CD17F8">
      <w:pPr>
        <w:spacing w:line="360" w:lineRule="auto"/>
        <w:rPr>
          <w:rFonts w:ascii="Arial" w:hAnsi="Arial" w:cs="Arial"/>
          <w:sz w:val="22"/>
          <w:szCs w:val="22"/>
        </w:rPr>
      </w:pPr>
    </w:p>
    <w:p w:rsidR="00CD17F8" w:rsidRPr="000E3FF3" w:rsidRDefault="00CD17F8" w:rsidP="00CD17F8">
      <w:pPr>
        <w:spacing w:line="360" w:lineRule="auto"/>
        <w:rPr>
          <w:rFonts w:ascii="Arial" w:hAnsi="Arial" w:cs="Arial"/>
          <w:i/>
          <w:sz w:val="22"/>
          <w:szCs w:val="22"/>
        </w:rPr>
      </w:pPr>
      <w:r w:rsidRPr="000E3FF3">
        <w:rPr>
          <w:rFonts w:ascii="Arial" w:hAnsi="Arial" w:cs="Arial"/>
          <w:i/>
          <w:sz w:val="22"/>
          <w:szCs w:val="22"/>
        </w:rPr>
        <w:t>Reporting accidents and incidents</w:t>
      </w:r>
    </w:p>
    <w:p w:rsidR="00CD17F8" w:rsidRPr="000E3FF3" w:rsidRDefault="00CD17F8" w:rsidP="00CD17F8">
      <w:pPr>
        <w:spacing w:line="360" w:lineRule="auto"/>
        <w:rPr>
          <w:rFonts w:ascii="Arial" w:hAnsi="Arial" w:cs="Arial"/>
          <w:sz w:val="22"/>
          <w:szCs w:val="22"/>
        </w:rPr>
      </w:pPr>
      <w:proofErr w:type="spellStart"/>
      <w:r w:rsidRPr="000E3FF3">
        <w:rPr>
          <w:rFonts w:ascii="Arial" w:hAnsi="Arial" w:cs="Arial"/>
          <w:sz w:val="22"/>
          <w:szCs w:val="22"/>
        </w:rPr>
        <w:t>Ofsted</w:t>
      </w:r>
      <w:proofErr w:type="spellEnd"/>
      <w:r w:rsidRPr="000E3FF3">
        <w:rPr>
          <w:rFonts w:ascii="Arial" w:hAnsi="Arial" w:cs="Arial"/>
          <w:sz w:val="22"/>
          <w:szCs w:val="22"/>
        </w:rPr>
        <w:t xml:space="preserve"> is notified as soon as possible, but at least within 14 days, of any instances which involve:</w:t>
      </w:r>
    </w:p>
    <w:p w:rsidR="00CD17F8" w:rsidRPr="000E3FF3" w:rsidRDefault="00CD17F8" w:rsidP="00AC030D">
      <w:pPr>
        <w:numPr>
          <w:ilvl w:val="0"/>
          <w:numId w:val="106"/>
        </w:numPr>
        <w:spacing w:line="360" w:lineRule="auto"/>
        <w:rPr>
          <w:rFonts w:ascii="Arial" w:hAnsi="Arial" w:cs="Arial"/>
          <w:sz w:val="22"/>
          <w:szCs w:val="22"/>
        </w:rPr>
      </w:pPr>
      <w:r w:rsidRPr="000E3FF3">
        <w:rPr>
          <w:rFonts w:ascii="Arial" w:hAnsi="Arial" w:cs="Arial"/>
          <w:sz w:val="22"/>
          <w:szCs w:val="22"/>
        </w:rPr>
        <w:t>food poisoning affecting two or more children looked after on our premises;</w:t>
      </w:r>
    </w:p>
    <w:p w:rsidR="00CD17F8" w:rsidRPr="000E3FF3" w:rsidRDefault="00CD17F8" w:rsidP="00AC030D">
      <w:pPr>
        <w:numPr>
          <w:ilvl w:val="0"/>
          <w:numId w:val="106"/>
        </w:numPr>
        <w:spacing w:line="360" w:lineRule="auto"/>
        <w:rPr>
          <w:rFonts w:ascii="Arial" w:hAnsi="Arial" w:cs="Arial"/>
          <w:sz w:val="22"/>
          <w:szCs w:val="22"/>
        </w:rPr>
      </w:pPr>
      <w:r w:rsidRPr="000E3FF3">
        <w:rPr>
          <w:rFonts w:ascii="Arial" w:hAnsi="Arial" w:cs="Arial"/>
          <w:sz w:val="22"/>
          <w:szCs w:val="22"/>
        </w:rPr>
        <w:t>a serious accident or injury to, or serious illness of, a child in our care and the action we take in</w:t>
      </w:r>
      <w:r w:rsidR="005C521D" w:rsidRPr="000E3FF3">
        <w:rPr>
          <w:rFonts w:ascii="Arial" w:hAnsi="Arial" w:cs="Arial"/>
          <w:sz w:val="22"/>
          <w:szCs w:val="22"/>
        </w:rPr>
        <w:t xml:space="preserve"> </w:t>
      </w:r>
      <w:r w:rsidRPr="000E3FF3">
        <w:rPr>
          <w:rFonts w:ascii="Arial" w:hAnsi="Arial" w:cs="Arial"/>
          <w:sz w:val="22"/>
          <w:szCs w:val="22"/>
        </w:rPr>
        <w:t>response; and</w:t>
      </w:r>
    </w:p>
    <w:p w:rsidR="00CD17F8" w:rsidRPr="000E3FF3" w:rsidRDefault="00CD17F8" w:rsidP="00AC030D">
      <w:pPr>
        <w:numPr>
          <w:ilvl w:val="0"/>
          <w:numId w:val="106"/>
        </w:numPr>
        <w:spacing w:line="360" w:lineRule="auto"/>
        <w:rPr>
          <w:rFonts w:ascii="Arial" w:hAnsi="Arial" w:cs="Arial"/>
          <w:sz w:val="22"/>
          <w:szCs w:val="22"/>
        </w:rPr>
      </w:pPr>
      <w:proofErr w:type="gramStart"/>
      <w:r w:rsidRPr="000E3FF3">
        <w:rPr>
          <w:rFonts w:ascii="Arial" w:hAnsi="Arial" w:cs="Arial"/>
          <w:sz w:val="22"/>
          <w:szCs w:val="22"/>
        </w:rPr>
        <w:t>the</w:t>
      </w:r>
      <w:proofErr w:type="gramEnd"/>
      <w:r w:rsidRPr="000E3FF3">
        <w:rPr>
          <w:rFonts w:ascii="Arial" w:hAnsi="Arial" w:cs="Arial"/>
          <w:sz w:val="22"/>
          <w:szCs w:val="22"/>
        </w:rPr>
        <w:t xml:space="preserve"> death of a child in our care.</w:t>
      </w:r>
    </w:p>
    <w:p w:rsidR="00CD17F8" w:rsidRPr="000E3FF3" w:rsidRDefault="00CD17F8" w:rsidP="00CD17F8">
      <w:pPr>
        <w:spacing w:line="360" w:lineRule="auto"/>
        <w:rPr>
          <w:rFonts w:ascii="Arial" w:hAnsi="Arial" w:cs="Arial"/>
          <w:sz w:val="22"/>
          <w:szCs w:val="22"/>
        </w:rPr>
      </w:pPr>
    </w:p>
    <w:p w:rsidR="00CD17F8" w:rsidRPr="000E3FF3" w:rsidRDefault="00CD17F8" w:rsidP="00CD17F8">
      <w:pPr>
        <w:spacing w:line="360" w:lineRule="auto"/>
        <w:rPr>
          <w:rFonts w:ascii="Arial" w:hAnsi="Arial" w:cs="Arial"/>
          <w:sz w:val="22"/>
          <w:szCs w:val="22"/>
        </w:rPr>
      </w:pPr>
      <w:r w:rsidRPr="000E3FF3">
        <w:rPr>
          <w:rFonts w:ascii="Arial" w:hAnsi="Arial" w:cs="Arial"/>
          <w:sz w:val="22"/>
          <w:szCs w:val="22"/>
        </w:rPr>
        <w:t>Local child protection agencies are informed of any serious accident or injury to a child, or the death of any</w:t>
      </w:r>
      <w:r w:rsidR="005C521D" w:rsidRPr="000E3FF3">
        <w:rPr>
          <w:rFonts w:ascii="Arial" w:hAnsi="Arial" w:cs="Arial"/>
          <w:sz w:val="22"/>
          <w:szCs w:val="22"/>
        </w:rPr>
        <w:t xml:space="preserve"> </w:t>
      </w:r>
      <w:r w:rsidRPr="000E3FF3">
        <w:rPr>
          <w:rFonts w:ascii="Arial" w:hAnsi="Arial" w:cs="Arial"/>
          <w:sz w:val="22"/>
          <w:szCs w:val="22"/>
        </w:rPr>
        <w:t>child, while in our care and we act on any advice given by those agencies.</w:t>
      </w:r>
    </w:p>
    <w:p w:rsidR="00CD17F8" w:rsidRPr="000E3FF3" w:rsidRDefault="00CD17F8" w:rsidP="00CD17F8">
      <w:pPr>
        <w:spacing w:line="360" w:lineRule="auto"/>
        <w:rPr>
          <w:rFonts w:ascii="Arial" w:hAnsi="Arial" w:cs="Arial"/>
          <w:sz w:val="22"/>
          <w:szCs w:val="22"/>
        </w:rPr>
      </w:pPr>
    </w:p>
    <w:p w:rsidR="00CD17F8" w:rsidRPr="000E3FF3" w:rsidRDefault="00CD17F8" w:rsidP="00CD17F8">
      <w:pPr>
        <w:spacing w:line="360" w:lineRule="auto"/>
        <w:rPr>
          <w:rFonts w:ascii="Arial" w:hAnsi="Arial" w:cs="Arial"/>
          <w:sz w:val="22"/>
          <w:szCs w:val="22"/>
        </w:rPr>
      </w:pPr>
      <w:r w:rsidRPr="000E3FF3">
        <w:rPr>
          <w:rFonts w:ascii="Arial" w:hAnsi="Arial" w:cs="Arial"/>
          <w:sz w:val="22"/>
          <w:szCs w:val="22"/>
        </w:rPr>
        <w:t>Any food poisoning affecting two or more children or adults on our premises is reported to the local</w:t>
      </w:r>
      <w:r w:rsidR="005C521D" w:rsidRPr="000E3FF3">
        <w:rPr>
          <w:rFonts w:ascii="Arial" w:hAnsi="Arial" w:cs="Arial"/>
          <w:sz w:val="22"/>
          <w:szCs w:val="22"/>
        </w:rPr>
        <w:t xml:space="preserve"> </w:t>
      </w:r>
      <w:r w:rsidRPr="000E3FF3">
        <w:rPr>
          <w:rFonts w:ascii="Arial" w:hAnsi="Arial" w:cs="Arial"/>
          <w:sz w:val="22"/>
          <w:szCs w:val="22"/>
        </w:rPr>
        <w:t>Environmental Health Department.</w:t>
      </w:r>
    </w:p>
    <w:p w:rsidR="00CD17F8" w:rsidRPr="000E3FF3" w:rsidRDefault="00CD17F8" w:rsidP="00CD17F8">
      <w:pPr>
        <w:spacing w:line="360" w:lineRule="auto"/>
        <w:rPr>
          <w:rFonts w:ascii="Arial" w:hAnsi="Arial" w:cs="Arial"/>
          <w:sz w:val="22"/>
          <w:szCs w:val="22"/>
        </w:rPr>
      </w:pPr>
    </w:p>
    <w:p w:rsidR="00CD17F8" w:rsidRPr="000E3FF3" w:rsidRDefault="00CD17F8" w:rsidP="00CD17F8">
      <w:pPr>
        <w:spacing w:line="360" w:lineRule="auto"/>
        <w:rPr>
          <w:rFonts w:ascii="Arial" w:hAnsi="Arial" w:cs="Arial"/>
          <w:sz w:val="22"/>
          <w:szCs w:val="22"/>
        </w:rPr>
      </w:pPr>
      <w:r w:rsidRPr="000E3FF3">
        <w:rPr>
          <w:rFonts w:ascii="Arial" w:hAnsi="Arial" w:cs="Arial"/>
          <w:sz w:val="22"/>
          <w:szCs w:val="22"/>
        </w:rPr>
        <w:t>We meet our legal requirements in respect of the safety of our employees and the public by complying with</w:t>
      </w:r>
      <w:r w:rsidR="005C521D" w:rsidRPr="000E3FF3">
        <w:rPr>
          <w:rFonts w:ascii="Arial" w:hAnsi="Arial" w:cs="Arial"/>
          <w:sz w:val="22"/>
          <w:szCs w:val="22"/>
        </w:rPr>
        <w:t xml:space="preserve"> </w:t>
      </w:r>
      <w:r w:rsidRPr="000E3FF3">
        <w:rPr>
          <w:rFonts w:ascii="Arial" w:hAnsi="Arial" w:cs="Arial"/>
          <w:sz w:val="22"/>
          <w:szCs w:val="22"/>
        </w:rPr>
        <w:t>RIDDOR (the Reporting of Injuries, Diseases and Dangerous Occurrences Regulations). We report to the</w:t>
      </w:r>
      <w:r w:rsidR="005C521D" w:rsidRPr="000E3FF3">
        <w:rPr>
          <w:rFonts w:ascii="Arial" w:hAnsi="Arial" w:cs="Arial"/>
          <w:sz w:val="22"/>
          <w:szCs w:val="22"/>
        </w:rPr>
        <w:t xml:space="preserve"> </w:t>
      </w:r>
      <w:r w:rsidRPr="000E3FF3">
        <w:rPr>
          <w:rFonts w:ascii="Arial" w:hAnsi="Arial" w:cs="Arial"/>
          <w:sz w:val="22"/>
          <w:szCs w:val="22"/>
        </w:rPr>
        <w:t>Health and Safety Executive:</w:t>
      </w:r>
    </w:p>
    <w:p w:rsidR="00CD17F8" w:rsidRPr="000E3FF3" w:rsidRDefault="00CD17F8" w:rsidP="00AC030D">
      <w:pPr>
        <w:numPr>
          <w:ilvl w:val="0"/>
          <w:numId w:val="106"/>
        </w:numPr>
        <w:spacing w:line="360" w:lineRule="auto"/>
        <w:rPr>
          <w:rFonts w:ascii="Arial" w:hAnsi="Arial" w:cs="Arial"/>
          <w:sz w:val="22"/>
          <w:szCs w:val="22"/>
        </w:rPr>
      </w:pPr>
      <w:r w:rsidRPr="000E3FF3">
        <w:rPr>
          <w:rFonts w:ascii="Arial" w:hAnsi="Arial" w:cs="Arial"/>
          <w:sz w:val="22"/>
          <w:szCs w:val="22"/>
        </w:rPr>
        <w:t>any work-related accident leading to an injury to a child or adult, for which they are taken to hospital;</w:t>
      </w:r>
    </w:p>
    <w:p w:rsidR="00CD17F8" w:rsidRPr="000E3FF3" w:rsidRDefault="00CD17F8" w:rsidP="00AC030D">
      <w:pPr>
        <w:numPr>
          <w:ilvl w:val="0"/>
          <w:numId w:val="106"/>
        </w:numPr>
        <w:spacing w:line="360" w:lineRule="auto"/>
        <w:rPr>
          <w:rFonts w:ascii="Arial" w:hAnsi="Arial" w:cs="Arial"/>
          <w:sz w:val="22"/>
          <w:szCs w:val="22"/>
        </w:rPr>
      </w:pPr>
      <w:r w:rsidRPr="000E3FF3">
        <w:rPr>
          <w:rFonts w:ascii="Arial" w:hAnsi="Arial" w:cs="Arial"/>
          <w:sz w:val="22"/>
          <w:szCs w:val="22"/>
        </w:rPr>
        <w:t>any work-related injury to a member of staff, which results in them being unable to work for seven</w:t>
      </w:r>
      <w:r w:rsidR="005C521D" w:rsidRPr="000E3FF3">
        <w:rPr>
          <w:rFonts w:ascii="Arial" w:hAnsi="Arial" w:cs="Arial"/>
          <w:sz w:val="22"/>
          <w:szCs w:val="22"/>
        </w:rPr>
        <w:t xml:space="preserve"> </w:t>
      </w:r>
      <w:r w:rsidRPr="000E3FF3">
        <w:rPr>
          <w:rFonts w:ascii="Arial" w:hAnsi="Arial" w:cs="Arial"/>
          <w:sz w:val="22"/>
          <w:szCs w:val="22"/>
        </w:rPr>
        <w:t>consecutive days;</w:t>
      </w:r>
    </w:p>
    <w:p w:rsidR="00CD17F8" w:rsidRPr="000E3FF3" w:rsidRDefault="00CD17F8" w:rsidP="00AC030D">
      <w:pPr>
        <w:numPr>
          <w:ilvl w:val="0"/>
          <w:numId w:val="106"/>
        </w:numPr>
        <w:spacing w:line="360" w:lineRule="auto"/>
        <w:rPr>
          <w:rFonts w:ascii="Arial" w:hAnsi="Arial" w:cs="Arial"/>
          <w:sz w:val="22"/>
          <w:szCs w:val="22"/>
        </w:rPr>
      </w:pPr>
      <w:r w:rsidRPr="000E3FF3">
        <w:rPr>
          <w:rFonts w:ascii="Arial" w:hAnsi="Arial" w:cs="Arial"/>
          <w:sz w:val="22"/>
          <w:szCs w:val="22"/>
        </w:rPr>
        <w:t>when a member of staff suffers from a reportable work-related disease or illness;</w:t>
      </w:r>
    </w:p>
    <w:p w:rsidR="00CD17F8" w:rsidRPr="000E3FF3" w:rsidRDefault="00CD17F8" w:rsidP="00AC030D">
      <w:pPr>
        <w:numPr>
          <w:ilvl w:val="0"/>
          <w:numId w:val="106"/>
        </w:numPr>
        <w:spacing w:line="360" w:lineRule="auto"/>
        <w:rPr>
          <w:rFonts w:ascii="Arial" w:hAnsi="Arial" w:cs="Arial"/>
          <w:sz w:val="22"/>
          <w:szCs w:val="22"/>
        </w:rPr>
      </w:pPr>
      <w:r w:rsidRPr="000E3FF3">
        <w:rPr>
          <w:rFonts w:ascii="Arial" w:hAnsi="Arial" w:cs="Arial"/>
          <w:sz w:val="22"/>
          <w:szCs w:val="22"/>
        </w:rPr>
        <w:t>any death, of a child or adult, that occurs in connection with activities relating to our work; and</w:t>
      </w:r>
    </w:p>
    <w:p w:rsidR="00CD17F8" w:rsidRPr="000E3FF3" w:rsidRDefault="00CD17F8" w:rsidP="00AC030D">
      <w:pPr>
        <w:numPr>
          <w:ilvl w:val="0"/>
          <w:numId w:val="106"/>
        </w:numPr>
        <w:spacing w:line="360" w:lineRule="auto"/>
        <w:rPr>
          <w:rFonts w:ascii="Arial" w:hAnsi="Arial" w:cs="Arial"/>
          <w:sz w:val="22"/>
          <w:szCs w:val="22"/>
        </w:rPr>
      </w:pPr>
      <w:proofErr w:type="gramStart"/>
      <w:r w:rsidRPr="000E3FF3">
        <w:rPr>
          <w:rFonts w:ascii="Arial" w:hAnsi="Arial" w:cs="Arial"/>
          <w:sz w:val="22"/>
          <w:szCs w:val="22"/>
        </w:rPr>
        <w:lastRenderedPageBreak/>
        <w:t>any</w:t>
      </w:r>
      <w:proofErr w:type="gramEnd"/>
      <w:r w:rsidRPr="000E3FF3">
        <w:rPr>
          <w:rFonts w:ascii="Arial" w:hAnsi="Arial" w:cs="Arial"/>
          <w:sz w:val="22"/>
          <w:szCs w:val="22"/>
        </w:rPr>
        <w:t xml:space="preserve"> dangerous occurrences. This may be an event that causes injury or fatalities or an event that does</w:t>
      </w:r>
      <w:r w:rsidR="005C521D" w:rsidRPr="000E3FF3">
        <w:rPr>
          <w:rFonts w:ascii="Arial" w:hAnsi="Arial" w:cs="Arial"/>
          <w:sz w:val="22"/>
          <w:szCs w:val="22"/>
        </w:rPr>
        <w:t xml:space="preserve"> </w:t>
      </w:r>
      <w:r w:rsidRPr="000E3FF3">
        <w:rPr>
          <w:rFonts w:ascii="Arial" w:hAnsi="Arial" w:cs="Arial"/>
          <w:sz w:val="22"/>
          <w:szCs w:val="22"/>
        </w:rPr>
        <w:t>not cause an accident, but could have done; such as a gas leak.</w:t>
      </w:r>
    </w:p>
    <w:p w:rsidR="00CD17F8" w:rsidRPr="000E3FF3" w:rsidRDefault="00CD17F8" w:rsidP="00CD17F8">
      <w:pPr>
        <w:spacing w:line="360" w:lineRule="auto"/>
        <w:rPr>
          <w:rFonts w:ascii="Arial" w:hAnsi="Arial" w:cs="Arial"/>
          <w:sz w:val="22"/>
          <w:szCs w:val="22"/>
        </w:rPr>
      </w:pPr>
    </w:p>
    <w:p w:rsidR="00CD17F8" w:rsidRPr="000E3FF3" w:rsidRDefault="00CD17F8" w:rsidP="00CD17F8">
      <w:pPr>
        <w:spacing w:line="360" w:lineRule="auto"/>
        <w:rPr>
          <w:rFonts w:ascii="Arial" w:hAnsi="Arial" w:cs="Arial"/>
          <w:sz w:val="22"/>
          <w:szCs w:val="22"/>
        </w:rPr>
      </w:pPr>
      <w:r w:rsidRPr="000E3FF3">
        <w:rPr>
          <w:rFonts w:ascii="Arial" w:hAnsi="Arial" w:cs="Arial"/>
          <w:sz w:val="22"/>
          <w:szCs w:val="22"/>
        </w:rPr>
        <w:t>Information for reporting incidents to the Health and Safety Executive is provided in the Pre-school Learning</w:t>
      </w:r>
      <w:r w:rsidR="005C521D" w:rsidRPr="000E3FF3">
        <w:rPr>
          <w:rFonts w:ascii="Arial" w:hAnsi="Arial" w:cs="Arial"/>
          <w:sz w:val="22"/>
          <w:szCs w:val="22"/>
        </w:rPr>
        <w:t xml:space="preserve"> </w:t>
      </w:r>
      <w:r w:rsidRPr="000E3FF3">
        <w:rPr>
          <w:rFonts w:ascii="Arial" w:hAnsi="Arial" w:cs="Arial"/>
          <w:sz w:val="22"/>
          <w:szCs w:val="22"/>
        </w:rPr>
        <w:t>Alliance's Accident Record publication. Any dangerous occurrence is recorded in our incident book (see</w:t>
      </w:r>
      <w:r w:rsidR="005C521D" w:rsidRPr="000E3FF3">
        <w:rPr>
          <w:rFonts w:ascii="Arial" w:hAnsi="Arial" w:cs="Arial"/>
          <w:sz w:val="22"/>
          <w:szCs w:val="22"/>
        </w:rPr>
        <w:t xml:space="preserve"> </w:t>
      </w:r>
      <w:r w:rsidRPr="000E3FF3">
        <w:rPr>
          <w:rFonts w:ascii="Arial" w:hAnsi="Arial" w:cs="Arial"/>
          <w:sz w:val="22"/>
          <w:szCs w:val="22"/>
        </w:rPr>
        <w:t>below).</w:t>
      </w:r>
    </w:p>
    <w:p w:rsidR="00CD17F8" w:rsidRPr="000E3FF3" w:rsidRDefault="00CD17F8" w:rsidP="00CD17F8">
      <w:pPr>
        <w:spacing w:line="360" w:lineRule="auto"/>
        <w:rPr>
          <w:rFonts w:ascii="Arial" w:hAnsi="Arial" w:cs="Arial"/>
          <w:sz w:val="22"/>
          <w:szCs w:val="22"/>
        </w:rPr>
      </w:pPr>
    </w:p>
    <w:p w:rsidR="00CD17F8" w:rsidRPr="000E3FF3" w:rsidRDefault="00CD17F8" w:rsidP="00CD17F8">
      <w:pPr>
        <w:spacing w:line="360" w:lineRule="auto"/>
        <w:rPr>
          <w:rFonts w:ascii="Arial" w:hAnsi="Arial" w:cs="Arial"/>
          <w:i/>
          <w:sz w:val="22"/>
          <w:szCs w:val="22"/>
        </w:rPr>
      </w:pPr>
      <w:r w:rsidRPr="000E3FF3">
        <w:rPr>
          <w:rFonts w:ascii="Arial" w:hAnsi="Arial" w:cs="Arial"/>
          <w:i/>
          <w:sz w:val="22"/>
          <w:szCs w:val="22"/>
        </w:rPr>
        <w:t>Our incident form</w:t>
      </w:r>
    </w:p>
    <w:p w:rsidR="00CD17F8" w:rsidRPr="000E3FF3" w:rsidRDefault="00CD17F8" w:rsidP="00AC030D">
      <w:pPr>
        <w:numPr>
          <w:ilvl w:val="0"/>
          <w:numId w:val="106"/>
        </w:numPr>
        <w:spacing w:line="360" w:lineRule="auto"/>
        <w:rPr>
          <w:rFonts w:ascii="Arial" w:hAnsi="Arial" w:cs="Arial"/>
          <w:sz w:val="22"/>
          <w:szCs w:val="22"/>
        </w:rPr>
      </w:pPr>
      <w:r w:rsidRPr="000E3FF3">
        <w:rPr>
          <w:rFonts w:ascii="Arial" w:hAnsi="Arial" w:cs="Arial"/>
          <w:sz w:val="22"/>
          <w:szCs w:val="22"/>
        </w:rPr>
        <w:t>We have ready access to telephone numbers for emergency services, including the local police. Where we are responsible for the premises we have contact numbers for the gas and electricity emergency services, and a carpenter and plumber. Where we rent premises we ensure we have access to the</w:t>
      </w:r>
      <w:r w:rsidR="005C521D" w:rsidRPr="000E3FF3">
        <w:rPr>
          <w:rFonts w:ascii="Arial" w:hAnsi="Arial" w:cs="Arial"/>
          <w:sz w:val="22"/>
          <w:szCs w:val="22"/>
        </w:rPr>
        <w:t xml:space="preserve"> </w:t>
      </w:r>
      <w:r w:rsidRPr="000E3FF3">
        <w:rPr>
          <w:rFonts w:ascii="Arial" w:hAnsi="Arial" w:cs="Arial"/>
          <w:sz w:val="22"/>
          <w:szCs w:val="22"/>
        </w:rPr>
        <w:t>person responsible and that there is a shared procedure for dealing with emergencies.</w:t>
      </w:r>
    </w:p>
    <w:p w:rsidR="00CD17F8" w:rsidRPr="000E3FF3" w:rsidRDefault="00CD17F8" w:rsidP="00AC030D">
      <w:pPr>
        <w:numPr>
          <w:ilvl w:val="0"/>
          <w:numId w:val="106"/>
        </w:numPr>
        <w:spacing w:line="360" w:lineRule="auto"/>
        <w:rPr>
          <w:rFonts w:ascii="Arial" w:hAnsi="Arial" w:cs="Arial"/>
          <w:sz w:val="22"/>
          <w:szCs w:val="22"/>
        </w:rPr>
      </w:pPr>
      <w:r w:rsidRPr="000E3FF3">
        <w:rPr>
          <w:rFonts w:ascii="Arial" w:hAnsi="Arial" w:cs="Arial"/>
          <w:sz w:val="22"/>
          <w:szCs w:val="22"/>
        </w:rPr>
        <w:t>We keep an incident book for recording major incidents, including those that that are reportable to the</w:t>
      </w:r>
      <w:r w:rsidR="005C521D" w:rsidRPr="000E3FF3">
        <w:rPr>
          <w:rFonts w:ascii="Arial" w:hAnsi="Arial" w:cs="Arial"/>
          <w:sz w:val="22"/>
          <w:szCs w:val="22"/>
        </w:rPr>
        <w:t xml:space="preserve"> </w:t>
      </w:r>
      <w:r w:rsidRPr="000E3FF3">
        <w:rPr>
          <w:rFonts w:ascii="Arial" w:hAnsi="Arial" w:cs="Arial"/>
          <w:sz w:val="22"/>
          <w:szCs w:val="22"/>
        </w:rPr>
        <w:t>Health and Safety Executive as above.</w:t>
      </w:r>
    </w:p>
    <w:p w:rsidR="00CD17F8" w:rsidRPr="000E3FF3" w:rsidRDefault="00CD17F8" w:rsidP="00AC030D">
      <w:pPr>
        <w:numPr>
          <w:ilvl w:val="0"/>
          <w:numId w:val="106"/>
        </w:numPr>
        <w:spacing w:line="360" w:lineRule="auto"/>
        <w:rPr>
          <w:rFonts w:ascii="Arial" w:hAnsi="Arial" w:cs="Arial"/>
          <w:sz w:val="22"/>
          <w:szCs w:val="22"/>
        </w:rPr>
      </w:pPr>
      <w:r w:rsidRPr="000E3FF3">
        <w:rPr>
          <w:rFonts w:ascii="Arial" w:hAnsi="Arial" w:cs="Arial"/>
          <w:sz w:val="22"/>
          <w:szCs w:val="22"/>
        </w:rPr>
        <w:t>These incidents include:</w:t>
      </w:r>
    </w:p>
    <w:p w:rsidR="00CD17F8" w:rsidRPr="000E3FF3" w:rsidRDefault="00CD17F8" w:rsidP="00AC030D">
      <w:pPr>
        <w:numPr>
          <w:ilvl w:val="1"/>
          <w:numId w:val="107"/>
        </w:numPr>
        <w:tabs>
          <w:tab w:val="left" w:pos="720"/>
        </w:tabs>
        <w:spacing w:line="360" w:lineRule="auto"/>
        <w:ind w:left="714" w:hanging="357"/>
        <w:rPr>
          <w:rFonts w:ascii="Arial" w:hAnsi="Arial" w:cs="Arial"/>
          <w:sz w:val="22"/>
          <w:szCs w:val="22"/>
        </w:rPr>
      </w:pPr>
      <w:r w:rsidRPr="000E3FF3">
        <w:rPr>
          <w:rFonts w:ascii="Arial" w:hAnsi="Arial" w:cs="Arial"/>
          <w:sz w:val="22"/>
          <w:szCs w:val="22"/>
        </w:rPr>
        <w:t>a break in, burglary, or theft of personal or the setting's property;</w:t>
      </w:r>
    </w:p>
    <w:p w:rsidR="00CD17F8" w:rsidRPr="000E3FF3" w:rsidRDefault="00CD17F8" w:rsidP="00AC030D">
      <w:pPr>
        <w:numPr>
          <w:ilvl w:val="1"/>
          <w:numId w:val="107"/>
        </w:numPr>
        <w:tabs>
          <w:tab w:val="left" w:pos="720"/>
        </w:tabs>
        <w:spacing w:line="360" w:lineRule="auto"/>
        <w:ind w:left="714" w:hanging="357"/>
        <w:rPr>
          <w:rFonts w:ascii="Arial" w:hAnsi="Arial" w:cs="Arial"/>
          <w:sz w:val="22"/>
          <w:szCs w:val="22"/>
        </w:rPr>
      </w:pPr>
      <w:r w:rsidRPr="000E3FF3">
        <w:rPr>
          <w:rFonts w:ascii="Arial" w:hAnsi="Arial" w:cs="Arial"/>
          <w:sz w:val="22"/>
          <w:szCs w:val="22"/>
        </w:rPr>
        <w:t>an intruder gaining unauthorised access to the premises;</w:t>
      </w:r>
    </w:p>
    <w:p w:rsidR="00CD17F8" w:rsidRPr="000E3FF3" w:rsidRDefault="00CD17F8" w:rsidP="00AC030D">
      <w:pPr>
        <w:numPr>
          <w:ilvl w:val="1"/>
          <w:numId w:val="107"/>
        </w:numPr>
        <w:tabs>
          <w:tab w:val="left" w:pos="720"/>
        </w:tabs>
        <w:spacing w:line="360" w:lineRule="auto"/>
        <w:ind w:left="714" w:hanging="357"/>
        <w:rPr>
          <w:rFonts w:ascii="Arial" w:hAnsi="Arial" w:cs="Arial"/>
          <w:sz w:val="22"/>
          <w:szCs w:val="22"/>
        </w:rPr>
      </w:pPr>
      <w:r w:rsidRPr="000E3FF3">
        <w:rPr>
          <w:rFonts w:ascii="Arial" w:hAnsi="Arial" w:cs="Arial"/>
          <w:sz w:val="22"/>
          <w:szCs w:val="22"/>
        </w:rPr>
        <w:t>a fire, flood, gas leak or electrical failure;</w:t>
      </w:r>
    </w:p>
    <w:p w:rsidR="00CD17F8" w:rsidRPr="000E3FF3" w:rsidRDefault="00CD17F8" w:rsidP="00AC030D">
      <w:pPr>
        <w:numPr>
          <w:ilvl w:val="1"/>
          <w:numId w:val="107"/>
        </w:numPr>
        <w:tabs>
          <w:tab w:val="left" w:pos="720"/>
        </w:tabs>
        <w:spacing w:line="360" w:lineRule="auto"/>
        <w:ind w:left="714" w:hanging="357"/>
        <w:rPr>
          <w:rFonts w:ascii="Arial" w:hAnsi="Arial" w:cs="Arial"/>
          <w:sz w:val="22"/>
          <w:szCs w:val="22"/>
        </w:rPr>
      </w:pPr>
      <w:r w:rsidRPr="000E3FF3">
        <w:rPr>
          <w:rFonts w:ascii="Arial" w:hAnsi="Arial" w:cs="Arial"/>
          <w:sz w:val="22"/>
          <w:szCs w:val="22"/>
        </w:rPr>
        <w:t>an attack on member of staff or parent on the premises or nearby;</w:t>
      </w:r>
    </w:p>
    <w:p w:rsidR="00CD17F8" w:rsidRPr="000E3FF3" w:rsidRDefault="00CD17F8" w:rsidP="00AC030D">
      <w:pPr>
        <w:numPr>
          <w:ilvl w:val="1"/>
          <w:numId w:val="107"/>
        </w:numPr>
        <w:tabs>
          <w:tab w:val="left" w:pos="720"/>
        </w:tabs>
        <w:spacing w:line="360" w:lineRule="auto"/>
        <w:ind w:left="714" w:hanging="357"/>
        <w:rPr>
          <w:rFonts w:ascii="Arial" w:hAnsi="Arial" w:cs="Arial"/>
          <w:sz w:val="22"/>
          <w:szCs w:val="22"/>
        </w:rPr>
      </w:pPr>
      <w:r w:rsidRPr="000E3FF3">
        <w:rPr>
          <w:rFonts w:ascii="Arial" w:hAnsi="Arial" w:cs="Arial"/>
          <w:sz w:val="22"/>
          <w:szCs w:val="22"/>
        </w:rPr>
        <w:t>any racist incident involving staff or family on the setting's premises;</w:t>
      </w:r>
    </w:p>
    <w:p w:rsidR="00CD17F8" w:rsidRPr="000E3FF3" w:rsidRDefault="00CD17F8" w:rsidP="00AC030D">
      <w:pPr>
        <w:numPr>
          <w:ilvl w:val="1"/>
          <w:numId w:val="107"/>
        </w:numPr>
        <w:tabs>
          <w:tab w:val="left" w:pos="720"/>
        </w:tabs>
        <w:spacing w:line="360" w:lineRule="auto"/>
        <w:ind w:left="714" w:hanging="357"/>
        <w:rPr>
          <w:rFonts w:ascii="Arial" w:hAnsi="Arial" w:cs="Arial"/>
          <w:sz w:val="22"/>
          <w:szCs w:val="22"/>
        </w:rPr>
      </w:pPr>
      <w:r w:rsidRPr="000E3FF3">
        <w:rPr>
          <w:rFonts w:ascii="Arial" w:hAnsi="Arial" w:cs="Arial"/>
          <w:sz w:val="22"/>
          <w:szCs w:val="22"/>
        </w:rPr>
        <w:t>a</w:t>
      </w:r>
      <w:r w:rsidR="005C521D" w:rsidRPr="000E3FF3">
        <w:rPr>
          <w:rFonts w:ascii="Arial" w:hAnsi="Arial" w:cs="Arial"/>
          <w:sz w:val="22"/>
          <w:szCs w:val="22"/>
        </w:rPr>
        <w:t xml:space="preserve"> </w:t>
      </w:r>
      <w:proofErr w:type="spellStart"/>
      <w:r w:rsidRPr="000E3FF3">
        <w:rPr>
          <w:rFonts w:ascii="Arial" w:hAnsi="Arial" w:cs="Arial"/>
          <w:sz w:val="22"/>
          <w:szCs w:val="22"/>
        </w:rPr>
        <w:t>notifiable</w:t>
      </w:r>
      <w:proofErr w:type="spellEnd"/>
      <w:r w:rsidRPr="000E3FF3">
        <w:rPr>
          <w:rFonts w:ascii="Arial" w:hAnsi="Arial" w:cs="Arial"/>
          <w:sz w:val="22"/>
          <w:szCs w:val="22"/>
        </w:rPr>
        <w:t xml:space="preserve"> disease or illness, or an outbreak of food poisoning affecting two or more children looked</w:t>
      </w:r>
      <w:r w:rsidR="005C521D" w:rsidRPr="000E3FF3">
        <w:rPr>
          <w:rFonts w:ascii="Arial" w:hAnsi="Arial" w:cs="Arial"/>
          <w:sz w:val="22"/>
          <w:szCs w:val="22"/>
        </w:rPr>
        <w:t xml:space="preserve"> </w:t>
      </w:r>
      <w:r w:rsidRPr="000E3FF3">
        <w:rPr>
          <w:rFonts w:ascii="Arial" w:hAnsi="Arial" w:cs="Arial"/>
          <w:sz w:val="22"/>
          <w:szCs w:val="22"/>
        </w:rPr>
        <w:t>after on the premises;</w:t>
      </w:r>
    </w:p>
    <w:p w:rsidR="00CD17F8" w:rsidRPr="000E3FF3" w:rsidRDefault="00CD17F8" w:rsidP="00AC030D">
      <w:pPr>
        <w:numPr>
          <w:ilvl w:val="1"/>
          <w:numId w:val="107"/>
        </w:numPr>
        <w:tabs>
          <w:tab w:val="left" w:pos="720"/>
        </w:tabs>
        <w:spacing w:line="360" w:lineRule="auto"/>
        <w:ind w:left="714" w:hanging="357"/>
        <w:rPr>
          <w:rFonts w:ascii="Arial" w:hAnsi="Arial" w:cs="Arial"/>
          <w:sz w:val="22"/>
          <w:szCs w:val="22"/>
        </w:rPr>
      </w:pPr>
      <w:r w:rsidRPr="000E3FF3">
        <w:rPr>
          <w:rFonts w:ascii="Arial" w:hAnsi="Arial" w:cs="Arial"/>
          <w:sz w:val="22"/>
          <w:szCs w:val="22"/>
        </w:rPr>
        <w:t>the death of a child or adult, and</w:t>
      </w:r>
    </w:p>
    <w:p w:rsidR="00CD17F8" w:rsidRPr="000E3FF3" w:rsidRDefault="00CD17F8" w:rsidP="00AC030D">
      <w:pPr>
        <w:numPr>
          <w:ilvl w:val="1"/>
          <w:numId w:val="107"/>
        </w:numPr>
        <w:tabs>
          <w:tab w:val="left" w:pos="720"/>
        </w:tabs>
        <w:spacing w:line="360" w:lineRule="auto"/>
        <w:ind w:left="714" w:hanging="357"/>
        <w:rPr>
          <w:rFonts w:ascii="Arial" w:hAnsi="Arial" w:cs="Arial"/>
          <w:sz w:val="22"/>
          <w:szCs w:val="22"/>
        </w:rPr>
      </w:pPr>
      <w:proofErr w:type="gramStart"/>
      <w:r w:rsidRPr="000E3FF3">
        <w:rPr>
          <w:rFonts w:ascii="Arial" w:hAnsi="Arial" w:cs="Arial"/>
          <w:sz w:val="22"/>
          <w:szCs w:val="22"/>
        </w:rPr>
        <w:t>a</w:t>
      </w:r>
      <w:proofErr w:type="gramEnd"/>
      <w:r w:rsidRPr="000E3FF3">
        <w:rPr>
          <w:rFonts w:ascii="Arial" w:hAnsi="Arial" w:cs="Arial"/>
          <w:sz w:val="22"/>
          <w:szCs w:val="22"/>
        </w:rPr>
        <w:t xml:space="preserve"> terrorist attack, or threat of one.</w:t>
      </w:r>
    </w:p>
    <w:p w:rsidR="00CD17F8" w:rsidRPr="000E3FF3" w:rsidRDefault="00CD17F8" w:rsidP="00AC030D">
      <w:pPr>
        <w:numPr>
          <w:ilvl w:val="0"/>
          <w:numId w:val="106"/>
        </w:numPr>
        <w:spacing w:line="360" w:lineRule="auto"/>
        <w:rPr>
          <w:rFonts w:ascii="Arial" w:hAnsi="Arial" w:cs="Arial"/>
          <w:sz w:val="22"/>
          <w:szCs w:val="22"/>
        </w:rPr>
      </w:pPr>
      <w:r w:rsidRPr="000E3FF3">
        <w:rPr>
          <w:rFonts w:ascii="Arial" w:hAnsi="Arial" w:cs="Arial"/>
          <w:sz w:val="22"/>
          <w:szCs w:val="22"/>
        </w:rPr>
        <w:t>In the incident book we record the date and time of the incident, nature of the event, who was affected, what was done about it or if it was reported to the police, and if so a crime number. Any follow up, or</w:t>
      </w:r>
      <w:r w:rsidR="005C521D" w:rsidRPr="000E3FF3">
        <w:rPr>
          <w:rFonts w:ascii="Arial" w:hAnsi="Arial" w:cs="Arial"/>
          <w:sz w:val="22"/>
          <w:szCs w:val="22"/>
        </w:rPr>
        <w:t xml:space="preserve"> </w:t>
      </w:r>
      <w:r w:rsidRPr="000E3FF3">
        <w:rPr>
          <w:rFonts w:ascii="Arial" w:hAnsi="Arial" w:cs="Arial"/>
          <w:sz w:val="22"/>
          <w:szCs w:val="22"/>
        </w:rPr>
        <w:t>insurance claim made, is also recorded.</w:t>
      </w:r>
    </w:p>
    <w:p w:rsidR="00CD17F8" w:rsidRPr="000E3FF3" w:rsidRDefault="00CD17F8" w:rsidP="00AC030D">
      <w:pPr>
        <w:numPr>
          <w:ilvl w:val="0"/>
          <w:numId w:val="106"/>
        </w:numPr>
        <w:spacing w:line="360" w:lineRule="auto"/>
        <w:rPr>
          <w:rFonts w:ascii="Arial" w:hAnsi="Arial" w:cs="Arial"/>
          <w:sz w:val="22"/>
          <w:szCs w:val="22"/>
        </w:rPr>
      </w:pPr>
      <w:r w:rsidRPr="000E3FF3">
        <w:rPr>
          <w:rFonts w:ascii="Arial" w:hAnsi="Arial" w:cs="Arial"/>
          <w:sz w:val="22"/>
          <w:szCs w:val="22"/>
        </w:rPr>
        <w:t>In the unlikely event of a terrorist attack, we follow the advice of the emergency services with regard to evacuation, medical aid and contacting children's families. Our standard Fire Safety and Emergency Evacuation Policy will be followed and staff will take charge of their key children. The incident is recorded</w:t>
      </w:r>
      <w:r w:rsidR="005C521D" w:rsidRPr="000E3FF3">
        <w:rPr>
          <w:rFonts w:ascii="Arial" w:hAnsi="Arial" w:cs="Arial"/>
          <w:sz w:val="22"/>
          <w:szCs w:val="22"/>
        </w:rPr>
        <w:t xml:space="preserve"> </w:t>
      </w:r>
      <w:r w:rsidRPr="000E3FF3">
        <w:rPr>
          <w:rFonts w:ascii="Arial" w:hAnsi="Arial" w:cs="Arial"/>
          <w:sz w:val="22"/>
          <w:szCs w:val="22"/>
        </w:rPr>
        <w:t>when the threat is averted.</w:t>
      </w:r>
    </w:p>
    <w:p w:rsidR="00CD17F8" w:rsidRPr="000E3FF3" w:rsidRDefault="00CD17F8" w:rsidP="00AC030D">
      <w:pPr>
        <w:numPr>
          <w:ilvl w:val="0"/>
          <w:numId w:val="106"/>
        </w:numPr>
        <w:spacing w:line="360" w:lineRule="auto"/>
        <w:rPr>
          <w:rFonts w:ascii="Arial" w:hAnsi="Arial" w:cs="Arial"/>
          <w:sz w:val="22"/>
          <w:szCs w:val="22"/>
        </w:rPr>
      </w:pPr>
      <w:r w:rsidRPr="000E3FF3">
        <w:rPr>
          <w:rFonts w:ascii="Arial" w:hAnsi="Arial" w:cs="Arial"/>
          <w:sz w:val="22"/>
          <w:szCs w:val="22"/>
        </w:rPr>
        <w:t>In the unlikely event of a child dying on the premises, for example, through cot death in the case of a</w:t>
      </w:r>
      <w:r w:rsidR="005C521D" w:rsidRPr="000E3FF3">
        <w:rPr>
          <w:rFonts w:ascii="Arial" w:hAnsi="Arial" w:cs="Arial"/>
          <w:sz w:val="22"/>
          <w:szCs w:val="22"/>
        </w:rPr>
        <w:t xml:space="preserve"> </w:t>
      </w:r>
      <w:r w:rsidRPr="000E3FF3">
        <w:rPr>
          <w:rFonts w:ascii="Arial" w:hAnsi="Arial" w:cs="Arial"/>
          <w:sz w:val="22"/>
          <w:szCs w:val="22"/>
        </w:rPr>
        <w:t xml:space="preserve">baby, the emergency services are called, and the </w:t>
      </w:r>
      <w:proofErr w:type="gramStart"/>
      <w:r w:rsidRPr="000E3FF3">
        <w:rPr>
          <w:rFonts w:ascii="Arial" w:hAnsi="Arial" w:cs="Arial"/>
          <w:sz w:val="22"/>
          <w:szCs w:val="22"/>
        </w:rPr>
        <w:t>advice of these services are</w:t>
      </w:r>
      <w:proofErr w:type="gramEnd"/>
      <w:r w:rsidRPr="000E3FF3">
        <w:rPr>
          <w:rFonts w:ascii="Arial" w:hAnsi="Arial" w:cs="Arial"/>
          <w:sz w:val="22"/>
          <w:szCs w:val="22"/>
        </w:rPr>
        <w:t xml:space="preserve"> followed.</w:t>
      </w:r>
    </w:p>
    <w:p w:rsidR="00CD17F8" w:rsidRPr="000E3FF3" w:rsidRDefault="0019223F" w:rsidP="00AC030D">
      <w:pPr>
        <w:numPr>
          <w:ilvl w:val="0"/>
          <w:numId w:val="106"/>
        </w:numPr>
        <w:spacing w:line="360" w:lineRule="auto"/>
        <w:rPr>
          <w:rFonts w:ascii="Arial" w:hAnsi="Arial" w:cs="Arial"/>
          <w:sz w:val="22"/>
          <w:szCs w:val="22"/>
        </w:rPr>
      </w:pPr>
      <w:r w:rsidRPr="000E3FF3">
        <w:rPr>
          <w:rFonts w:ascii="Arial" w:hAnsi="Arial" w:cs="Arial"/>
          <w:sz w:val="22"/>
          <w:szCs w:val="22"/>
        </w:rPr>
        <w:t>The incident form</w:t>
      </w:r>
      <w:r w:rsidR="00CD17F8" w:rsidRPr="000E3FF3">
        <w:rPr>
          <w:rFonts w:ascii="Arial" w:hAnsi="Arial" w:cs="Arial"/>
          <w:sz w:val="22"/>
          <w:szCs w:val="22"/>
        </w:rPr>
        <w:t xml:space="preserve"> is not for recording issues of concern involving a child. This is recorded in the child's own file.</w:t>
      </w:r>
    </w:p>
    <w:p w:rsidR="00CD17F8" w:rsidRPr="000E3FF3" w:rsidRDefault="00CD17F8" w:rsidP="00CD17F8">
      <w:pPr>
        <w:spacing w:line="360" w:lineRule="auto"/>
        <w:rPr>
          <w:rFonts w:ascii="Arial" w:hAnsi="Arial" w:cs="Arial"/>
          <w:sz w:val="22"/>
          <w:szCs w:val="22"/>
        </w:rPr>
      </w:pPr>
    </w:p>
    <w:p w:rsidR="00E359E0" w:rsidRPr="000E3FF3" w:rsidRDefault="00E359E0" w:rsidP="00CD17F8">
      <w:pPr>
        <w:spacing w:line="360" w:lineRule="auto"/>
        <w:rPr>
          <w:rFonts w:ascii="Arial" w:hAnsi="Arial" w:cs="Arial"/>
          <w:sz w:val="22"/>
          <w:szCs w:val="22"/>
        </w:rPr>
      </w:pPr>
    </w:p>
    <w:p w:rsidR="00E359E0" w:rsidRPr="000E3FF3" w:rsidRDefault="00E359E0" w:rsidP="00CD17F8">
      <w:pPr>
        <w:spacing w:line="360" w:lineRule="auto"/>
        <w:rPr>
          <w:rFonts w:ascii="Arial" w:hAnsi="Arial" w:cs="Arial"/>
          <w:b/>
          <w:sz w:val="22"/>
          <w:szCs w:val="22"/>
        </w:rPr>
      </w:pPr>
    </w:p>
    <w:p w:rsidR="00CD17F8" w:rsidRPr="000E3FF3" w:rsidRDefault="00CD17F8" w:rsidP="00CD17F8">
      <w:pPr>
        <w:spacing w:line="360" w:lineRule="auto"/>
        <w:rPr>
          <w:rFonts w:ascii="Arial" w:hAnsi="Arial" w:cs="Arial"/>
          <w:b/>
          <w:sz w:val="22"/>
          <w:szCs w:val="22"/>
        </w:rPr>
      </w:pPr>
      <w:r w:rsidRPr="000E3FF3">
        <w:rPr>
          <w:rFonts w:ascii="Arial" w:hAnsi="Arial" w:cs="Arial"/>
          <w:b/>
          <w:sz w:val="22"/>
          <w:szCs w:val="22"/>
        </w:rPr>
        <w:lastRenderedPageBreak/>
        <w:t>Legal framework</w:t>
      </w:r>
    </w:p>
    <w:p w:rsidR="00CD17F8" w:rsidRPr="000E3FF3" w:rsidRDefault="00CD17F8" w:rsidP="00AC030D">
      <w:pPr>
        <w:numPr>
          <w:ilvl w:val="0"/>
          <w:numId w:val="106"/>
        </w:numPr>
        <w:spacing w:line="360" w:lineRule="auto"/>
        <w:rPr>
          <w:rFonts w:ascii="Arial" w:hAnsi="Arial" w:cs="Arial"/>
          <w:sz w:val="22"/>
          <w:szCs w:val="22"/>
        </w:rPr>
      </w:pPr>
      <w:r w:rsidRPr="000E3FF3">
        <w:rPr>
          <w:rFonts w:ascii="Arial" w:hAnsi="Arial" w:cs="Arial"/>
          <w:sz w:val="22"/>
          <w:szCs w:val="22"/>
        </w:rPr>
        <w:t>Reporting of Injuries, Diseases and Dangerous Occurrences Regulations (RIDDOR) 1995 (As Amended)</w:t>
      </w:r>
      <w:r w:rsidRPr="000E3FF3">
        <w:rPr>
          <w:rFonts w:ascii="Arial" w:hAnsi="Arial" w:cs="Arial"/>
          <w:sz w:val="22"/>
          <w:szCs w:val="22"/>
        </w:rPr>
        <w:br/>
      </w:r>
    </w:p>
    <w:p w:rsidR="00CD17F8" w:rsidRPr="000E3FF3" w:rsidRDefault="00CD17F8" w:rsidP="00CD17F8">
      <w:pPr>
        <w:spacing w:line="360" w:lineRule="auto"/>
        <w:rPr>
          <w:rFonts w:ascii="Arial" w:hAnsi="Arial" w:cs="Arial"/>
          <w:b/>
          <w:sz w:val="22"/>
          <w:szCs w:val="22"/>
        </w:rPr>
      </w:pPr>
    </w:p>
    <w:p w:rsidR="00CD17F8" w:rsidRPr="000E3FF3" w:rsidRDefault="00CD17F8" w:rsidP="00CD17F8">
      <w:pPr>
        <w:spacing w:line="360" w:lineRule="auto"/>
        <w:rPr>
          <w:rFonts w:ascii="Arial" w:hAnsi="Arial" w:cs="Arial"/>
          <w:b/>
          <w:sz w:val="22"/>
          <w:szCs w:val="22"/>
        </w:rPr>
      </w:pPr>
      <w:r w:rsidRPr="000E3FF3">
        <w:rPr>
          <w:rFonts w:ascii="Arial" w:hAnsi="Arial" w:cs="Arial"/>
          <w:b/>
          <w:sz w:val="22"/>
          <w:szCs w:val="22"/>
        </w:rPr>
        <w:t>Further guidance</w:t>
      </w:r>
    </w:p>
    <w:p w:rsidR="00CD17F8" w:rsidRPr="000E3FF3" w:rsidRDefault="00CD17F8" w:rsidP="00CD17F8">
      <w:pPr>
        <w:spacing w:line="360" w:lineRule="auto"/>
        <w:rPr>
          <w:rFonts w:ascii="Arial" w:hAnsi="Arial" w:cs="Arial"/>
          <w:sz w:val="22"/>
          <w:szCs w:val="22"/>
        </w:rPr>
      </w:pPr>
    </w:p>
    <w:p w:rsidR="00CD17F8" w:rsidRPr="000E3FF3" w:rsidRDefault="00CD17F8" w:rsidP="00AC030D">
      <w:pPr>
        <w:pStyle w:val="ListParagraph"/>
        <w:numPr>
          <w:ilvl w:val="0"/>
          <w:numId w:val="105"/>
        </w:numPr>
        <w:spacing w:line="360" w:lineRule="auto"/>
        <w:rPr>
          <w:rFonts w:ascii="Arial" w:hAnsi="Arial" w:cs="Arial"/>
          <w:b/>
          <w:sz w:val="22"/>
          <w:szCs w:val="22"/>
        </w:rPr>
      </w:pPr>
      <w:r w:rsidRPr="000E3FF3">
        <w:rPr>
          <w:rFonts w:ascii="Arial" w:hAnsi="Arial" w:cs="Arial"/>
          <w:sz w:val="22"/>
          <w:szCs w:val="22"/>
        </w:rPr>
        <w:t>RIDDOR Guidance and Reporting Form: www.hse.gov.uk/riddor</w:t>
      </w:r>
      <w:r w:rsidRPr="000E3FF3">
        <w:rPr>
          <w:rFonts w:ascii="Arial" w:hAnsi="Arial" w:cs="Arial"/>
          <w:sz w:val="22"/>
          <w:szCs w:val="22"/>
        </w:rPr>
        <w:br/>
      </w:r>
    </w:p>
    <w:tbl>
      <w:tblPr>
        <w:tblW w:w="5000" w:type="pct"/>
        <w:tblLook w:val="01E0"/>
      </w:tblPr>
      <w:tblGrid>
        <w:gridCol w:w="5058"/>
        <w:gridCol w:w="3829"/>
        <w:gridCol w:w="2104"/>
      </w:tblGrid>
      <w:tr w:rsidR="00CD17F8" w:rsidRPr="000E3FF3" w:rsidTr="00CD17F8">
        <w:tc>
          <w:tcPr>
            <w:tcW w:w="2301" w:type="pct"/>
          </w:tcPr>
          <w:p w:rsidR="00CD17F8" w:rsidRPr="000E3FF3" w:rsidRDefault="00CD17F8" w:rsidP="00CD17F8">
            <w:pPr>
              <w:spacing w:line="360" w:lineRule="auto"/>
              <w:rPr>
                <w:rFonts w:ascii="Arial" w:hAnsi="Arial" w:cs="Arial"/>
              </w:rPr>
            </w:pPr>
            <w:r w:rsidRPr="000E3FF3">
              <w:rPr>
                <w:rFonts w:ascii="Arial" w:hAnsi="Arial" w:cs="Arial"/>
                <w:sz w:val="22"/>
                <w:szCs w:val="22"/>
              </w:rPr>
              <w:t>This policy was adopted at a meeting of</w:t>
            </w:r>
          </w:p>
        </w:tc>
        <w:tc>
          <w:tcPr>
            <w:tcW w:w="1742" w:type="pct"/>
            <w:tcBorders>
              <w:bottom w:val="single" w:sz="4" w:space="0" w:color="7030A0"/>
            </w:tcBorders>
          </w:tcPr>
          <w:p w:rsidR="00CD17F8" w:rsidRPr="000E3FF3" w:rsidRDefault="00CD17F8" w:rsidP="00CD17F8">
            <w:pPr>
              <w:spacing w:line="360" w:lineRule="auto"/>
              <w:rPr>
                <w:rFonts w:ascii="Arial" w:hAnsi="Arial" w:cs="Arial"/>
              </w:rPr>
            </w:pPr>
          </w:p>
        </w:tc>
        <w:tc>
          <w:tcPr>
            <w:tcW w:w="957" w:type="pct"/>
          </w:tcPr>
          <w:p w:rsidR="00CD17F8" w:rsidRPr="000E3FF3" w:rsidRDefault="00CD17F8" w:rsidP="00CD17F8">
            <w:pPr>
              <w:spacing w:line="360" w:lineRule="auto"/>
              <w:rPr>
                <w:rFonts w:ascii="Arial" w:hAnsi="Arial" w:cs="Arial"/>
                <w:i/>
              </w:rPr>
            </w:pPr>
            <w:r w:rsidRPr="000E3FF3">
              <w:rPr>
                <w:rFonts w:ascii="Arial" w:hAnsi="Arial" w:cs="Arial"/>
                <w:i/>
                <w:sz w:val="22"/>
                <w:szCs w:val="22"/>
              </w:rPr>
              <w:t>(name of provider)</w:t>
            </w:r>
          </w:p>
        </w:tc>
      </w:tr>
      <w:tr w:rsidR="00CD17F8" w:rsidRPr="000E3FF3" w:rsidTr="00CD17F8">
        <w:tc>
          <w:tcPr>
            <w:tcW w:w="2301" w:type="pct"/>
          </w:tcPr>
          <w:p w:rsidR="00CD17F8" w:rsidRPr="000E3FF3" w:rsidRDefault="00CD17F8" w:rsidP="00CD17F8">
            <w:pPr>
              <w:spacing w:line="360" w:lineRule="auto"/>
              <w:rPr>
                <w:rFonts w:ascii="Arial" w:hAnsi="Arial" w:cs="Arial"/>
              </w:rPr>
            </w:pPr>
            <w:r w:rsidRPr="000E3FF3">
              <w:rPr>
                <w:rFonts w:ascii="Arial" w:hAnsi="Arial" w:cs="Arial"/>
                <w:sz w:val="22"/>
                <w:szCs w:val="22"/>
              </w:rPr>
              <w:t>Held on</w:t>
            </w:r>
          </w:p>
        </w:tc>
        <w:tc>
          <w:tcPr>
            <w:tcW w:w="1742" w:type="pct"/>
            <w:tcBorders>
              <w:top w:val="single" w:sz="4" w:space="0" w:color="7030A0"/>
              <w:bottom w:val="single" w:sz="4" w:space="0" w:color="7030A0"/>
            </w:tcBorders>
          </w:tcPr>
          <w:p w:rsidR="00CD17F8" w:rsidRPr="000E3FF3" w:rsidRDefault="00CD17F8" w:rsidP="00CD17F8">
            <w:pPr>
              <w:spacing w:line="360" w:lineRule="auto"/>
              <w:rPr>
                <w:rFonts w:ascii="Arial" w:hAnsi="Arial" w:cs="Arial"/>
              </w:rPr>
            </w:pPr>
          </w:p>
        </w:tc>
        <w:tc>
          <w:tcPr>
            <w:tcW w:w="957" w:type="pct"/>
          </w:tcPr>
          <w:p w:rsidR="00CD17F8" w:rsidRPr="000E3FF3" w:rsidRDefault="00CD17F8" w:rsidP="00CD17F8">
            <w:pPr>
              <w:spacing w:line="360" w:lineRule="auto"/>
              <w:rPr>
                <w:rFonts w:ascii="Arial" w:hAnsi="Arial" w:cs="Arial"/>
                <w:i/>
              </w:rPr>
            </w:pPr>
            <w:r w:rsidRPr="000E3FF3">
              <w:rPr>
                <w:rFonts w:ascii="Arial" w:hAnsi="Arial" w:cs="Arial"/>
                <w:i/>
                <w:sz w:val="22"/>
                <w:szCs w:val="22"/>
              </w:rPr>
              <w:t>(date)</w:t>
            </w:r>
          </w:p>
        </w:tc>
      </w:tr>
      <w:tr w:rsidR="00CD17F8" w:rsidRPr="000E3FF3" w:rsidTr="00CD17F8">
        <w:tc>
          <w:tcPr>
            <w:tcW w:w="2301" w:type="pct"/>
          </w:tcPr>
          <w:p w:rsidR="00CD17F8" w:rsidRPr="000E3FF3" w:rsidRDefault="00CD17F8" w:rsidP="00CD17F8">
            <w:pPr>
              <w:spacing w:line="360" w:lineRule="auto"/>
              <w:rPr>
                <w:rFonts w:ascii="Arial" w:hAnsi="Arial" w:cs="Arial"/>
              </w:rPr>
            </w:pPr>
            <w:r w:rsidRPr="000E3FF3">
              <w:rPr>
                <w:rFonts w:ascii="Arial" w:hAnsi="Arial" w:cs="Arial"/>
                <w:sz w:val="22"/>
                <w:szCs w:val="22"/>
              </w:rPr>
              <w:t>Date to be reviewed</w:t>
            </w:r>
          </w:p>
        </w:tc>
        <w:tc>
          <w:tcPr>
            <w:tcW w:w="1742" w:type="pct"/>
            <w:tcBorders>
              <w:top w:val="single" w:sz="4" w:space="0" w:color="7030A0"/>
              <w:bottom w:val="single" w:sz="4" w:space="0" w:color="7030A0"/>
            </w:tcBorders>
          </w:tcPr>
          <w:p w:rsidR="00CD17F8" w:rsidRPr="000E3FF3" w:rsidRDefault="00CD17F8" w:rsidP="00CD17F8">
            <w:pPr>
              <w:spacing w:line="360" w:lineRule="auto"/>
              <w:rPr>
                <w:rFonts w:ascii="Arial" w:hAnsi="Arial" w:cs="Arial"/>
              </w:rPr>
            </w:pPr>
          </w:p>
        </w:tc>
        <w:tc>
          <w:tcPr>
            <w:tcW w:w="957" w:type="pct"/>
          </w:tcPr>
          <w:p w:rsidR="00CD17F8" w:rsidRPr="000E3FF3" w:rsidRDefault="00CD17F8" w:rsidP="00CD17F8">
            <w:pPr>
              <w:spacing w:line="360" w:lineRule="auto"/>
              <w:rPr>
                <w:rFonts w:ascii="Arial" w:hAnsi="Arial" w:cs="Arial"/>
                <w:i/>
              </w:rPr>
            </w:pPr>
            <w:r w:rsidRPr="000E3FF3">
              <w:rPr>
                <w:rFonts w:ascii="Arial" w:hAnsi="Arial" w:cs="Arial"/>
                <w:i/>
                <w:sz w:val="22"/>
                <w:szCs w:val="22"/>
              </w:rPr>
              <w:t>(date)</w:t>
            </w:r>
          </w:p>
        </w:tc>
      </w:tr>
      <w:tr w:rsidR="00CD17F8" w:rsidRPr="000E3FF3" w:rsidTr="00CD17F8">
        <w:tc>
          <w:tcPr>
            <w:tcW w:w="2301" w:type="pct"/>
          </w:tcPr>
          <w:p w:rsidR="00CD17F8" w:rsidRPr="000E3FF3" w:rsidRDefault="00CD17F8" w:rsidP="00CD17F8">
            <w:pPr>
              <w:spacing w:line="360" w:lineRule="auto"/>
              <w:rPr>
                <w:rFonts w:ascii="Arial" w:hAnsi="Arial" w:cs="Arial"/>
              </w:rPr>
            </w:pPr>
            <w:r w:rsidRPr="000E3FF3">
              <w:rPr>
                <w:rFonts w:ascii="Arial" w:hAnsi="Arial" w:cs="Arial"/>
                <w:sz w:val="22"/>
                <w:szCs w:val="22"/>
              </w:rPr>
              <w:t>Signed on behalf of the provider</w:t>
            </w:r>
          </w:p>
        </w:tc>
        <w:tc>
          <w:tcPr>
            <w:tcW w:w="2699" w:type="pct"/>
            <w:gridSpan w:val="2"/>
            <w:tcBorders>
              <w:bottom w:val="single" w:sz="4" w:space="0" w:color="7030A0"/>
            </w:tcBorders>
          </w:tcPr>
          <w:p w:rsidR="00CD17F8" w:rsidRPr="000E3FF3" w:rsidRDefault="00CD17F8" w:rsidP="00CD17F8">
            <w:pPr>
              <w:spacing w:line="360" w:lineRule="auto"/>
              <w:rPr>
                <w:rFonts w:ascii="Arial" w:hAnsi="Arial" w:cs="Arial"/>
              </w:rPr>
            </w:pPr>
          </w:p>
        </w:tc>
      </w:tr>
      <w:tr w:rsidR="00CD17F8" w:rsidRPr="000E3FF3" w:rsidTr="00CD17F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301" w:type="pct"/>
            <w:tcBorders>
              <w:top w:val="nil"/>
              <w:left w:val="nil"/>
              <w:bottom w:val="nil"/>
              <w:right w:val="nil"/>
            </w:tcBorders>
          </w:tcPr>
          <w:p w:rsidR="00CD17F8" w:rsidRPr="000E3FF3" w:rsidRDefault="00CD17F8" w:rsidP="00CD17F8">
            <w:pPr>
              <w:spacing w:line="360" w:lineRule="auto"/>
              <w:rPr>
                <w:rFonts w:ascii="Arial" w:hAnsi="Arial" w:cs="Arial"/>
              </w:rPr>
            </w:pPr>
            <w:r w:rsidRPr="000E3FF3">
              <w:rPr>
                <w:rFonts w:ascii="Arial" w:hAnsi="Arial" w:cs="Arial"/>
                <w:sz w:val="22"/>
                <w:szCs w:val="22"/>
              </w:rPr>
              <w:t>Name of signatory</w:t>
            </w:r>
          </w:p>
        </w:tc>
        <w:tc>
          <w:tcPr>
            <w:tcW w:w="2699" w:type="pct"/>
            <w:gridSpan w:val="2"/>
            <w:tcBorders>
              <w:top w:val="single" w:sz="4" w:space="0" w:color="7030A0"/>
              <w:left w:val="nil"/>
              <w:bottom w:val="single" w:sz="4" w:space="0" w:color="7030A0"/>
              <w:right w:val="nil"/>
            </w:tcBorders>
          </w:tcPr>
          <w:p w:rsidR="00CD17F8" w:rsidRPr="000E3FF3" w:rsidRDefault="00CD17F8" w:rsidP="00CD17F8">
            <w:pPr>
              <w:spacing w:line="360" w:lineRule="auto"/>
              <w:rPr>
                <w:rFonts w:ascii="Arial" w:hAnsi="Arial" w:cs="Arial"/>
              </w:rPr>
            </w:pPr>
          </w:p>
        </w:tc>
      </w:tr>
      <w:tr w:rsidR="00CD17F8" w:rsidRPr="000E3FF3" w:rsidTr="00CD17F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301" w:type="pct"/>
            <w:tcBorders>
              <w:top w:val="nil"/>
              <w:left w:val="nil"/>
              <w:bottom w:val="nil"/>
              <w:right w:val="nil"/>
            </w:tcBorders>
          </w:tcPr>
          <w:p w:rsidR="00CD17F8" w:rsidRPr="000E3FF3" w:rsidRDefault="00CD17F8" w:rsidP="00CD17F8">
            <w:pPr>
              <w:spacing w:line="360" w:lineRule="auto"/>
              <w:rPr>
                <w:rFonts w:ascii="Arial" w:hAnsi="Arial" w:cs="Arial"/>
              </w:rPr>
            </w:pPr>
            <w:r w:rsidRPr="000E3FF3">
              <w:rPr>
                <w:rFonts w:ascii="Arial" w:hAnsi="Arial" w:cs="Arial"/>
                <w:sz w:val="22"/>
                <w:szCs w:val="22"/>
              </w:rPr>
              <w:t>Role of signatory (e.g. chair, director or owner)</w:t>
            </w:r>
          </w:p>
        </w:tc>
        <w:tc>
          <w:tcPr>
            <w:tcW w:w="2699" w:type="pct"/>
            <w:gridSpan w:val="2"/>
            <w:tcBorders>
              <w:top w:val="single" w:sz="4" w:space="0" w:color="7030A0"/>
              <w:left w:val="nil"/>
              <w:bottom w:val="single" w:sz="4" w:space="0" w:color="7030A0"/>
              <w:right w:val="nil"/>
            </w:tcBorders>
          </w:tcPr>
          <w:p w:rsidR="00CD17F8" w:rsidRPr="000E3FF3" w:rsidRDefault="00CD17F8" w:rsidP="00CD17F8">
            <w:pPr>
              <w:spacing w:line="360" w:lineRule="auto"/>
              <w:rPr>
                <w:rFonts w:ascii="Arial" w:hAnsi="Arial" w:cs="Arial"/>
              </w:rPr>
            </w:pPr>
          </w:p>
        </w:tc>
      </w:tr>
    </w:tbl>
    <w:p w:rsidR="00CD17F8" w:rsidRPr="000E3FF3" w:rsidRDefault="00CD17F8" w:rsidP="00CD17F8">
      <w:pPr>
        <w:spacing w:line="360" w:lineRule="auto"/>
        <w:rPr>
          <w:rFonts w:ascii="Arial" w:hAnsi="Arial" w:cs="Arial"/>
          <w:b/>
          <w:sz w:val="22"/>
          <w:szCs w:val="22"/>
        </w:rPr>
      </w:pPr>
    </w:p>
    <w:p w:rsidR="00CD17F8" w:rsidRPr="000E3FF3" w:rsidRDefault="00CD17F8" w:rsidP="00CD17F8">
      <w:pPr>
        <w:tabs>
          <w:tab w:val="left" w:pos="1605"/>
        </w:tabs>
        <w:spacing w:line="360" w:lineRule="auto"/>
        <w:rPr>
          <w:rFonts w:ascii="Arial" w:hAnsi="Arial" w:cs="Arial"/>
          <w:b/>
          <w:sz w:val="22"/>
          <w:szCs w:val="22"/>
        </w:rPr>
      </w:pPr>
      <w:r w:rsidRPr="000E3FF3">
        <w:rPr>
          <w:rFonts w:ascii="Arial" w:hAnsi="Arial" w:cs="Arial"/>
          <w:b/>
          <w:sz w:val="22"/>
          <w:szCs w:val="22"/>
        </w:rPr>
        <w:t>Other useful Pre-school Learning Alliance publications</w:t>
      </w:r>
    </w:p>
    <w:p w:rsidR="00CD17F8" w:rsidRPr="000E3FF3" w:rsidRDefault="00CD17F8" w:rsidP="00CD17F8">
      <w:pPr>
        <w:spacing w:line="360" w:lineRule="auto"/>
        <w:rPr>
          <w:rFonts w:ascii="Arial" w:hAnsi="Arial" w:cs="Arial"/>
          <w:b/>
          <w:sz w:val="22"/>
          <w:szCs w:val="22"/>
        </w:rPr>
      </w:pPr>
    </w:p>
    <w:p w:rsidR="00CD17F8" w:rsidRPr="000E3FF3" w:rsidRDefault="00CD17F8" w:rsidP="00AC030D">
      <w:pPr>
        <w:pStyle w:val="ListParagraph"/>
        <w:numPr>
          <w:ilvl w:val="0"/>
          <w:numId w:val="105"/>
        </w:numPr>
        <w:spacing w:line="360" w:lineRule="auto"/>
        <w:rPr>
          <w:rFonts w:ascii="Arial" w:hAnsi="Arial" w:cs="Arial"/>
          <w:sz w:val="22"/>
          <w:szCs w:val="22"/>
        </w:rPr>
      </w:pPr>
      <w:r w:rsidRPr="000E3FF3">
        <w:rPr>
          <w:rFonts w:ascii="Arial" w:hAnsi="Arial" w:cs="Arial"/>
          <w:sz w:val="22"/>
          <w:szCs w:val="22"/>
        </w:rPr>
        <w:t>Accident Record (2010)</w:t>
      </w:r>
    </w:p>
    <w:p w:rsidR="00CD17F8" w:rsidRPr="000E3FF3" w:rsidRDefault="00CD17F8" w:rsidP="00AC030D">
      <w:pPr>
        <w:pStyle w:val="ListParagraph"/>
        <w:numPr>
          <w:ilvl w:val="0"/>
          <w:numId w:val="105"/>
        </w:numPr>
        <w:spacing w:line="360" w:lineRule="auto"/>
        <w:rPr>
          <w:rFonts w:ascii="Arial" w:hAnsi="Arial" w:cs="Arial"/>
          <w:sz w:val="22"/>
          <w:szCs w:val="22"/>
        </w:rPr>
      </w:pPr>
      <w:r w:rsidRPr="000E3FF3">
        <w:rPr>
          <w:rFonts w:ascii="Arial" w:hAnsi="Arial" w:cs="Arial"/>
          <w:sz w:val="22"/>
          <w:szCs w:val="22"/>
        </w:rPr>
        <w:t>Reportable Incident Record (2012)</w:t>
      </w:r>
    </w:p>
    <w:p w:rsidR="00CD17F8" w:rsidRPr="000E3FF3" w:rsidRDefault="00CD17F8" w:rsidP="00CD17F8">
      <w:pPr>
        <w:pStyle w:val="ListParagraph"/>
        <w:spacing w:line="360" w:lineRule="auto"/>
        <w:ind w:left="360"/>
        <w:jc w:val="both"/>
        <w:rPr>
          <w:rFonts w:ascii="Arial" w:hAnsi="Arial" w:cs="Arial"/>
          <w:b/>
          <w:sz w:val="22"/>
          <w:szCs w:val="22"/>
        </w:rPr>
      </w:pPr>
      <w:r w:rsidRPr="000E3FF3">
        <w:rPr>
          <w:rFonts w:ascii="Arial" w:hAnsi="Arial" w:cs="Arial"/>
          <w:b/>
          <w:sz w:val="28"/>
          <w:szCs w:val="28"/>
        </w:rPr>
        <w:br w:type="page"/>
      </w:r>
    </w:p>
    <w:p w:rsidR="00CD17F8" w:rsidRPr="000E3FF3" w:rsidRDefault="00CD17F8" w:rsidP="00CD17F8">
      <w:pPr>
        <w:spacing w:line="360" w:lineRule="auto"/>
        <w:rPr>
          <w:rFonts w:ascii="Arial" w:hAnsi="Arial" w:cs="Arial"/>
          <w:b/>
          <w:sz w:val="28"/>
          <w:szCs w:val="28"/>
        </w:rPr>
      </w:pPr>
      <w:r w:rsidRPr="000E3FF3">
        <w:rPr>
          <w:rFonts w:ascii="Arial" w:hAnsi="Arial" w:cs="Arial"/>
          <w:b/>
          <w:sz w:val="28"/>
          <w:szCs w:val="28"/>
        </w:rPr>
        <w:t xml:space="preserve">Risk assessment </w:t>
      </w:r>
    </w:p>
    <w:p w:rsidR="009E0ADF" w:rsidRPr="000E3FF3" w:rsidRDefault="009E0ADF" w:rsidP="00CD17F8">
      <w:pPr>
        <w:spacing w:line="360" w:lineRule="auto"/>
        <w:rPr>
          <w:rFonts w:ascii="Arial" w:hAnsi="Arial" w:cs="Arial"/>
          <w:b/>
          <w:sz w:val="28"/>
          <w:szCs w:val="28"/>
        </w:rPr>
      </w:pPr>
    </w:p>
    <w:p w:rsidR="00CD17F8" w:rsidRPr="000E3FF3" w:rsidRDefault="00CD17F8" w:rsidP="00CD17F8">
      <w:pPr>
        <w:spacing w:line="360" w:lineRule="auto"/>
        <w:rPr>
          <w:rFonts w:ascii="Arial" w:hAnsi="Arial" w:cs="Arial"/>
          <w:b/>
          <w:sz w:val="22"/>
          <w:szCs w:val="22"/>
        </w:rPr>
      </w:pPr>
      <w:r w:rsidRPr="000E3FF3">
        <w:rPr>
          <w:rFonts w:ascii="Arial" w:hAnsi="Arial" w:cs="Arial"/>
          <w:b/>
          <w:sz w:val="22"/>
          <w:szCs w:val="22"/>
        </w:rPr>
        <w:t>Policy statement</w:t>
      </w:r>
    </w:p>
    <w:p w:rsidR="00CD17F8" w:rsidRPr="000E3FF3" w:rsidRDefault="00CD17F8" w:rsidP="00CD17F8">
      <w:pPr>
        <w:spacing w:line="360" w:lineRule="auto"/>
        <w:rPr>
          <w:rFonts w:ascii="Arial" w:hAnsi="Arial" w:cs="Arial"/>
          <w:b/>
          <w:sz w:val="22"/>
          <w:szCs w:val="22"/>
        </w:rPr>
      </w:pPr>
    </w:p>
    <w:p w:rsidR="00CD17F8" w:rsidRPr="000E3FF3" w:rsidRDefault="00CD17F8" w:rsidP="00CD17F8">
      <w:pPr>
        <w:spacing w:line="360" w:lineRule="auto"/>
        <w:rPr>
          <w:rFonts w:ascii="Arial" w:hAnsi="Arial" w:cs="Arial"/>
          <w:sz w:val="22"/>
          <w:szCs w:val="22"/>
        </w:rPr>
      </w:pPr>
      <w:r w:rsidRPr="000E3FF3">
        <w:rPr>
          <w:rFonts w:ascii="Arial" w:hAnsi="Arial" w:cs="Arial"/>
          <w:sz w:val="22"/>
          <w:szCs w:val="22"/>
        </w:rPr>
        <w:t>Our setting believes that the health and safety of children is of paramount importance. We make our setting</w:t>
      </w:r>
      <w:r w:rsidR="004356DC" w:rsidRPr="000E3FF3">
        <w:rPr>
          <w:rFonts w:ascii="Arial" w:hAnsi="Arial" w:cs="Arial"/>
          <w:sz w:val="22"/>
          <w:szCs w:val="22"/>
        </w:rPr>
        <w:t xml:space="preserve"> </w:t>
      </w:r>
      <w:r w:rsidRPr="000E3FF3">
        <w:rPr>
          <w:rFonts w:ascii="Arial" w:hAnsi="Arial" w:cs="Arial"/>
          <w:sz w:val="22"/>
          <w:szCs w:val="22"/>
        </w:rPr>
        <w:t>a safe and healthy place for children, parents, staff and volunteers by assessing and minimising the hazards</w:t>
      </w:r>
      <w:r w:rsidR="004356DC" w:rsidRPr="000E3FF3">
        <w:rPr>
          <w:rFonts w:ascii="Arial" w:hAnsi="Arial" w:cs="Arial"/>
          <w:sz w:val="22"/>
          <w:szCs w:val="22"/>
        </w:rPr>
        <w:t xml:space="preserve"> </w:t>
      </w:r>
      <w:r w:rsidRPr="000E3FF3">
        <w:rPr>
          <w:rFonts w:ascii="Arial" w:hAnsi="Arial" w:cs="Arial"/>
          <w:sz w:val="22"/>
          <w:szCs w:val="22"/>
        </w:rPr>
        <w:t>and risks to enable the children to thrive in a healthy and safe environment. Safety checks must be carried out on a daily basis on the premises, indoors and outdoors, and all equipment and resources before the children access any of the areas and recorded to show any issues and solutions.</w:t>
      </w:r>
    </w:p>
    <w:p w:rsidR="00CD17F8" w:rsidRPr="000E3FF3" w:rsidRDefault="00CD17F8" w:rsidP="00CD17F8">
      <w:pPr>
        <w:spacing w:line="360" w:lineRule="auto"/>
        <w:rPr>
          <w:rFonts w:ascii="Arial" w:hAnsi="Arial" w:cs="Arial"/>
          <w:sz w:val="22"/>
          <w:szCs w:val="22"/>
        </w:rPr>
      </w:pPr>
    </w:p>
    <w:p w:rsidR="00CD17F8" w:rsidRPr="000E3FF3" w:rsidRDefault="00CD17F8" w:rsidP="00CD17F8">
      <w:pPr>
        <w:spacing w:line="360" w:lineRule="auto"/>
        <w:rPr>
          <w:rFonts w:ascii="Arial" w:hAnsi="Arial" w:cs="Arial"/>
          <w:sz w:val="22"/>
          <w:szCs w:val="22"/>
        </w:rPr>
      </w:pPr>
      <w:r w:rsidRPr="000E3FF3">
        <w:rPr>
          <w:rFonts w:ascii="Arial" w:hAnsi="Arial" w:cs="Arial"/>
          <w:sz w:val="22"/>
          <w:szCs w:val="22"/>
        </w:rPr>
        <w:t>All staff should be constantly aware of the setting environment and monitor safety at all times.</w:t>
      </w:r>
    </w:p>
    <w:p w:rsidR="00CD17F8" w:rsidRPr="000E3FF3" w:rsidRDefault="00CD17F8" w:rsidP="00CD17F8">
      <w:pPr>
        <w:spacing w:line="360" w:lineRule="auto"/>
        <w:rPr>
          <w:rFonts w:ascii="Arial" w:hAnsi="Arial" w:cs="Arial"/>
          <w:sz w:val="22"/>
          <w:szCs w:val="22"/>
        </w:rPr>
      </w:pPr>
      <w:r w:rsidRPr="000E3FF3">
        <w:rPr>
          <w:rFonts w:ascii="Arial" w:hAnsi="Arial" w:cs="Arial"/>
          <w:sz w:val="22"/>
          <w:szCs w:val="22"/>
        </w:rPr>
        <w:t>The manager carries out an overall written risk assessment annually, and specific written assessment of different</w:t>
      </w:r>
      <w:r w:rsidR="00AF4DF3" w:rsidRPr="000E3FF3">
        <w:rPr>
          <w:rFonts w:ascii="Arial" w:hAnsi="Arial" w:cs="Arial"/>
          <w:sz w:val="22"/>
          <w:szCs w:val="22"/>
        </w:rPr>
        <w:t xml:space="preserve"> areas such as kitchen, hall etc</w:t>
      </w:r>
      <w:r w:rsidR="004356DC" w:rsidRPr="000E3FF3">
        <w:rPr>
          <w:rFonts w:ascii="Arial" w:hAnsi="Arial" w:cs="Arial"/>
          <w:sz w:val="22"/>
          <w:szCs w:val="22"/>
        </w:rPr>
        <w:t xml:space="preserve"> which are reviewed</w:t>
      </w:r>
      <w:r w:rsidR="00AF4DF3" w:rsidRPr="000E3FF3">
        <w:rPr>
          <w:rFonts w:ascii="Arial" w:hAnsi="Arial" w:cs="Arial"/>
          <w:sz w:val="22"/>
          <w:szCs w:val="22"/>
        </w:rPr>
        <w:t xml:space="preserve"> </w:t>
      </w:r>
      <w:proofErr w:type="spellStart"/>
      <w:r w:rsidR="00AF4DF3" w:rsidRPr="000E3FF3">
        <w:rPr>
          <w:rFonts w:ascii="Arial" w:hAnsi="Arial" w:cs="Arial"/>
          <w:sz w:val="22"/>
          <w:szCs w:val="22"/>
        </w:rPr>
        <w:t>termly</w:t>
      </w:r>
      <w:proofErr w:type="spellEnd"/>
      <w:r w:rsidRPr="000E3FF3">
        <w:rPr>
          <w:rFonts w:ascii="Arial" w:hAnsi="Arial" w:cs="Arial"/>
          <w:sz w:val="22"/>
          <w:szCs w:val="22"/>
        </w:rPr>
        <w:t>. These are regularly reviewed and cover potential risks to children, staff an</w:t>
      </w:r>
      <w:r w:rsidR="004356DC" w:rsidRPr="000E3FF3">
        <w:rPr>
          <w:rFonts w:ascii="Arial" w:hAnsi="Arial" w:cs="Arial"/>
          <w:sz w:val="22"/>
          <w:szCs w:val="22"/>
        </w:rPr>
        <w:t xml:space="preserve">d visitors to the setting. </w:t>
      </w:r>
      <w:proofErr w:type="gramStart"/>
      <w:r w:rsidR="004356DC" w:rsidRPr="000E3FF3">
        <w:rPr>
          <w:rFonts w:ascii="Arial" w:hAnsi="Arial" w:cs="Arial"/>
          <w:sz w:val="22"/>
          <w:szCs w:val="22"/>
        </w:rPr>
        <w:t xml:space="preserve">When </w:t>
      </w:r>
      <w:r w:rsidRPr="000E3FF3">
        <w:rPr>
          <w:rFonts w:ascii="Arial" w:hAnsi="Arial" w:cs="Arial"/>
          <w:sz w:val="22"/>
          <w:szCs w:val="22"/>
        </w:rPr>
        <w:t xml:space="preserve">circumstances change in the setting, </w:t>
      </w:r>
      <w:proofErr w:type="spellStart"/>
      <w:r w:rsidRPr="000E3FF3">
        <w:rPr>
          <w:rFonts w:ascii="Arial" w:hAnsi="Arial" w:cs="Arial"/>
          <w:sz w:val="22"/>
          <w:szCs w:val="22"/>
        </w:rPr>
        <w:t>eg</w:t>
      </w:r>
      <w:proofErr w:type="spellEnd"/>
      <w:r w:rsidRPr="000E3FF3">
        <w:rPr>
          <w:rFonts w:ascii="Arial" w:hAnsi="Arial" w:cs="Arial"/>
          <w:sz w:val="22"/>
          <w:szCs w:val="22"/>
        </w:rPr>
        <w:t>.</w:t>
      </w:r>
      <w:proofErr w:type="gramEnd"/>
      <w:r w:rsidRPr="000E3FF3">
        <w:rPr>
          <w:rFonts w:ascii="Arial" w:hAnsi="Arial" w:cs="Arial"/>
          <w:sz w:val="22"/>
          <w:szCs w:val="22"/>
        </w:rPr>
        <w:t xml:space="preserve"> </w:t>
      </w:r>
      <w:proofErr w:type="gramStart"/>
      <w:r w:rsidRPr="000E3FF3">
        <w:rPr>
          <w:rFonts w:ascii="Arial" w:hAnsi="Arial" w:cs="Arial"/>
          <w:sz w:val="22"/>
          <w:szCs w:val="22"/>
        </w:rPr>
        <w:t>a</w:t>
      </w:r>
      <w:proofErr w:type="gramEnd"/>
      <w:r w:rsidRPr="000E3FF3">
        <w:rPr>
          <w:rFonts w:ascii="Arial" w:hAnsi="Arial" w:cs="Arial"/>
          <w:sz w:val="22"/>
          <w:szCs w:val="22"/>
        </w:rPr>
        <w:t xml:space="preserve"> significant piece of equipment is introduced; we review our current risk assessments or conduct a new risk assessment dependent on the nature of this change.</w:t>
      </w:r>
    </w:p>
    <w:p w:rsidR="00CD17F8" w:rsidRPr="000E3FF3" w:rsidRDefault="00CD17F8" w:rsidP="00CD17F8">
      <w:pPr>
        <w:spacing w:line="360" w:lineRule="auto"/>
        <w:rPr>
          <w:rFonts w:ascii="Arial" w:hAnsi="Arial" w:cs="Arial"/>
          <w:sz w:val="22"/>
          <w:szCs w:val="22"/>
        </w:rPr>
      </w:pPr>
    </w:p>
    <w:p w:rsidR="00CD17F8" w:rsidRPr="000E3FF3" w:rsidRDefault="00CD17F8" w:rsidP="00CD17F8">
      <w:pPr>
        <w:spacing w:line="360" w:lineRule="auto"/>
        <w:rPr>
          <w:rFonts w:ascii="Arial" w:hAnsi="Arial" w:cs="Arial"/>
          <w:sz w:val="22"/>
          <w:szCs w:val="22"/>
        </w:rPr>
      </w:pPr>
      <w:r w:rsidRPr="000E3FF3">
        <w:rPr>
          <w:rFonts w:ascii="Arial" w:hAnsi="Arial" w:cs="Arial"/>
          <w:sz w:val="22"/>
          <w:szCs w:val="22"/>
        </w:rPr>
        <w:t xml:space="preserve">All staffs are trained in the risk assessments process to ensure understanding and compliance. </w:t>
      </w:r>
    </w:p>
    <w:p w:rsidR="00CD17F8" w:rsidRPr="000E3FF3" w:rsidRDefault="00CD17F8" w:rsidP="00CD17F8">
      <w:pPr>
        <w:spacing w:line="360" w:lineRule="auto"/>
        <w:rPr>
          <w:rFonts w:ascii="Arial" w:hAnsi="Arial" w:cs="Arial"/>
          <w:sz w:val="22"/>
          <w:szCs w:val="22"/>
        </w:rPr>
      </w:pPr>
    </w:p>
    <w:p w:rsidR="00CD17F8" w:rsidRPr="000E3FF3" w:rsidRDefault="00CD17F8" w:rsidP="00CD17F8">
      <w:pPr>
        <w:spacing w:line="360" w:lineRule="auto"/>
        <w:rPr>
          <w:rFonts w:ascii="Arial" w:hAnsi="Arial" w:cs="Arial"/>
          <w:sz w:val="22"/>
          <w:szCs w:val="22"/>
        </w:rPr>
      </w:pPr>
      <w:r w:rsidRPr="000E3FF3">
        <w:rPr>
          <w:rFonts w:ascii="Arial" w:hAnsi="Arial" w:cs="Arial"/>
          <w:sz w:val="22"/>
          <w:szCs w:val="22"/>
        </w:rPr>
        <w:t>All outings away from the settings are individually risk assessed. For more details refer to the visits and outings policy.</w:t>
      </w:r>
    </w:p>
    <w:p w:rsidR="00CD17F8" w:rsidRPr="000E3FF3" w:rsidRDefault="00CD17F8" w:rsidP="00CD17F8">
      <w:pPr>
        <w:spacing w:line="360" w:lineRule="auto"/>
        <w:rPr>
          <w:rFonts w:ascii="Arial" w:hAnsi="Arial" w:cs="Arial"/>
          <w:sz w:val="22"/>
          <w:szCs w:val="22"/>
        </w:rPr>
      </w:pPr>
    </w:p>
    <w:p w:rsidR="00CD17F8" w:rsidRPr="000E3FF3" w:rsidRDefault="00CD17F8" w:rsidP="00CD17F8">
      <w:pPr>
        <w:spacing w:line="360" w:lineRule="auto"/>
        <w:rPr>
          <w:rFonts w:ascii="Arial" w:hAnsi="Arial" w:cs="Arial"/>
          <w:sz w:val="22"/>
          <w:szCs w:val="22"/>
        </w:rPr>
      </w:pPr>
      <w:r w:rsidRPr="000E3FF3">
        <w:rPr>
          <w:rFonts w:ascii="Arial" w:hAnsi="Arial" w:cs="Arial"/>
          <w:sz w:val="22"/>
          <w:szCs w:val="22"/>
        </w:rPr>
        <w:t>This policy is based on the Pre-school Learning Alliance risk assessment processes, which follow five steps</w:t>
      </w:r>
      <w:r w:rsidR="004356DC" w:rsidRPr="000E3FF3">
        <w:rPr>
          <w:rFonts w:ascii="Arial" w:hAnsi="Arial" w:cs="Arial"/>
          <w:sz w:val="22"/>
          <w:szCs w:val="22"/>
        </w:rPr>
        <w:t xml:space="preserve"> </w:t>
      </w:r>
      <w:r w:rsidRPr="000E3FF3">
        <w:rPr>
          <w:rFonts w:ascii="Arial" w:hAnsi="Arial" w:cs="Arial"/>
          <w:sz w:val="22"/>
          <w:szCs w:val="22"/>
        </w:rPr>
        <w:t>as follows:</w:t>
      </w:r>
    </w:p>
    <w:p w:rsidR="00CD17F8" w:rsidRPr="000E3FF3" w:rsidRDefault="00CD17F8" w:rsidP="00AC030D">
      <w:pPr>
        <w:numPr>
          <w:ilvl w:val="0"/>
          <w:numId w:val="146"/>
        </w:numPr>
        <w:spacing w:line="360" w:lineRule="auto"/>
        <w:rPr>
          <w:rFonts w:ascii="Arial" w:hAnsi="Arial" w:cs="Arial"/>
          <w:sz w:val="22"/>
          <w:szCs w:val="22"/>
        </w:rPr>
      </w:pPr>
      <w:r w:rsidRPr="000E3FF3">
        <w:rPr>
          <w:rFonts w:ascii="Arial" w:hAnsi="Arial" w:cs="Arial"/>
          <w:sz w:val="22"/>
          <w:szCs w:val="22"/>
        </w:rPr>
        <w:t>Identification of a risk: Where is it and what is it?</w:t>
      </w:r>
    </w:p>
    <w:p w:rsidR="00CD17F8" w:rsidRPr="000E3FF3" w:rsidRDefault="00CD17F8" w:rsidP="00AC030D">
      <w:pPr>
        <w:numPr>
          <w:ilvl w:val="0"/>
          <w:numId w:val="146"/>
        </w:numPr>
        <w:spacing w:line="360" w:lineRule="auto"/>
        <w:rPr>
          <w:rFonts w:ascii="Arial" w:hAnsi="Arial" w:cs="Arial"/>
          <w:sz w:val="22"/>
          <w:szCs w:val="22"/>
        </w:rPr>
      </w:pPr>
      <w:r w:rsidRPr="000E3FF3">
        <w:rPr>
          <w:rFonts w:ascii="Arial" w:hAnsi="Arial" w:cs="Arial"/>
          <w:sz w:val="22"/>
          <w:szCs w:val="22"/>
        </w:rPr>
        <w:t>Who is at risk: Childcare staff, children, parents, visitors and volunteers</w:t>
      </w:r>
    </w:p>
    <w:p w:rsidR="00CD17F8" w:rsidRPr="000E3FF3" w:rsidRDefault="00CD17F8" w:rsidP="00AC030D">
      <w:pPr>
        <w:numPr>
          <w:ilvl w:val="0"/>
          <w:numId w:val="146"/>
        </w:numPr>
        <w:spacing w:line="360" w:lineRule="auto"/>
        <w:rPr>
          <w:rFonts w:ascii="Arial" w:hAnsi="Arial" w:cs="Arial"/>
          <w:sz w:val="22"/>
          <w:szCs w:val="22"/>
        </w:rPr>
      </w:pPr>
      <w:r w:rsidRPr="000E3FF3">
        <w:rPr>
          <w:rFonts w:ascii="Arial" w:hAnsi="Arial" w:cs="Arial"/>
          <w:sz w:val="22"/>
          <w:szCs w:val="22"/>
        </w:rPr>
        <w:t>Assessment as to whether the level of a risk is high, medium, low. This takes into account both the</w:t>
      </w:r>
      <w:r w:rsidR="009E0ADF" w:rsidRPr="000E3FF3">
        <w:rPr>
          <w:rFonts w:ascii="Arial" w:hAnsi="Arial" w:cs="Arial"/>
          <w:sz w:val="22"/>
          <w:szCs w:val="22"/>
        </w:rPr>
        <w:t xml:space="preserve"> </w:t>
      </w:r>
      <w:r w:rsidRPr="000E3FF3">
        <w:rPr>
          <w:rFonts w:ascii="Arial" w:hAnsi="Arial" w:cs="Arial"/>
          <w:sz w:val="22"/>
          <w:szCs w:val="22"/>
        </w:rPr>
        <w:t>likelihood of it happening, as well as the possible impact if it did.</w:t>
      </w:r>
    </w:p>
    <w:p w:rsidR="00CD17F8" w:rsidRPr="000E3FF3" w:rsidRDefault="00CD17F8" w:rsidP="00AC030D">
      <w:pPr>
        <w:numPr>
          <w:ilvl w:val="0"/>
          <w:numId w:val="146"/>
        </w:numPr>
        <w:spacing w:line="360" w:lineRule="auto"/>
        <w:rPr>
          <w:rFonts w:ascii="Arial" w:hAnsi="Arial" w:cs="Arial"/>
          <w:sz w:val="22"/>
          <w:szCs w:val="22"/>
        </w:rPr>
      </w:pPr>
      <w:r w:rsidRPr="000E3FF3">
        <w:rPr>
          <w:rFonts w:ascii="Arial" w:hAnsi="Arial" w:cs="Arial"/>
          <w:sz w:val="22"/>
          <w:szCs w:val="22"/>
        </w:rPr>
        <w:t>Control measures to reduce/eliminate risk: What will you need to do, or ensure others will do, in order to</w:t>
      </w:r>
      <w:r w:rsidR="009E0ADF" w:rsidRPr="000E3FF3">
        <w:rPr>
          <w:rFonts w:ascii="Arial" w:hAnsi="Arial" w:cs="Arial"/>
          <w:sz w:val="22"/>
          <w:szCs w:val="22"/>
        </w:rPr>
        <w:t xml:space="preserve"> </w:t>
      </w:r>
      <w:r w:rsidRPr="000E3FF3">
        <w:rPr>
          <w:rFonts w:ascii="Arial" w:hAnsi="Arial" w:cs="Arial"/>
          <w:sz w:val="22"/>
          <w:szCs w:val="22"/>
        </w:rPr>
        <w:t>reduce that risk?</w:t>
      </w:r>
    </w:p>
    <w:p w:rsidR="00CD17F8" w:rsidRPr="000E3FF3" w:rsidRDefault="00CD17F8" w:rsidP="00AC030D">
      <w:pPr>
        <w:numPr>
          <w:ilvl w:val="0"/>
          <w:numId w:val="146"/>
        </w:numPr>
        <w:spacing w:line="360" w:lineRule="auto"/>
        <w:rPr>
          <w:rFonts w:ascii="Arial" w:hAnsi="Arial" w:cs="Arial"/>
          <w:sz w:val="22"/>
          <w:szCs w:val="22"/>
        </w:rPr>
      </w:pPr>
      <w:r w:rsidRPr="000E3FF3">
        <w:rPr>
          <w:rFonts w:ascii="Arial" w:hAnsi="Arial" w:cs="Arial"/>
          <w:sz w:val="22"/>
          <w:szCs w:val="22"/>
        </w:rPr>
        <w:t xml:space="preserve">Monitoring and review: How do you know if what you have said is working, or is thorough enough? If </w:t>
      </w:r>
      <w:proofErr w:type="spellStart"/>
      <w:r w:rsidRPr="000E3FF3">
        <w:rPr>
          <w:rFonts w:ascii="Arial" w:hAnsi="Arial" w:cs="Arial"/>
          <w:sz w:val="22"/>
          <w:szCs w:val="22"/>
        </w:rPr>
        <w:t>itis</w:t>
      </w:r>
      <w:proofErr w:type="spellEnd"/>
      <w:r w:rsidRPr="000E3FF3">
        <w:rPr>
          <w:rFonts w:ascii="Arial" w:hAnsi="Arial" w:cs="Arial"/>
          <w:sz w:val="22"/>
          <w:szCs w:val="22"/>
        </w:rPr>
        <w:t xml:space="preserve"> not working, it will need to be amended, or maybe there is a better solution.</w:t>
      </w:r>
    </w:p>
    <w:p w:rsidR="00CD17F8" w:rsidRPr="000E3FF3" w:rsidRDefault="00CD17F8" w:rsidP="00CD17F8">
      <w:pPr>
        <w:spacing w:line="360" w:lineRule="auto"/>
        <w:rPr>
          <w:rFonts w:ascii="Arial" w:hAnsi="Arial" w:cs="Arial"/>
          <w:sz w:val="22"/>
          <w:szCs w:val="22"/>
        </w:rPr>
      </w:pPr>
    </w:p>
    <w:p w:rsidR="00CD17F8" w:rsidRPr="000E3FF3" w:rsidRDefault="00CD17F8" w:rsidP="00CD17F8">
      <w:pPr>
        <w:spacing w:line="360" w:lineRule="auto"/>
        <w:rPr>
          <w:rFonts w:ascii="Arial" w:hAnsi="Arial" w:cs="Arial"/>
          <w:sz w:val="22"/>
          <w:szCs w:val="22"/>
        </w:rPr>
      </w:pPr>
    </w:p>
    <w:p w:rsidR="00CD17F8" w:rsidRPr="000E3FF3" w:rsidRDefault="00CD17F8" w:rsidP="00CD17F8">
      <w:pPr>
        <w:spacing w:line="360" w:lineRule="auto"/>
        <w:rPr>
          <w:rFonts w:ascii="Arial" w:hAnsi="Arial" w:cs="Arial"/>
          <w:sz w:val="22"/>
          <w:szCs w:val="22"/>
        </w:rPr>
      </w:pPr>
    </w:p>
    <w:p w:rsidR="00CD17F8" w:rsidRPr="000E3FF3" w:rsidRDefault="00CD17F8" w:rsidP="00CD17F8">
      <w:pPr>
        <w:spacing w:line="360" w:lineRule="auto"/>
        <w:rPr>
          <w:rFonts w:ascii="Arial" w:hAnsi="Arial" w:cs="Arial"/>
          <w:sz w:val="22"/>
          <w:szCs w:val="22"/>
        </w:rPr>
      </w:pPr>
    </w:p>
    <w:p w:rsidR="00CD17F8" w:rsidRPr="000E3FF3" w:rsidRDefault="00CD17F8" w:rsidP="00CD17F8">
      <w:pPr>
        <w:spacing w:line="360" w:lineRule="auto"/>
        <w:rPr>
          <w:rFonts w:ascii="Arial" w:hAnsi="Arial" w:cs="Arial"/>
          <w:b/>
          <w:sz w:val="22"/>
          <w:szCs w:val="22"/>
        </w:rPr>
      </w:pPr>
      <w:r w:rsidRPr="000E3FF3">
        <w:rPr>
          <w:rFonts w:ascii="Arial" w:hAnsi="Arial" w:cs="Arial"/>
          <w:b/>
          <w:sz w:val="22"/>
          <w:szCs w:val="22"/>
        </w:rPr>
        <w:lastRenderedPageBreak/>
        <w:t>Procedures</w:t>
      </w:r>
    </w:p>
    <w:p w:rsidR="00CD17F8" w:rsidRPr="000E3FF3" w:rsidRDefault="00CD17F8" w:rsidP="00AC030D">
      <w:pPr>
        <w:pStyle w:val="ListParagraph"/>
        <w:numPr>
          <w:ilvl w:val="0"/>
          <w:numId w:val="147"/>
        </w:numPr>
        <w:spacing w:line="360" w:lineRule="auto"/>
        <w:rPr>
          <w:rFonts w:ascii="Arial" w:hAnsi="Arial" w:cs="Arial"/>
          <w:sz w:val="22"/>
          <w:szCs w:val="22"/>
        </w:rPr>
      </w:pPr>
      <w:r w:rsidRPr="000E3FF3">
        <w:rPr>
          <w:rFonts w:ascii="Arial" w:hAnsi="Arial" w:cs="Arial"/>
          <w:sz w:val="22"/>
          <w:szCs w:val="22"/>
        </w:rPr>
        <w:t>Our risk assessment process covers adults and children and includes:</w:t>
      </w:r>
    </w:p>
    <w:p w:rsidR="00CD17F8" w:rsidRPr="000E3FF3" w:rsidRDefault="00CD17F8" w:rsidP="00AC030D">
      <w:pPr>
        <w:pStyle w:val="ListParagraph"/>
        <w:numPr>
          <w:ilvl w:val="0"/>
          <w:numId w:val="149"/>
        </w:numPr>
        <w:spacing w:line="360" w:lineRule="auto"/>
        <w:rPr>
          <w:rFonts w:ascii="Arial" w:hAnsi="Arial" w:cs="Arial"/>
          <w:sz w:val="22"/>
          <w:szCs w:val="22"/>
        </w:rPr>
      </w:pPr>
      <w:r w:rsidRPr="000E3FF3">
        <w:rPr>
          <w:rFonts w:ascii="Arial" w:hAnsi="Arial" w:cs="Arial"/>
          <w:sz w:val="22"/>
          <w:szCs w:val="22"/>
        </w:rPr>
        <w:t>determining where it is helpful to make some written risk assessments in relation to specific issues, to inform staff practice, and to demonstrate how we are managing risks if asked by parents and/or</w:t>
      </w:r>
      <w:r w:rsidR="005C521D" w:rsidRPr="000E3FF3">
        <w:rPr>
          <w:rFonts w:ascii="Arial" w:hAnsi="Arial" w:cs="Arial"/>
          <w:sz w:val="22"/>
          <w:szCs w:val="22"/>
        </w:rPr>
        <w:t xml:space="preserve"> </w:t>
      </w:r>
      <w:r w:rsidRPr="000E3FF3">
        <w:rPr>
          <w:rFonts w:ascii="Arial" w:hAnsi="Arial" w:cs="Arial"/>
          <w:sz w:val="22"/>
          <w:szCs w:val="22"/>
        </w:rPr>
        <w:t>carers and inspectors;</w:t>
      </w:r>
    </w:p>
    <w:p w:rsidR="00CD17F8" w:rsidRPr="000E3FF3" w:rsidRDefault="00CD17F8" w:rsidP="00AC030D">
      <w:pPr>
        <w:pStyle w:val="ListParagraph"/>
        <w:numPr>
          <w:ilvl w:val="0"/>
          <w:numId w:val="149"/>
        </w:numPr>
        <w:spacing w:line="360" w:lineRule="auto"/>
        <w:rPr>
          <w:rFonts w:ascii="Arial" w:hAnsi="Arial" w:cs="Arial"/>
          <w:sz w:val="22"/>
          <w:szCs w:val="22"/>
        </w:rPr>
      </w:pPr>
      <w:r w:rsidRPr="000E3FF3">
        <w:rPr>
          <w:rFonts w:ascii="Arial" w:hAnsi="Arial" w:cs="Arial"/>
          <w:sz w:val="22"/>
          <w:szCs w:val="22"/>
        </w:rPr>
        <w:t>checking for and noting hazards and risks indoors and outside, in relation to our premises and</w:t>
      </w:r>
      <w:r w:rsidR="005C521D" w:rsidRPr="000E3FF3">
        <w:rPr>
          <w:rFonts w:ascii="Arial" w:hAnsi="Arial" w:cs="Arial"/>
          <w:sz w:val="22"/>
          <w:szCs w:val="22"/>
        </w:rPr>
        <w:t xml:space="preserve"> </w:t>
      </w:r>
      <w:r w:rsidRPr="000E3FF3">
        <w:rPr>
          <w:rFonts w:ascii="Arial" w:hAnsi="Arial" w:cs="Arial"/>
          <w:sz w:val="22"/>
          <w:szCs w:val="22"/>
        </w:rPr>
        <w:t>activities;</w:t>
      </w:r>
    </w:p>
    <w:p w:rsidR="00CD17F8" w:rsidRPr="000E3FF3" w:rsidRDefault="00CD17F8" w:rsidP="00AC030D">
      <w:pPr>
        <w:pStyle w:val="ListParagraph"/>
        <w:numPr>
          <w:ilvl w:val="0"/>
          <w:numId w:val="149"/>
        </w:numPr>
        <w:spacing w:line="360" w:lineRule="auto"/>
        <w:rPr>
          <w:rFonts w:ascii="Arial" w:hAnsi="Arial" w:cs="Arial"/>
          <w:sz w:val="22"/>
          <w:szCs w:val="22"/>
        </w:rPr>
      </w:pPr>
      <w:r w:rsidRPr="000E3FF3">
        <w:rPr>
          <w:rFonts w:ascii="Arial" w:hAnsi="Arial" w:cs="Arial"/>
          <w:sz w:val="22"/>
          <w:szCs w:val="22"/>
        </w:rPr>
        <w:t>assessing the level of risk and who might be affected;</w:t>
      </w:r>
    </w:p>
    <w:p w:rsidR="00CD17F8" w:rsidRPr="000E3FF3" w:rsidRDefault="00CD17F8" w:rsidP="00AC030D">
      <w:pPr>
        <w:pStyle w:val="ListParagraph"/>
        <w:numPr>
          <w:ilvl w:val="0"/>
          <w:numId w:val="149"/>
        </w:numPr>
        <w:spacing w:line="360" w:lineRule="auto"/>
        <w:rPr>
          <w:rFonts w:ascii="Arial" w:hAnsi="Arial" w:cs="Arial"/>
          <w:sz w:val="22"/>
          <w:szCs w:val="22"/>
        </w:rPr>
      </w:pPr>
      <w:r w:rsidRPr="000E3FF3">
        <w:rPr>
          <w:rFonts w:ascii="Arial" w:hAnsi="Arial" w:cs="Arial"/>
          <w:sz w:val="22"/>
          <w:szCs w:val="22"/>
        </w:rPr>
        <w:t>deciding which areas need attention; and</w:t>
      </w:r>
    </w:p>
    <w:p w:rsidR="00CD17F8" w:rsidRPr="000E3FF3" w:rsidRDefault="00CD17F8" w:rsidP="00AC030D">
      <w:pPr>
        <w:pStyle w:val="ListParagraph"/>
        <w:numPr>
          <w:ilvl w:val="0"/>
          <w:numId w:val="150"/>
        </w:numPr>
        <w:spacing w:line="360" w:lineRule="auto"/>
        <w:rPr>
          <w:rFonts w:ascii="Arial" w:hAnsi="Arial" w:cs="Arial"/>
          <w:sz w:val="22"/>
          <w:szCs w:val="22"/>
        </w:rPr>
      </w:pPr>
      <w:proofErr w:type="gramStart"/>
      <w:r w:rsidRPr="000E3FF3">
        <w:rPr>
          <w:rFonts w:ascii="Arial" w:hAnsi="Arial" w:cs="Arial"/>
          <w:sz w:val="22"/>
          <w:szCs w:val="22"/>
        </w:rPr>
        <w:t>developing</w:t>
      </w:r>
      <w:proofErr w:type="gramEnd"/>
      <w:r w:rsidRPr="000E3FF3">
        <w:rPr>
          <w:rFonts w:ascii="Arial" w:hAnsi="Arial" w:cs="Arial"/>
          <w:sz w:val="22"/>
          <w:szCs w:val="22"/>
        </w:rPr>
        <w:t xml:space="preserve"> an action plan that specifies the action required, the time-scales for action, the person</w:t>
      </w:r>
      <w:r w:rsidR="005C521D" w:rsidRPr="000E3FF3">
        <w:rPr>
          <w:rFonts w:ascii="Arial" w:hAnsi="Arial" w:cs="Arial"/>
          <w:sz w:val="22"/>
          <w:szCs w:val="22"/>
        </w:rPr>
        <w:t xml:space="preserve"> </w:t>
      </w:r>
      <w:r w:rsidRPr="000E3FF3">
        <w:rPr>
          <w:rFonts w:ascii="Arial" w:hAnsi="Arial" w:cs="Arial"/>
          <w:sz w:val="22"/>
          <w:szCs w:val="22"/>
        </w:rPr>
        <w:t>responsible for the action and any funding required.</w:t>
      </w:r>
    </w:p>
    <w:p w:rsidR="00CD17F8" w:rsidRPr="000E3FF3" w:rsidRDefault="00CD17F8" w:rsidP="00AC030D">
      <w:pPr>
        <w:pStyle w:val="ListParagraph"/>
        <w:numPr>
          <w:ilvl w:val="0"/>
          <w:numId w:val="147"/>
        </w:numPr>
        <w:spacing w:line="360" w:lineRule="auto"/>
        <w:rPr>
          <w:rFonts w:ascii="Arial" w:hAnsi="Arial" w:cs="Arial"/>
          <w:sz w:val="22"/>
          <w:szCs w:val="22"/>
        </w:rPr>
      </w:pPr>
      <w:r w:rsidRPr="000E3FF3">
        <w:rPr>
          <w:rFonts w:ascii="Arial" w:hAnsi="Arial" w:cs="Arial"/>
          <w:sz w:val="22"/>
          <w:szCs w:val="22"/>
        </w:rPr>
        <w:t>Where more than five staff and volunteers are employed, the risk assessment is written and is reviewed</w:t>
      </w:r>
      <w:r w:rsidR="005C521D" w:rsidRPr="000E3FF3">
        <w:rPr>
          <w:rFonts w:ascii="Arial" w:hAnsi="Arial" w:cs="Arial"/>
          <w:sz w:val="22"/>
          <w:szCs w:val="22"/>
        </w:rPr>
        <w:t xml:space="preserve"> </w:t>
      </w:r>
      <w:r w:rsidRPr="000E3FF3">
        <w:rPr>
          <w:rFonts w:ascii="Arial" w:hAnsi="Arial" w:cs="Arial"/>
          <w:sz w:val="22"/>
          <w:szCs w:val="22"/>
        </w:rPr>
        <w:t>regularly.</w:t>
      </w:r>
    </w:p>
    <w:p w:rsidR="00CD17F8" w:rsidRPr="000E3FF3" w:rsidRDefault="00CD17F8" w:rsidP="00AC030D">
      <w:pPr>
        <w:pStyle w:val="ListParagraph"/>
        <w:numPr>
          <w:ilvl w:val="0"/>
          <w:numId w:val="147"/>
        </w:numPr>
        <w:spacing w:line="360" w:lineRule="auto"/>
        <w:rPr>
          <w:rFonts w:ascii="Arial" w:hAnsi="Arial" w:cs="Arial"/>
          <w:sz w:val="22"/>
          <w:szCs w:val="22"/>
        </w:rPr>
      </w:pPr>
      <w:r w:rsidRPr="000E3FF3">
        <w:rPr>
          <w:rFonts w:ascii="Arial" w:hAnsi="Arial" w:cs="Arial"/>
          <w:sz w:val="22"/>
          <w:szCs w:val="22"/>
        </w:rPr>
        <w:t>We maintain lists of health and safety checklist, which are checked daily before the session begins, as</w:t>
      </w:r>
      <w:r w:rsidR="005C521D" w:rsidRPr="000E3FF3">
        <w:rPr>
          <w:rFonts w:ascii="Arial" w:hAnsi="Arial" w:cs="Arial"/>
          <w:sz w:val="22"/>
          <w:szCs w:val="22"/>
        </w:rPr>
        <w:t xml:space="preserve"> </w:t>
      </w:r>
      <w:r w:rsidRPr="000E3FF3">
        <w:rPr>
          <w:rFonts w:ascii="Arial" w:hAnsi="Arial" w:cs="Arial"/>
          <w:sz w:val="22"/>
          <w:szCs w:val="22"/>
        </w:rPr>
        <w:t xml:space="preserve">well as those that are checked on a weekly and </w:t>
      </w:r>
      <w:proofErr w:type="spellStart"/>
      <w:r w:rsidRPr="000E3FF3">
        <w:rPr>
          <w:rFonts w:ascii="Arial" w:hAnsi="Arial" w:cs="Arial"/>
          <w:sz w:val="22"/>
          <w:szCs w:val="22"/>
        </w:rPr>
        <w:t>termly</w:t>
      </w:r>
      <w:proofErr w:type="spellEnd"/>
      <w:r w:rsidRPr="000E3FF3">
        <w:rPr>
          <w:rFonts w:ascii="Arial" w:hAnsi="Arial" w:cs="Arial"/>
          <w:sz w:val="22"/>
          <w:szCs w:val="22"/>
        </w:rPr>
        <w:t xml:space="preserve"> basis when a full risk assessment is carried out.</w:t>
      </w:r>
    </w:p>
    <w:p w:rsidR="00CD17F8" w:rsidRPr="000E3FF3" w:rsidRDefault="00CD17F8" w:rsidP="00CD17F8">
      <w:pPr>
        <w:spacing w:line="360" w:lineRule="auto"/>
        <w:rPr>
          <w:rFonts w:ascii="Arial" w:hAnsi="Arial" w:cs="Arial"/>
          <w:sz w:val="22"/>
          <w:szCs w:val="22"/>
        </w:rPr>
      </w:pPr>
    </w:p>
    <w:p w:rsidR="00CD17F8" w:rsidRPr="000E3FF3" w:rsidRDefault="00CD17F8" w:rsidP="00CD17F8">
      <w:pPr>
        <w:spacing w:line="360" w:lineRule="auto"/>
        <w:rPr>
          <w:rFonts w:ascii="Arial" w:hAnsi="Arial" w:cs="Arial"/>
          <w:b/>
          <w:sz w:val="22"/>
          <w:szCs w:val="22"/>
        </w:rPr>
      </w:pPr>
    </w:p>
    <w:p w:rsidR="00CD17F8" w:rsidRPr="000E3FF3" w:rsidRDefault="00CD17F8" w:rsidP="00CD17F8">
      <w:pPr>
        <w:spacing w:line="360" w:lineRule="auto"/>
        <w:rPr>
          <w:rFonts w:ascii="Arial" w:hAnsi="Arial" w:cs="Arial"/>
          <w:b/>
          <w:sz w:val="22"/>
          <w:szCs w:val="22"/>
        </w:rPr>
      </w:pPr>
    </w:p>
    <w:p w:rsidR="00CD17F8" w:rsidRPr="000E3FF3" w:rsidRDefault="00CD17F8" w:rsidP="00CD17F8">
      <w:pPr>
        <w:spacing w:line="360" w:lineRule="auto"/>
        <w:rPr>
          <w:rFonts w:ascii="Arial" w:hAnsi="Arial" w:cs="Arial"/>
          <w:b/>
          <w:sz w:val="22"/>
          <w:szCs w:val="22"/>
        </w:rPr>
      </w:pPr>
      <w:r w:rsidRPr="000E3FF3">
        <w:rPr>
          <w:rFonts w:ascii="Arial" w:hAnsi="Arial" w:cs="Arial"/>
          <w:b/>
          <w:sz w:val="22"/>
          <w:szCs w:val="22"/>
        </w:rPr>
        <w:t>Legal framework</w:t>
      </w:r>
    </w:p>
    <w:p w:rsidR="00CD17F8" w:rsidRPr="000E3FF3" w:rsidRDefault="00CD17F8" w:rsidP="00CD17F8">
      <w:pPr>
        <w:spacing w:line="360" w:lineRule="auto"/>
        <w:rPr>
          <w:rFonts w:ascii="Arial" w:hAnsi="Arial" w:cs="Arial"/>
          <w:b/>
          <w:sz w:val="22"/>
          <w:szCs w:val="22"/>
        </w:rPr>
      </w:pPr>
    </w:p>
    <w:p w:rsidR="00CD17F8" w:rsidRPr="000E3FF3" w:rsidRDefault="00CD17F8" w:rsidP="00AC030D">
      <w:pPr>
        <w:pStyle w:val="ListParagraph"/>
        <w:numPr>
          <w:ilvl w:val="0"/>
          <w:numId w:val="148"/>
        </w:numPr>
        <w:spacing w:line="360" w:lineRule="auto"/>
        <w:rPr>
          <w:rFonts w:ascii="Arial" w:hAnsi="Arial" w:cs="Arial"/>
          <w:sz w:val="22"/>
          <w:szCs w:val="22"/>
        </w:rPr>
      </w:pPr>
      <w:r w:rsidRPr="000E3FF3">
        <w:rPr>
          <w:rFonts w:ascii="Arial" w:hAnsi="Arial" w:cs="Arial"/>
          <w:sz w:val="22"/>
          <w:szCs w:val="22"/>
        </w:rPr>
        <w:t>Management of Health and Safety at Work Regulations (1999)</w:t>
      </w:r>
    </w:p>
    <w:p w:rsidR="00CD17F8" w:rsidRPr="000E3FF3" w:rsidRDefault="00CD17F8" w:rsidP="00CD17F8">
      <w:pPr>
        <w:spacing w:line="360" w:lineRule="auto"/>
        <w:rPr>
          <w:rFonts w:ascii="Arial" w:hAnsi="Arial" w:cs="Arial"/>
          <w:sz w:val="22"/>
          <w:szCs w:val="22"/>
        </w:rPr>
      </w:pPr>
    </w:p>
    <w:p w:rsidR="00CD17F8" w:rsidRPr="000E3FF3" w:rsidRDefault="00CD17F8" w:rsidP="00CD17F8">
      <w:pPr>
        <w:spacing w:line="360" w:lineRule="auto"/>
        <w:rPr>
          <w:rFonts w:ascii="Arial" w:hAnsi="Arial" w:cs="Arial"/>
          <w:b/>
          <w:sz w:val="22"/>
          <w:szCs w:val="22"/>
        </w:rPr>
      </w:pPr>
      <w:r w:rsidRPr="000E3FF3">
        <w:rPr>
          <w:rFonts w:ascii="Arial" w:hAnsi="Arial" w:cs="Arial"/>
          <w:b/>
          <w:sz w:val="22"/>
          <w:szCs w:val="22"/>
        </w:rPr>
        <w:t>Further guidance</w:t>
      </w:r>
    </w:p>
    <w:p w:rsidR="00CD17F8" w:rsidRPr="000E3FF3" w:rsidRDefault="00CD17F8" w:rsidP="00CD17F8">
      <w:pPr>
        <w:spacing w:line="360" w:lineRule="auto"/>
        <w:rPr>
          <w:rFonts w:ascii="Arial" w:hAnsi="Arial" w:cs="Arial"/>
          <w:sz w:val="22"/>
          <w:szCs w:val="22"/>
        </w:rPr>
      </w:pPr>
    </w:p>
    <w:p w:rsidR="00CD17F8" w:rsidRPr="000E3FF3" w:rsidRDefault="00CD17F8" w:rsidP="00AC030D">
      <w:pPr>
        <w:pStyle w:val="ListParagraph"/>
        <w:numPr>
          <w:ilvl w:val="0"/>
          <w:numId w:val="145"/>
        </w:numPr>
        <w:spacing w:line="360" w:lineRule="auto"/>
        <w:rPr>
          <w:rFonts w:ascii="Arial" w:hAnsi="Arial" w:cs="Arial"/>
          <w:sz w:val="22"/>
          <w:szCs w:val="22"/>
        </w:rPr>
      </w:pPr>
      <w:r w:rsidRPr="000E3FF3">
        <w:rPr>
          <w:rFonts w:ascii="Arial" w:hAnsi="Arial" w:cs="Arial"/>
          <w:sz w:val="22"/>
          <w:szCs w:val="22"/>
        </w:rPr>
        <w:t>Five Steps to Risk Assessment (HSE 2011)</w:t>
      </w:r>
      <w:r w:rsidRPr="000E3FF3">
        <w:rPr>
          <w:rFonts w:ascii="Arial" w:hAnsi="Arial" w:cs="Arial"/>
          <w:sz w:val="22"/>
          <w:szCs w:val="22"/>
        </w:rPr>
        <w:br/>
      </w:r>
    </w:p>
    <w:tbl>
      <w:tblPr>
        <w:tblW w:w="5000" w:type="pct"/>
        <w:tblLook w:val="01E0"/>
      </w:tblPr>
      <w:tblGrid>
        <w:gridCol w:w="5058"/>
        <w:gridCol w:w="3829"/>
        <w:gridCol w:w="2104"/>
      </w:tblGrid>
      <w:tr w:rsidR="00CD17F8" w:rsidRPr="000E3FF3" w:rsidTr="00CD17F8">
        <w:tc>
          <w:tcPr>
            <w:tcW w:w="2301" w:type="pct"/>
          </w:tcPr>
          <w:p w:rsidR="00CD17F8" w:rsidRPr="000E3FF3" w:rsidRDefault="00CD17F8" w:rsidP="00CD17F8">
            <w:pPr>
              <w:spacing w:line="360" w:lineRule="auto"/>
              <w:rPr>
                <w:rFonts w:ascii="Arial" w:hAnsi="Arial" w:cs="Arial"/>
              </w:rPr>
            </w:pPr>
            <w:r w:rsidRPr="000E3FF3">
              <w:rPr>
                <w:rFonts w:ascii="Arial" w:hAnsi="Arial" w:cs="Arial"/>
                <w:sz w:val="22"/>
                <w:szCs w:val="22"/>
              </w:rPr>
              <w:t>This policy was adopted at a meeting of</w:t>
            </w:r>
          </w:p>
        </w:tc>
        <w:tc>
          <w:tcPr>
            <w:tcW w:w="1742" w:type="pct"/>
            <w:tcBorders>
              <w:bottom w:val="single" w:sz="4" w:space="0" w:color="7030A0"/>
            </w:tcBorders>
          </w:tcPr>
          <w:p w:rsidR="00CD17F8" w:rsidRPr="000E3FF3" w:rsidRDefault="00CD17F8" w:rsidP="00CD17F8">
            <w:pPr>
              <w:spacing w:line="360" w:lineRule="auto"/>
              <w:rPr>
                <w:rFonts w:ascii="Arial" w:hAnsi="Arial" w:cs="Arial"/>
              </w:rPr>
            </w:pPr>
          </w:p>
        </w:tc>
        <w:tc>
          <w:tcPr>
            <w:tcW w:w="957" w:type="pct"/>
          </w:tcPr>
          <w:p w:rsidR="00CD17F8" w:rsidRPr="000E3FF3" w:rsidRDefault="00CD17F8" w:rsidP="00CD17F8">
            <w:pPr>
              <w:spacing w:line="360" w:lineRule="auto"/>
              <w:rPr>
                <w:rFonts w:ascii="Arial" w:hAnsi="Arial" w:cs="Arial"/>
                <w:i/>
              </w:rPr>
            </w:pPr>
            <w:r w:rsidRPr="000E3FF3">
              <w:rPr>
                <w:rFonts w:ascii="Arial" w:hAnsi="Arial" w:cs="Arial"/>
                <w:i/>
                <w:sz w:val="22"/>
                <w:szCs w:val="22"/>
              </w:rPr>
              <w:t>(name of provider)</w:t>
            </w:r>
          </w:p>
        </w:tc>
      </w:tr>
      <w:tr w:rsidR="00CD17F8" w:rsidRPr="000E3FF3" w:rsidTr="00CD17F8">
        <w:tc>
          <w:tcPr>
            <w:tcW w:w="2301" w:type="pct"/>
          </w:tcPr>
          <w:p w:rsidR="00CD17F8" w:rsidRPr="000E3FF3" w:rsidRDefault="00CD17F8" w:rsidP="00CD17F8">
            <w:pPr>
              <w:spacing w:line="360" w:lineRule="auto"/>
              <w:rPr>
                <w:rFonts w:ascii="Arial" w:hAnsi="Arial" w:cs="Arial"/>
              </w:rPr>
            </w:pPr>
            <w:r w:rsidRPr="000E3FF3">
              <w:rPr>
                <w:rFonts w:ascii="Arial" w:hAnsi="Arial" w:cs="Arial"/>
                <w:sz w:val="22"/>
                <w:szCs w:val="22"/>
              </w:rPr>
              <w:t>Held on</w:t>
            </w:r>
          </w:p>
        </w:tc>
        <w:tc>
          <w:tcPr>
            <w:tcW w:w="1742" w:type="pct"/>
            <w:tcBorders>
              <w:top w:val="single" w:sz="4" w:space="0" w:color="7030A0"/>
              <w:bottom w:val="single" w:sz="4" w:space="0" w:color="7030A0"/>
            </w:tcBorders>
          </w:tcPr>
          <w:p w:rsidR="00CD17F8" w:rsidRPr="000E3FF3" w:rsidRDefault="00CD17F8" w:rsidP="00CD17F8">
            <w:pPr>
              <w:spacing w:line="360" w:lineRule="auto"/>
              <w:rPr>
                <w:rFonts w:ascii="Arial" w:hAnsi="Arial" w:cs="Arial"/>
              </w:rPr>
            </w:pPr>
          </w:p>
        </w:tc>
        <w:tc>
          <w:tcPr>
            <w:tcW w:w="957" w:type="pct"/>
          </w:tcPr>
          <w:p w:rsidR="00CD17F8" w:rsidRPr="000E3FF3" w:rsidRDefault="00CD17F8" w:rsidP="00CD17F8">
            <w:pPr>
              <w:spacing w:line="360" w:lineRule="auto"/>
              <w:rPr>
                <w:rFonts w:ascii="Arial" w:hAnsi="Arial" w:cs="Arial"/>
                <w:i/>
              </w:rPr>
            </w:pPr>
            <w:r w:rsidRPr="000E3FF3">
              <w:rPr>
                <w:rFonts w:ascii="Arial" w:hAnsi="Arial" w:cs="Arial"/>
                <w:i/>
                <w:sz w:val="22"/>
                <w:szCs w:val="22"/>
              </w:rPr>
              <w:t>(date)</w:t>
            </w:r>
          </w:p>
        </w:tc>
      </w:tr>
      <w:tr w:rsidR="00CD17F8" w:rsidRPr="000E3FF3" w:rsidTr="00CD17F8">
        <w:tc>
          <w:tcPr>
            <w:tcW w:w="2301" w:type="pct"/>
          </w:tcPr>
          <w:p w:rsidR="00CD17F8" w:rsidRPr="000E3FF3" w:rsidRDefault="00CD17F8" w:rsidP="00CD17F8">
            <w:pPr>
              <w:spacing w:line="360" w:lineRule="auto"/>
              <w:rPr>
                <w:rFonts w:ascii="Arial" w:hAnsi="Arial" w:cs="Arial"/>
              </w:rPr>
            </w:pPr>
            <w:r w:rsidRPr="000E3FF3">
              <w:rPr>
                <w:rFonts w:ascii="Arial" w:hAnsi="Arial" w:cs="Arial"/>
                <w:sz w:val="22"/>
                <w:szCs w:val="22"/>
              </w:rPr>
              <w:t>Date to be reviewed</w:t>
            </w:r>
          </w:p>
        </w:tc>
        <w:tc>
          <w:tcPr>
            <w:tcW w:w="1742" w:type="pct"/>
            <w:tcBorders>
              <w:top w:val="single" w:sz="4" w:space="0" w:color="7030A0"/>
              <w:bottom w:val="single" w:sz="4" w:space="0" w:color="7030A0"/>
            </w:tcBorders>
          </w:tcPr>
          <w:p w:rsidR="00CD17F8" w:rsidRPr="000E3FF3" w:rsidRDefault="00CD17F8" w:rsidP="00CD17F8">
            <w:pPr>
              <w:spacing w:line="360" w:lineRule="auto"/>
              <w:rPr>
                <w:rFonts w:ascii="Arial" w:hAnsi="Arial" w:cs="Arial"/>
              </w:rPr>
            </w:pPr>
          </w:p>
        </w:tc>
        <w:tc>
          <w:tcPr>
            <w:tcW w:w="957" w:type="pct"/>
          </w:tcPr>
          <w:p w:rsidR="00CD17F8" w:rsidRPr="000E3FF3" w:rsidRDefault="00CD17F8" w:rsidP="00CD17F8">
            <w:pPr>
              <w:spacing w:line="360" w:lineRule="auto"/>
              <w:rPr>
                <w:rFonts w:ascii="Arial" w:hAnsi="Arial" w:cs="Arial"/>
                <w:i/>
              </w:rPr>
            </w:pPr>
            <w:r w:rsidRPr="000E3FF3">
              <w:rPr>
                <w:rFonts w:ascii="Arial" w:hAnsi="Arial" w:cs="Arial"/>
                <w:i/>
                <w:sz w:val="22"/>
                <w:szCs w:val="22"/>
              </w:rPr>
              <w:t>(date)</w:t>
            </w:r>
          </w:p>
        </w:tc>
      </w:tr>
      <w:tr w:rsidR="00CD17F8" w:rsidRPr="000E3FF3" w:rsidTr="00CD17F8">
        <w:tc>
          <w:tcPr>
            <w:tcW w:w="2301" w:type="pct"/>
          </w:tcPr>
          <w:p w:rsidR="00CD17F8" w:rsidRPr="000E3FF3" w:rsidRDefault="00CD17F8" w:rsidP="00CD17F8">
            <w:pPr>
              <w:spacing w:line="360" w:lineRule="auto"/>
              <w:rPr>
                <w:rFonts w:ascii="Arial" w:hAnsi="Arial" w:cs="Arial"/>
              </w:rPr>
            </w:pPr>
            <w:r w:rsidRPr="000E3FF3">
              <w:rPr>
                <w:rFonts w:ascii="Arial" w:hAnsi="Arial" w:cs="Arial"/>
                <w:sz w:val="22"/>
                <w:szCs w:val="22"/>
              </w:rPr>
              <w:t>Signed on behalf of the provider</w:t>
            </w:r>
          </w:p>
        </w:tc>
        <w:tc>
          <w:tcPr>
            <w:tcW w:w="2699" w:type="pct"/>
            <w:gridSpan w:val="2"/>
            <w:tcBorders>
              <w:bottom w:val="single" w:sz="4" w:space="0" w:color="7030A0"/>
            </w:tcBorders>
          </w:tcPr>
          <w:p w:rsidR="00CD17F8" w:rsidRPr="000E3FF3" w:rsidRDefault="00CD17F8" w:rsidP="00CD17F8">
            <w:pPr>
              <w:spacing w:line="360" w:lineRule="auto"/>
              <w:rPr>
                <w:rFonts w:ascii="Arial" w:hAnsi="Arial" w:cs="Arial"/>
              </w:rPr>
            </w:pPr>
          </w:p>
        </w:tc>
      </w:tr>
      <w:tr w:rsidR="00CD17F8" w:rsidRPr="000E3FF3" w:rsidTr="00CD17F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301" w:type="pct"/>
            <w:tcBorders>
              <w:top w:val="nil"/>
              <w:left w:val="nil"/>
              <w:bottom w:val="nil"/>
              <w:right w:val="nil"/>
            </w:tcBorders>
          </w:tcPr>
          <w:p w:rsidR="00CD17F8" w:rsidRPr="000E3FF3" w:rsidRDefault="00CD17F8" w:rsidP="00CD17F8">
            <w:pPr>
              <w:spacing w:line="360" w:lineRule="auto"/>
              <w:rPr>
                <w:rFonts w:ascii="Arial" w:hAnsi="Arial" w:cs="Arial"/>
              </w:rPr>
            </w:pPr>
            <w:r w:rsidRPr="000E3FF3">
              <w:rPr>
                <w:rFonts w:ascii="Arial" w:hAnsi="Arial" w:cs="Arial"/>
                <w:sz w:val="22"/>
                <w:szCs w:val="22"/>
              </w:rPr>
              <w:t>Name of signatory</w:t>
            </w:r>
          </w:p>
        </w:tc>
        <w:tc>
          <w:tcPr>
            <w:tcW w:w="2699" w:type="pct"/>
            <w:gridSpan w:val="2"/>
            <w:tcBorders>
              <w:top w:val="single" w:sz="4" w:space="0" w:color="7030A0"/>
              <w:left w:val="nil"/>
              <w:bottom w:val="single" w:sz="4" w:space="0" w:color="7030A0"/>
              <w:right w:val="nil"/>
            </w:tcBorders>
          </w:tcPr>
          <w:p w:rsidR="00CD17F8" w:rsidRPr="000E3FF3" w:rsidRDefault="00CD17F8" w:rsidP="00CD17F8">
            <w:pPr>
              <w:spacing w:line="360" w:lineRule="auto"/>
              <w:rPr>
                <w:rFonts w:ascii="Arial" w:hAnsi="Arial" w:cs="Arial"/>
              </w:rPr>
            </w:pPr>
          </w:p>
        </w:tc>
      </w:tr>
      <w:tr w:rsidR="00CD17F8" w:rsidRPr="000E3FF3" w:rsidTr="00CD17F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301" w:type="pct"/>
            <w:tcBorders>
              <w:top w:val="nil"/>
              <w:left w:val="nil"/>
              <w:bottom w:val="nil"/>
              <w:right w:val="nil"/>
            </w:tcBorders>
          </w:tcPr>
          <w:p w:rsidR="00CD17F8" w:rsidRPr="000E3FF3" w:rsidRDefault="00CD17F8" w:rsidP="00CD17F8">
            <w:pPr>
              <w:spacing w:line="360" w:lineRule="auto"/>
              <w:rPr>
                <w:rFonts w:ascii="Arial" w:hAnsi="Arial" w:cs="Arial"/>
              </w:rPr>
            </w:pPr>
            <w:r w:rsidRPr="000E3FF3">
              <w:rPr>
                <w:rFonts w:ascii="Arial" w:hAnsi="Arial" w:cs="Arial"/>
                <w:sz w:val="22"/>
                <w:szCs w:val="22"/>
              </w:rPr>
              <w:t>Role of signatory (e.g. chair, director or owner)</w:t>
            </w:r>
          </w:p>
        </w:tc>
        <w:tc>
          <w:tcPr>
            <w:tcW w:w="2699" w:type="pct"/>
            <w:gridSpan w:val="2"/>
            <w:tcBorders>
              <w:top w:val="single" w:sz="4" w:space="0" w:color="7030A0"/>
              <w:left w:val="nil"/>
              <w:bottom w:val="single" w:sz="4" w:space="0" w:color="7030A0"/>
              <w:right w:val="nil"/>
            </w:tcBorders>
          </w:tcPr>
          <w:p w:rsidR="00CD17F8" w:rsidRPr="000E3FF3" w:rsidRDefault="00CD17F8" w:rsidP="00CD17F8">
            <w:pPr>
              <w:spacing w:line="360" w:lineRule="auto"/>
              <w:rPr>
                <w:rFonts w:ascii="Arial" w:hAnsi="Arial" w:cs="Arial"/>
              </w:rPr>
            </w:pPr>
          </w:p>
        </w:tc>
      </w:tr>
    </w:tbl>
    <w:p w:rsidR="00CD17F8" w:rsidRPr="000E3FF3" w:rsidRDefault="00CD17F8" w:rsidP="00CD17F8">
      <w:pPr>
        <w:spacing w:line="360" w:lineRule="auto"/>
        <w:rPr>
          <w:rFonts w:ascii="Arial" w:hAnsi="Arial" w:cs="Arial"/>
          <w:sz w:val="22"/>
          <w:szCs w:val="22"/>
        </w:rPr>
      </w:pPr>
    </w:p>
    <w:p w:rsidR="00CD17F8" w:rsidRPr="000E3FF3" w:rsidRDefault="00CD17F8" w:rsidP="00CD17F8">
      <w:pPr>
        <w:tabs>
          <w:tab w:val="left" w:pos="1605"/>
        </w:tabs>
        <w:spacing w:line="360" w:lineRule="auto"/>
        <w:rPr>
          <w:rFonts w:ascii="Arial" w:hAnsi="Arial" w:cs="Arial"/>
          <w:b/>
          <w:sz w:val="22"/>
          <w:szCs w:val="22"/>
        </w:rPr>
      </w:pPr>
      <w:r w:rsidRPr="000E3FF3">
        <w:rPr>
          <w:rFonts w:ascii="Arial" w:hAnsi="Arial" w:cs="Arial"/>
          <w:b/>
          <w:sz w:val="22"/>
          <w:szCs w:val="22"/>
        </w:rPr>
        <w:t>Other useful Pre-school Learning Alliance publications</w:t>
      </w:r>
    </w:p>
    <w:p w:rsidR="00CD17F8" w:rsidRPr="000E3FF3" w:rsidRDefault="00CD17F8" w:rsidP="00CD17F8">
      <w:pPr>
        <w:spacing w:line="360" w:lineRule="auto"/>
        <w:rPr>
          <w:rFonts w:ascii="Arial" w:hAnsi="Arial" w:cs="Arial"/>
          <w:sz w:val="22"/>
          <w:szCs w:val="22"/>
        </w:rPr>
      </w:pPr>
    </w:p>
    <w:p w:rsidR="00094B1B" w:rsidRPr="000E3FF3" w:rsidRDefault="00CD17F8" w:rsidP="000D4EE8">
      <w:pPr>
        <w:pStyle w:val="ListParagraph"/>
        <w:numPr>
          <w:ilvl w:val="0"/>
          <w:numId w:val="145"/>
        </w:numPr>
        <w:spacing w:line="360" w:lineRule="auto"/>
        <w:rPr>
          <w:rFonts w:ascii="Arial" w:hAnsi="Arial" w:cs="Arial"/>
          <w:sz w:val="22"/>
          <w:szCs w:val="22"/>
        </w:rPr>
      </w:pPr>
      <w:r w:rsidRPr="000E3FF3">
        <w:rPr>
          <w:rFonts w:ascii="Arial" w:hAnsi="Arial" w:cs="Arial"/>
          <w:sz w:val="22"/>
          <w:szCs w:val="22"/>
        </w:rPr>
        <w:t>Managing Risk (2009)</w:t>
      </w:r>
    </w:p>
    <w:p w:rsidR="00B348AB" w:rsidRPr="000E3FF3" w:rsidRDefault="00B348AB" w:rsidP="000D4EE8">
      <w:pPr>
        <w:spacing w:line="360" w:lineRule="auto"/>
        <w:rPr>
          <w:rFonts w:ascii="Arial" w:hAnsi="Arial" w:cs="Arial"/>
          <w:b/>
          <w:sz w:val="28"/>
          <w:szCs w:val="28"/>
        </w:rPr>
      </w:pPr>
    </w:p>
    <w:p w:rsidR="000D4EE8" w:rsidRPr="000E3FF3" w:rsidRDefault="000D4EE8" w:rsidP="000D4EE8">
      <w:pPr>
        <w:spacing w:line="360" w:lineRule="auto"/>
        <w:rPr>
          <w:rFonts w:ascii="Arial" w:hAnsi="Arial" w:cs="Arial"/>
          <w:b/>
          <w:sz w:val="28"/>
          <w:szCs w:val="28"/>
        </w:rPr>
      </w:pPr>
      <w:r w:rsidRPr="000E3FF3">
        <w:rPr>
          <w:rFonts w:ascii="Arial" w:hAnsi="Arial" w:cs="Arial"/>
          <w:b/>
          <w:sz w:val="28"/>
          <w:szCs w:val="28"/>
        </w:rPr>
        <w:lastRenderedPageBreak/>
        <w:t>Safeguarding children and child protection</w:t>
      </w:r>
    </w:p>
    <w:p w:rsidR="00D51EEE" w:rsidRPr="000E3FF3" w:rsidRDefault="00D51EEE" w:rsidP="000D4EE8">
      <w:pPr>
        <w:spacing w:line="360" w:lineRule="auto"/>
        <w:rPr>
          <w:rFonts w:ascii="Arial" w:hAnsi="Arial" w:cs="Arial"/>
          <w:sz w:val="22"/>
          <w:szCs w:val="22"/>
        </w:rPr>
      </w:pPr>
      <w:r w:rsidRPr="000E3FF3">
        <w:rPr>
          <w:rFonts w:ascii="Arial" w:hAnsi="Arial" w:cs="Arial"/>
          <w:sz w:val="22"/>
          <w:szCs w:val="22"/>
        </w:rPr>
        <w:t>(Including managing allegations of abuse against a member of staff)</w:t>
      </w:r>
    </w:p>
    <w:p w:rsidR="000D4EE8" w:rsidRPr="000E3FF3" w:rsidRDefault="000D4EE8" w:rsidP="000D4EE8">
      <w:pPr>
        <w:spacing w:line="360" w:lineRule="auto"/>
        <w:rPr>
          <w:rFonts w:ascii="Arial" w:hAnsi="Arial" w:cs="Arial"/>
          <w:sz w:val="22"/>
          <w:szCs w:val="22"/>
        </w:rPr>
      </w:pPr>
    </w:p>
    <w:p w:rsidR="000D4EE8" w:rsidRPr="000E3FF3" w:rsidRDefault="000D4EE8" w:rsidP="000D4EE8">
      <w:pPr>
        <w:spacing w:line="360" w:lineRule="auto"/>
        <w:rPr>
          <w:rFonts w:ascii="Arial" w:hAnsi="Arial" w:cs="Arial"/>
          <w:b/>
          <w:sz w:val="22"/>
          <w:szCs w:val="22"/>
        </w:rPr>
      </w:pPr>
      <w:r w:rsidRPr="000E3FF3">
        <w:rPr>
          <w:rFonts w:ascii="Arial" w:hAnsi="Arial" w:cs="Arial"/>
          <w:b/>
          <w:sz w:val="22"/>
          <w:szCs w:val="22"/>
        </w:rPr>
        <w:t>Policy statement</w:t>
      </w:r>
    </w:p>
    <w:p w:rsidR="00064C15" w:rsidRPr="000E3FF3" w:rsidRDefault="008D2CB1" w:rsidP="000D4EE8">
      <w:pPr>
        <w:spacing w:line="360" w:lineRule="auto"/>
        <w:rPr>
          <w:rFonts w:ascii="Arial" w:hAnsi="Arial" w:cs="Arial"/>
          <w:sz w:val="22"/>
          <w:szCs w:val="22"/>
        </w:rPr>
      </w:pPr>
      <w:proofErr w:type="spellStart"/>
      <w:r w:rsidRPr="000E3FF3">
        <w:rPr>
          <w:rFonts w:ascii="Arial" w:hAnsi="Arial" w:cs="Arial"/>
          <w:sz w:val="22"/>
          <w:szCs w:val="22"/>
        </w:rPr>
        <w:t>Childville</w:t>
      </w:r>
      <w:proofErr w:type="spellEnd"/>
      <w:r w:rsidRPr="000E3FF3">
        <w:rPr>
          <w:rFonts w:ascii="Arial" w:hAnsi="Arial" w:cs="Arial"/>
          <w:sz w:val="22"/>
          <w:szCs w:val="22"/>
        </w:rPr>
        <w:t xml:space="preserve"> is committed to safeguarding and promoting the welfare of all children, young people and vulnerable adults.</w:t>
      </w:r>
      <w:r w:rsidRPr="000E3FF3">
        <w:rPr>
          <w:rFonts w:ascii="Arial" w:hAnsi="Arial" w:cs="Arial"/>
          <w:b/>
          <w:sz w:val="22"/>
          <w:szCs w:val="22"/>
        </w:rPr>
        <w:t xml:space="preserve"> </w:t>
      </w:r>
      <w:r w:rsidR="000D4EE8" w:rsidRPr="000E3FF3">
        <w:rPr>
          <w:rFonts w:ascii="Arial" w:hAnsi="Arial" w:cs="Arial"/>
          <w:sz w:val="22"/>
          <w:szCs w:val="22"/>
        </w:rPr>
        <w:t>Our settings will work with children, parents and the community to ensure the rights and safety of children and</w:t>
      </w:r>
      <w:r w:rsidRPr="000E3FF3">
        <w:rPr>
          <w:rFonts w:ascii="Arial" w:hAnsi="Arial" w:cs="Arial"/>
          <w:sz w:val="22"/>
          <w:szCs w:val="22"/>
        </w:rPr>
        <w:t xml:space="preserve"> </w:t>
      </w:r>
      <w:r w:rsidR="000D4EE8" w:rsidRPr="000E3FF3">
        <w:rPr>
          <w:rFonts w:ascii="Arial" w:hAnsi="Arial" w:cs="Arial"/>
          <w:sz w:val="22"/>
          <w:szCs w:val="22"/>
        </w:rPr>
        <w:t xml:space="preserve">to give them the very best start in life. </w:t>
      </w:r>
    </w:p>
    <w:p w:rsidR="008D2CB1" w:rsidRPr="000E3FF3" w:rsidRDefault="008D2CB1" w:rsidP="008D2CB1">
      <w:pPr>
        <w:pStyle w:val="BodyText3"/>
        <w:rPr>
          <w:rFonts w:ascii="Arial" w:hAnsi="Arial" w:cs="Arial"/>
          <w:sz w:val="22"/>
          <w:szCs w:val="22"/>
        </w:rPr>
      </w:pPr>
      <w:r w:rsidRPr="000E3FF3">
        <w:rPr>
          <w:rFonts w:ascii="Arial" w:hAnsi="Arial" w:cs="Arial"/>
          <w:sz w:val="22"/>
          <w:szCs w:val="22"/>
        </w:rPr>
        <w:t>We believe that all childre</w:t>
      </w:r>
      <w:r w:rsidR="00395082" w:rsidRPr="000E3FF3">
        <w:rPr>
          <w:rFonts w:ascii="Arial" w:hAnsi="Arial" w:cs="Arial"/>
          <w:sz w:val="22"/>
          <w:szCs w:val="22"/>
        </w:rPr>
        <w:t xml:space="preserve">n, young people and vulnerable </w:t>
      </w:r>
      <w:r w:rsidRPr="000E3FF3">
        <w:rPr>
          <w:rFonts w:ascii="Arial" w:hAnsi="Arial" w:cs="Arial"/>
          <w:sz w:val="22"/>
          <w:szCs w:val="22"/>
        </w:rPr>
        <w:t>adults should:</w:t>
      </w:r>
    </w:p>
    <w:p w:rsidR="008D2CB1" w:rsidRPr="000E3FF3" w:rsidRDefault="008D2CB1" w:rsidP="00C34F23">
      <w:pPr>
        <w:pStyle w:val="BodyText3"/>
        <w:numPr>
          <w:ilvl w:val="0"/>
          <w:numId w:val="241"/>
        </w:numPr>
        <w:spacing w:after="0"/>
        <w:ind w:left="426" w:hanging="426"/>
        <w:jc w:val="both"/>
        <w:rPr>
          <w:rFonts w:ascii="Arial" w:hAnsi="Arial" w:cs="Arial"/>
          <w:sz w:val="22"/>
          <w:szCs w:val="22"/>
        </w:rPr>
      </w:pPr>
      <w:r w:rsidRPr="000E3FF3">
        <w:rPr>
          <w:rFonts w:ascii="Arial" w:hAnsi="Arial" w:cs="Arial"/>
          <w:sz w:val="22"/>
          <w:szCs w:val="22"/>
        </w:rPr>
        <w:t xml:space="preserve">Have the right to be protected from harm; </w:t>
      </w:r>
    </w:p>
    <w:p w:rsidR="008D2CB1" w:rsidRPr="000E3FF3" w:rsidRDefault="008D2CB1" w:rsidP="00C34F23">
      <w:pPr>
        <w:pStyle w:val="BodyText3"/>
        <w:numPr>
          <w:ilvl w:val="0"/>
          <w:numId w:val="241"/>
        </w:numPr>
        <w:spacing w:after="0"/>
        <w:ind w:left="426" w:hanging="426"/>
        <w:jc w:val="both"/>
        <w:rPr>
          <w:rFonts w:ascii="Arial" w:hAnsi="Arial" w:cs="Arial"/>
          <w:sz w:val="22"/>
          <w:szCs w:val="22"/>
        </w:rPr>
      </w:pPr>
      <w:r w:rsidRPr="000E3FF3">
        <w:rPr>
          <w:rFonts w:ascii="Arial" w:hAnsi="Arial" w:cs="Arial"/>
          <w:sz w:val="22"/>
          <w:szCs w:val="22"/>
        </w:rPr>
        <w:t xml:space="preserve">Be safe and to feel safe in our setting; </w:t>
      </w:r>
    </w:p>
    <w:p w:rsidR="008D2CB1" w:rsidRPr="000E3FF3" w:rsidRDefault="008D2CB1" w:rsidP="00C34F23">
      <w:pPr>
        <w:pStyle w:val="BodyText3"/>
        <w:numPr>
          <w:ilvl w:val="0"/>
          <w:numId w:val="241"/>
        </w:numPr>
        <w:spacing w:after="0"/>
        <w:ind w:left="426" w:hanging="426"/>
        <w:jc w:val="both"/>
        <w:rPr>
          <w:rFonts w:ascii="Arial" w:hAnsi="Arial" w:cs="Arial"/>
          <w:sz w:val="22"/>
          <w:szCs w:val="22"/>
        </w:rPr>
      </w:pPr>
      <w:r w:rsidRPr="000E3FF3">
        <w:rPr>
          <w:rFonts w:ascii="Arial" w:hAnsi="Arial" w:cs="Arial"/>
          <w:sz w:val="22"/>
          <w:szCs w:val="22"/>
        </w:rPr>
        <w:t xml:space="preserve">Have support that matches their individual needs, including those who may have experienced abuse; </w:t>
      </w:r>
    </w:p>
    <w:p w:rsidR="008D2CB1" w:rsidRPr="000E3FF3" w:rsidRDefault="008D2CB1" w:rsidP="00C34F23">
      <w:pPr>
        <w:pStyle w:val="BodyText3"/>
        <w:numPr>
          <w:ilvl w:val="0"/>
          <w:numId w:val="241"/>
        </w:numPr>
        <w:spacing w:after="0"/>
        <w:ind w:left="426" w:hanging="426"/>
        <w:jc w:val="both"/>
        <w:rPr>
          <w:rFonts w:ascii="Arial" w:hAnsi="Arial" w:cs="Arial"/>
          <w:sz w:val="22"/>
          <w:szCs w:val="22"/>
        </w:rPr>
      </w:pPr>
      <w:r w:rsidRPr="000E3FF3">
        <w:rPr>
          <w:rFonts w:ascii="Arial" w:hAnsi="Arial" w:cs="Arial"/>
          <w:sz w:val="22"/>
          <w:szCs w:val="22"/>
        </w:rPr>
        <w:t>Have the right to be supported to meet their emotional, and social needs as well as their educational needs – a happy, healthy, sociable child/young person will achieve better educationally;</w:t>
      </w:r>
    </w:p>
    <w:p w:rsidR="008D2CB1" w:rsidRPr="000E3FF3" w:rsidRDefault="008D2CB1" w:rsidP="00C34F23">
      <w:pPr>
        <w:pStyle w:val="BodyText3"/>
        <w:numPr>
          <w:ilvl w:val="0"/>
          <w:numId w:val="241"/>
        </w:numPr>
        <w:spacing w:after="0"/>
        <w:ind w:left="426" w:hanging="426"/>
        <w:jc w:val="both"/>
        <w:rPr>
          <w:rFonts w:ascii="Arial" w:hAnsi="Arial" w:cs="Arial"/>
          <w:sz w:val="22"/>
          <w:szCs w:val="22"/>
        </w:rPr>
      </w:pPr>
      <w:r w:rsidRPr="000E3FF3">
        <w:rPr>
          <w:rFonts w:ascii="Arial" w:hAnsi="Arial" w:cs="Arial"/>
          <w:sz w:val="22"/>
          <w:szCs w:val="22"/>
        </w:rPr>
        <w:t>All staff and visitors have an important role to play in safeguarding children and protecting them from abuse.</w:t>
      </w:r>
    </w:p>
    <w:p w:rsidR="008D2CB1" w:rsidRPr="000E3FF3" w:rsidRDefault="00395082" w:rsidP="008D2CB1">
      <w:pPr>
        <w:pStyle w:val="Default"/>
        <w:rPr>
          <w:rFonts w:ascii="Arial" w:hAnsi="Arial" w:cs="Arial"/>
          <w:sz w:val="22"/>
          <w:szCs w:val="22"/>
        </w:rPr>
      </w:pPr>
      <w:r w:rsidRPr="000E3FF3">
        <w:rPr>
          <w:rFonts w:ascii="Arial" w:hAnsi="Arial" w:cs="Arial"/>
          <w:sz w:val="22"/>
          <w:szCs w:val="22"/>
        </w:rPr>
        <w:t xml:space="preserve">At </w:t>
      </w:r>
      <w:proofErr w:type="spellStart"/>
      <w:r w:rsidRPr="000E3FF3">
        <w:rPr>
          <w:rFonts w:ascii="Arial" w:hAnsi="Arial" w:cs="Arial"/>
          <w:sz w:val="22"/>
          <w:szCs w:val="22"/>
        </w:rPr>
        <w:t>Childville</w:t>
      </w:r>
      <w:proofErr w:type="spellEnd"/>
      <w:r w:rsidRPr="000E3FF3">
        <w:rPr>
          <w:rFonts w:ascii="Arial" w:hAnsi="Arial" w:cs="Arial"/>
          <w:sz w:val="22"/>
          <w:szCs w:val="22"/>
        </w:rPr>
        <w:t xml:space="preserve"> </w:t>
      </w:r>
      <w:r w:rsidR="008D2CB1" w:rsidRPr="000E3FF3">
        <w:rPr>
          <w:rFonts w:ascii="Arial" w:hAnsi="Arial" w:cs="Arial"/>
          <w:sz w:val="22"/>
          <w:szCs w:val="22"/>
        </w:rPr>
        <w:t xml:space="preserve">we work with children, parents, external agencies and the community to ensure the welfare and safety of children and to give them the very best start in life. Children have the right to be treated with respect, be helped to thrive and to be safe from any abuse in whatever form. </w:t>
      </w:r>
    </w:p>
    <w:p w:rsidR="008D2CB1" w:rsidRPr="000E3FF3" w:rsidRDefault="008D2CB1" w:rsidP="008D2CB1">
      <w:pPr>
        <w:pStyle w:val="Default"/>
        <w:rPr>
          <w:rFonts w:ascii="Arial" w:hAnsi="Arial" w:cs="Arial"/>
          <w:sz w:val="22"/>
          <w:szCs w:val="22"/>
        </w:rPr>
      </w:pPr>
    </w:p>
    <w:p w:rsidR="008D2CB1" w:rsidRPr="000E3FF3" w:rsidRDefault="008D2CB1" w:rsidP="008D2CB1">
      <w:pPr>
        <w:pStyle w:val="Default"/>
        <w:rPr>
          <w:rFonts w:ascii="Arial" w:hAnsi="Arial" w:cs="Arial"/>
          <w:sz w:val="22"/>
          <w:szCs w:val="22"/>
        </w:rPr>
      </w:pPr>
      <w:r w:rsidRPr="000E3FF3">
        <w:rPr>
          <w:rFonts w:ascii="Arial" w:hAnsi="Arial" w:cs="Arial"/>
          <w:sz w:val="22"/>
          <w:szCs w:val="22"/>
        </w:rPr>
        <w:t>We support the children within our care, protect them from maltreatment and have robust procedures in place to prevent the impairment of children’s health and development. In our setting we strive to protect children from the risk of radicalisation and we promote acceptance and tolerance of other beliefs and cultures (please refer to our inclusion and equality policy for further information). Safeguarding is a much wider subject than the elements covered within this single policy, therefore this document should be used in conjunction with the setting’s other policies and procedures.</w:t>
      </w:r>
    </w:p>
    <w:p w:rsidR="008D2CB1" w:rsidRPr="000E3FF3" w:rsidRDefault="008D2CB1" w:rsidP="008D2CB1">
      <w:pPr>
        <w:pStyle w:val="Default"/>
        <w:rPr>
          <w:rFonts w:ascii="Arial" w:hAnsi="Arial" w:cs="Arial"/>
          <w:sz w:val="22"/>
          <w:szCs w:val="22"/>
        </w:rPr>
      </w:pPr>
    </w:p>
    <w:p w:rsidR="008D2CB1" w:rsidRPr="000E3FF3" w:rsidRDefault="008D2CB1" w:rsidP="008D2CB1">
      <w:pPr>
        <w:pStyle w:val="Default"/>
        <w:rPr>
          <w:rFonts w:ascii="Arial" w:hAnsi="Arial" w:cs="Arial"/>
          <w:sz w:val="22"/>
          <w:szCs w:val="22"/>
        </w:rPr>
      </w:pPr>
      <w:r w:rsidRPr="000E3FF3">
        <w:rPr>
          <w:rFonts w:ascii="Arial" w:hAnsi="Arial" w:cs="Arial"/>
          <w:sz w:val="22"/>
          <w:szCs w:val="22"/>
        </w:rPr>
        <w:t xml:space="preserve"> Safeguarding and promoting the welfare of children, in relation to this policy is defined as: </w:t>
      </w:r>
    </w:p>
    <w:p w:rsidR="00B72228" w:rsidRPr="000E3FF3" w:rsidRDefault="008D2CB1" w:rsidP="00AC030D">
      <w:pPr>
        <w:pStyle w:val="Default"/>
        <w:numPr>
          <w:ilvl w:val="0"/>
          <w:numId w:val="120"/>
        </w:numPr>
        <w:rPr>
          <w:rFonts w:ascii="Arial" w:hAnsi="Arial" w:cs="Arial"/>
          <w:sz w:val="22"/>
          <w:szCs w:val="22"/>
        </w:rPr>
      </w:pPr>
      <w:r w:rsidRPr="000E3FF3">
        <w:rPr>
          <w:rFonts w:ascii="Arial" w:hAnsi="Arial" w:cs="Arial"/>
          <w:sz w:val="22"/>
          <w:szCs w:val="22"/>
        </w:rPr>
        <w:t>Prote</w:t>
      </w:r>
      <w:r w:rsidR="00B72228" w:rsidRPr="000E3FF3">
        <w:rPr>
          <w:rFonts w:ascii="Arial" w:hAnsi="Arial" w:cs="Arial"/>
          <w:sz w:val="22"/>
          <w:szCs w:val="22"/>
        </w:rPr>
        <w:t>cting children from maltreatment</w:t>
      </w:r>
    </w:p>
    <w:p w:rsidR="008D2CB1" w:rsidRPr="000E3FF3" w:rsidRDefault="008D2CB1" w:rsidP="00AC030D">
      <w:pPr>
        <w:pStyle w:val="Default"/>
        <w:numPr>
          <w:ilvl w:val="0"/>
          <w:numId w:val="120"/>
        </w:numPr>
        <w:rPr>
          <w:rFonts w:ascii="Arial" w:hAnsi="Arial" w:cs="Arial"/>
          <w:sz w:val="22"/>
          <w:szCs w:val="22"/>
        </w:rPr>
      </w:pPr>
      <w:r w:rsidRPr="000E3FF3">
        <w:rPr>
          <w:rFonts w:ascii="Arial" w:hAnsi="Arial" w:cs="Arial"/>
          <w:sz w:val="22"/>
          <w:szCs w:val="22"/>
        </w:rPr>
        <w:t xml:space="preserve">Preventing the impairment of children’s health or development </w:t>
      </w:r>
    </w:p>
    <w:p w:rsidR="008D2CB1" w:rsidRPr="000E3FF3" w:rsidRDefault="008D2CB1" w:rsidP="00AC030D">
      <w:pPr>
        <w:pStyle w:val="Default"/>
        <w:numPr>
          <w:ilvl w:val="0"/>
          <w:numId w:val="120"/>
        </w:numPr>
        <w:rPr>
          <w:rFonts w:ascii="Arial" w:hAnsi="Arial" w:cs="Arial"/>
          <w:sz w:val="22"/>
          <w:szCs w:val="22"/>
        </w:rPr>
      </w:pPr>
      <w:r w:rsidRPr="000E3FF3">
        <w:rPr>
          <w:rFonts w:ascii="Arial" w:hAnsi="Arial" w:cs="Arial"/>
          <w:sz w:val="22"/>
          <w:szCs w:val="22"/>
        </w:rPr>
        <w:t xml:space="preserve">Ensuring that children are growing up in circumstances consistent with the provision of safe and effective </w:t>
      </w:r>
      <w:r w:rsidR="00395082" w:rsidRPr="000E3FF3">
        <w:rPr>
          <w:rFonts w:ascii="Arial" w:hAnsi="Arial" w:cs="Arial"/>
          <w:sz w:val="22"/>
          <w:szCs w:val="22"/>
        </w:rPr>
        <w:t xml:space="preserve">   </w:t>
      </w:r>
      <w:r w:rsidRPr="000E3FF3">
        <w:rPr>
          <w:rFonts w:ascii="Arial" w:hAnsi="Arial" w:cs="Arial"/>
          <w:sz w:val="22"/>
          <w:szCs w:val="22"/>
        </w:rPr>
        <w:t xml:space="preserve">care </w:t>
      </w:r>
    </w:p>
    <w:p w:rsidR="008D2CB1" w:rsidRPr="000E3FF3" w:rsidRDefault="008D2CB1" w:rsidP="00AC030D">
      <w:pPr>
        <w:pStyle w:val="Default"/>
        <w:numPr>
          <w:ilvl w:val="0"/>
          <w:numId w:val="120"/>
        </w:numPr>
        <w:rPr>
          <w:rFonts w:ascii="Arial" w:hAnsi="Arial" w:cs="Arial"/>
          <w:sz w:val="22"/>
          <w:szCs w:val="22"/>
        </w:rPr>
      </w:pPr>
      <w:r w:rsidRPr="000E3FF3">
        <w:rPr>
          <w:rFonts w:ascii="Arial" w:hAnsi="Arial" w:cs="Arial"/>
          <w:sz w:val="22"/>
          <w:szCs w:val="22"/>
        </w:rPr>
        <w:t xml:space="preserve">Taking action to enable all children to have the best outcomes. </w:t>
      </w:r>
    </w:p>
    <w:p w:rsidR="008D2CB1" w:rsidRPr="000E3FF3" w:rsidRDefault="008D2CB1" w:rsidP="008D2CB1">
      <w:pPr>
        <w:spacing w:line="360" w:lineRule="auto"/>
        <w:jc w:val="right"/>
        <w:rPr>
          <w:rFonts w:ascii="Arial" w:hAnsi="Arial" w:cs="Arial"/>
          <w:i/>
          <w:iCs/>
          <w:sz w:val="22"/>
          <w:szCs w:val="22"/>
        </w:rPr>
      </w:pPr>
      <w:proofErr w:type="gramStart"/>
      <w:r w:rsidRPr="000E3FF3">
        <w:rPr>
          <w:rFonts w:ascii="Arial" w:hAnsi="Arial" w:cs="Arial"/>
          <w:i/>
          <w:iCs/>
          <w:sz w:val="22"/>
          <w:szCs w:val="22"/>
        </w:rPr>
        <w:t>(Working tog</w:t>
      </w:r>
      <w:r w:rsidR="00395082" w:rsidRPr="000E3FF3">
        <w:rPr>
          <w:rFonts w:ascii="Arial" w:hAnsi="Arial" w:cs="Arial"/>
          <w:i/>
          <w:iCs/>
          <w:sz w:val="22"/>
          <w:szCs w:val="22"/>
        </w:rPr>
        <w:t>ether to safeguard children 2018</w:t>
      </w:r>
      <w:r w:rsidRPr="000E3FF3">
        <w:rPr>
          <w:rFonts w:ascii="Arial" w:hAnsi="Arial" w:cs="Arial"/>
          <w:i/>
          <w:iCs/>
          <w:sz w:val="22"/>
          <w:szCs w:val="22"/>
        </w:rPr>
        <w:t>).</w:t>
      </w:r>
      <w:proofErr w:type="gramEnd"/>
    </w:p>
    <w:p w:rsidR="00A7703C" w:rsidRPr="000E3FF3" w:rsidRDefault="00A7703C" w:rsidP="00A7703C">
      <w:pPr>
        <w:pStyle w:val="BodyText3"/>
        <w:rPr>
          <w:rFonts w:ascii="Arial" w:hAnsi="Arial" w:cs="Arial"/>
          <w:sz w:val="22"/>
          <w:szCs w:val="22"/>
        </w:rPr>
      </w:pPr>
    </w:p>
    <w:p w:rsidR="00A7703C" w:rsidRPr="000E3FF3" w:rsidRDefault="00A7703C" w:rsidP="00A7703C">
      <w:pPr>
        <w:spacing w:after="240"/>
        <w:rPr>
          <w:rFonts w:ascii="Arial" w:hAnsi="Arial" w:cs="Arial"/>
          <w:sz w:val="22"/>
          <w:szCs w:val="22"/>
        </w:rPr>
      </w:pPr>
      <w:r w:rsidRPr="000E3FF3">
        <w:rPr>
          <w:rFonts w:ascii="Arial" w:hAnsi="Arial" w:cs="Arial"/>
          <w:sz w:val="22"/>
          <w:szCs w:val="22"/>
        </w:rPr>
        <w:t xml:space="preserve">We will work with children, parents and the community to ensure the rights and safety of children, young people and vulnerable adults and to give them the very best start in life. </w:t>
      </w:r>
    </w:p>
    <w:p w:rsidR="00A7703C" w:rsidRPr="000E3FF3" w:rsidRDefault="00A7703C" w:rsidP="00A7703C">
      <w:pPr>
        <w:spacing w:after="240"/>
        <w:rPr>
          <w:rFonts w:ascii="Arial" w:hAnsi="Arial" w:cs="Arial"/>
          <w:sz w:val="22"/>
          <w:szCs w:val="22"/>
        </w:rPr>
      </w:pPr>
      <w:r w:rsidRPr="000E3FF3">
        <w:rPr>
          <w:rFonts w:ascii="Arial" w:hAnsi="Arial" w:cs="Arial"/>
          <w:sz w:val="22"/>
          <w:szCs w:val="22"/>
        </w:rPr>
        <w:t>We are committed to building a 'culture of safety' in which children, young people and vulnerable adults are protected from abuse and harm in all areas of our service delivery.</w:t>
      </w:r>
    </w:p>
    <w:p w:rsidR="00A7703C" w:rsidRPr="000E3FF3" w:rsidRDefault="00A7703C" w:rsidP="00A7703C">
      <w:pPr>
        <w:rPr>
          <w:rFonts w:ascii="Arial" w:hAnsi="Arial" w:cs="Arial"/>
          <w:sz w:val="22"/>
          <w:szCs w:val="22"/>
        </w:rPr>
      </w:pPr>
      <w:r w:rsidRPr="000E3FF3">
        <w:rPr>
          <w:rFonts w:ascii="Arial" w:hAnsi="Arial" w:cs="Arial"/>
          <w:sz w:val="22"/>
          <w:szCs w:val="22"/>
        </w:rPr>
        <w:t xml:space="preserve">Safeguarding is not just about protecting children, from deliberate harm, neglect and failure to act. It relates to broader aspects of care and education, including: </w:t>
      </w:r>
    </w:p>
    <w:p w:rsidR="00A7703C" w:rsidRPr="000E3FF3" w:rsidRDefault="00A7703C" w:rsidP="00A7703C">
      <w:pPr>
        <w:rPr>
          <w:rFonts w:ascii="Arial" w:hAnsi="Arial" w:cs="Arial"/>
          <w:sz w:val="22"/>
          <w:szCs w:val="22"/>
        </w:rPr>
      </w:pPr>
    </w:p>
    <w:p w:rsidR="00A7703C" w:rsidRPr="000E3FF3" w:rsidRDefault="00A7703C" w:rsidP="00C34F23">
      <w:pPr>
        <w:numPr>
          <w:ilvl w:val="0"/>
          <w:numId w:val="242"/>
        </w:numPr>
        <w:rPr>
          <w:rFonts w:ascii="Arial" w:hAnsi="Arial" w:cs="Arial"/>
          <w:sz w:val="22"/>
          <w:szCs w:val="22"/>
        </w:rPr>
      </w:pPr>
      <w:r w:rsidRPr="000E3FF3">
        <w:rPr>
          <w:rFonts w:ascii="Arial" w:hAnsi="Arial" w:cs="Arial"/>
          <w:sz w:val="22"/>
          <w:szCs w:val="22"/>
        </w:rPr>
        <w:t>children’s and learners’ health and safety and well-being, including their mental health</w:t>
      </w:r>
    </w:p>
    <w:p w:rsidR="00A7703C" w:rsidRPr="000E3FF3" w:rsidRDefault="00A7703C" w:rsidP="00C34F23">
      <w:pPr>
        <w:numPr>
          <w:ilvl w:val="0"/>
          <w:numId w:val="242"/>
        </w:numPr>
        <w:rPr>
          <w:rFonts w:ascii="Arial" w:hAnsi="Arial" w:cs="Arial"/>
          <w:sz w:val="22"/>
          <w:szCs w:val="22"/>
        </w:rPr>
      </w:pPr>
      <w:r w:rsidRPr="000E3FF3">
        <w:rPr>
          <w:rFonts w:ascii="Arial" w:hAnsi="Arial" w:cs="Arial"/>
          <w:sz w:val="22"/>
          <w:szCs w:val="22"/>
        </w:rPr>
        <w:t xml:space="preserve">meeting the needs of children who have special educational needs and/or disabilities </w:t>
      </w:r>
    </w:p>
    <w:p w:rsidR="00A7703C" w:rsidRPr="000E3FF3" w:rsidRDefault="00A7703C" w:rsidP="00C34F23">
      <w:pPr>
        <w:numPr>
          <w:ilvl w:val="0"/>
          <w:numId w:val="242"/>
        </w:numPr>
        <w:rPr>
          <w:rFonts w:ascii="Arial" w:hAnsi="Arial" w:cs="Arial"/>
          <w:sz w:val="22"/>
          <w:szCs w:val="22"/>
        </w:rPr>
      </w:pPr>
      <w:r w:rsidRPr="000E3FF3">
        <w:rPr>
          <w:rFonts w:ascii="Arial" w:hAnsi="Arial" w:cs="Arial"/>
          <w:sz w:val="22"/>
          <w:szCs w:val="22"/>
        </w:rPr>
        <w:t>the use of reasonable force</w:t>
      </w:r>
    </w:p>
    <w:p w:rsidR="00A7703C" w:rsidRPr="000E3FF3" w:rsidRDefault="00A7703C" w:rsidP="00C34F23">
      <w:pPr>
        <w:numPr>
          <w:ilvl w:val="0"/>
          <w:numId w:val="242"/>
        </w:numPr>
        <w:rPr>
          <w:rFonts w:ascii="Arial" w:hAnsi="Arial" w:cs="Arial"/>
          <w:sz w:val="22"/>
          <w:szCs w:val="22"/>
        </w:rPr>
      </w:pPr>
      <w:r w:rsidRPr="000E3FF3">
        <w:rPr>
          <w:rFonts w:ascii="Arial" w:hAnsi="Arial" w:cs="Arial"/>
          <w:sz w:val="22"/>
          <w:szCs w:val="22"/>
        </w:rPr>
        <w:t>meeting the needs of children and learners with medical conditions</w:t>
      </w:r>
    </w:p>
    <w:p w:rsidR="00A7703C" w:rsidRPr="000E3FF3" w:rsidRDefault="00A7703C" w:rsidP="00C34F23">
      <w:pPr>
        <w:numPr>
          <w:ilvl w:val="0"/>
          <w:numId w:val="242"/>
        </w:numPr>
        <w:rPr>
          <w:rFonts w:ascii="Arial" w:hAnsi="Arial" w:cs="Arial"/>
          <w:sz w:val="22"/>
          <w:szCs w:val="22"/>
        </w:rPr>
      </w:pPr>
      <w:r w:rsidRPr="000E3FF3">
        <w:rPr>
          <w:rFonts w:ascii="Arial" w:hAnsi="Arial" w:cs="Arial"/>
          <w:sz w:val="22"/>
          <w:szCs w:val="22"/>
        </w:rPr>
        <w:t>providing first aid</w:t>
      </w:r>
    </w:p>
    <w:p w:rsidR="00A7703C" w:rsidRPr="000E3FF3" w:rsidRDefault="00A7703C" w:rsidP="00C34F23">
      <w:pPr>
        <w:numPr>
          <w:ilvl w:val="0"/>
          <w:numId w:val="242"/>
        </w:numPr>
        <w:rPr>
          <w:rFonts w:ascii="Arial" w:hAnsi="Arial" w:cs="Arial"/>
          <w:sz w:val="22"/>
          <w:szCs w:val="22"/>
        </w:rPr>
      </w:pPr>
      <w:r w:rsidRPr="000E3FF3">
        <w:rPr>
          <w:rFonts w:ascii="Arial" w:hAnsi="Arial" w:cs="Arial"/>
          <w:sz w:val="22"/>
          <w:szCs w:val="22"/>
        </w:rPr>
        <w:t>educational visits</w:t>
      </w:r>
    </w:p>
    <w:p w:rsidR="00A7703C" w:rsidRPr="000E3FF3" w:rsidRDefault="00A7703C" w:rsidP="00C34F23">
      <w:pPr>
        <w:numPr>
          <w:ilvl w:val="0"/>
          <w:numId w:val="242"/>
        </w:numPr>
        <w:rPr>
          <w:rFonts w:ascii="Arial" w:hAnsi="Arial" w:cs="Arial"/>
          <w:sz w:val="22"/>
          <w:szCs w:val="22"/>
        </w:rPr>
      </w:pPr>
      <w:r w:rsidRPr="000E3FF3">
        <w:rPr>
          <w:rFonts w:ascii="Arial" w:hAnsi="Arial" w:cs="Arial"/>
          <w:sz w:val="22"/>
          <w:szCs w:val="22"/>
        </w:rPr>
        <w:t xml:space="preserve">intimate care and emotional well-being </w:t>
      </w:r>
    </w:p>
    <w:p w:rsidR="00A7703C" w:rsidRPr="000E3FF3" w:rsidRDefault="00A7703C" w:rsidP="00C34F23">
      <w:pPr>
        <w:numPr>
          <w:ilvl w:val="0"/>
          <w:numId w:val="242"/>
        </w:numPr>
        <w:rPr>
          <w:rFonts w:ascii="Arial" w:hAnsi="Arial" w:cs="Arial"/>
          <w:sz w:val="22"/>
          <w:szCs w:val="22"/>
        </w:rPr>
      </w:pPr>
      <w:r w:rsidRPr="000E3FF3">
        <w:rPr>
          <w:rFonts w:ascii="Arial" w:hAnsi="Arial" w:cs="Arial"/>
          <w:sz w:val="22"/>
          <w:szCs w:val="22"/>
        </w:rPr>
        <w:lastRenderedPageBreak/>
        <w:t>online safety</w:t>
      </w:r>
      <w:r w:rsidRPr="000E3FF3">
        <w:rPr>
          <w:rFonts w:ascii="Arial" w:hAnsi="Arial" w:cs="Arial"/>
          <w:sz w:val="22"/>
          <w:szCs w:val="22"/>
          <w:vertAlign w:val="superscript"/>
        </w:rPr>
        <w:footnoteReference w:id="2"/>
      </w:r>
      <w:r w:rsidRPr="000E3FF3">
        <w:rPr>
          <w:rFonts w:ascii="Arial" w:hAnsi="Arial" w:cs="Arial"/>
          <w:sz w:val="22"/>
          <w:szCs w:val="22"/>
        </w:rPr>
        <w:t xml:space="preserve"> and associated issues </w:t>
      </w:r>
    </w:p>
    <w:p w:rsidR="00A7703C" w:rsidRPr="000E3FF3" w:rsidRDefault="00A7703C" w:rsidP="00C34F23">
      <w:pPr>
        <w:numPr>
          <w:ilvl w:val="0"/>
          <w:numId w:val="242"/>
        </w:numPr>
        <w:rPr>
          <w:rFonts w:ascii="Arial" w:hAnsi="Arial" w:cs="Arial"/>
          <w:sz w:val="22"/>
          <w:szCs w:val="22"/>
        </w:rPr>
      </w:pPr>
      <w:r w:rsidRPr="000E3FF3">
        <w:rPr>
          <w:rFonts w:ascii="Arial" w:hAnsi="Arial" w:cs="Arial"/>
          <w:sz w:val="22"/>
          <w:szCs w:val="22"/>
        </w:rPr>
        <w:t>Appropriate arrangements to ensure children’s and learners’ security, taking into account the local context.</w:t>
      </w:r>
    </w:p>
    <w:p w:rsidR="00A7703C" w:rsidRPr="000E3FF3" w:rsidRDefault="00A7703C" w:rsidP="00A7703C">
      <w:pPr>
        <w:ind w:left="426" w:hanging="426"/>
        <w:rPr>
          <w:rFonts w:ascii="Arial" w:hAnsi="Arial" w:cs="Arial"/>
          <w:sz w:val="22"/>
          <w:szCs w:val="22"/>
        </w:rPr>
      </w:pPr>
    </w:p>
    <w:p w:rsidR="00A7703C" w:rsidRPr="000E3FF3" w:rsidRDefault="00A7703C" w:rsidP="00A7703C">
      <w:pPr>
        <w:pStyle w:val="Default"/>
        <w:rPr>
          <w:rFonts w:ascii="Arial" w:hAnsi="Arial" w:cs="Arial"/>
          <w:b/>
          <w:bCs/>
          <w:sz w:val="22"/>
          <w:szCs w:val="22"/>
        </w:rPr>
      </w:pPr>
    </w:p>
    <w:p w:rsidR="00A7703C" w:rsidRPr="000E3FF3" w:rsidRDefault="00A7703C" w:rsidP="00A7703C">
      <w:pPr>
        <w:pStyle w:val="Default"/>
        <w:rPr>
          <w:rFonts w:ascii="Arial" w:hAnsi="Arial" w:cs="Arial"/>
          <w:b/>
          <w:bCs/>
          <w:sz w:val="22"/>
          <w:szCs w:val="22"/>
        </w:rPr>
      </w:pPr>
      <w:r w:rsidRPr="000E3FF3">
        <w:rPr>
          <w:rFonts w:ascii="Arial" w:hAnsi="Arial" w:cs="Arial"/>
          <w:b/>
          <w:bCs/>
          <w:sz w:val="22"/>
          <w:szCs w:val="22"/>
        </w:rPr>
        <w:t xml:space="preserve">Policy intention </w:t>
      </w:r>
    </w:p>
    <w:p w:rsidR="00A7703C" w:rsidRPr="000E3FF3" w:rsidRDefault="00A7703C" w:rsidP="00C34F23">
      <w:pPr>
        <w:pStyle w:val="Default"/>
        <w:numPr>
          <w:ilvl w:val="0"/>
          <w:numId w:val="243"/>
        </w:numPr>
        <w:rPr>
          <w:rFonts w:ascii="Arial" w:hAnsi="Arial" w:cs="Arial"/>
          <w:sz w:val="22"/>
          <w:szCs w:val="22"/>
        </w:rPr>
      </w:pPr>
      <w:r w:rsidRPr="000E3FF3">
        <w:rPr>
          <w:rFonts w:ascii="Arial" w:hAnsi="Arial" w:cs="Arial"/>
          <w:sz w:val="22"/>
          <w:szCs w:val="22"/>
        </w:rPr>
        <w:t xml:space="preserve">To safeguard children and promote their welfare we will: </w:t>
      </w:r>
    </w:p>
    <w:p w:rsidR="00A7703C" w:rsidRPr="000E3FF3" w:rsidRDefault="00A7703C" w:rsidP="00C34F23">
      <w:pPr>
        <w:pStyle w:val="Default"/>
        <w:numPr>
          <w:ilvl w:val="0"/>
          <w:numId w:val="243"/>
        </w:numPr>
        <w:tabs>
          <w:tab w:val="left" w:pos="426"/>
        </w:tabs>
        <w:spacing w:after="20"/>
        <w:rPr>
          <w:rFonts w:ascii="Arial" w:hAnsi="Arial" w:cs="Arial"/>
          <w:sz w:val="22"/>
          <w:szCs w:val="22"/>
        </w:rPr>
      </w:pPr>
      <w:r w:rsidRPr="000E3FF3">
        <w:rPr>
          <w:rFonts w:ascii="Arial" w:hAnsi="Arial" w:cs="Arial"/>
          <w:sz w:val="22"/>
          <w:szCs w:val="22"/>
        </w:rPr>
        <w:t xml:space="preserve">Create an environment to encourage children to develop a positive self-image </w:t>
      </w:r>
    </w:p>
    <w:p w:rsidR="00A7703C" w:rsidRPr="000E3FF3" w:rsidRDefault="00A7703C" w:rsidP="00C34F23">
      <w:pPr>
        <w:pStyle w:val="Default"/>
        <w:numPr>
          <w:ilvl w:val="0"/>
          <w:numId w:val="243"/>
        </w:numPr>
        <w:spacing w:after="20"/>
        <w:rPr>
          <w:rFonts w:ascii="Arial" w:hAnsi="Arial" w:cs="Arial"/>
          <w:sz w:val="22"/>
          <w:szCs w:val="22"/>
        </w:rPr>
      </w:pPr>
      <w:r w:rsidRPr="000E3FF3">
        <w:rPr>
          <w:rFonts w:ascii="Arial" w:hAnsi="Arial" w:cs="Arial"/>
          <w:sz w:val="22"/>
          <w:szCs w:val="22"/>
        </w:rPr>
        <w:t xml:space="preserve">Provide positive role models and develop a safe culture where staff are confident to raise concerns about professional conduct </w:t>
      </w:r>
    </w:p>
    <w:p w:rsidR="00A7703C" w:rsidRPr="000E3FF3" w:rsidRDefault="00A7703C" w:rsidP="00C34F23">
      <w:pPr>
        <w:pStyle w:val="Default"/>
        <w:numPr>
          <w:ilvl w:val="0"/>
          <w:numId w:val="243"/>
        </w:numPr>
        <w:spacing w:after="20"/>
        <w:rPr>
          <w:rFonts w:ascii="Arial" w:hAnsi="Arial" w:cs="Arial"/>
          <w:sz w:val="22"/>
          <w:szCs w:val="22"/>
        </w:rPr>
      </w:pPr>
      <w:r w:rsidRPr="000E3FF3">
        <w:rPr>
          <w:rFonts w:ascii="Arial" w:hAnsi="Arial" w:cs="Arial"/>
          <w:sz w:val="22"/>
          <w:szCs w:val="22"/>
        </w:rPr>
        <w:t xml:space="preserve">Encourage children to develop a sense of independence and autonomy in a way that is appropriate to their age and stage of development </w:t>
      </w:r>
    </w:p>
    <w:p w:rsidR="00A7703C" w:rsidRPr="000E3FF3" w:rsidRDefault="00A7703C" w:rsidP="00C34F23">
      <w:pPr>
        <w:pStyle w:val="Default"/>
        <w:numPr>
          <w:ilvl w:val="0"/>
          <w:numId w:val="243"/>
        </w:numPr>
        <w:spacing w:after="20"/>
        <w:rPr>
          <w:rFonts w:ascii="Arial" w:hAnsi="Arial" w:cs="Arial"/>
          <w:sz w:val="22"/>
          <w:szCs w:val="22"/>
        </w:rPr>
      </w:pPr>
      <w:r w:rsidRPr="000E3FF3">
        <w:rPr>
          <w:rFonts w:ascii="Arial" w:hAnsi="Arial" w:cs="Arial"/>
          <w:sz w:val="22"/>
          <w:szCs w:val="22"/>
        </w:rPr>
        <w:t xml:space="preserve">Provide a safe and secure environment for all children </w:t>
      </w:r>
    </w:p>
    <w:p w:rsidR="00A7703C" w:rsidRPr="000E3FF3" w:rsidRDefault="00A7703C" w:rsidP="00C34F23">
      <w:pPr>
        <w:pStyle w:val="Default"/>
        <w:numPr>
          <w:ilvl w:val="0"/>
          <w:numId w:val="243"/>
        </w:numPr>
        <w:spacing w:after="20"/>
        <w:rPr>
          <w:rFonts w:ascii="Arial" w:hAnsi="Arial" w:cs="Arial"/>
          <w:sz w:val="22"/>
          <w:szCs w:val="22"/>
        </w:rPr>
      </w:pPr>
      <w:r w:rsidRPr="000E3FF3">
        <w:rPr>
          <w:rFonts w:ascii="Arial" w:hAnsi="Arial" w:cs="Arial"/>
          <w:sz w:val="22"/>
          <w:szCs w:val="22"/>
        </w:rPr>
        <w:t xml:space="preserve">Promote tolerance and acceptance of different beliefs, cultures and communities </w:t>
      </w:r>
    </w:p>
    <w:p w:rsidR="00A7703C" w:rsidRPr="000E3FF3" w:rsidRDefault="00A7703C" w:rsidP="00C34F23">
      <w:pPr>
        <w:pStyle w:val="Default"/>
        <w:numPr>
          <w:ilvl w:val="0"/>
          <w:numId w:val="243"/>
        </w:numPr>
        <w:spacing w:after="20"/>
        <w:rPr>
          <w:rFonts w:ascii="Arial" w:hAnsi="Arial" w:cs="Arial"/>
          <w:sz w:val="22"/>
          <w:szCs w:val="22"/>
        </w:rPr>
      </w:pPr>
      <w:r w:rsidRPr="000E3FF3">
        <w:rPr>
          <w:rFonts w:ascii="Arial" w:hAnsi="Arial" w:cs="Arial"/>
          <w:sz w:val="22"/>
          <w:szCs w:val="22"/>
        </w:rPr>
        <w:t xml:space="preserve">Help children to understand how they can influence and participate in decision-making and how to promote British values through play, discussion and role modelling </w:t>
      </w:r>
    </w:p>
    <w:p w:rsidR="00A7703C" w:rsidRPr="000E3FF3" w:rsidRDefault="00A7703C" w:rsidP="00C34F23">
      <w:pPr>
        <w:pStyle w:val="Default"/>
        <w:numPr>
          <w:ilvl w:val="0"/>
          <w:numId w:val="243"/>
        </w:numPr>
        <w:spacing w:after="20"/>
        <w:rPr>
          <w:rFonts w:ascii="Arial" w:hAnsi="Arial" w:cs="Arial"/>
          <w:sz w:val="22"/>
          <w:szCs w:val="22"/>
        </w:rPr>
      </w:pPr>
      <w:r w:rsidRPr="000E3FF3">
        <w:rPr>
          <w:rFonts w:ascii="Arial" w:hAnsi="Arial" w:cs="Arial"/>
          <w:sz w:val="22"/>
          <w:szCs w:val="22"/>
        </w:rPr>
        <w:t xml:space="preserve">Always listen to children </w:t>
      </w:r>
    </w:p>
    <w:p w:rsidR="00A7703C" w:rsidRPr="000E3FF3" w:rsidRDefault="00A7703C" w:rsidP="00C34F23">
      <w:pPr>
        <w:pStyle w:val="Default"/>
        <w:numPr>
          <w:ilvl w:val="0"/>
          <w:numId w:val="243"/>
        </w:numPr>
        <w:spacing w:after="20"/>
        <w:rPr>
          <w:rFonts w:ascii="Arial" w:hAnsi="Arial" w:cs="Arial"/>
          <w:sz w:val="22"/>
          <w:szCs w:val="22"/>
        </w:rPr>
      </w:pPr>
      <w:r w:rsidRPr="000E3FF3">
        <w:rPr>
          <w:rFonts w:ascii="Arial" w:hAnsi="Arial" w:cs="Arial"/>
          <w:sz w:val="22"/>
          <w:szCs w:val="22"/>
        </w:rPr>
        <w:t xml:space="preserve">Provide an environment where practitioners are confident to identify where children and families may need intervention and seek the help they need </w:t>
      </w:r>
    </w:p>
    <w:p w:rsidR="00A7703C" w:rsidRPr="000E3FF3" w:rsidRDefault="00A7703C" w:rsidP="00C34F23">
      <w:pPr>
        <w:pStyle w:val="Default"/>
        <w:numPr>
          <w:ilvl w:val="0"/>
          <w:numId w:val="243"/>
        </w:numPr>
        <w:rPr>
          <w:rFonts w:ascii="Arial" w:hAnsi="Arial" w:cs="Arial"/>
          <w:sz w:val="22"/>
          <w:szCs w:val="22"/>
        </w:rPr>
      </w:pPr>
      <w:r w:rsidRPr="000E3FF3">
        <w:rPr>
          <w:rFonts w:ascii="Arial" w:hAnsi="Arial" w:cs="Arial"/>
          <w:sz w:val="22"/>
          <w:szCs w:val="22"/>
        </w:rPr>
        <w:t xml:space="preserve">Share information with other agencies as appropriate. </w:t>
      </w:r>
    </w:p>
    <w:p w:rsidR="00A7703C" w:rsidRPr="000E3FF3" w:rsidRDefault="00A7703C" w:rsidP="00A7703C">
      <w:pPr>
        <w:pStyle w:val="Default"/>
        <w:rPr>
          <w:rFonts w:ascii="Arial" w:hAnsi="Arial" w:cs="Arial"/>
          <w:sz w:val="22"/>
          <w:szCs w:val="22"/>
        </w:rPr>
      </w:pPr>
    </w:p>
    <w:p w:rsidR="00A7703C" w:rsidRPr="000E3FF3" w:rsidRDefault="00A7703C" w:rsidP="00A7703C">
      <w:pPr>
        <w:pStyle w:val="Default"/>
        <w:rPr>
          <w:rFonts w:ascii="Arial" w:hAnsi="Arial" w:cs="Arial"/>
          <w:sz w:val="22"/>
          <w:szCs w:val="22"/>
        </w:rPr>
      </w:pPr>
      <w:r w:rsidRPr="000E3FF3">
        <w:rPr>
          <w:rFonts w:ascii="Arial" w:hAnsi="Arial" w:cs="Arial"/>
          <w:sz w:val="22"/>
          <w:szCs w:val="22"/>
        </w:rPr>
        <w:t xml:space="preserve">The nursery is aware that abuse does occur in our society and we are vigilant in identifying signs of abuse and reporting concerns. Our practitioners have a duty to protect and promote the welfare of children. Due to the many hours of care we are providing, staff may often be the first people to identify that there may be a problem. They may well be the first people in whom children confide information that may suggest abuse or to spot changes in a child’s behaviour which may indicate abuse. </w:t>
      </w:r>
    </w:p>
    <w:p w:rsidR="00A7703C" w:rsidRPr="000E3FF3" w:rsidRDefault="00A7703C" w:rsidP="00A7703C">
      <w:pPr>
        <w:pStyle w:val="Default"/>
        <w:rPr>
          <w:rFonts w:ascii="Arial" w:hAnsi="Arial" w:cs="Arial"/>
          <w:sz w:val="22"/>
          <w:szCs w:val="22"/>
        </w:rPr>
      </w:pPr>
    </w:p>
    <w:p w:rsidR="00A7703C" w:rsidRPr="000E3FF3" w:rsidRDefault="00A7703C" w:rsidP="00A7703C">
      <w:pPr>
        <w:pStyle w:val="Default"/>
        <w:rPr>
          <w:rFonts w:ascii="Arial" w:hAnsi="Arial" w:cs="Arial"/>
          <w:sz w:val="22"/>
          <w:szCs w:val="22"/>
        </w:rPr>
      </w:pPr>
      <w:r w:rsidRPr="000E3FF3">
        <w:rPr>
          <w:rFonts w:ascii="Arial" w:hAnsi="Arial" w:cs="Arial"/>
          <w:sz w:val="22"/>
          <w:szCs w:val="22"/>
        </w:rPr>
        <w:t xml:space="preserve">Our prime responsibility is the welfare and well-being of each child in our care. As such we believe we have a duty to the children, parents and staff to act quickly and responsibly in any instance that may come to our attention. This includes sharing information with any relevant agencies such as local authority services for children’s social care, health professionals or the police. All staff will work with other agencies in the best interest of the child, including as part of a multi-agency team, where needed. </w:t>
      </w:r>
    </w:p>
    <w:p w:rsidR="00A7703C" w:rsidRPr="000E3FF3" w:rsidRDefault="00A7703C" w:rsidP="00A7703C">
      <w:pPr>
        <w:pStyle w:val="Default"/>
        <w:rPr>
          <w:rFonts w:ascii="Arial" w:hAnsi="Arial" w:cs="Arial"/>
          <w:sz w:val="22"/>
          <w:szCs w:val="22"/>
        </w:rPr>
      </w:pPr>
    </w:p>
    <w:p w:rsidR="00A7703C" w:rsidRPr="000E3FF3" w:rsidRDefault="00B72228" w:rsidP="00A7703C">
      <w:pPr>
        <w:pStyle w:val="Default"/>
        <w:rPr>
          <w:rFonts w:ascii="Arial" w:hAnsi="Arial" w:cs="Arial"/>
          <w:sz w:val="22"/>
          <w:szCs w:val="22"/>
        </w:rPr>
      </w:pPr>
      <w:proofErr w:type="spellStart"/>
      <w:r w:rsidRPr="000E3FF3">
        <w:rPr>
          <w:rFonts w:ascii="Arial" w:hAnsi="Arial" w:cs="Arial"/>
          <w:sz w:val="22"/>
          <w:szCs w:val="22"/>
        </w:rPr>
        <w:t>Childville</w:t>
      </w:r>
      <w:proofErr w:type="spellEnd"/>
      <w:r w:rsidR="00A7703C" w:rsidRPr="000E3FF3">
        <w:rPr>
          <w:rFonts w:ascii="Arial" w:hAnsi="Arial" w:cs="Arial"/>
          <w:sz w:val="22"/>
          <w:szCs w:val="22"/>
        </w:rPr>
        <w:t xml:space="preserve"> aims to: </w:t>
      </w:r>
    </w:p>
    <w:p w:rsidR="00A7703C" w:rsidRPr="000E3FF3" w:rsidRDefault="00A7703C" w:rsidP="00C34F23">
      <w:pPr>
        <w:pStyle w:val="Default"/>
        <w:numPr>
          <w:ilvl w:val="0"/>
          <w:numId w:val="244"/>
        </w:numPr>
        <w:spacing w:after="20"/>
        <w:rPr>
          <w:rFonts w:ascii="Arial" w:hAnsi="Arial" w:cs="Arial"/>
          <w:sz w:val="22"/>
          <w:szCs w:val="22"/>
        </w:rPr>
      </w:pPr>
      <w:r w:rsidRPr="000E3FF3">
        <w:rPr>
          <w:rFonts w:ascii="Arial" w:hAnsi="Arial" w:cs="Arial"/>
          <w:sz w:val="22"/>
          <w:szCs w:val="22"/>
        </w:rPr>
        <w:t xml:space="preserve">Keep the child at the centre of all we do </w:t>
      </w:r>
    </w:p>
    <w:p w:rsidR="00A7703C" w:rsidRPr="000E3FF3" w:rsidRDefault="00A7703C" w:rsidP="00C34F23">
      <w:pPr>
        <w:pStyle w:val="Default"/>
        <w:numPr>
          <w:ilvl w:val="0"/>
          <w:numId w:val="244"/>
        </w:numPr>
        <w:spacing w:after="20"/>
        <w:rPr>
          <w:rFonts w:ascii="Arial" w:hAnsi="Arial" w:cs="Arial"/>
          <w:sz w:val="22"/>
          <w:szCs w:val="22"/>
        </w:rPr>
      </w:pPr>
      <w:r w:rsidRPr="000E3FF3">
        <w:rPr>
          <w:rFonts w:ascii="Arial" w:hAnsi="Arial" w:cs="Arial"/>
          <w:sz w:val="22"/>
          <w:szCs w:val="22"/>
        </w:rPr>
        <w:t xml:space="preserve">Ensure staff are trained to understand the child protection and safeguarding policy and procedures, are alert to identify possible signs of abuse, understand what is meant by child protection and are aware of the different ways in which children can be harmed, including by other children through bullying or discriminatory behaviour </w:t>
      </w:r>
    </w:p>
    <w:p w:rsidR="00A7703C" w:rsidRPr="000E3FF3" w:rsidRDefault="00A7703C" w:rsidP="00C34F23">
      <w:pPr>
        <w:pStyle w:val="Default"/>
        <w:numPr>
          <w:ilvl w:val="0"/>
          <w:numId w:val="244"/>
        </w:numPr>
        <w:spacing w:after="20"/>
        <w:rPr>
          <w:rFonts w:ascii="Arial" w:hAnsi="Arial" w:cs="Arial"/>
          <w:sz w:val="22"/>
          <w:szCs w:val="22"/>
        </w:rPr>
      </w:pPr>
      <w:r w:rsidRPr="000E3FF3">
        <w:rPr>
          <w:rFonts w:ascii="Arial" w:hAnsi="Arial" w:cs="Arial"/>
          <w:sz w:val="22"/>
          <w:szCs w:val="22"/>
        </w:rPr>
        <w:t xml:space="preserve">Ensure staff understand how to identify early indicators of potential radicalisation and terrorism threats and act on them appropriately in line with national and local procedures </w:t>
      </w:r>
    </w:p>
    <w:p w:rsidR="00A7703C" w:rsidRPr="000E3FF3" w:rsidRDefault="00A7703C" w:rsidP="00C34F23">
      <w:pPr>
        <w:pStyle w:val="Default"/>
        <w:numPr>
          <w:ilvl w:val="0"/>
          <w:numId w:val="244"/>
        </w:numPr>
        <w:spacing w:after="20"/>
        <w:rPr>
          <w:rFonts w:ascii="Arial" w:hAnsi="Arial" w:cs="Arial"/>
          <w:sz w:val="22"/>
          <w:szCs w:val="22"/>
        </w:rPr>
      </w:pPr>
      <w:r w:rsidRPr="000E3FF3">
        <w:rPr>
          <w:rFonts w:ascii="Arial" w:hAnsi="Arial" w:cs="Arial"/>
          <w:sz w:val="22"/>
          <w:szCs w:val="22"/>
        </w:rPr>
        <w:t xml:space="preserve">Ensure that all staff feel confident and supported to act in the best interest of the child, share information and seek the help that the child may need </w:t>
      </w:r>
    </w:p>
    <w:p w:rsidR="00A7703C" w:rsidRPr="000E3FF3" w:rsidRDefault="00A7703C" w:rsidP="00C34F23">
      <w:pPr>
        <w:pStyle w:val="Default"/>
        <w:numPr>
          <w:ilvl w:val="0"/>
          <w:numId w:val="244"/>
        </w:numPr>
        <w:rPr>
          <w:rFonts w:ascii="Arial" w:hAnsi="Arial" w:cs="Arial"/>
          <w:sz w:val="22"/>
          <w:szCs w:val="22"/>
        </w:rPr>
      </w:pPr>
      <w:r w:rsidRPr="000E3FF3">
        <w:rPr>
          <w:rFonts w:ascii="Arial" w:hAnsi="Arial" w:cs="Arial"/>
          <w:sz w:val="22"/>
          <w:szCs w:val="22"/>
        </w:rPr>
        <w:t>Ensure that all staff are familiar and updated regularly with child protection training and procedures and kept informed of changes to local/national procedures updated August 2016</w:t>
      </w:r>
    </w:p>
    <w:p w:rsidR="00A7703C" w:rsidRPr="000E3FF3" w:rsidRDefault="00A7703C" w:rsidP="00C34F23">
      <w:pPr>
        <w:numPr>
          <w:ilvl w:val="0"/>
          <w:numId w:val="244"/>
        </w:numPr>
        <w:spacing w:after="20"/>
        <w:rPr>
          <w:rFonts w:ascii="Arial" w:hAnsi="Arial" w:cs="Arial"/>
          <w:sz w:val="22"/>
          <w:szCs w:val="22"/>
        </w:rPr>
      </w:pPr>
      <w:r w:rsidRPr="000E3FF3">
        <w:rPr>
          <w:rFonts w:ascii="Arial" w:hAnsi="Arial" w:cs="Arial"/>
          <w:sz w:val="22"/>
          <w:szCs w:val="22"/>
        </w:rPr>
        <w:t xml:space="preserve">Make any referrals relating to extremism to the police (or the Government helpline) in a timely way, sharing relevant information as appropriate </w:t>
      </w:r>
    </w:p>
    <w:p w:rsidR="00A7703C" w:rsidRPr="000E3FF3" w:rsidRDefault="00A7703C" w:rsidP="00C34F23">
      <w:pPr>
        <w:pStyle w:val="Default"/>
        <w:numPr>
          <w:ilvl w:val="0"/>
          <w:numId w:val="244"/>
        </w:numPr>
        <w:spacing w:after="20"/>
        <w:rPr>
          <w:rFonts w:ascii="Arial" w:hAnsi="Arial" w:cs="Arial"/>
          <w:sz w:val="22"/>
          <w:szCs w:val="22"/>
        </w:rPr>
      </w:pPr>
      <w:r w:rsidRPr="000E3FF3">
        <w:rPr>
          <w:rFonts w:ascii="Arial" w:hAnsi="Arial" w:cs="Arial"/>
          <w:sz w:val="22"/>
          <w:szCs w:val="22"/>
        </w:rPr>
        <w:t xml:space="preserve">Ensure that information is shared only with those people who need to know in order to protect the child and act in their best interest </w:t>
      </w:r>
    </w:p>
    <w:p w:rsidR="00A7703C" w:rsidRPr="000E3FF3" w:rsidRDefault="00A7703C" w:rsidP="00C34F23">
      <w:pPr>
        <w:pStyle w:val="Default"/>
        <w:numPr>
          <w:ilvl w:val="0"/>
          <w:numId w:val="244"/>
        </w:numPr>
        <w:spacing w:after="20"/>
        <w:rPr>
          <w:rFonts w:ascii="Arial" w:hAnsi="Arial" w:cs="Arial"/>
          <w:sz w:val="22"/>
          <w:szCs w:val="22"/>
        </w:rPr>
      </w:pPr>
      <w:r w:rsidRPr="000E3FF3">
        <w:rPr>
          <w:rFonts w:ascii="Arial" w:hAnsi="Arial" w:cs="Arial"/>
          <w:sz w:val="22"/>
          <w:szCs w:val="22"/>
        </w:rPr>
        <w:t xml:space="preserve">Ensure that children are never placed at risk while in the charge of nursery staff </w:t>
      </w:r>
    </w:p>
    <w:p w:rsidR="00A7703C" w:rsidRPr="000E3FF3" w:rsidRDefault="00A7703C" w:rsidP="00C34F23">
      <w:pPr>
        <w:pStyle w:val="Default"/>
        <w:numPr>
          <w:ilvl w:val="0"/>
          <w:numId w:val="244"/>
        </w:numPr>
        <w:spacing w:after="20"/>
        <w:ind w:left="426" w:firstLine="0"/>
        <w:rPr>
          <w:rFonts w:ascii="Arial" w:hAnsi="Arial" w:cs="Arial"/>
          <w:sz w:val="22"/>
          <w:szCs w:val="22"/>
        </w:rPr>
      </w:pPr>
      <w:r w:rsidRPr="000E3FF3">
        <w:rPr>
          <w:rFonts w:ascii="Arial" w:hAnsi="Arial" w:cs="Arial"/>
          <w:sz w:val="22"/>
          <w:szCs w:val="22"/>
        </w:rPr>
        <w:lastRenderedPageBreak/>
        <w:t xml:space="preserve">Take any appropriate action relating to allegations of serious harm or abuse against any person working with children or living or working on the nursery premises including reporting such allegations to </w:t>
      </w:r>
      <w:proofErr w:type="spellStart"/>
      <w:r w:rsidRPr="000E3FF3">
        <w:rPr>
          <w:rFonts w:ascii="Arial" w:hAnsi="Arial" w:cs="Arial"/>
          <w:sz w:val="22"/>
          <w:szCs w:val="22"/>
        </w:rPr>
        <w:t>Ofsted</w:t>
      </w:r>
      <w:proofErr w:type="spellEnd"/>
      <w:r w:rsidRPr="000E3FF3">
        <w:rPr>
          <w:rFonts w:ascii="Arial" w:hAnsi="Arial" w:cs="Arial"/>
          <w:sz w:val="22"/>
          <w:szCs w:val="22"/>
        </w:rPr>
        <w:t xml:space="preserve"> and other relevant authorities </w:t>
      </w:r>
    </w:p>
    <w:p w:rsidR="00A7703C" w:rsidRPr="000E3FF3" w:rsidRDefault="00A7703C" w:rsidP="00C34F23">
      <w:pPr>
        <w:pStyle w:val="Default"/>
        <w:numPr>
          <w:ilvl w:val="0"/>
          <w:numId w:val="244"/>
        </w:numPr>
        <w:spacing w:after="20"/>
        <w:rPr>
          <w:rFonts w:ascii="Arial" w:hAnsi="Arial" w:cs="Arial"/>
          <w:sz w:val="22"/>
          <w:szCs w:val="22"/>
        </w:rPr>
      </w:pPr>
      <w:r w:rsidRPr="000E3FF3">
        <w:rPr>
          <w:rFonts w:ascii="Arial" w:hAnsi="Arial" w:cs="Arial"/>
          <w:sz w:val="22"/>
          <w:szCs w:val="22"/>
        </w:rPr>
        <w:t xml:space="preserve">Ensure parents are fully aware of child protection policies and procedures when they register with the nursery and are kept informed of all updates when they occur </w:t>
      </w:r>
    </w:p>
    <w:p w:rsidR="00A7703C" w:rsidRPr="000E3FF3" w:rsidRDefault="00A7703C" w:rsidP="00C34F23">
      <w:pPr>
        <w:pStyle w:val="Default"/>
        <w:numPr>
          <w:ilvl w:val="0"/>
          <w:numId w:val="244"/>
        </w:numPr>
        <w:rPr>
          <w:rFonts w:ascii="Arial" w:hAnsi="Arial" w:cs="Arial"/>
          <w:sz w:val="22"/>
          <w:szCs w:val="22"/>
        </w:rPr>
      </w:pPr>
      <w:r w:rsidRPr="000E3FF3">
        <w:rPr>
          <w:rFonts w:ascii="Arial" w:hAnsi="Arial" w:cs="Arial"/>
          <w:sz w:val="22"/>
          <w:szCs w:val="22"/>
        </w:rPr>
        <w:t xml:space="preserve">Regularly review and update this policy with staff and parents where appropriate and make sure it complies with any legal requirements and any guidance or procedures issued by the Essex Safeguarding Children Board. </w:t>
      </w:r>
    </w:p>
    <w:p w:rsidR="00A7703C" w:rsidRPr="000E3FF3" w:rsidRDefault="00A7703C" w:rsidP="00C34F23">
      <w:pPr>
        <w:pStyle w:val="Default"/>
        <w:numPr>
          <w:ilvl w:val="0"/>
          <w:numId w:val="244"/>
        </w:numPr>
        <w:rPr>
          <w:rFonts w:ascii="Arial" w:hAnsi="Arial" w:cs="Arial"/>
          <w:sz w:val="22"/>
          <w:szCs w:val="22"/>
        </w:rPr>
      </w:pPr>
      <w:r w:rsidRPr="000E3FF3">
        <w:rPr>
          <w:rFonts w:ascii="Arial" w:hAnsi="Arial" w:cs="Arial"/>
          <w:sz w:val="22"/>
          <w:szCs w:val="22"/>
        </w:rPr>
        <w:t xml:space="preserve">We will support children by offering reassurance, comfort and sensitive interactions. We will devise activities according to individual circumstances to enable children to develop confidence and self-esteem within their peer group. </w:t>
      </w:r>
    </w:p>
    <w:p w:rsidR="00A7703C" w:rsidRPr="000E3FF3" w:rsidRDefault="00A7703C" w:rsidP="000D4EE8">
      <w:pPr>
        <w:spacing w:line="360" w:lineRule="auto"/>
        <w:rPr>
          <w:rFonts w:ascii="Arial" w:hAnsi="Arial" w:cs="Arial"/>
          <w:sz w:val="22"/>
          <w:szCs w:val="22"/>
        </w:rPr>
      </w:pPr>
    </w:p>
    <w:p w:rsidR="000D4EE8" w:rsidRPr="000E3FF3" w:rsidRDefault="000D4EE8" w:rsidP="000D4EE8">
      <w:pPr>
        <w:spacing w:line="360" w:lineRule="auto"/>
        <w:rPr>
          <w:rFonts w:ascii="Arial" w:hAnsi="Arial" w:cs="Arial"/>
          <w:sz w:val="22"/>
          <w:szCs w:val="22"/>
        </w:rPr>
      </w:pPr>
      <w:r w:rsidRPr="000E3FF3">
        <w:rPr>
          <w:rFonts w:ascii="Arial" w:hAnsi="Arial" w:cs="Arial"/>
          <w:sz w:val="22"/>
          <w:szCs w:val="22"/>
        </w:rPr>
        <w:t>Our Safeguarding Policy is based on the three key commitments of the</w:t>
      </w:r>
      <w:r w:rsidR="00A7703C" w:rsidRPr="000E3FF3">
        <w:rPr>
          <w:rFonts w:ascii="Arial" w:hAnsi="Arial" w:cs="Arial"/>
          <w:sz w:val="22"/>
          <w:szCs w:val="22"/>
        </w:rPr>
        <w:t xml:space="preserve"> </w:t>
      </w:r>
      <w:r w:rsidRPr="000E3FF3">
        <w:rPr>
          <w:rFonts w:ascii="Arial" w:hAnsi="Arial" w:cs="Arial"/>
          <w:sz w:val="22"/>
          <w:szCs w:val="22"/>
        </w:rPr>
        <w:t>Pre-school Learning Alliance Safeguarding Children Policy.</w:t>
      </w:r>
    </w:p>
    <w:p w:rsidR="000D4EE8" w:rsidRPr="000E3FF3" w:rsidRDefault="000D4EE8" w:rsidP="000D4EE8">
      <w:pPr>
        <w:spacing w:line="360" w:lineRule="auto"/>
        <w:rPr>
          <w:rFonts w:ascii="Arial" w:hAnsi="Arial" w:cs="Arial"/>
          <w:sz w:val="22"/>
          <w:szCs w:val="22"/>
        </w:rPr>
      </w:pPr>
    </w:p>
    <w:p w:rsidR="000D4EE8" w:rsidRPr="000E3FF3" w:rsidRDefault="000D4EE8" w:rsidP="000D4EE8">
      <w:pPr>
        <w:spacing w:line="360" w:lineRule="auto"/>
        <w:rPr>
          <w:rFonts w:ascii="Arial" w:hAnsi="Arial" w:cs="Arial"/>
          <w:b/>
          <w:sz w:val="22"/>
          <w:szCs w:val="22"/>
        </w:rPr>
      </w:pPr>
      <w:r w:rsidRPr="000E3FF3">
        <w:rPr>
          <w:rFonts w:ascii="Arial" w:hAnsi="Arial" w:cs="Arial"/>
          <w:b/>
          <w:sz w:val="22"/>
          <w:szCs w:val="22"/>
        </w:rPr>
        <w:t>Procedures</w:t>
      </w:r>
    </w:p>
    <w:p w:rsidR="000D4EE8" w:rsidRPr="000E3FF3" w:rsidRDefault="000D4EE8" w:rsidP="000D4EE8">
      <w:pPr>
        <w:spacing w:line="360" w:lineRule="auto"/>
        <w:rPr>
          <w:rFonts w:ascii="Arial" w:hAnsi="Arial" w:cs="Arial"/>
          <w:sz w:val="22"/>
          <w:szCs w:val="22"/>
        </w:rPr>
      </w:pPr>
      <w:r w:rsidRPr="000E3FF3">
        <w:rPr>
          <w:rFonts w:ascii="Arial" w:hAnsi="Arial" w:cs="Arial"/>
          <w:sz w:val="22"/>
          <w:szCs w:val="22"/>
        </w:rPr>
        <w:t>We carry out the following procedures to ensure we</w:t>
      </w:r>
      <w:r w:rsidR="00A7703C" w:rsidRPr="000E3FF3">
        <w:rPr>
          <w:rFonts w:ascii="Arial" w:hAnsi="Arial" w:cs="Arial"/>
          <w:sz w:val="22"/>
          <w:szCs w:val="22"/>
        </w:rPr>
        <w:t xml:space="preserve"> </w:t>
      </w:r>
      <w:r w:rsidRPr="000E3FF3">
        <w:rPr>
          <w:rFonts w:ascii="Arial" w:hAnsi="Arial" w:cs="Arial"/>
          <w:sz w:val="22"/>
          <w:szCs w:val="22"/>
        </w:rPr>
        <w:t>meet the three key commitments of the Alliance</w:t>
      </w:r>
      <w:r w:rsidR="00A7703C" w:rsidRPr="000E3FF3">
        <w:rPr>
          <w:rFonts w:ascii="Arial" w:hAnsi="Arial" w:cs="Arial"/>
          <w:sz w:val="22"/>
          <w:szCs w:val="22"/>
        </w:rPr>
        <w:t xml:space="preserve"> </w:t>
      </w:r>
      <w:r w:rsidRPr="000E3FF3">
        <w:rPr>
          <w:rFonts w:ascii="Arial" w:hAnsi="Arial" w:cs="Arial"/>
          <w:sz w:val="22"/>
          <w:szCs w:val="22"/>
        </w:rPr>
        <w:t>Safeguarding Children Policy.</w:t>
      </w:r>
    </w:p>
    <w:p w:rsidR="000D4EE8" w:rsidRPr="000E3FF3" w:rsidRDefault="000D4EE8" w:rsidP="000D4EE8">
      <w:pPr>
        <w:spacing w:line="360" w:lineRule="auto"/>
        <w:rPr>
          <w:rFonts w:ascii="Arial" w:hAnsi="Arial" w:cs="Arial"/>
          <w:sz w:val="22"/>
          <w:szCs w:val="22"/>
        </w:rPr>
      </w:pPr>
    </w:p>
    <w:p w:rsidR="00064C15" w:rsidRPr="000E3FF3" w:rsidRDefault="000D4EE8" w:rsidP="000D4EE8">
      <w:pPr>
        <w:spacing w:line="360" w:lineRule="auto"/>
        <w:rPr>
          <w:rFonts w:ascii="Arial" w:hAnsi="Arial" w:cs="Arial"/>
          <w:sz w:val="22"/>
          <w:szCs w:val="22"/>
        </w:rPr>
      </w:pPr>
      <w:r w:rsidRPr="000E3FF3">
        <w:rPr>
          <w:rFonts w:ascii="Arial" w:hAnsi="Arial" w:cs="Arial"/>
          <w:i/>
          <w:iCs/>
          <w:sz w:val="22"/>
          <w:szCs w:val="22"/>
        </w:rPr>
        <w:t>Key commitment 1</w:t>
      </w:r>
    </w:p>
    <w:p w:rsidR="000D4EE8" w:rsidRPr="000E3FF3" w:rsidRDefault="000D4EE8" w:rsidP="000D4EE8">
      <w:pPr>
        <w:spacing w:line="360" w:lineRule="auto"/>
        <w:rPr>
          <w:rFonts w:ascii="Arial" w:hAnsi="Arial" w:cs="Arial"/>
          <w:sz w:val="22"/>
          <w:szCs w:val="22"/>
        </w:rPr>
      </w:pPr>
      <w:r w:rsidRPr="000E3FF3">
        <w:rPr>
          <w:rFonts w:ascii="Arial" w:hAnsi="Arial" w:cs="Arial"/>
          <w:sz w:val="22"/>
          <w:szCs w:val="22"/>
        </w:rPr>
        <w:t xml:space="preserve"> </w:t>
      </w:r>
      <w:r w:rsidR="00064C15" w:rsidRPr="000E3FF3">
        <w:rPr>
          <w:rFonts w:ascii="Arial" w:hAnsi="Arial" w:cs="Arial"/>
          <w:sz w:val="22"/>
          <w:szCs w:val="22"/>
        </w:rPr>
        <w:t xml:space="preserve">The Alliance is </w:t>
      </w:r>
      <w:r w:rsidRPr="000E3FF3">
        <w:rPr>
          <w:rFonts w:ascii="Arial" w:hAnsi="Arial" w:cs="Arial"/>
          <w:sz w:val="22"/>
          <w:szCs w:val="22"/>
        </w:rPr>
        <w:t>committed to building a 'culture of safety' in which children are protected from abuse and</w:t>
      </w:r>
      <w:r w:rsidR="00A7703C" w:rsidRPr="000E3FF3">
        <w:rPr>
          <w:rFonts w:ascii="Arial" w:hAnsi="Arial" w:cs="Arial"/>
          <w:sz w:val="22"/>
          <w:szCs w:val="22"/>
        </w:rPr>
        <w:t xml:space="preserve"> </w:t>
      </w:r>
      <w:r w:rsidRPr="000E3FF3">
        <w:rPr>
          <w:rFonts w:ascii="Arial" w:hAnsi="Arial" w:cs="Arial"/>
          <w:sz w:val="22"/>
          <w:szCs w:val="22"/>
        </w:rPr>
        <w:t xml:space="preserve">harm in all areas of </w:t>
      </w:r>
      <w:r w:rsidR="00064C15" w:rsidRPr="000E3FF3">
        <w:rPr>
          <w:rFonts w:ascii="Arial" w:hAnsi="Arial" w:cs="Arial"/>
          <w:sz w:val="22"/>
          <w:szCs w:val="22"/>
        </w:rPr>
        <w:t>its</w:t>
      </w:r>
      <w:r w:rsidRPr="000E3FF3">
        <w:rPr>
          <w:rFonts w:ascii="Arial" w:hAnsi="Arial" w:cs="Arial"/>
          <w:sz w:val="22"/>
          <w:szCs w:val="22"/>
        </w:rPr>
        <w:t xml:space="preserve"> service delivery.</w:t>
      </w:r>
    </w:p>
    <w:p w:rsidR="00064C15" w:rsidRPr="000E3FF3" w:rsidRDefault="00064C15" w:rsidP="000D4EE8">
      <w:pPr>
        <w:spacing w:line="360" w:lineRule="auto"/>
        <w:rPr>
          <w:rFonts w:ascii="Arial" w:hAnsi="Arial" w:cs="Arial"/>
          <w:i/>
          <w:sz w:val="22"/>
          <w:szCs w:val="22"/>
        </w:rPr>
      </w:pPr>
    </w:p>
    <w:p w:rsidR="000D4EE8" w:rsidRPr="000E3FF3" w:rsidRDefault="00064C15" w:rsidP="000D4EE8">
      <w:pPr>
        <w:spacing w:line="360" w:lineRule="auto"/>
        <w:rPr>
          <w:rFonts w:ascii="Arial" w:hAnsi="Arial" w:cs="Arial"/>
          <w:i/>
          <w:sz w:val="22"/>
          <w:szCs w:val="22"/>
        </w:rPr>
      </w:pPr>
      <w:r w:rsidRPr="000E3FF3">
        <w:rPr>
          <w:rFonts w:ascii="Arial" w:hAnsi="Arial" w:cs="Arial"/>
          <w:i/>
          <w:sz w:val="22"/>
          <w:szCs w:val="22"/>
        </w:rPr>
        <w:t>Staff and Volunteers</w:t>
      </w:r>
    </w:p>
    <w:p w:rsidR="000D4EE8" w:rsidRPr="000E3FF3" w:rsidRDefault="000D4EE8" w:rsidP="00AC030D">
      <w:pPr>
        <w:numPr>
          <w:ilvl w:val="0"/>
          <w:numId w:val="4"/>
        </w:numPr>
        <w:spacing w:line="360" w:lineRule="auto"/>
        <w:rPr>
          <w:rFonts w:ascii="Arial" w:hAnsi="Arial" w:cs="Arial"/>
          <w:sz w:val="22"/>
          <w:szCs w:val="22"/>
        </w:rPr>
      </w:pPr>
      <w:r w:rsidRPr="000E3FF3">
        <w:rPr>
          <w:rFonts w:ascii="Arial" w:hAnsi="Arial" w:cs="Arial"/>
          <w:sz w:val="22"/>
          <w:szCs w:val="22"/>
        </w:rPr>
        <w:t>Our designated person (</w:t>
      </w:r>
      <w:r w:rsidR="00064C15" w:rsidRPr="000E3FF3">
        <w:rPr>
          <w:rFonts w:ascii="Arial" w:hAnsi="Arial" w:cs="Arial"/>
          <w:sz w:val="22"/>
          <w:szCs w:val="22"/>
        </w:rPr>
        <w:t xml:space="preserve">i.e. </w:t>
      </w:r>
      <w:r w:rsidRPr="000E3FF3">
        <w:rPr>
          <w:rFonts w:ascii="Arial" w:hAnsi="Arial" w:cs="Arial"/>
          <w:sz w:val="22"/>
          <w:szCs w:val="22"/>
        </w:rPr>
        <w:t>a member of staff) who co-ordinates child protection issues is, and is always available:</w:t>
      </w:r>
    </w:p>
    <w:p w:rsidR="000D4EE8" w:rsidRPr="000E3FF3" w:rsidRDefault="00AF4DF3" w:rsidP="000D4EE8">
      <w:pPr>
        <w:pBdr>
          <w:bottom w:val="single" w:sz="4" w:space="1" w:color="7030A0"/>
        </w:pBdr>
        <w:spacing w:line="360" w:lineRule="auto"/>
        <w:ind w:left="360"/>
        <w:rPr>
          <w:rFonts w:ascii="Arial" w:hAnsi="Arial" w:cs="Arial"/>
        </w:rPr>
      </w:pPr>
      <w:r w:rsidRPr="000E3FF3">
        <w:rPr>
          <w:rFonts w:ascii="Arial" w:hAnsi="Arial" w:cs="Arial"/>
        </w:rPr>
        <w:t>The setting manager</w:t>
      </w:r>
      <w:r w:rsidR="00064C15" w:rsidRPr="000E3FF3">
        <w:rPr>
          <w:rFonts w:ascii="Arial" w:hAnsi="Arial" w:cs="Arial"/>
        </w:rPr>
        <w:t xml:space="preserve"> or the Deputy</w:t>
      </w:r>
    </w:p>
    <w:p w:rsidR="000D4EE8" w:rsidRPr="000E3FF3" w:rsidRDefault="000D4EE8" w:rsidP="00AC030D">
      <w:pPr>
        <w:numPr>
          <w:ilvl w:val="0"/>
          <w:numId w:val="4"/>
        </w:numPr>
        <w:spacing w:line="360" w:lineRule="auto"/>
        <w:rPr>
          <w:rFonts w:ascii="Arial" w:hAnsi="Arial" w:cs="Arial"/>
          <w:sz w:val="22"/>
          <w:szCs w:val="22"/>
        </w:rPr>
      </w:pPr>
      <w:r w:rsidRPr="000E3FF3">
        <w:rPr>
          <w:rFonts w:ascii="Arial" w:hAnsi="Arial" w:cs="Arial"/>
          <w:sz w:val="22"/>
          <w:szCs w:val="22"/>
        </w:rPr>
        <w:t>Our designated officer (a member of the management team) who oversees this work is:</w:t>
      </w:r>
    </w:p>
    <w:p w:rsidR="00064C15" w:rsidRPr="000E3FF3" w:rsidRDefault="00AF4DF3" w:rsidP="00064C15">
      <w:pPr>
        <w:pBdr>
          <w:bottom w:val="single" w:sz="4" w:space="1" w:color="7030A0"/>
        </w:pBdr>
        <w:spacing w:line="360" w:lineRule="auto"/>
        <w:ind w:left="360"/>
        <w:rPr>
          <w:rFonts w:ascii="Arial" w:hAnsi="Arial" w:cs="Arial"/>
          <w:sz w:val="22"/>
          <w:szCs w:val="22"/>
        </w:rPr>
      </w:pPr>
      <w:r w:rsidRPr="000E3FF3">
        <w:rPr>
          <w:rFonts w:ascii="Arial" w:hAnsi="Arial" w:cs="Arial"/>
          <w:sz w:val="22"/>
          <w:szCs w:val="22"/>
        </w:rPr>
        <w:t xml:space="preserve">Nicky </w:t>
      </w:r>
      <w:proofErr w:type="gramStart"/>
      <w:r w:rsidRPr="000E3FF3">
        <w:rPr>
          <w:rFonts w:ascii="Arial" w:hAnsi="Arial" w:cs="Arial"/>
          <w:sz w:val="22"/>
          <w:szCs w:val="22"/>
        </w:rPr>
        <w:t xml:space="preserve">Coker </w:t>
      </w:r>
      <w:r w:rsidR="00064C15" w:rsidRPr="000E3FF3">
        <w:rPr>
          <w:rFonts w:ascii="Arial" w:hAnsi="Arial" w:cs="Arial"/>
          <w:sz w:val="22"/>
          <w:szCs w:val="22"/>
        </w:rPr>
        <w:t xml:space="preserve"> (</w:t>
      </w:r>
      <w:proofErr w:type="gramEnd"/>
      <w:r w:rsidR="00064C15" w:rsidRPr="000E3FF3">
        <w:rPr>
          <w:rFonts w:ascii="Arial" w:hAnsi="Arial" w:cs="Arial"/>
          <w:sz w:val="22"/>
          <w:szCs w:val="22"/>
        </w:rPr>
        <w:t>Director)</w:t>
      </w:r>
    </w:p>
    <w:p w:rsidR="00262F6D" w:rsidRPr="000E3FF3" w:rsidRDefault="00262F6D" w:rsidP="00262F6D">
      <w:pPr>
        <w:pStyle w:val="ColorfulList-Accent11"/>
        <w:spacing w:line="360" w:lineRule="auto"/>
        <w:ind w:left="0"/>
        <w:rPr>
          <w:rFonts w:ascii="Arial" w:hAnsi="Arial" w:cs="Arial"/>
          <w:sz w:val="22"/>
          <w:szCs w:val="22"/>
        </w:rPr>
      </w:pPr>
    </w:p>
    <w:p w:rsidR="00262F6D" w:rsidRPr="000E3FF3" w:rsidRDefault="00262F6D" w:rsidP="00262F6D">
      <w:pPr>
        <w:numPr>
          <w:ilvl w:val="0"/>
          <w:numId w:val="3"/>
        </w:numPr>
        <w:spacing w:line="360" w:lineRule="auto"/>
        <w:ind w:left="644"/>
        <w:contextualSpacing/>
        <w:rPr>
          <w:rFonts w:ascii="Arial" w:hAnsi="Arial" w:cs="Arial"/>
          <w:sz w:val="22"/>
          <w:szCs w:val="22"/>
        </w:rPr>
      </w:pPr>
      <w:r w:rsidRPr="000E3FF3">
        <w:rPr>
          <w:rFonts w:ascii="Arial" w:hAnsi="Arial" w:cs="Arial"/>
          <w:sz w:val="22"/>
          <w:szCs w:val="22"/>
        </w:rPr>
        <w:t>The designated person, the suitably trained deputy and the designated officer ensure they have relevant links with statutory and voluntary organisations with regard to safeguarding.</w:t>
      </w:r>
    </w:p>
    <w:p w:rsidR="00262F6D" w:rsidRPr="000E3FF3" w:rsidRDefault="00262F6D" w:rsidP="00262F6D">
      <w:pPr>
        <w:numPr>
          <w:ilvl w:val="0"/>
          <w:numId w:val="3"/>
        </w:numPr>
        <w:spacing w:line="360" w:lineRule="auto"/>
        <w:ind w:left="644"/>
        <w:contextualSpacing/>
        <w:rPr>
          <w:rFonts w:ascii="Arial" w:hAnsi="Arial" w:cs="Arial"/>
          <w:sz w:val="22"/>
          <w:szCs w:val="22"/>
        </w:rPr>
      </w:pPr>
      <w:r w:rsidRPr="000E3FF3">
        <w:rPr>
          <w:rFonts w:ascii="Arial" w:hAnsi="Arial" w:cs="Arial"/>
          <w:sz w:val="22"/>
          <w:szCs w:val="22"/>
        </w:rPr>
        <w:t>The designated person (and the person who deputises for them) understands LSCB safeguarding procedures, attends relevant LSCB training at least every two years and refreshes their knowledge of safeguarding at least annually.</w:t>
      </w:r>
    </w:p>
    <w:p w:rsidR="00262F6D" w:rsidRPr="000E3FF3" w:rsidRDefault="00262F6D" w:rsidP="00262F6D">
      <w:pPr>
        <w:numPr>
          <w:ilvl w:val="0"/>
          <w:numId w:val="3"/>
        </w:numPr>
        <w:spacing w:line="360" w:lineRule="auto"/>
        <w:ind w:left="644"/>
        <w:contextualSpacing/>
        <w:rPr>
          <w:rFonts w:ascii="Arial" w:hAnsi="Arial" w:cs="Arial"/>
          <w:sz w:val="22"/>
          <w:szCs w:val="22"/>
        </w:rPr>
      </w:pPr>
      <w:r w:rsidRPr="000E3FF3">
        <w:rPr>
          <w:rFonts w:ascii="Arial" w:hAnsi="Arial" w:cs="Arial"/>
          <w:sz w:val="22"/>
          <w:szCs w:val="22"/>
        </w:rPr>
        <w:t xml:space="preserve"> We ensure all staff </w:t>
      </w:r>
      <w:proofErr w:type="gramStart"/>
      <w:r w:rsidRPr="000E3FF3">
        <w:rPr>
          <w:rFonts w:ascii="Arial" w:hAnsi="Arial" w:cs="Arial"/>
          <w:sz w:val="22"/>
          <w:szCs w:val="22"/>
        </w:rPr>
        <w:t>are</w:t>
      </w:r>
      <w:proofErr w:type="gramEnd"/>
      <w:r w:rsidRPr="000E3FF3">
        <w:rPr>
          <w:rFonts w:ascii="Arial" w:hAnsi="Arial" w:cs="Arial"/>
          <w:sz w:val="22"/>
          <w:szCs w:val="22"/>
        </w:rPr>
        <w:t xml:space="preserve"> trained to understand our safeguarding policies and procedures and that parents are made aware of them too.</w:t>
      </w:r>
    </w:p>
    <w:p w:rsidR="00262F6D" w:rsidRPr="000E3FF3" w:rsidRDefault="00262F6D" w:rsidP="00262F6D">
      <w:pPr>
        <w:numPr>
          <w:ilvl w:val="0"/>
          <w:numId w:val="3"/>
        </w:numPr>
        <w:spacing w:line="360" w:lineRule="auto"/>
        <w:ind w:left="644"/>
        <w:contextualSpacing/>
        <w:rPr>
          <w:rFonts w:ascii="Arial" w:hAnsi="Arial" w:cs="Arial"/>
          <w:sz w:val="22"/>
          <w:szCs w:val="22"/>
        </w:rPr>
      </w:pPr>
      <w:r w:rsidRPr="000E3FF3">
        <w:rPr>
          <w:rFonts w:ascii="Arial" w:hAnsi="Arial" w:cs="Arial"/>
          <w:sz w:val="22"/>
          <w:szCs w:val="22"/>
        </w:rPr>
        <w:t xml:space="preserve">All staff </w:t>
      </w:r>
      <w:proofErr w:type="gramStart"/>
      <w:r w:rsidRPr="000E3FF3">
        <w:rPr>
          <w:rFonts w:ascii="Arial" w:hAnsi="Arial" w:cs="Arial"/>
          <w:sz w:val="22"/>
          <w:szCs w:val="22"/>
        </w:rPr>
        <w:t>have</w:t>
      </w:r>
      <w:proofErr w:type="gramEnd"/>
      <w:r w:rsidRPr="000E3FF3">
        <w:rPr>
          <w:rFonts w:ascii="Arial" w:hAnsi="Arial" w:cs="Arial"/>
          <w:sz w:val="22"/>
          <w:szCs w:val="22"/>
        </w:rPr>
        <w:t xml:space="preserve"> an up-to-date knowledge of safeguarding issues, are alert to potential indicators and signs of abuse and neglect and understand their professional duty to ensure safeguarding and child protection concerns are reported to the local authority children’s social care team or the NSPCC. They receive updates on safeguarding at least annually.</w:t>
      </w:r>
    </w:p>
    <w:p w:rsidR="00262F6D" w:rsidRPr="000E3FF3" w:rsidRDefault="00262F6D" w:rsidP="00FC100D">
      <w:pPr>
        <w:pStyle w:val="ColorfulList-Accent11"/>
        <w:numPr>
          <w:ilvl w:val="0"/>
          <w:numId w:val="3"/>
        </w:numPr>
        <w:spacing w:line="360" w:lineRule="auto"/>
        <w:rPr>
          <w:rFonts w:ascii="Arial" w:hAnsi="Arial" w:cs="Arial"/>
          <w:sz w:val="22"/>
          <w:szCs w:val="22"/>
        </w:rPr>
      </w:pPr>
      <w:r w:rsidRPr="000E3FF3">
        <w:rPr>
          <w:rFonts w:ascii="Arial" w:hAnsi="Arial" w:cs="Arial"/>
          <w:sz w:val="22"/>
          <w:szCs w:val="22"/>
        </w:rPr>
        <w:lastRenderedPageBreak/>
        <w:t xml:space="preserve">All staff </w:t>
      </w:r>
      <w:proofErr w:type="gramStart"/>
      <w:r w:rsidRPr="000E3FF3">
        <w:rPr>
          <w:rFonts w:ascii="Arial" w:hAnsi="Arial" w:cs="Arial"/>
          <w:sz w:val="22"/>
          <w:szCs w:val="22"/>
        </w:rPr>
        <w:t>are</w:t>
      </w:r>
      <w:proofErr w:type="gramEnd"/>
      <w:r w:rsidRPr="000E3FF3">
        <w:rPr>
          <w:rFonts w:ascii="Arial" w:hAnsi="Arial" w:cs="Arial"/>
          <w:sz w:val="22"/>
          <w:szCs w:val="22"/>
        </w:rPr>
        <w:t xml:space="preserve"> confident to ask questions in relation to any safeguarding concerns and know not to just take things at face value but can be respectfully sceptical.</w:t>
      </w:r>
      <w:r w:rsidR="00FC100D" w:rsidRPr="000E3FF3">
        <w:rPr>
          <w:rFonts w:ascii="Arial" w:hAnsi="Arial" w:cs="Arial"/>
          <w:sz w:val="22"/>
          <w:szCs w:val="22"/>
        </w:rPr>
        <w:t xml:space="preserve"> </w:t>
      </w:r>
    </w:p>
    <w:p w:rsidR="00FC100D" w:rsidRPr="000E3FF3" w:rsidRDefault="00262F6D" w:rsidP="00FC100D">
      <w:pPr>
        <w:numPr>
          <w:ilvl w:val="0"/>
          <w:numId w:val="3"/>
        </w:numPr>
        <w:spacing w:line="360" w:lineRule="auto"/>
        <w:ind w:left="644"/>
        <w:contextualSpacing/>
        <w:rPr>
          <w:rFonts w:ascii="Arial" w:hAnsi="Arial" w:cs="Arial"/>
          <w:sz w:val="22"/>
          <w:szCs w:val="22"/>
        </w:rPr>
      </w:pPr>
      <w:r w:rsidRPr="000E3FF3">
        <w:rPr>
          <w:rFonts w:ascii="Arial" w:hAnsi="Arial" w:cs="Arial"/>
          <w:sz w:val="22"/>
          <w:szCs w:val="22"/>
        </w:rPr>
        <w:t xml:space="preserve">All staff </w:t>
      </w:r>
      <w:proofErr w:type="gramStart"/>
      <w:r w:rsidRPr="000E3FF3">
        <w:rPr>
          <w:rFonts w:ascii="Arial" w:hAnsi="Arial" w:cs="Arial"/>
          <w:sz w:val="22"/>
          <w:szCs w:val="22"/>
        </w:rPr>
        <w:t>understand</w:t>
      </w:r>
      <w:proofErr w:type="gramEnd"/>
      <w:r w:rsidRPr="000E3FF3">
        <w:rPr>
          <w:rFonts w:ascii="Arial" w:hAnsi="Arial" w:cs="Arial"/>
          <w:sz w:val="22"/>
          <w:szCs w:val="22"/>
        </w:rPr>
        <w:t xml:space="preserve"> the principles of early help (as defined in </w:t>
      </w:r>
      <w:r w:rsidRPr="000E3FF3">
        <w:rPr>
          <w:rFonts w:ascii="Arial" w:hAnsi="Arial" w:cs="Arial"/>
          <w:i/>
          <w:sz w:val="22"/>
          <w:szCs w:val="22"/>
        </w:rPr>
        <w:t>Working Together to Safeguard Children</w:t>
      </w:r>
      <w:r w:rsidRPr="000E3FF3">
        <w:rPr>
          <w:rFonts w:ascii="Arial" w:hAnsi="Arial" w:cs="Arial"/>
          <w:sz w:val="22"/>
          <w:szCs w:val="22"/>
        </w:rPr>
        <w:t>, 2015) and are able to identify those children and families who may be in need of early help and enable them to access it.</w:t>
      </w:r>
    </w:p>
    <w:p w:rsidR="00262F6D" w:rsidRPr="000E3FF3" w:rsidRDefault="00262F6D" w:rsidP="00262F6D">
      <w:pPr>
        <w:numPr>
          <w:ilvl w:val="0"/>
          <w:numId w:val="3"/>
        </w:numPr>
        <w:spacing w:line="360" w:lineRule="auto"/>
        <w:ind w:left="644"/>
        <w:contextualSpacing/>
        <w:rPr>
          <w:rFonts w:ascii="Arial" w:hAnsi="Arial" w:cs="Arial"/>
          <w:sz w:val="22"/>
          <w:szCs w:val="22"/>
        </w:rPr>
      </w:pPr>
      <w:r w:rsidRPr="000E3FF3">
        <w:rPr>
          <w:rFonts w:ascii="Arial" w:hAnsi="Arial" w:cs="Arial"/>
          <w:sz w:val="22"/>
          <w:szCs w:val="22"/>
        </w:rPr>
        <w:t xml:space="preserve">All staff </w:t>
      </w:r>
      <w:proofErr w:type="gramStart"/>
      <w:r w:rsidRPr="000E3FF3">
        <w:rPr>
          <w:rFonts w:ascii="Arial" w:hAnsi="Arial" w:cs="Arial"/>
          <w:sz w:val="22"/>
          <w:szCs w:val="22"/>
        </w:rPr>
        <w:t>understand</w:t>
      </w:r>
      <w:proofErr w:type="gramEnd"/>
      <w:r w:rsidRPr="000E3FF3">
        <w:rPr>
          <w:rFonts w:ascii="Arial" w:hAnsi="Arial" w:cs="Arial"/>
          <w:sz w:val="22"/>
          <w:szCs w:val="22"/>
        </w:rPr>
        <w:t xml:space="preserve"> LSCB thresholds of significant harm and understand how to access services for families, including for those families who are below the threshold for significant harm.</w:t>
      </w:r>
    </w:p>
    <w:p w:rsidR="00262F6D" w:rsidRPr="000E3FF3" w:rsidRDefault="00262F6D" w:rsidP="00262F6D">
      <w:pPr>
        <w:numPr>
          <w:ilvl w:val="0"/>
          <w:numId w:val="3"/>
        </w:numPr>
        <w:spacing w:line="360" w:lineRule="auto"/>
        <w:ind w:left="644"/>
        <w:contextualSpacing/>
        <w:rPr>
          <w:rFonts w:ascii="Arial" w:hAnsi="Arial" w:cs="Arial"/>
          <w:color w:val="000000" w:themeColor="text1"/>
          <w:sz w:val="22"/>
          <w:szCs w:val="22"/>
        </w:rPr>
      </w:pPr>
      <w:r w:rsidRPr="000E3FF3">
        <w:rPr>
          <w:rFonts w:ascii="Arial" w:hAnsi="Arial" w:cs="Arial"/>
          <w:color w:val="000000" w:themeColor="text1"/>
          <w:sz w:val="22"/>
          <w:szCs w:val="22"/>
        </w:rPr>
        <w:t xml:space="preserve">All staff </w:t>
      </w:r>
      <w:proofErr w:type="gramStart"/>
      <w:r w:rsidRPr="000E3FF3">
        <w:rPr>
          <w:rFonts w:ascii="Arial" w:hAnsi="Arial" w:cs="Arial"/>
          <w:color w:val="000000" w:themeColor="text1"/>
          <w:sz w:val="22"/>
          <w:szCs w:val="22"/>
        </w:rPr>
        <w:t>understand</w:t>
      </w:r>
      <w:proofErr w:type="gramEnd"/>
      <w:r w:rsidRPr="000E3FF3">
        <w:rPr>
          <w:rFonts w:ascii="Arial" w:hAnsi="Arial" w:cs="Arial"/>
          <w:color w:val="000000" w:themeColor="text1"/>
          <w:sz w:val="22"/>
          <w:szCs w:val="22"/>
        </w:rPr>
        <w:t xml:space="preserve"> their responsibilities under the General Data Protection Regulations and the circumstances under which they may share information about you and your child with other agencies.</w:t>
      </w:r>
    </w:p>
    <w:p w:rsidR="00262F6D" w:rsidRPr="000E3FF3" w:rsidRDefault="00262F6D" w:rsidP="00262F6D">
      <w:pPr>
        <w:numPr>
          <w:ilvl w:val="0"/>
          <w:numId w:val="3"/>
        </w:numPr>
        <w:spacing w:line="360" w:lineRule="auto"/>
        <w:ind w:left="644"/>
        <w:contextualSpacing/>
        <w:rPr>
          <w:rFonts w:ascii="Arial" w:hAnsi="Arial" w:cs="Arial"/>
          <w:sz w:val="22"/>
          <w:szCs w:val="22"/>
        </w:rPr>
      </w:pPr>
      <w:r w:rsidRPr="000E3FF3">
        <w:rPr>
          <w:rFonts w:ascii="Arial" w:hAnsi="Arial" w:cs="Arial"/>
          <w:sz w:val="22"/>
          <w:szCs w:val="22"/>
        </w:rPr>
        <w:t xml:space="preserve">All staff </w:t>
      </w:r>
      <w:proofErr w:type="gramStart"/>
      <w:r w:rsidRPr="000E3FF3">
        <w:rPr>
          <w:rFonts w:ascii="Arial" w:hAnsi="Arial" w:cs="Arial"/>
          <w:sz w:val="22"/>
          <w:szCs w:val="22"/>
        </w:rPr>
        <w:t>understand</w:t>
      </w:r>
      <w:proofErr w:type="gramEnd"/>
      <w:r w:rsidRPr="000E3FF3">
        <w:rPr>
          <w:rFonts w:ascii="Arial" w:hAnsi="Arial" w:cs="Arial"/>
          <w:sz w:val="22"/>
          <w:szCs w:val="22"/>
        </w:rPr>
        <w:t xml:space="preserve"> how to escalate their concerns in the event that they feel either the local authority and/or their own organisation has not acted adequately to safeguard.</w:t>
      </w:r>
    </w:p>
    <w:p w:rsidR="00262F6D" w:rsidRPr="000E3FF3" w:rsidRDefault="00262F6D" w:rsidP="00262F6D">
      <w:pPr>
        <w:numPr>
          <w:ilvl w:val="0"/>
          <w:numId w:val="3"/>
        </w:numPr>
        <w:spacing w:line="360" w:lineRule="auto"/>
        <w:ind w:left="644"/>
        <w:contextualSpacing/>
        <w:rPr>
          <w:rFonts w:ascii="Arial" w:hAnsi="Arial" w:cs="Arial"/>
          <w:sz w:val="22"/>
          <w:szCs w:val="22"/>
        </w:rPr>
      </w:pPr>
      <w:r w:rsidRPr="000E3FF3">
        <w:rPr>
          <w:rFonts w:ascii="Arial" w:hAnsi="Arial" w:cs="Arial"/>
          <w:sz w:val="22"/>
          <w:szCs w:val="22"/>
        </w:rPr>
        <w:t xml:space="preserve">All staff </w:t>
      </w:r>
      <w:proofErr w:type="gramStart"/>
      <w:r w:rsidRPr="000E3FF3">
        <w:rPr>
          <w:rFonts w:ascii="Arial" w:hAnsi="Arial" w:cs="Arial"/>
          <w:sz w:val="22"/>
          <w:szCs w:val="22"/>
        </w:rPr>
        <w:t>understand</w:t>
      </w:r>
      <w:proofErr w:type="gramEnd"/>
      <w:r w:rsidRPr="000E3FF3">
        <w:rPr>
          <w:rFonts w:ascii="Arial" w:hAnsi="Arial" w:cs="Arial"/>
          <w:sz w:val="22"/>
          <w:szCs w:val="22"/>
        </w:rPr>
        <w:t xml:space="preserve"> what the organisation expects of them in terms of their required behaviour and conduct, and follow our policies and procedures on positive behaviour, online safety (in</w:t>
      </w:r>
      <w:r w:rsidR="00A97305" w:rsidRPr="000E3FF3">
        <w:rPr>
          <w:rFonts w:ascii="Arial" w:hAnsi="Arial" w:cs="Arial"/>
          <w:sz w:val="22"/>
          <w:szCs w:val="22"/>
        </w:rPr>
        <w:t>cluding use of mobile phones), W</w:t>
      </w:r>
      <w:r w:rsidRPr="000E3FF3">
        <w:rPr>
          <w:rFonts w:ascii="Arial" w:hAnsi="Arial" w:cs="Arial"/>
          <w:sz w:val="22"/>
          <w:szCs w:val="22"/>
        </w:rPr>
        <w:t>histle</w:t>
      </w:r>
      <w:r w:rsidR="00A97305" w:rsidRPr="000E3FF3">
        <w:rPr>
          <w:rFonts w:ascii="Arial" w:hAnsi="Arial" w:cs="Arial"/>
          <w:sz w:val="22"/>
          <w:szCs w:val="22"/>
        </w:rPr>
        <w:t xml:space="preserve"> </w:t>
      </w:r>
      <w:r w:rsidRPr="000E3FF3">
        <w:rPr>
          <w:rFonts w:ascii="Arial" w:hAnsi="Arial" w:cs="Arial"/>
          <w:sz w:val="22"/>
          <w:szCs w:val="22"/>
        </w:rPr>
        <w:t>blowing and dignity at work.</w:t>
      </w:r>
    </w:p>
    <w:p w:rsidR="00262F6D" w:rsidRPr="000E3FF3" w:rsidRDefault="00262F6D" w:rsidP="00262F6D">
      <w:pPr>
        <w:numPr>
          <w:ilvl w:val="0"/>
          <w:numId w:val="3"/>
        </w:numPr>
        <w:spacing w:line="360" w:lineRule="auto"/>
        <w:ind w:left="644"/>
        <w:rPr>
          <w:rFonts w:ascii="Arial" w:hAnsi="Arial" w:cs="Arial"/>
          <w:sz w:val="22"/>
          <w:szCs w:val="22"/>
        </w:rPr>
      </w:pPr>
      <w:r w:rsidRPr="000E3FF3">
        <w:rPr>
          <w:rFonts w:ascii="Arial" w:hAnsi="Arial" w:cs="Arial"/>
          <w:sz w:val="22"/>
          <w:szCs w:val="22"/>
        </w:rPr>
        <w:t>Children have a key person to build a relationship with, and are supported to articulate any worries, concerns or complaints that they may have in an age appropriate way.</w:t>
      </w:r>
    </w:p>
    <w:p w:rsidR="00262F6D" w:rsidRPr="000E3FF3" w:rsidRDefault="00262F6D" w:rsidP="00262F6D">
      <w:pPr>
        <w:numPr>
          <w:ilvl w:val="0"/>
          <w:numId w:val="3"/>
        </w:numPr>
        <w:spacing w:line="360" w:lineRule="auto"/>
        <w:ind w:left="644"/>
        <w:contextualSpacing/>
        <w:rPr>
          <w:rFonts w:ascii="Arial" w:hAnsi="Arial" w:cs="Arial"/>
          <w:sz w:val="22"/>
          <w:szCs w:val="22"/>
        </w:rPr>
      </w:pPr>
      <w:r w:rsidRPr="000E3FF3">
        <w:rPr>
          <w:rFonts w:ascii="Arial" w:hAnsi="Arial" w:cs="Arial"/>
          <w:sz w:val="22"/>
          <w:szCs w:val="22"/>
        </w:rPr>
        <w:t xml:space="preserve">All staff </w:t>
      </w:r>
      <w:proofErr w:type="gramStart"/>
      <w:r w:rsidRPr="000E3FF3">
        <w:rPr>
          <w:rFonts w:ascii="Arial" w:hAnsi="Arial" w:cs="Arial"/>
          <w:sz w:val="22"/>
          <w:szCs w:val="22"/>
        </w:rPr>
        <w:t>understand</w:t>
      </w:r>
      <w:proofErr w:type="gramEnd"/>
      <w:r w:rsidRPr="000E3FF3">
        <w:rPr>
          <w:rFonts w:ascii="Arial" w:hAnsi="Arial" w:cs="Arial"/>
          <w:sz w:val="22"/>
          <w:szCs w:val="22"/>
        </w:rPr>
        <w:t xml:space="preserve"> our policy on promoting positive behaviour and follow it in relation to children showing aggression towards other children.</w:t>
      </w:r>
    </w:p>
    <w:p w:rsidR="00262F6D" w:rsidRPr="000E3FF3" w:rsidRDefault="00262F6D" w:rsidP="00262F6D">
      <w:pPr>
        <w:numPr>
          <w:ilvl w:val="0"/>
          <w:numId w:val="3"/>
        </w:numPr>
        <w:spacing w:line="360" w:lineRule="auto"/>
        <w:ind w:left="644"/>
        <w:contextualSpacing/>
        <w:rPr>
          <w:rFonts w:ascii="Arial" w:hAnsi="Arial" w:cs="Arial"/>
          <w:sz w:val="22"/>
          <w:szCs w:val="22"/>
        </w:rPr>
      </w:pPr>
      <w:r w:rsidRPr="000E3FF3">
        <w:rPr>
          <w:rFonts w:ascii="Arial" w:hAnsi="Arial" w:cs="Arial"/>
          <w:sz w:val="22"/>
          <w:szCs w:val="22"/>
        </w:rPr>
        <w:t>Adequate and appropriate staffing resources are provided to meet the needs of children.</w:t>
      </w:r>
    </w:p>
    <w:p w:rsidR="00262F6D" w:rsidRPr="000E3FF3" w:rsidRDefault="00262F6D" w:rsidP="00262F6D">
      <w:pPr>
        <w:numPr>
          <w:ilvl w:val="0"/>
          <w:numId w:val="3"/>
        </w:numPr>
        <w:spacing w:line="360" w:lineRule="auto"/>
        <w:ind w:left="644"/>
        <w:contextualSpacing/>
        <w:rPr>
          <w:rFonts w:ascii="Arial" w:hAnsi="Arial" w:cs="Arial"/>
          <w:sz w:val="22"/>
          <w:szCs w:val="22"/>
        </w:rPr>
      </w:pPr>
      <w:r w:rsidRPr="000E3FF3">
        <w:rPr>
          <w:rFonts w:ascii="Arial" w:hAnsi="Arial" w:cs="Arial"/>
          <w:sz w:val="22"/>
          <w:szCs w:val="22"/>
        </w:rPr>
        <w:t>Applicants for posts within the setting are clearly informed that the positions are exempt from the Rehabilitation of Offenders Act 1974.</w:t>
      </w:r>
    </w:p>
    <w:p w:rsidR="00262F6D" w:rsidRPr="000E3FF3" w:rsidRDefault="00262F6D" w:rsidP="00262F6D">
      <w:pPr>
        <w:numPr>
          <w:ilvl w:val="0"/>
          <w:numId w:val="3"/>
        </w:numPr>
        <w:spacing w:line="360" w:lineRule="auto"/>
        <w:ind w:left="644"/>
        <w:contextualSpacing/>
        <w:rPr>
          <w:rFonts w:ascii="Arial" w:hAnsi="Arial" w:cs="Arial"/>
          <w:sz w:val="22"/>
          <w:szCs w:val="22"/>
        </w:rPr>
      </w:pPr>
      <w:r w:rsidRPr="000E3FF3">
        <w:rPr>
          <w:rFonts w:ascii="Arial" w:hAnsi="Arial" w:cs="Arial"/>
          <w:sz w:val="22"/>
          <w:szCs w:val="22"/>
        </w:rPr>
        <w:t>Enhanced criminal records and barred lists checks and other suitability checks are carried out for staff and volunteers prior to their post being confirmed, to ensure that no disqualified person or unsuitable person works at the setting or has access to the children.</w:t>
      </w:r>
    </w:p>
    <w:p w:rsidR="00262F6D" w:rsidRPr="000E3FF3" w:rsidRDefault="00262F6D" w:rsidP="00262F6D">
      <w:pPr>
        <w:numPr>
          <w:ilvl w:val="0"/>
          <w:numId w:val="3"/>
        </w:numPr>
        <w:spacing w:line="360" w:lineRule="auto"/>
        <w:ind w:left="644"/>
        <w:contextualSpacing/>
        <w:rPr>
          <w:rFonts w:ascii="Arial" w:hAnsi="Arial" w:cs="Arial"/>
          <w:sz w:val="22"/>
          <w:szCs w:val="22"/>
        </w:rPr>
      </w:pPr>
      <w:r w:rsidRPr="000E3FF3">
        <w:rPr>
          <w:rFonts w:ascii="Arial" w:hAnsi="Arial" w:cs="Arial"/>
          <w:sz w:val="22"/>
          <w:szCs w:val="22"/>
        </w:rPr>
        <w:t>Where applications are rejected based on information disclosed, applicants have the right to know and to challenge incorrect information.</w:t>
      </w:r>
    </w:p>
    <w:p w:rsidR="00262F6D" w:rsidRPr="000E3FF3" w:rsidRDefault="00262F6D" w:rsidP="00262F6D">
      <w:pPr>
        <w:numPr>
          <w:ilvl w:val="0"/>
          <w:numId w:val="3"/>
        </w:numPr>
        <w:spacing w:line="360" w:lineRule="auto"/>
        <w:ind w:left="644"/>
        <w:contextualSpacing/>
        <w:rPr>
          <w:rFonts w:ascii="Arial" w:hAnsi="Arial" w:cs="Arial"/>
          <w:sz w:val="22"/>
          <w:szCs w:val="22"/>
        </w:rPr>
      </w:pPr>
      <w:r w:rsidRPr="000E3FF3">
        <w:rPr>
          <w:rFonts w:ascii="Arial" w:hAnsi="Arial" w:cs="Arial"/>
          <w:sz w:val="22"/>
          <w:szCs w:val="22"/>
        </w:rPr>
        <w:t>Enhanced criminal records and barred lists checks are carried out on anyone living or working on the premises.</w:t>
      </w:r>
    </w:p>
    <w:p w:rsidR="00262F6D" w:rsidRPr="000E3FF3" w:rsidRDefault="00262F6D" w:rsidP="00262F6D">
      <w:pPr>
        <w:numPr>
          <w:ilvl w:val="0"/>
          <w:numId w:val="3"/>
        </w:numPr>
        <w:spacing w:line="360" w:lineRule="auto"/>
        <w:ind w:left="644"/>
        <w:rPr>
          <w:rFonts w:ascii="Arial" w:hAnsi="Arial" w:cs="Arial"/>
          <w:sz w:val="22"/>
          <w:szCs w:val="22"/>
        </w:rPr>
      </w:pPr>
      <w:r w:rsidRPr="000E3FF3">
        <w:rPr>
          <w:rFonts w:ascii="Arial" w:hAnsi="Arial" w:cs="Arial"/>
          <w:sz w:val="22"/>
          <w:szCs w:val="22"/>
        </w:rPr>
        <w:t>Volunteers must:</w:t>
      </w:r>
    </w:p>
    <w:p w:rsidR="00262F6D" w:rsidRPr="000E3FF3" w:rsidRDefault="00262F6D" w:rsidP="00F754FB">
      <w:pPr>
        <w:numPr>
          <w:ilvl w:val="1"/>
          <w:numId w:val="282"/>
        </w:numPr>
        <w:spacing w:line="360" w:lineRule="auto"/>
        <w:ind w:left="1134" w:hanging="425"/>
        <w:rPr>
          <w:rFonts w:ascii="Arial" w:hAnsi="Arial" w:cs="Arial"/>
          <w:sz w:val="22"/>
          <w:szCs w:val="22"/>
        </w:rPr>
      </w:pPr>
      <w:r w:rsidRPr="000E3FF3">
        <w:rPr>
          <w:rFonts w:ascii="Arial" w:hAnsi="Arial" w:cs="Arial"/>
          <w:sz w:val="22"/>
          <w:szCs w:val="22"/>
        </w:rPr>
        <w:t>be aged 17 or over;</w:t>
      </w:r>
    </w:p>
    <w:p w:rsidR="00262F6D" w:rsidRPr="000E3FF3" w:rsidRDefault="00262F6D" w:rsidP="00F754FB">
      <w:pPr>
        <w:numPr>
          <w:ilvl w:val="1"/>
          <w:numId w:val="282"/>
        </w:numPr>
        <w:spacing w:line="360" w:lineRule="auto"/>
        <w:ind w:left="1134" w:hanging="425"/>
        <w:rPr>
          <w:rFonts w:ascii="Arial" w:hAnsi="Arial" w:cs="Arial"/>
          <w:sz w:val="22"/>
          <w:szCs w:val="22"/>
        </w:rPr>
      </w:pPr>
      <w:r w:rsidRPr="000E3FF3">
        <w:rPr>
          <w:rFonts w:ascii="Arial" w:hAnsi="Arial" w:cs="Arial"/>
          <w:sz w:val="22"/>
          <w:szCs w:val="22"/>
        </w:rPr>
        <w:t>be considered competent and responsible;</w:t>
      </w:r>
    </w:p>
    <w:p w:rsidR="00262F6D" w:rsidRPr="000E3FF3" w:rsidRDefault="00262F6D" w:rsidP="00F754FB">
      <w:pPr>
        <w:numPr>
          <w:ilvl w:val="1"/>
          <w:numId w:val="282"/>
        </w:numPr>
        <w:spacing w:line="360" w:lineRule="auto"/>
        <w:ind w:left="1134" w:hanging="425"/>
        <w:rPr>
          <w:rFonts w:ascii="Arial" w:hAnsi="Arial" w:cs="Arial"/>
          <w:sz w:val="22"/>
          <w:szCs w:val="22"/>
        </w:rPr>
      </w:pPr>
      <w:r w:rsidRPr="000E3FF3">
        <w:rPr>
          <w:rFonts w:ascii="Arial" w:hAnsi="Arial" w:cs="Arial"/>
          <w:sz w:val="22"/>
          <w:szCs w:val="22"/>
        </w:rPr>
        <w:t>receive a robust induction and regular supervisory meetings;</w:t>
      </w:r>
    </w:p>
    <w:p w:rsidR="00262F6D" w:rsidRPr="000E3FF3" w:rsidRDefault="00262F6D" w:rsidP="00F754FB">
      <w:pPr>
        <w:numPr>
          <w:ilvl w:val="1"/>
          <w:numId w:val="282"/>
        </w:numPr>
        <w:spacing w:line="360" w:lineRule="auto"/>
        <w:ind w:left="1134" w:hanging="425"/>
        <w:rPr>
          <w:rFonts w:ascii="Arial" w:hAnsi="Arial" w:cs="Arial"/>
          <w:sz w:val="22"/>
          <w:szCs w:val="22"/>
        </w:rPr>
      </w:pPr>
      <w:r w:rsidRPr="000E3FF3">
        <w:rPr>
          <w:rFonts w:ascii="Arial" w:hAnsi="Arial" w:cs="Arial"/>
          <w:sz w:val="22"/>
          <w:szCs w:val="22"/>
        </w:rPr>
        <w:t>be familiar with all the settings policies and procedures;</w:t>
      </w:r>
    </w:p>
    <w:p w:rsidR="00262F6D" w:rsidRPr="000E3FF3" w:rsidRDefault="00262F6D" w:rsidP="00262F6D">
      <w:pPr>
        <w:numPr>
          <w:ilvl w:val="1"/>
          <w:numId w:val="5"/>
        </w:numPr>
        <w:spacing w:line="360" w:lineRule="auto"/>
        <w:ind w:left="1134" w:hanging="425"/>
        <w:rPr>
          <w:rFonts w:ascii="Arial" w:hAnsi="Arial" w:cs="Arial"/>
          <w:sz w:val="22"/>
          <w:szCs w:val="22"/>
        </w:rPr>
      </w:pPr>
      <w:proofErr w:type="gramStart"/>
      <w:r w:rsidRPr="000E3FF3">
        <w:rPr>
          <w:rFonts w:ascii="Arial" w:hAnsi="Arial" w:cs="Arial"/>
          <w:sz w:val="22"/>
          <w:szCs w:val="22"/>
        </w:rPr>
        <w:t>be</w:t>
      </w:r>
      <w:proofErr w:type="gramEnd"/>
      <w:r w:rsidRPr="000E3FF3">
        <w:rPr>
          <w:rFonts w:ascii="Arial" w:hAnsi="Arial" w:cs="Arial"/>
          <w:sz w:val="22"/>
          <w:szCs w:val="22"/>
        </w:rPr>
        <w:t xml:space="preserve"> fully checked for suitability if they are to have unsupervised access to the children at any time.</w:t>
      </w:r>
    </w:p>
    <w:p w:rsidR="00262F6D" w:rsidRPr="000E3FF3" w:rsidRDefault="00262F6D" w:rsidP="00262F6D">
      <w:pPr>
        <w:numPr>
          <w:ilvl w:val="0"/>
          <w:numId w:val="5"/>
        </w:numPr>
        <w:spacing w:line="360" w:lineRule="auto"/>
        <w:ind w:left="644"/>
        <w:rPr>
          <w:rFonts w:ascii="Arial" w:hAnsi="Arial" w:cs="Arial"/>
          <w:sz w:val="22"/>
          <w:szCs w:val="22"/>
        </w:rPr>
      </w:pPr>
      <w:r w:rsidRPr="000E3FF3">
        <w:rPr>
          <w:rFonts w:ascii="Arial" w:hAnsi="Arial" w:cs="Arial"/>
          <w:sz w:val="22"/>
          <w:szCs w:val="22"/>
        </w:rPr>
        <w:t>Information is recorded about staff qualifications, and the identity checks and vetting processes that have been completed including:</w:t>
      </w:r>
    </w:p>
    <w:p w:rsidR="00262F6D" w:rsidRPr="000E3FF3" w:rsidRDefault="00262F6D" w:rsidP="00262F6D">
      <w:pPr>
        <w:numPr>
          <w:ilvl w:val="0"/>
          <w:numId w:val="7"/>
        </w:numPr>
        <w:spacing w:line="360" w:lineRule="auto"/>
        <w:ind w:left="1134" w:hanging="436"/>
        <w:rPr>
          <w:rFonts w:ascii="Arial" w:hAnsi="Arial" w:cs="Arial"/>
          <w:sz w:val="22"/>
          <w:szCs w:val="22"/>
        </w:rPr>
      </w:pPr>
      <w:r w:rsidRPr="000E3FF3">
        <w:rPr>
          <w:rFonts w:ascii="Arial" w:hAnsi="Arial" w:cs="Arial"/>
          <w:sz w:val="22"/>
          <w:szCs w:val="22"/>
        </w:rPr>
        <w:t>the criminal records disclosure reference number;</w:t>
      </w:r>
    </w:p>
    <w:p w:rsidR="00262F6D" w:rsidRPr="000E3FF3" w:rsidRDefault="00262F6D" w:rsidP="00262F6D">
      <w:pPr>
        <w:numPr>
          <w:ilvl w:val="0"/>
          <w:numId w:val="7"/>
        </w:numPr>
        <w:spacing w:line="360" w:lineRule="auto"/>
        <w:ind w:left="1134" w:hanging="436"/>
        <w:rPr>
          <w:rFonts w:ascii="Arial" w:hAnsi="Arial" w:cs="Arial"/>
          <w:sz w:val="22"/>
          <w:szCs w:val="22"/>
        </w:rPr>
      </w:pPr>
      <w:r w:rsidRPr="000E3FF3">
        <w:rPr>
          <w:rFonts w:ascii="Arial" w:hAnsi="Arial" w:cs="Arial"/>
          <w:sz w:val="22"/>
          <w:szCs w:val="22"/>
        </w:rPr>
        <w:t>certificate of good conduct or equivalent where a UK DBS check is not appropriate;</w:t>
      </w:r>
    </w:p>
    <w:p w:rsidR="00262F6D" w:rsidRPr="000E3FF3" w:rsidRDefault="00262F6D" w:rsidP="00262F6D">
      <w:pPr>
        <w:numPr>
          <w:ilvl w:val="0"/>
          <w:numId w:val="7"/>
        </w:numPr>
        <w:spacing w:line="360" w:lineRule="auto"/>
        <w:ind w:left="1134" w:hanging="436"/>
        <w:rPr>
          <w:rFonts w:ascii="Arial" w:hAnsi="Arial" w:cs="Arial"/>
          <w:sz w:val="22"/>
          <w:szCs w:val="22"/>
        </w:rPr>
      </w:pPr>
      <w:r w:rsidRPr="000E3FF3">
        <w:rPr>
          <w:rFonts w:ascii="Arial" w:hAnsi="Arial" w:cs="Arial"/>
          <w:sz w:val="22"/>
          <w:szCs w:val="22"/>
        </w:rPr>
        <w:lastRenderedPageBreak/>
        <w:t>the date the disclosure was obtained; and</w:t>
      </w:r>
    </w:p>
    <w:p w:rsidR="00262F6D" w:rsidRPr="000E3FF3" w:rsidRDefault="00262F6D" w:rsidP="00262F6D">
      <w:pPr>
        <w:numPr>
          <w:ilvl w:val="0"/>
          <w:numId w:val="7"/>
        </w:numPr>
        <w:spacing w:line="360" w:lineRule="auto"/>
        <w:ind w:left="1134" w:hanging="436"/>
        <w:rPr>
          <w:rFonts w:ascii="Arial" w:hAnsi="Arial" w:cs="Arial"/>
          <w:sz w:val="22"/>
          <w:szCs w:val="22"/>
        </w:rPr>
      </w:pPr>
      <w:proofErr w:type="gramStart"/>
      <w:r w:rsidRPr="000E3FF3">
        <w:rPr>
          <w:rFonts w:ascii="Arial" w:hAnsi="Arial" w:cs="Arial"/>
          <w:sz w:val="22"/>
          <w:szCs w:val="22"/>
        </w:rPr>
        <w:t>details</w:t>
      </w:r>
      <w:proofErr w:type="gramEnd"/>
      <w:r w:rsidRPr="000E3FF3">
        <w:rPr>
          <w:rFonts w:ascii="Arial" w:hAnsi="Arial" w:cs="Arial"/>
          <w:sz w:val="22"/>
          <w:szCs w:val="22"/>
        </w:rPr>
        <w:t xml:space="preserve"> of who obtained it.</w:t>
      </w:r>
    </w:p>
    <w:p w:rsidR="00262F6D" w:rsidRPr="000E3FF3" w:rsidRDefault="00262F6D" w:rsidP="00262F6D">
      <w:pPr>
        <w:numPr>
          <w:ilvl w:val="0"/>
          <w:numId w:val="6"/>
        </w:numPr>
        <w:spacing w:line="360" w:lineRule="auto"/>
        <w:rPr>
          <w:rFonts w:ascii="Arial" w:hAnsi="Arial" w:cs="Arial"/>
          <w:sz w:val="22"/>
          <w:szCs w:val="22"/>
        </w:rPr>
      </w:pPr>
      <w:r w:rsidRPr="000E3FF3">
        <w:rPr>
          <w:rFonts w:ascii="Arial" w:hAnsi="Arial" w:cs="Arial"/>
          <w:sz w:val="22"/>
          <w:szCs w:val="22"/>
        </w:rPr>
        <w:t>All staff and volunteers are informed that they are expected to disclose any convictions, cautions, court orders or reprimands and warnings which may affect their suitability to work with children (whether received before or during their employment with us).</w:t>
      </w:r>
    </w:p>
    <w:p w:rsidR="00262F6D" w:rsidRPr="000E3FF3" w:rsidRDefault="00262F6D" w:rsidP="00262F6D">
      <w:pPr>
        <w:numPr>
          <w:ilvl w:val="0"/>
          <w:numId w:val="6"/>
        </w:numPr>
        <w:spacing w:line="360" w:lineRule="auto"/>
        <w:rPr>
          <w:rFonts w:ascii="Arial" w:hAnsi="Arial" w:cs="Arial"/>
          <w:sz w:val="22"/>
          <w:szCs w:val="22"/>
        </w:rPr>
      </w:pPr>
      <w:r w:rsidRPr="000E3FF3">
        <w:rPr>
          <w:rFonts w:ascii="Arial" w:hAnsi="Arial" w:cs="Arial"/>
          <w:sz w:val="22"/>
          <w:szCs w:val="22"/>
        </w:rPr>
        <w:t>All staff and volunteers are required to notify us if anyone in their household (including family members, lodgers, partners etc.) has any relevant convictions, cautions, court orders, reprimands or warnings or has been barred from, or had registration refused or cancelled in relation to any childcare provision or have had orders made in relation to care of their children.</w:t>
      </w:r>
    </w:p>
    <w:p w:rsidR="00262F6D" w:rsidRPr="000E3FF3" w:rsidRDefault="00262F6D" w:rsidP="00262F6D">
      <w:pPr>
        <w:numPr>
          <w:ilvl w:val="0"/>
          <w:numId w:val="6"/>
        </w:numPr>
        <w:spacing w:line="360" w:lineRule="auto"/>
        <w:rPr>
          <w:rFonts w:ascii="Arial" w:hAnsi="Arial" w:cs="Arial"/>
          <w:sz w:val="22"/>
          <w:szCs w:val="22"/>
        </w:rPr>
      </w:pPr>
      <w:r w:rsidRPr="000E3FF3">
        <w:rPr>
          <w:rFonts w:ascii="Arial" w:hAnsi="Arial" w:cs="Arial"/>
          <w:sz w:val="22"/>
          <w:szCs w:val="22"/>
        </w:rPr>
        <w:t>We notify the Disclosure and Barring Service of any person who is dismissed from our employment, or resigns in circumstances that would otherwise have led to dismissal for reasons of a child protection concern.</w:t>
      </w:r>
    </w:p>
    <w:p w:rsidR="00262F6D" w:rsidRPr="000E3FF3" w:rsidRDefault="00262F6D" w:rsidP="00262F6D">
      <w:pPr>
        <w:numPr>
          <w:ilvl w:val="0"/>
          <w:numId w:val="6"/>
        </w:numPr>
        <w:spacing w:line="360" w:lineRule="auto"/>
        <w:rPr>
          <w:rFonts w:ascii="Arial" w:hAnsi="Arial" w:cs="Arial"/>
          <w:sz w:val="22"/>
          <w:szCs w:val="22"/>
        </w:rPr>
      </w:pPr>
      <w:r w:rsidRPr="000E3FF3">
        <w:rPr>
          <w:rFonts w:ascii="Arial" w:hAnsi="Arial" w:cs="Arial"/>
          <w:sz w:val="22"/>
          <w:szCs w:val="22"/>
        </w:rPr>
        <w:t>Procedures are in place to record the details of visitors to the setting.</w:t>
      </w:r>
    </w:p>
    <w:p w:rsidR="00262F6D" w:rsidRPr="000E3FF3" w:rsidRDefault="00262F6D" w:rsidP="00262F6D">
      <w:pPr>
        <w:numPr>
          <w:ilvl w:val="0"/>
          <w:numId w:val="6"/>
        </w:numPr>
        <w:spacing w:line="360" w:lineRule="auto"/>
        <w:rPr>
          <w:rFonts w:ascii="Arial" w:hAnsi="Arial" w:cs="Arial"/>
          <w:sz w:val="22"/>
          <w:szCs w:val="22"/>
        </w:rPr>
      </w:pPr>
      <w:r w:rsidRPr="000E3FF3">
        <w:rPr>
          <w:rFonts w:ascii="Arial" w:hAnsi="Arial" w:cs="Arial"/>
          <w:sz w:val="22"/>
          <w:szCs w:val="22"/>
        </w:rPr>
        <w:t>Security steps are taken to ensure that we have control over who comes into the setting so that no unauthorised person has unsupervised access to the children.</w:t>
      </w:r>
    </w:p>
    <w:p w:rsidR="00262F6D" w:rsidRPr="000E3FF3" w:rsidRDefault="00262F6D" w:rsidP="00262F6D">
      <w:pPr>
        <w:numPr>
          <w:ilvl w:val="0"/>
          <w:numId w:val="6"/>
        </w:numPr>
        <w:spacing w:line="360" w:lineRule="auto"/>
        <w:rPr>
          <w:rFonts w:ascii="Arial" w:hAnsi="Arial" w:cs="Arial"/>
          <w:sz w:val="22"/>
          <w:szCs w:val="22"/>
        </w:rPr>
      </w:pPr>
      <w:r w:rsidRPr="000E3FF3">
        <w:rPr>
          <w:rFonts w:ascii="Arial" w:hAnsi="Arial" w:cs="Arial"/>
          <w:sz w:val="22"/>
          <w:szCs w:val="22"/>
        </w:rPr>
        <w:t>Steps are taken to ensure children are not photographed or filmed on video for any other purpose than to record their development or their participation in events organised by us. Parents sign a consent form and have access to records holding visual images of their child.</w:t>
      </w:r>
    </w:p>
    <w:p w:rsidR="00262F6D" w:rsidRPr="000E3FF3" w:rsidRDefault="00262F6D" w:rsidP="00262F6D">
      <w:pPr>
        <w:numPr>
          <w:ilvl w:val="0"/>
          <w:numId w:val="6"/>
        </w:numPr>
        <w:spacing w:line="360" w:lineRule="auto"/>
        <w:rPr>
          <w:rFonts w:ascii="Arial" w:hAnsi="Arial" w:cs="Arial"/>
          <w:sz w:val="22"/>
          <w:szCs w:val="22"/>
        </w:rPr>
      </w:pPr>
      <w:r w:rsidRPr="000E3FF3">
        <w:rPr>
          <w:rFonts w:ascii="Arial" w:hAnsi="Arial" w:cs="Arial"/>
          <w:sz w:val="22"/>
          <w:szCs w:val="22"/>
        </w:rPr>
        <w:t>Any personal information is held securely and in line with data protection requirements and guidance from the ICO.</w:t>
      </w:r>
    </w:p>
    <w:p w:rsidR="00262F6D" w:rsidRPr="000E3FF3" w:rsidRDefault="00262F6D" w:rsidP="00262F6D">
      <w:pPr>
        <w:numPr>
          <w:ilvl w:val="0"/>
          <w:numId w:val="6"/>
        </w:numPr>
        <w:spacing w:line="360" w:lineRule="auto"/>
        <w:rPr>
          <w:rFonts w:ascii="Arial" w:hAnsi="Arial" w:cs="Arial"/>
          <w:sz w:val="22"/>
          <w:szCs w:val="22"/>
        </w:rPr>
      </w:pPr>
      <w:r w:rsidRPr="000E3FF3">
        <w:rPr>
          <w:rFonts w:ascii="Arial" w:hAnsi="Arial" w:cs="Arial"/>
          <w:sz w:val="22"/>
          <w:szCs w:val="22"/>
        </w:rPr>
        <w:t>The designated person in the setting has responsibility for ensuring that there is an adequate online safety policy in place.</w:t>
      </w:r>
    </w:p>
    <w:p w:rsidR="00262F6D" w:rsidRPr="000E3FF3" w:rsidRDefault="00262F6D" w:rsidP="00262F6D">
      <w:pPr>
        <w:numPr>
          <w:ilvl w:val="0"/>
          <w:numId w:val="6"/>
        </w:numPr>
        <w:spacing w:line="360" w:lineRule="auto"/>
        <w:rPr>
          <w:rFonts w:ascii="Arial" w:hAnsi="Arial" w:cs="Arial"/>
          <w:sz w:val="22"/>
          <w:szCs w:val="22"/>
        </w:rPr>
      </w:pPr>
      <w:r w:rsidRPr="000E3FF3">
        <w:rPr>
          <w:rFonts w:ascii="Arial" w:hAnsi="Arial" w:cs="Arial"/>
          <w:sz w:val="22"/>
          <w:szCs w:val="22"/>
        </w:rPr>
        <w:t>We keep a written record of all complaints and concerns including details of how they were responded to.</w:t>
      </w:r>
    </w:p>
    <w:p w:rsidR="00262F6D" w:rsidRPr="000E3FF3" w:rsidRDefault="00262F6D" w:rsidP="00262F6D">
      <w:pPr>
        <w:numPr>
          <w:ilvl w:val="0"/>
          <w:numId w:val="6"/>
        </w:numPr>
        <w:spacing w:line="360" w:lineRule="auto"/>
        <w:rPr>
          <w:rFonts w:ascii="Arial" w:hAnsi="Arial" w:cs="Arial"/>
          <w:sz w:val="22"/>
          <w:szCs w:val="22"/>
        </w:rPr>
      </w:pPr>
      <w:r w:rsidRPr="000E3FF3">
        <w:rPr>
          <w:rFonts w:ascii="Arial" w:hAnsi="Arial" w:cs="Arial"/>
          <w:sz w:val="22"/>
          <w:szCs w:val="22"/>
        </w:rPr>
        <w:t>We ensure that robust risk assessments are completed, that they are seen and signed by all relevant staff and that they are regularly reviewed and updated, in line with our health and safety policy.</w:t>
      </w:r>
    </w:p>
    <w:p w:rsidR="00262F6D" w:rsidRPr="000E3FF3" w:rsidRDefault="00262F6D" w:rsidP="00262F6D">
      <w:pPr>
        <w:numPr>
          <w:ilvl w:val="0"/>
          <w:numId w:val="6"/>
        </w:numPr>
        <w:spacing w:line="360" w:lineRule="auto"/>
        <w:rPr>
          <w:rFonts w:ascii="Arial" w:hAnsi="Arial" w:cs="Arial"/>
          <w:sz w:val="22"/>
          <w:szCs w:val="22"/>
        </w:rPr>
      </w:pPr>
      <w:r w:rsidRPr="000E3FF3">
        <w:rPr>
          <w:rFonts w:ascii="Arial" w:hAnsi="Arial" w:cs="Arial"/>
          <w:sz w:val="22"/>
          <w:szCs w:val="22"/>
        </w:rPr>
        <w:t>The designated officer will support the designated person to undertake their role adequately and offer advice, guidance, supervision and support.</w:t>
      </w:r>
    </w:p>
    <w:p w:rsidR="00FC100D" w:rsidRPr="000E3FF3" w:rsidRDefault="00262F6D" w:rsidP="00FC100D">
      <w:pPr>
        <w:numPr>
          <w:ilvl w:val="0"/>
          <w:numId w:val="6"/>
        </w:numPr>
        <w:spacing w:line="360" w:lineRule="auto"/>
        <w:rPr>
          <w:rFonts w:ascii="Arial" w:hAnsi="Arial" w:cs="Arial"/>
          <w:sz w:val="22"/>
          <w:szCs w:val="22"/>
        </w:rPr>
      </w:pPr>
      <w:r w:rsidRPr="000E3FF3">
        <w:rPr>
          <w:rFonts w:ascii="Arial" w:hAnsi="Arial" w:cs="Arial"/>
          <w:sz w:val="22"/>
          <w:szCs w:val="22"/>
        </w:rPr>
        <w:t xml:space="preserve">The designated person will inform the designated officer at the first opportunity of every significant safeguarding </w:t>
      </w:r>
      <w:proofErr w:type="gramStart"/>
      <w:r w:rsidRPr="000E3FF3">
        <w:rPr>
          <w:rFonts w:ascii="Arial" w:hAnsi="Arial" w:cs="Arial"/>
          <w:sz w:val="22"/>
          <w:szCs w:val="22"/>
        </w:rPr>
        <w:t>concern,</w:t>
      </w:r>
      <w:proofErr w:type="gramEnd"/>
      <w:r w:rsidRPr="000E3FF3">
        <w:rPr>
          <w:rFonts w:ascii="Arial" w:hAnsi="Arial" w:cs="Arial"/>
          <w:sz w:val="22"/>
          <w:szCs w:val="22"/>
        </w:rPr>
        <w:t xml:space="preserve"> however this should not delay any referrals being made to children’s social care, the LADO, </w:t>
      </w:r>
      <w:proofErr w:type="spellStart"/>
      <w:r w:rsidRPr="000E3FF3">
        <w:rPr>
          <w:rFonts w:ascii="Arial" w:hAnsi="Arial" w:cs="Arial"/>
          <w:sz w:val="22"/>
          <w:szCs w:val="22"/>
        </w:rPr>
        <w:t>Ofsted</w:t>
      </w:r>
      <w:proofErr w:type="spellEnd"/>
      <w:r w:rsidRPr="000E3FF3">
        <w:rPr>
          <w:rFonts w:ascii="Arial" w:hAnsi="Arial" w:cs="Arial"/>
          <w:sz w:val="22"/>
          <w:szCs w:val="22"/>
        </w:rPr>
        <w:t xml:space="preserve"> or RIDDOR.</w:t>
      </w:r>
    </w:p>
    <w:p w:rsidR="0082715C" w:rsidRPr="000E3FF3" w:rsidRDefault="00064C15" w:rsidP="0082715C">
      <w:pPr>
        <w:pStyle w:val="Default"/>
        <w:numPr>
          <w:ilvl w:val="0"/>
          <w:numId w:val="6"/>
        </w:numPr>
        <w:spacing w:after="20"/>
        <w:rPr>
          <w:rFonts w:ascii="Arial" w:hAnsi="Arial" w:cs="Arial"/>
          <w:color w:val="auto"/>
          <w:sz w:val="22"/>
          <w:szCs w:val="22"/>
        </w:rPr>
      </w:pPr>
      <w:r w:rsidRPr="000E3FF3">
        <w:rPr>
          <w:rFonts w:ascii="Arial" w:hAnsi="Arial" w:cs="Arial"/>
          <w:sz w:val="22"/>
          <w:szCs w:val="22"/>
        </w:rPr>
        <w:t>Candidates are informed of the need to carry out ‘Enhanced disclosure’ checks with the Criminal Records Bureau before posts can be confirmed</w:t>
      </w:r>
      <w:r w:rsidR="000D4EE8" w:rsidRPr="000E3FF3">
        <w:rPr>
          <w:rFonts w:ascii="Arial" w:hAnsi="Arial" w:cs="Arial"/>
          <w:sz w:val="22"/>
          <w:szCs w:val="22"/>
        </w:rPr>
        <w:t>, to ensure that no disqualified person or unsuitable person works at the setting or has access to the children.</w:t>
      </w:r>
      <w:r w:rsidR="0082715C" w:rsidRPr="000E3FF3">
        <w:rPr>
          <w:rFonts w:ascii="Arial" w:hAnsi="Arial" w:cs="Arial"/>
          <w:color w:val="auto"/>
          <w:sz w:val="22"/>
          <w:szCs w:val="22"/>
        </w:rPr>
        <w:t xml:space="preserve"> </w:t>
      </w:r>
    </w:p>
    <w:p w:rsidR="00FC100D" w:rsidRPr="000E3FF3" w:rsidRDefault="00FC100D" w:rsidP="00FC100D">
      <w:pPr>
        <w:pStyle w:val="Default"/>
        <w:spacing w:after="20"/>
        <w:ind w:left="360"/>
        <w:rPr>
          <w:rFonts w:ascii="Arial" w:hAnsi="Arial" w:cs="Arial"/>
          <w:color w:val="auto"/>
          <w:sz w:val="22"/>
          <w:szCs w:val="22"/>
        </w:rPr>
      </w:pPr>
    </w:p>
    <w:p w:rsidR="000D4EE8" w:rsidRPr="000E3FF3" w:rsidRDefault="0082715C" w:rsidP="00FC100D">
      <w:pPr>
        <w:pStyle w:val="Default"/>
        <w:numPr>
          <w:ilvl w:val="0"/>
          <w:numId w:val="6"/>
        </w:numPr>
        <w:spacing w:after="20"/>
        <w:rPr>
          <w:rFonts w:ascii="Arial" w:hAnsi="Arial" w:cs="Arial"/>
          <w:color w:val="auto"/>
          <w:sz w:val="22"/>
          <w:szCs w:val="22"/>
        </w:rPr>
      </w:pPr>
      <w:r w:rsidRPr="000E3FF3">
        <w:rPr>
          <w:rFonts w:ascii="Arial" w:hAnsi="Arial" w:cs="Arial"/>
          <w:color w:val="auto"/>
          <w:sz w:val="22"/>
          <w:szCs w:val="22"/>
        </w:rPr>
        <w:t xml:space="preserve">We encourage staff to sign up the DBS update service where possible. </w:t>
      </w:r>
      <w:r w:rsidR="00FE2BAC" w:rsidRPr="000E3FF3">
        <w:rPr>
          <w:rFonts w:ascii="Arial" w:hAnsi="Arial" w:cs="Arial"/>
          <w:sz w:val="22"/>
          <w:szCs w:val="22"/>
        </w:rPr>
        <w:t>.</w:t>
      </w:r>
    </w:p>
    <w:p w:rsidR="00FE2BAC" w:rsidRPr="000E3FF3" w:rsidRDefault="00FE2BAC" w:rsidP="00FE2BAC">
      <w:pPr>
        <w:pStyle w:val="ColorfulList-Accent11"/>
        <w:numPr>
          <w:ilvl w:val="0"/>
          <w:numId w:val="3"/>
        </w:numPr>
        <w:spacing w:line="360" w:lineRule="auto"/>
        <w:rPr>
          <w:rFonts w:ascii="Arial" w:hAnsi="Arial" w:cs="Arial"/>
          <w:sz w:val="22"/>
          <w:szCs w:val="22"/>
        </w:rPr>
      </w:pPr>
      <w:r w:rsidRPr="000E3FF3">
        <w:rPr>
          <w:rFonts w:ascii="Arial" w:hAnsi="Arial" w:cs="Arial"/>
          <w:sz w:val="22"/>
          <w:szCs w:val="22"/>
        </w:rPr>
        <w:t xml:space="preserve">We abide by </w:t>
      </w:r>
      <w:proofErr w:type="spellStart"/>
      <w:r w:rsidRPr="000E3FF3">
        <w:rPr>
          <w:rFonts w:ascii="Arial" w:hAnsi="Arial" w:cs="Arial"/>
          <w:sz w:val="22"/>
          <w:szCs w:val="22"/>
        </w:rPr>
        <w:t>Ofsted</w:t>
      </w:r>
      <w:proofErr w:type="spellEnd"/>
      <w:r w:rsidRPr="000E3FF3">
        <w:rPr>
          <w:rFonts w:ascii="Arial" w:hAnsi="Arial" w:cs="Arial"/>
          <w:sz w:val="22"/>
          <w:szCs w:val="22"/>
        </w:rPr>
        <w:t xml:space="preserve"> requirements in respect of references and Criminal Record Bureau checks for staff and volunteers, to ensure that no disqualified person or unsuitable person works at the setting or has access to the children. </w:t>
      </w:r>
    </w:p>
    <w:p w:rsidR="000D4EE8" w:rsidRPr="000E3FF3" w:rsidRDefault="000D4EE8" w:rsidP="00AC030D">
      <w:pPr>
        <w:pStyle w:val="ColorfulList-Accent11"/>
        <w:numPr>
          <w:ilvl w:val="0"/>
          <w:numId w:val="3"/>
        </w:numPr>
        <w:spacing w:line="360" w:lineRule="auto"/>
        <w:rPr>
          <w:rFonts w:ascii="Arial" w:hAnsi="Arial" w:cs="Arial"/>
          <w:sz w:val="22"/>
          <w:szCs w:val="22"/>
        </w:rPr>
      </w:pPr>
      <w:r w:rsidRPr="000E3FF3">
        <w:rPr>
          <w:rFonts w:ascii="Arial" w:hAnsi="Arial" w:cs="Arial"/>
          <w:sz w:val="22"/>
          <w:szCs w:val="22"/>
        </w:rPr>
        <w:lastRenderedPageBreak/>
        <w:t>Enhanced criminal records and barred lists checks are carried out on anyone living or working on the premises.</w:t>
      </w:r>
    </w:p>
    <w:p w:rsidR="000D4EE8" w:rsidRPr="000E3FF3" w:rsidRDefault="000D4EE8" w:rsidP="00AC030D">
      <w:pPr>
        <w:numPr>
          <w:ilvl w:val="0"/>
          <w:numId w:val="5"/>
        </w:numPr>
        <w:spacing w:line="360" w:lineRule="auto"/>
        <w:rPr>
          <w:rFonts w:ascii="Arial" w:hAnsi="Arial" w:cs="Arial"/>
          <w:sz w:val="22"/>
          <w:szCs w:val="22"/>
        </w:rPr>
      </w:pPr>
      <w:r w:rsidRPr="000E3FF3">
        <w:rPr>
          <w:rFonts w:ascii="Arial" w:hAnsi="Arial" w:cs="Arial"/>
          <w:sz w:val="22"/>
          <w:szCs w:val="22"/>
        </w:rPr>
        <w:t>Volunteers/Work trials do not work unsupervised.</w:t>
      </w:r>
    </w:p>
    <w:p w:rsidR="002C72CE" w:rsidRPr="000E3FF3" w:rsidRDefault="005313B1" w:rsidP="0082715C">
      <w:pPr>
        <w:pStyle w:val="Default"/>
        <w:numPr>
          <w:ilvl w:val="0"/>
          <w:numId w:val="6"/>
        </w:numPr>
        <w:spacing w:after="20"/>
        <w:rPr>
          <w:rFonts w:ascii="Arial" w:hAnsi="Arial" w:cs="Arial"/>
          <w:color w:val="auto"/>
          <w:sz w:val="22"/>
          <w:szCs w:val="22"/>
        </w:rPr>
      </w:pPr>
      <w:r w:rsidRPr="000E3FF3">
        <w:rPr>
          <w:rFonts w:ascii="Arial" w:hAnsi="Arial" w:cs="Arial"/>
          <w:color w:val="auto"/>
          <w:sz w:val="22"/>
          <w:szCs w:val="22"/>
        </w:rPr>
        <w:t>We e</w:t>
      </w:r>
      <w:r w:rsidR="002C72CE" w:rsidRPr="000E3FF3">
        <w:rPr>
          <w:rFonts w:ascii="Arial" w:hAnsi="Arial" w:cs="Arial"/>
          <w:color w:val="auto"/>
          <w:sz w:val="22"/>
          <w:szCs w:val="22"/>
        </w:rPr>
        <w:t xml:space="preserve">nsure </w:t>
      </w:r>
      <w:r w:rsidRPr="000E3FF3">
        <w:rPr>
          <w:rFonts w:ascii="Arial" w:hAnsi="Arial" w:cs="Arial"/>
          <w:color w:val="auto"/>
          <w:sz w:val="22"/>
          <w:szCs w:val="22"/>
        </w:rPr>
        <w:t xml:space="preserve">that </w:t>
      </w:r>
      <w:r w:rsidR="002C72CE" w:rsidRPr="000E3FF3">
        <w:rPr>
          <w:rFonts w:ascii="Arial" w:hAnsi="Arial" w:cs="Arial"/>
          <w:color w:val="auto"/>
          <w:sz w:val="22"/>
          <w:szCs w:val="22"/>
        </w:rPr>
        <w:t>we receive at least two written references BEFORE a new member of staff commences employment with us</w:t>
      </w:r>
      <w:r w:rsidRPr="000E3FF3">
        <w:rPr>
          <w:rFonts w:ascii="Arial" w:hAnsi="Arial" w:cs="Arial"/>
          <w:color w:val="auto"/>
          <w:sz w:val="22"/>
          <w:szCs w:val="22"/>
        </w:rPr>
        <w:t>.</w:t>
      </w:r>
      <w:r w:rsidR="002C72CE" w:rsidRPr="000E3FF3">
        <w:rPr>
          <w:rFonts w:ascii="Arial" w:hAnsi="Arial" w:cs="Arial"/>
          <w:color w:val="auto"/>
          <w:sz w:val="22"/>
          <w:szCs w:val="22"/>
        </w:rPr>
        <w:t xml:space="preserve"> </w:t>
      </w:r>
    </w:p>
    <w:p w:rsidR="002C72CE" w:rsidRPr="000E3FF3" w:rsidRDefault="002C72CE" w:rsidP="00AC030D">
      <w:pPr>
        <w:pStyle w:val="Default"/>
        <w:numPr>
          <w:ilvl w:val="0"/>
          <w:numId w:val="6"/>
        </w:numPr>
        <w:rPr>
          <w:rFonts w:ascii="Arial" w:hAnsi="Arial" w:cs="Arial"/>
          <w:color w:val="auto"/>
          <w:sz w:val="22"/>
          <w:szCs w:val="22"/>
        </w:rPr>
      </w:pPr>
      <w:r w:rsidRPr="000E3FF3">
        <w:rPr>
          <w:rFonts w:ascii="Arial" w:hAnsi="Arial" w:cs="Arial"/>
          <w:color w:val="auto"/>
          <w:sz w:val="22"/>
          <w:szCs w:val="22"/>
        </w:rPr>
        <w:t xml:space="preserve">Ensure that all staff have access to and comply with the whistle blowing policy which will enable them to share any concerns that may arise about their colleagues in an appropriate manner </w:t>
      </w:r>
    </w:p>
    <w:p w:rsidR="00A7703C" w:rsidRPr="000E3FF3" w:rsidRDefault="00A7703C" w:rsidP="00AC030D">
      <w:pPr>
        <w:pStyle w:val="Default"/>
        <w:numPr>
          <w:ilvl w:val="0"/>
          <w:numId w:val="6"/>
        </w:numPr>
        <w:spacing w:after="20"/>
        <w:rPr>
          <w:rFonts w:ascii="Arial" w:hAnsi="Arial" w:cs="Arial"/>
          <w:color w:val="auto"/>
          <w:sz w:val="22"/>
          <w:szCs w:val="22"/>
        </w:rPr>
      </w:pPr>
      <w:r w:rsidRPr="000E3FF3">
        <w:rPr>
          <w:rFonts w:ascii="Arial" w:hAnsi="Arial" w:cs="Arial"/>
          <w:color w:val="auto"/>
          <w:sz w:val="22"/>
          <w:szCs w:val="22"/>
        </w:rPr>
        <w:t xml:space="preserve">At least annually, ensure that </w:t>
      </w:r>
      <w:r w:rsidR="00262F6D" w:rsidRPr="000E3FF3">
        <w:rPr>
          <w:rFonts w:ascii="Arial" w:hAnsi="Arial" w:cs="Arial"/>
          <w:color w:val="auto"/>
          <w:sz w:val="22"/>
          <w:szCs w:val="22"/>
        </w:rPr>
        <w:t xml:space="preserve">all </w:t>
      </w:r>
      <w:r w:rsidRPr="000E3FF3">
        <w:rPr>
          <w:rFonts w:ascii="Arial" w:hAnsi="Arial" w:cs="Arial"/>
          <w:color w:val="auto"/>
          <w:sz w:val="22"/>
          <w:szCs w:val="22"/>
        </w:rPr>
        <w:t xml:space="preserve">staff </w:t>
      </w:r>
      <w:proofErr w:type="gramStart"/>
      <w:r w:rsidRPr="000E3FF3">
        <w:rPr>
          <w:rFonts w:ascii="Arial" w:hAnsi="Arial" w:cs="Arial"/>
          <w:color w:val="auto"/>
          <w:sz w:val="22"/>
          <w:szCs w:val="22"/>
        </w:rPr>
        <w:t>sign</w:t>
      </w:r>
      <w:proofErr w:type="gramEnd"/>
      <w:r w:rsidRPr="000E3FF3">
        <w:rPr>
          <w:rFonts w:ascii="Arial" w:hAnsi="Arial" w:cs="Arial"/>
          <w:color w:val="auto"/>
          <w:sz w:val="22"/>
          <w:szCs w:val="22"/>
        </w:rPr>
        <w:t xml:space="preserve"> a form to confirm that the status of their DBS check has</w:t>
      </w:r>
      <w:r w:rsidR="0082715C" w:rsidRPr="000E3FF3">
        <w:rPr>
          <w:rFonts w:ascii="Arial" w:hAnsi="Arial" w:cs="Arial"/>
          <w:color w:val="auto"/>
          <w:sz w:val="22"/>
          <w:szCs w:val="22"/>
        </w:rPr>
        <w:t xml:space="preserve"> not</w:t>
      </w:r>
      <w:r w:rsidRPr="000E3FF3">
        <w:rPr>
          <w:rFonts w:ascii="Arial" w:hAnsi="Arial" w:cs="Arial"/>
          <w:color w:val="auto"/>
          <w:sz w:val="22"/>
          <w:szCs w:val="22"/>
        </w:rPr>
        <w:t xml:space="preserve"> changed. </w:t>
      </w:r>
    </w:p>
    <w:p w:rsidR="0039411D" w:rsidRPr="000E3FF3" w:rsidRDefault="0039411D" w:rsidP="00FC100D">
      <w:pPr>
        <w:numPr>
          <w:ilvl w:val="0"/>
          <w:numId w:val="6"/>
        </w:numPr>
        <w:spacing w:line="360" w:lineRule="auto"/>
        <w:contextualSpacing/>
        <w:rPr>
          <w:rFonts w:ascii="Arial" w:hAnsi="Arial" w:cs="Arial"/>
          <w:sz w:val="22"/>
          <w:szCs w:val="22"/>
        </w:rPr>
      </w:pPr>
      <w:r w:rsidRPr="000E3FF3">
        <w:rPr>
          <w:rFonts w:ascii="Arial" w:hAnsi="Arial" w:cs="Arial"/>
          <w:sz w:val="22"/>
          <w:szCs w:val="22"/>
        </w:rPr>
        <w:t>We are aware of our responsibility under the Data Protect Act 1988 which requires every organisation that processes personal information (</w:t>
      </w:r>
      <w:proofErr w:type="spellStart"/>
      <w:r w:rsidRPr="000E3FF3">
        <w:rPr>
          <w:rFonts w:ascii="Arial" w:hAnsi="Arial" w:cs="Arial"/>
          <w:sz w:val="22"/>
          <w:szCs w:val="22"/>
        </w:rPr>
        <w:t>i</w:t>
      </w:r>
      <w:proofErr w:type="gramStart"/>
      <w:r w:rsidRPr="000E3FF3">
        <w:rPr>
          <w:rFonts w:ascii="Arial" w:hAnsi="Arial" w:cs="Arial"/>
          <w:sz w:val="22"/>
          <w:szCs w:val="22"/>
        </w:rPr>
        <w:t>;e</w:t>
      </w:r>
      <w:proofErr w:type="spellEnd"/>
      <w:proofErr w:type="gramEnd"/>
      <w:r w:rsidRPr="000E3FF3">
        <w:rPr>
          <w:rFonts w:ascii="Arial" w:hAnsi="Arial" w:cs="Arial"/>
          <w:sz w:val="22"/>
          <w:szCs w:val="22"/>
        </w:rPr>
        <w:t xml:space="preserve">; children's pictures for learning journal, recording of children on camcorder during settling in, CCTV etc) to register with Information Commissioner's Office (ICO). </w:t>
      </w:r>
      <w:proofErr w:type="spellStart"/>
      <w:r w:rsidRPr="000E3FF3">
        <w:rPr>
          <w:rFonts w:ascii="Arial" w:hAnsi="Arial" w:cs="Arial"/>
          <w:sz w:val="22"/>
          <w:szCs w:val="22"/>
        </w:rPr>
        <w:t>Childville</w:t>
      </w:r>
      <w:proofErr w:type="spellEnd"/>
      <w:r w:rsidRPr="000E3FF3">
        <w:rPr>
          <w:rFonts w:ascii="Arial" w:hAnsi="Arial" w:cs="Arial"/>
          <w:sz w:val="22"/>
          <w:szCs w:val="22"/>
        </w:rPr>
        <w:t xml:space="preserve"> is registered with ICO and registration certificate is displayed on </w:t>
      </w:r>
      <w:proofErr w:type="gramStart"/>
      <w:r w:rsidRPr="000E3FF3">
        <w:rPr>
          <w:rFonts w:ascii="Arial" w:hAnsi="Arial" w:cs="Arial"/>
          <w:sz w:val="22"/>
          <w:szCs w:val="22"/>
        </w:rPr>
        <w:t>parents</w:t>
      </w:r>
      <w:proofErr w:type="gramEnd"/>
      <w:r w:rsidRPr="000E3FF3">
        <w:rPr>
          <w:rFonts w:ascii="Arial" w:hAnsi="Arial" w:cs="Arial"/>
          <w:sz w:val="22"/>
          <w:szCs w:val="22"/>
        </w:rPr>
        <w:t xml:space="preserve"> notice board.</w:t>
      </w:r>
    </w:p>
    <w:p w:rsidR="000D4EE8" w:rsidRPr="000E3FF3" w:rsidRDefault="000D4EE8" w:rsidP="00CE723A">
      <w:pPr>
        <w:spacing w:line="360" w:lineRule="auto"/>
        <w:ind w:left="360"/>
        <w:rPr>
          <w:rFonts w:ascii="Arial" w:hAnsi="Arial" w:cs="Arial"/>
          <w:sz w:val="22"/>
          <w:szCs w:val="22"/>
        </w:rPr>
      </w:pPr>
      <w:r w:rsidRPr="000E3FF3">
        <w:rPr>
          <w:rFonts w:ascii="Arial" w:hAnsi="Arial" w:cs="Arial"/>
          <w:sz w:val="22"/>
          <w:szCs w:val="22"/>
        </w:rPr>
        <w:t>Any personal information is held securely and in line with data protection requirements and guidance from the ICO</w:t>
      </w:r>
      <w:r w:rsidR="0039411D" w:rsidRPr="000E3FF3">
        <w:rPr>
          <w:rFonts w:ascii="Arial" w:hAnsi="Arial" w:cs="Arial"/>
          <w:sz w:val="22"/>
          <w:szCs w:val="22"/>
        </w:rPr>
        <w:t>.</w:t>
      </w:r>
    </w:p>
    <w:p w:rsidR="00D875F6" w:rsidRPr="000E3FF3" w:rsidRDefault="00D875F6" w:rsidP="00D875F6">
      <w:pPr>
        <w:spacing w:line="360" w:lineRule="auto"/>
        <w:rPr>
          <w:rFonts w:ascii="Arial" w:hAnsi="Arial" w:cs="Arial"/>
          <w:sz w:val="22"/>
          <w:szCs w:val="22"/>
        </w:rPr>
      </w:pPr>
    </w:p>
    <w:p w:rsidR="00D875F6" w:rsidRPr="000E3FF3" w:rsidRDefault="00D875F6" w:rsidP="00D875F6">
      <w:pPr>
        <w:spacing w:line="360" w:lineRule="auto"/>
        <w:rPr>
          <w:rFonts w:ascii="Arial" w:hAnsi="Arial" w:cs="Arial"/>
          <w:sz w:val="22"/>
          <w:szCs w:val="22"/>
        </w:rPr>
      </w:pPr>
      <w:r w:rsidRPr="000E3FF3">
        <w:rPr>
          <w:rFonts w:ascii="Arial" w:hAnsi="Arial" w:cs="Arial"/>
          <w:i/>
          <w:iCs/>
          <w:sz w:val="22"/>
          <w:szCs w:val="22"/>
        </w:rPr>
        <w:t>Key commitment 2</w:t>
      </w:r>
    </w:p>
    <w:p w:rsidR="00D875F6" w:rsidRPr="000E3FF3" w:rsidRDefault="00D875F6" w:rsidP="00D875F6">
      <w:pPr>
        <w:spacing w:line="360" w:lineRule="auto"/>
        <w:rPr>
          <w:rFonts w:ascii="Arial" w:hAnsi="Arial" w:cs="Arial"/>
          <w:sz w:val="22"/>
          <w:szCs w:val="22"/>
        </w:rPr>
      </w:pPr>
      <w:r w:rsidRPr="000E3FF3">
        <w:rPr>
          <w:rFonts w:ascii="Arial" w:hAnsi="Arial" w:cs="Arial"/>
          <w:sz w:val="22"/>
          <w:szCs w:val="22"/>
        </w:rPr>
        <w:t>We are committed to responding promptly and appropriately to all incidents, allegations or concerns of abuse that may occur and to work with statutory agencies in accordance with the procedures that are set down in 'What to do if you’re worried a child is being abused' (HMG, 2015) and the Care Act 2014.</w:t>
      </w:r>
    </w:p>
    <w:p w:rsidR="00D875F6" w:rsidRPr="000E3FF3" w:rsidRDefault="00D875F6" w:rsidP="00D875F6">
      <w:pPr>
        <w:shd w:val="clear" w:color="auto" w:fill="FFFFFF"/>
        <w:spacing w:line="360" w:lineRule="auto"/>
        <w:rPr>
          <w:rFonts w:ascii="Arial" w:hAnsi="Arial" w:cs="Arial"/>
          <w:sz w:val="22"/>
          <w:szCs w:val="22"/>
        </w:rPr>
      </w:pPr>
    </w:p>
    <w:p w:rsidR="00C87FD1" w:rsidRPr="000E3FF3" w:rsidRDefault="00D875F6" w:rsidP="00C87FD1">
      <w:pPr>
        <w:spacing w:line="360" w:lineRule="auto"/>
        <w:rPr>
          <w:rFonts w:ascii="Arial" w:hAnsi="Arial" w:cs="Arial"/>
          <w:i/>
          <w:sz w:val="22"/>
          <w:szCs w:val="22"/>
        </w:rPr>
      </w:pPr>
      <w:r w:rsidRPr="000E3FF3">
        <w:rPr>
          <w:rFonts w:ascii="Arial" w:hAnsi="Arial" w:cs="Arial"/>
          <w:i/>
          <w:sz w:val="22"/>
          <w:szCs w:val="22"/>
        </w:rPr>
        <w:t>Responding to suspicions of abuse</w:t>
      </w:r>
    </w:p>
    <w:p w:rsidR="00C87FD1" w:rsidRPr="000E3FF3" w:rsidRDefault="00C87FD1" w:rsidP="00C87FD1">
      <w:pPr>
        <w:rPr>
          <w:rFonts w:ascii="Arial" w:hAnsi="Arial" w:cs="Arial"/>
          <w:b/>
          <w:sz w:val="22"/>
          <w:szCs w:val="22"/>
        </w:rPr>
      </w:pPr>
    </w:p>
    <w:p w:rsidR="00C87FD1" w:rsidRPr="000E3FF3" w:rsidRDefault="00C87FD1" w:rsidP="00C87FD1">
      <w:pPr>
        <w:rPr>
          <w:rFonts w:ascii="Arial" w:hAnsi="Arial" w:cs="Arial"/>
          <w:sz w:val="22"/>
          <w:szCs w:val="22"/>
        </w:rPr>
      </w:pPr>
      <w:r w:rsidRPr="000E3FF3">
        <w:rPr>
          <w:rFonts w:ascii="Arial" w:hAnsi="Arial" w:cs="Arial"/>
          <w:sz w:val="22"/>
          <w:szCs w:val="22"/>
        </w:rPr>
        <w:t xml:space="preserve">We acknowledge that abuse of children can take different forms – </w:t>
      </w:r>
    </w:p>
    <w:p w:rsidR="00C87FD1" w:rsidRPr="000E3FF3" w:rsidRDefault="00C87FD1" w:rsidP="00C87FD1">
      <w:pPr>
        <w:pStyle w:val="Bulletsspaced"/>
        <w:rPr>
          <w:b/>
        </w:rPr>
      </w:pPr>
      <w:r w:rsidRPr="000E3FF3">
        <w:t>neglect</w:t>
      </w:r>
    </w:p>
    <w:p w:rsidR="00C87FD1" w:rsidRPr="000E3FF3" w:rsidRDefault="00C87FD1" w:rsidP="00C87FD1">
      <w:pPr>
        <w:pStyle w:val="Bulletsspaced"/>
        <w:rPr>
          <w:b/>
        </w:rPr>
      </w:pPr>
      <w:r w:rsidRPr="000E3FF3">
        <w:t>physical abuse</w:t>
      </w:r>
    </w:p>
    <w:p w:rsidR="00C87FD1" w:rsidRPr="000E3FF3" w:rsidRDefault="00C87FD1" w:rsidP="00C87FD1">
      <w:pPr>
        <w:pStyle w:val="Bulletsspaced"/>
        <w:rPr>
          <w:b/>
        </w:rPr>
      </w:pPr>
      <w:r w:rsidRPr="000E3FF3">
        <w:t>sexual abuse</w:t>
      </w:r>
    </w:p>
    <w:p w:rsidR="00C87FD1" w:rsidRPr="000E3FF3" w:rsidRDefault="00C87FD1" w:rsidP="00C87FD1">
      <w:pPr>
        <w:pStyle w:val="Bulletsspaced"/>
        <w:rPr>
          <w:b/>
        </w:rPr>
      </w:pPr>
      <w:r w:rsidRPr="000E3FF3">
        <w:t>emotional abuse</w:t>
      </w:r>
    </w:p>
    <w:p w:rsidR="00C87FD1" w:rsidRPr="000E3FF3" w:rsidRDefault="00C87FD1" w:rsidP="00C87FD1">
      <w:pPr>
        <w:pStyle w:val="Bulletsspaced"/>
        <w:rPr>
          <w:b/>
        </w:rPr>
      </w:pPr>
      <w:r w:rsidRPr="000E3FF3">
        <w:t>bullying, including online bullying and prejudice-based bullying</w:t>
      </w:r>
    </w:p>
    <w:p w:rsidR="00C87FD1" w:rsidRPr="000E3FF3" w:rsidRDefault="00C87FD1" w:rsidP="00C87FD1">
      <w:pPr>
        <w:pStyle w:val="Bulletsspaced"/>
        <w:rPr>
          <w:b/>
        </w:rPr>
      </w:pPr>
      <w:r w:rsidRPr="000E3FF3">
        <w:t xml:space="preserve">racist, disability and homophobic or </w:t>
      </w:r>
      <w:proofErr w:type="spellStart"/>
      <w:r w:rsidRPr="000E3FF3">
        <w:t>transphobic</w:t>
      </w:r>
      <w:proofErr w:type="spellEnd"/>
      <w:r w:rsidRPr="000E3FF3">
        <w:t xml:space="preserve"> abuse</w:t>
      </w:r>
    </w:p>
    <w:p w:rsidR="00C87FD1" w:rsidRPr="000E3FF3" w:rsidRDefault="00C87FD1" w:rsidP="00C87FD1">
      <w:pPr>
        <w:pStyle w:val="Bulletsspaced"/>
        <w:rPr>
          <w:b/>
        </w:rPr>
      </w:pPr>
      <w:r w:rsidRPr="000E3FF3">
        <w:t>gender-based violence/violence against women and girls</w:t>
      </w:r>
    </w:p>
    <w:p w:rsidR="00C87FD1" w:rsidRPr="000E3FF3" w:rsidRDefault="00C87FD1" w:rsidP="00C87FD1">
      <w:pPr>
        <w:pStyle w:val="Bulletsspaced"/>
        <w:rPr>
          <w:b/>
        </w:rPr>
      </w:pPr>
      <w:r w:rsidRPr="000E3FF3">
        <w:t>radicalisation and/or extremist behaviour</w:t>
      </w:r>
    </w:p>
    <w:p w:rsidR="00C87FD1" w:rsidRPr="000E3FF3" w:rsidRDefault="00C87FD1" w:rsidP="00C87FD1">
      <w:pPr>
        <w:pStyle w:val="Bulletsspaced"/>
        <w:rPr>
          <w:b/>
        </w:rPr>
      </w:pPr>
      <w:r w:rsidRPr="000E3FF3">
        <w:t>child sexual exploitation and trafficking</w:t>
      </w:r>
    </w:p>
    <w:p w:rsidR="00C87FD1" w:rsidRPr="000E3FF3" w:rsidRDefault="00C87FD1" w:rsidP="00C87FD1">
      <w:pPr>
        <w:pStyle w:val="Bulletsspaced"/>
        <w:rPr>
          <w:b/>
        </w:rPr>
      </w:pPr>
      <w:r w:rsidRPr="000E3FF3">
        <w:t>the impact of new technologies on sexual behaviour, for example ‘</w:t>
      </w:r>
      <w:proofErr w:type="spellStart"/>
      <w:r w:rsidRPr="000E3FF3">
        <w:t>sexting</w:t>
      </w:r>
      <w:proofErr w:type="spellEnd"/>
      <w:r w:rsidRPr="000E3FF3">
        <w:t>’ and accessing pornography</w:t>
      </w:r>
    </w:p>
    <w:p w:rsidR="00C87FD1" w:rsidRPr="000E3FF3" w:rsidRDefault="00C87FD1" w:rsidP="00C87FD1">
      <w:pPr>
        <w:pStyle w:val="Bulletsspaced"/>
        <w:rPr>
          <w:b/>
        </w:rPr>
      </w:pPr>
      <w:r w:rsidRPr="000E3FF3">
        <w:t>teenage relationship abuse</w:t>
      </w:r>
    </w:p>
    <w:p w:rsidR="00C87FD1" w:rsidRPr="000E3FF3" w:rsidRDefault="00C87FD1" w:rsidP="00C87FD1">
      <w:pPr>
        <w:pStyle w:val="Bulletsspaced"/>
        <w:rPr>
          <w:b/>
        </w:rPr>
      </w:pPr>
      <w:r w:rsidRPr="000E3FF3">
        <w:t>substance misuse</w:t>
      </w:r>
    </w:p>
    <w:p w:rsidR="00C87FD1" w:rsidRPr="000E3FF3" w:rsidRDefault="00C87FD1" w:rsidP="00C87FD1">
      <w:pPr>
        <w:pStyle w:val="Bulletsspaced"/>
        <w:rPr>
          <w:b/>
        </w:rPr>
      </w:pPr>
      <w:r w:rsidRPr="000E3FF3">
        <w:t>issues that may be specific to a local area or population, for example gang activity and youth violence</w:t>
      </w:r>
    </w:p>
    <w:p w:rsidR="00C87FD1" w:rsidRPr="000E3FF3" w:rsidRDefault="00C87FD1" w:rsidP="00C87FD1">
      <w:pPr>
        <w:pStyle w:val="Bulletsspaced"/>
        <w:rPr>
          <w:b/>
        </w:rPr>
      </w:pPr>
      <w:r w:rsidRPr="000E3FF3">
        <w:t>domestic violence</w:t>
      </w:r>
    </w:p>
    <w:p w:rsidR="00C87FD1" w:rsidRPr="000E3FF3" w:rsidRDefault="00C87FD1" w:rsidP="00C87FD1">
      <w:pPr>
        <w:pStyle w:val="Bulletsspaced"/>
        <w:rPr>
          <w:b/>
        </w:rPr>
      </w:pPr>
      <w:r w:rsidRPr="000E3FF3">
        <w:t>female genital mutilation</w:t>
      </w:r>
    </w:p>
    <w:p w:rsidR="00C87FD1" w:rsidRPr="000E3FF3" w:rsidRDefault="00C87FD1" w:rsidP="00C87FD1">
      <w:pPr>
        <w:pStyle w:val="Bulletsspaced"/>
        <w:rPr>
          <w:b/>
        </w:rPr>
      </w:pPr>
      <w:r w:rsidRPr="000E3FF3">
        <w:t>forced marriage</w:t>
      </w:r>
    </w:p>
    <w:p w:rsidR="00C87FD1" w:rsidRPr="000E3FF3" w:rsidRDefault="00C87FD1" w:rsidP="00C87FD1">
      <w:pPr>
        <w:pStyle w:val="Bulletsspaced"/>
        <w:rPr>
          <w:b/>
        </w:rPr>
      </w:pPr>
      <w:r w:rsidRPr="000E3FF3">
        <w:t>fabricated or induced illness</w:t>
      </w:r>
    </w:p>
    <w:p w:rsidR="00C87FD1" w:rsidRPr="000E3FF3" w:rsidRDefault="00C87FD1" w:rsidP="00C87FD1">
      <w:pPr>
        <w:pStyle w:val="Bulletsspaced"/>
        <w:rPr>
          <w:b/>
        </w:rPr>
      </w:pPr>
      <w:r w:rsidRPr="000E3FF3">
        <w:t>poor parenting, particularly in relation to babies and young children</w:t>
      </w:r>
    </w:p>
    <w:p w:rsidR="00C87FD1" w:rsidRPr="000E3FF3" w:rsidRDefault="00C87FD1" w:rsidP="00C87FD1">
      <w:pPr>
        <w:pStyle w:val="Bulletsspaced-lastbullet"/>
        <w:rPr>
          <w:b/>
        </w:rPr>
      </w:pPr>
      <w:r w:rsidRPr="000E3FF3">
        <w:t>Other issues not listed here but that pose a risk to children, young people and vulnerable adults.</w:t>
      </w:r>
    </w:p>
    <w:p w:rsidR="00C87FD1" w:rsidRPr="000E3FF3" w:rsidRDefault="00C87FD1" w:rsidP="00C87FD1">
      <w:pPr>
        <w:pStyle w:val="Bulletsspaced-lastbullet"/>
        <w:rPr>
          <w:b/>
        </w:rPr>
      </w:pPr>
      <w:r w:rsidRPr="000E3FF3">
        <w:t xml:space="preserve">We ensure that all staff </w:t>
      </w:r>
      <w:proofErr w:type="gramStart"/>
      <w:r w:rsidRPr="000E3FF3">
        <w:t>have</w:t>
      </w:r>
      <w:proofErr w:type="gramEnd"/>
      <w:r w:rsidRPr="000E3FF3">
        <w:t xml:space="preserve"> an understanding of the additional vulnerabilities that arise from inequalities of race, gender, disability, language, religion, sexual orientation or culture and that these receive full consideration in relation to child, young person or vulnerable adult protection.</w:t>
      </w:r>
    </w:p>
    <w:p w:rsidR="00C87FD1" w:rsidRPr="000E3FF3" w:rsidRDefault="00C87FD1" w:rsidP="00C87FD1">
      <w:pPr>
        <w:pStyle w:val="Default"/>
        <w:rPr>
          <w:rFonts w:ascii="Arial" w:hAnsi="Arial" w:cs="Arial"/>
          <w:b/>
          <w:bCs/>
          <w:sz w:val="22"/>
          <w:szCs w:val="22"/>
        </w:rPr>
      </w:pPr>
    </w:p>
    <w:p w:rsidR="00C87FD1" w:rsidRPr="000E3FF3" w:rsidRDefault="00C87FD1" w:rsidP="00C87FD1">
      <w:pPr>
        <w:pStyle w:val="Default"/>
        <w:rPr>
          <w:rFonts w:ascii="Arial" w:hAnsi="Arial" w:cs="Arial"/>
          <w:b/>
          <w:bCs/>
          <w:sz w:val="22"/>
          <w:szCs w:val="22"/>
        </w:rPr>
      </w:pPr>
      <w:r w:rsidRPr="000E3FF3">
        <w:rPr>
          <w:rFonts w:ascii="Arial" w:hAnsi="Arial" w:cs="Arial"/>
          <w:b/>
          <w:bCs/>
          <w:sz w:val="22"/>
          <w:szCs w:val="22"/>
        </w:rPr>
        <w:t xml:space="preserve">Indicators of child abuse </w:t>
      </w:r>
    </w:p>
    <w:p w:rsidR="00C87FD1" w:rsidRPr="000E3FF3" w:rsidRDefault="00C87FD1" w:rsidP="00C87FD1">
      <w:pPr>
        <w:pStyle w:val="Default"/>
        <w:numPr>
          <w:ilvl w:val="0"/>
          <w:numId w:val="246"/>
        </w:numPr>
        <w:spacing w:after="20"/>
        <w:rPr>
          <w:rFonts w:ascii="Arial" w:hAnsi="Arial" w:cs="Arial"/>
          <w:sz w:val="22"/>
          <w:szCs w:val="22"/>
        </w:rPr>
      </w:pPr>
      <w:r w:rsidRPr="000E3FF3">
        <w:rPr>
          <w:rFonts w:ascii="Arial" w:hAnsi="Arial" w:cs="Arial"/>
          <w:sz w:val="22"/>
          <w:szCs w:val="22"/>
        </w:rPr>
        <w:t xml:space="preserve">Failure to thrive and meet developmental milestones </w:t>
      </w:r>
    </w:p>
    <w:p w:rsidR="00C87FD1" w:rsidRPr="000E3FF3" w:rsidRDefault="00C87FD1" w:rsidP="00C87FD1">
      <w:pPr>
        <w:pStyle w:val="Default"/>
        <w:numPr>
          <w:ilvl w:val="0"/>
          <w:numId w:val="246"/>
        </w:numPr>
        <w:spacing w:after="20"/>
        <w:rPr>
          <w:rFonts w:ascii="Arial" w:hAnsi="Arial" w:cs="Arial"/>
          <w:sz w:val="22"/>
          <w:szCs w:val="22"/>
        </w:rPr>
      </w:pPr>
      <w:r w:rsidRPr="000E3FF3">
        <w:rPr>
          <w:rFonts w:ascii="Arial" w:hAnsi="Arial" w:cs="Arial"/>
          <w:sz w:val="22"/>
          <w:szCs w:val="22"/>
        </w:rPr>
        <w:t xml:space="preserve">Fearful or withdrawn tendencies </w:t>
      </w:r>
    </w:p>
    <w:p w:rsidR="00C87FD1" w:rsidRPr="000E3FF3" w:rsidRDefault="00C87FD1" w:rsidP="00C87FD1">
      <w:pPr>
        <w:pStyle w:val="Default"/>
        <w:numPr>
          <w:ilvl w:val="0"/>
          <w:numId w:val="246"/>
        </w:numPr>
        <w:spacing w:after="20"/>
        <w:rPr>
          <w:rFonts w:ascii="Arial" w:hAnsi="Arial" w:cs="Arial"/>
          <w:sz w:val="22"/>
          <w:szCs w:val="22"/>
        </w:rPr>
      </w:pPr>
      <w:r w:rsidRPr="000E3FF3">
        <w:rPr>
          <w:rFonts w:ascii="Arial" w:hAnsi="Arial" w:cs="Arial"/>
          <w:sz w:val="22"/>
          <w:szCs w:val="22"/>
        </w:rPr>
        <w:t xml:space="preserve">Aggressive behaviour </w:t>
      </w:r>
    </w:p>
    <w:p w:rsidR="00C87FD1" w:rsidRPr="000E3FF3" w:rsidRDefault="00C87FD1" w:rsidP="00C87FD1">
      <w:pPr>
        <w:pStyle w:val="Default"/>
        <w:numPr>
          <w:ilvl w:val="0"/>
          <w:numId w:val="246"/>
        </w:numPr>
        <w:spacing w:after="20"/>
        <w:rPr>
          <w:rFonts w:ascii="Arial" w:hAnsi="Arial" w:cs="Arial"/>
          <w:sz w:val="22"/>
          <w:szCs w:val="22"/>
        </w:rPr>
      </w:pPr>
      <w:r w:rsidRPr="000E3FF3">
        <w:rPr>
          <w:rFonts w:ascii="Arial" w:hAnsi="Arial" w:cs="Arial"/>
          <w:sz w:val="22"/>
          <w:szCs w:val="22"/>
        </w:rPr>
        <w:t xml:space="preserve">Unexplained injuries to a child or conflicting reports from parents or staff </w:t>
      </w:r>
    </w:p>
    <w:p w:rsidR="00C87FD1" w:rsidRPr="000E3FF3" w:rsidRDefault="00C87FD1" w:rsidP="00C87FD1">
      <w:pPr>
        <w:pStyle w:val="Default"/>
        <w:numPr>
          <w:ilvl w:val="0"/>
          <w:numId w:val="246"/>
        </w:numPr>
        <w:spacing w:after="20"/>
        <w:rPr>
          <w:rFonts w:ascii="Arial" w:hAnsi="Arial" w:cs="Arial"/>
          <w:sz w:val="22"/>
          <w:szCs w:val="22"/>
        </w:rPr>
      </w:pPr>
      <w:r w:rsidRPr="000E3FF3">
        <w:rPr>
          <w:rFonts w:ascii="Arial" w:hAnsi="Arial" w:cs="Arial"/>
          <w:sz w:val="22"/>
          <w:szCs w:val="22"/>
        </w:rPr>
        <w:t xml:space="preserve">Repeated injuries </w:t>
      </w:r>
    </w:p>
    <w:p w:rsidR="00C87FD1" w:rsidRPr="000E3FF3" w:rsidRDefault="00C87FD1" w:rsidP="00C87FD1">
      <w:pPr>
        <w:pStyle w:val="Default"/>
        <w:numPr>
          <w:ilvl w:val="0"/>
          <w:numId w:val="246"/>
        </w:numPr>
        <w:spacing w:after="20"/>
        <w:rPr>
          <w:rFonts w:ascii="Arial" w:hAnsi="Arial" w:cs="Arial"/>
          <w:sz w:val="22"/>
          <w:szCs w:val="22"/>
        </w:rPr>
      </w:pPr>
      <w:r w:rsidRPr="000E3FF3">
        <w:rPr>
          <w:rFonts w:ascii="Arial" w:hAnsi="Arial" w:cs="Arial"/>
          <w:sz w:val="22"/>
          <w:szCs w:val="22"/>
        </w:rPr>
        <w:t xml:space="preserve">Unaddressed illnesses or injuries </w:t>
      </w:r>
    </w:p>
    <w:p w:rsidR="00C87FD1" w:rsidRPr="000E3FF3" w:rsidRDefault="00C87FD1" w:rsidP="00C87FD1">
      <w:pPr>
        <w:pStyle w:val="Default"/>
        <w:numPr>
          <w:ilvl w:val="0"/>
          <w:numId w:val="246"/>
        </w:numPr>
        <w:rPr>
          <w:rFonts w:ascii="Arial" w:hAnsi="Arial" w:cs="Arial"/>
          <w:sz w:val="22"/>
          <w:szCs w:val="22"/>
        </w:rPr>
      </w:pPr>
      <w:r w:rsidRPr="000E3FF3">
        <w:rPr>
          <w:rFonts w:ascii="Arial" w:hAnsi="Arial" w:cs="Arial"/>
          <w:sz w:val="22"/>
          <w:szCs w:val="22"/>
        </w:rPr>
        <w:t xml:space="preserve">Significant changes to behaviour patterns. </w:t>
      </w:r>
    </w:p>
    <w:p w:rsidR="00C87FD1" w:rsidRPr="000E3FF3" w:rsidRDefault="00C87FD1" w:rsidP="00C87FD1">
      <w:pPr>
        <w:rPr>
          <w:rFonts w:ascii="Arial" w:hAnsi="Arial" w:cs="Arial"/>
          <w:b/>
          <w:sz w:val="22"/>
          <w:szCs w:val="22"/>
          <w:lang w:eastAsia="en-US"/>
        </w:rPr>
      </w:pPr>
    </w:p>
    <w:p w:rsidR="00C87FD1" w:rsidRPr="000E3FF3" w:rsidRDefault="00C87FD1" w:rsidP="00C87FD1">
      <w:pPr>
        <w:rPr>
          <w:rFonts w:ascii="Arial" w:hAnsi="Arial" w:cs="Arial"/>
          <w:b/>
          <w:sz w:val="22"/>
          <w:szCs w:val="22"/>
          <w:lang w:eastAsia="en-US"/>
        </w:rPr>
      </w:pPr>
      <w:r w:rsidRPr="000E3FF3">
        <w:rPr>
          <w:rFonts w:ascii="Arial" w:hAnsi="Arial" w:cs="Arial"/>
          <w:b/>
          <w:sz w:val="22"/>
          <w:szCs w:val="22"/>
          <w:lang w:eastAsia="en-US"/>
        </w:rPr>
        <w:t>Child Protection and SEND</w:t>
      </w:r>
    </w:p>
    <w:p w:rsidR="00C87FD1" w:rsidRPr="000E3FF3" w:rsidRDefault="00C87FD1" w:rsidP="00C87FD1">
      <w:pPr>
        <w:rPr>
          <w:rFonts w:ascii="Arial" w:hAnsi="Arial" w:cs="Arial"/>
          <w:b/>
          <w:sz w:val="22"/>
          <w:szCs w:val="22"/>
          <w:lang w:eastAsia="en-US"/>
        </w:rPr>
      </w:pPr>
    </w:p>
    <w:p w:rsidR="00C87FD1" w:rsidRPr="000E3FF3" w:rsidRDefault="00C87FD1" w:rsidP="00C87FD1">
      <w:pPr>
        <w:rPr>
          <w:rFonts w:ascii="Arial" w:hAnsi="Arial" w:cs="Arial"/>
          <w:b/>
          <w:sz w:val="22"/>
          <w:szCs w:val="22"/>
          <w:lang w:eastAsia="en-US"/>
        </w:rPr>
      </w:pPr>
      <w:r w:rsidRPr="000E3FF3">
        <w:rPr>
          <w:rFonts w:ascii="Arial" w:hAnsi="Arial" w:cs="Arial"/>
          <w:sz w:val="22"/>
          <w:szCs w:val="22"/>
          <w:lang w:eastAsia="en-US"/>
        </w:rPr>
        <w:t xml:space="preserve">We ensure that all staff </w:t>
      </w:r>
      <w:proofErr w:type="gramStart"/>
      <w:r w:rsidRPr="000E3FF3">
        <w:rPr>
          <w:rFonts w:ascii="Arial" w:hAnsi="Arial" w:cs="Arial"/>
          <w:sz w:val="22"/>
          <w:szCs w:val="22"/>
          <w:lang w:eastAsia="en-US"/>
        </w:rPr>
        <w:t>are</w:t>
      </w:r>
      <w:proofErr w:type="gramEnd"/>
      <w:r w:rsidRPr="000E3FF3">
        <w:rPr>
          <w:rFonts w:ascii="Arial" w:hAnsi="Arial" w:cs="Arial"/>
          <w:sz w:val="22"/>
          <w:szCs w:val="22"/>
          <w:lang w:eastAsia="en-US"/>
        </w:rPr>
        <w:t xml:space="preserve"> aware that there can be additional barriers that exist when recognising signs of abuse and neglect of children who have special educational needs and or disabilities:</w:t>
      </w:r>
    </w:p>
    <w:p w:rsidR="00C87FD1" w:rsidRPr="000E3FF3" w:rsidRDefault="00C87FD1" w:rsidP="00C87FD1">
      <w:pPr>
        <w:numPr>
          <w:ilvl w:val="0"/>
          <w:numId w:val="247"/>
        </w:numPr>
        <w:ind w:left="284" w:firstLine="142"/>
        <w:rPr>
          <w:rFonts w:ascii="Arial" w:hAnsi="Arial" w:cs="Arial"/>
          <w:sz w:val="22"/>
          <w:szCs w:val="22"/>
          <w:lang w:eastAsia="en-US"/>
        </w:rPr>
      </w:pPr>
      <w:r w:rsidRPr="000E3FF3">
        <w:rPr>
          <w:rFonts w:ascii="Arial" w:hAnsi="Arial" w:cs="Arial"/>
          <w:sz w:val="22"/>
          <w:szCs w:val="22"/>
          <w:lang w:eastAsia="en-US"/>
        </w:rPr>
        <w:t xml:space="preserve">Commutations barriers </w:t>
      </w:r>
    </w:p>
    <w:p w:rsidR="00C87FD1" w:rsidRPr="000E3FF3" w:rsidRDefault="00C87FD1" w:rsidP="00C87FD1">
      <w:pPr>
        <w:numPr>
          <w:ilvl w:val="0"/>
          <w:numId w:val="247"/>
        </w:numPr>
        <w:ind w:left="284" w:firstLine="142"/>
        <w:rPr>
          <w:rFonts w:ascii="Arial" w:hAnsi="Arial" w:cs="Arial"/>
          <w:sz w:val="22"/>
          <w:szCs w:val="22"/>
          <w:lang w:eastAsia="en-US"/>
        </w:rPr>
      </w:pPr>
      <w:r w:rsidRPr="000E3FF3">
        <w:rPr>
          <w:rFonts w:ascii="Arial" w:hAnsi="Arial" w:cs="Arial"/>
          <w:sz w:val="22"/>
          <w:szCs w:val="22"/>
          <w:lang w:eastAsia="en-US"/>
        </w:rPr>
        <w:t>Increased Isolation</w:t>
      </w:r>
    </w:p>
    <w:p w:rsidR="00C87FD1" w:rsidRPr="000E3FF3" w:rsidRDefault="00C87FD1" w:rsidP="00C87FD1">
      <w:pPr>
        <w:numPr>
          <w:ilvl w:val="0"/>
          <w:numId w:val="247"/>
        </w:numPr>
        <w:ind w:left="284" w:firstLine="142"/>
        <w:rPr>
          <w:rFonts w:ascii="Arial" w:hAnsi="Arial" w:cs="Arial"/>
          <w:sz w:val="22"/>
          <w:szCs w:val="22"/>
          <w:lang w:eastAsia="en-US"/>
        </w:rPr>
      </w:pPr>
      <w:r w:rsidRPr="000E3FF3">
        <w:rPr>
          <w:rFonts w:ascii="Arial" w:hAnsi="Arial" w:cs="Arial"/>
          <w:sz w:val="22"/>
          <w:szCs w:val="22"/>
          <w:lang w:eastAsia="en-US"/>
        </w:rPr>
        <w:t>Dependency on others</w:t>
      </w:r>
    </w:p>
    <w:p w:rsidR="00C87FD1" w:rsidRPr="000E3FF3" w:rsidRDefault="00C87FD1" w:rsidP="00C87FD1">
      <w:pPr>
        <w:numPr>
          <w:ilvl w:val="0"/>
          <w:numId w:val="247"/>
        </w:numPr>
        <w:ind w:left="284" w:firstLine="142"/>
        <w:rPr>
          <w:rFonts w:ascii="Arial" w:hAnsi="Arial" w:cs="Arial"/>
          <w:sz w:val="22"/>
          <w:szCs w:val="22"/>
          <w:lang w:eastAsia="en-US"/>
        </w:rPr>
      </w:pPr>
      <w:r w:rsidRPr="000E3FF3">
        <w:rPr>
          <w:rFonts w:ascii="Arial" w:hAnsi="Arial" w:cs="Arial"/>
          <w:sz w:val="22"/>
          <w:szCs w:val="22"/>
          <w:lang w:eastAsia="en-US"/>
        </w:rPr>
        <w:t xml:space="preserve">Inadequate response to disclose </w:t>
      </w:r>
    </w:p>
    <w:p w:rsidR="00C87FD1" w:rsidRPr="000E3FF3" w:rsidRDefault="00C87FD1" w:rsidP="00C87FD1">
      <w:pPr>
        <w:numPr>
          <w:ilvl w:val="0"/>
          <w:numId w:val="247"/>
        </w:numPr>
        <w:ind w:left="284" w:firstLine="142"/>
        <w:rPr>
          <w:rFonts w:ascii="Arial" w:hAnsi="Arial" w:cs="Arial"/>
          <w:sz w:val="22"/>
          <w:szCs w:val="22"/>
          <w:lang w:eastAsia="en-US"/>
        </w:rPr>
      </w:pPr>
      <w:r w:rsidRPr="000E3FF3">
        <w:rPr>
          <w:rFonts w:ascii="Arial" w:hAnsi="Arial" w:cs="Arial"/>
          <w:sz w:val="22"/>
          <w:szCs w:val="22"/>
          <w:lang w:eastAsia="en-US"/>
        </w:rPr>
        <w:t>Missing the signs</w:t>
      </w:r>
    </w:p>
    <w:p w:rsidR="00C87FD1" w:rsidRPr="000E3FF3" w:rsidRDefault="00C87FD1" w:rsidP="00C87FD1">
      <w:pPr>
        <w:numPr>
          <w:ilvl w:val="0"/>
          <w:numId w:val="247"/>
        </w:numPr>
        <w:ind w:left="284" w:firstLine="142"/>
        <w:rPr>
          <w:rFonts w:ascii="Arial" w:hAnsi="Arial" w:cs="Arial"/>
          <w:sz w:val="22"/>
          <w:szCs w:val="22"/>
          <w:lang w:eastAsia="en-US"/>
        </w:rPr>
      </w:pPr>
      <w:r w:rsidRPr="000E3FF3">
        <w:rPr>
          <w:rFonts w:ascii="Arial" w:hAnsi="Arial" w:cs="Arial"/>
          <w:sz w:val="22"/>
          <w:szCs w:val="22"/>
          <w:lang w:eastAsia="en-US"/>
        </w:rPr>
        <w:t>Lack of education on staying safe.</w:t>
      </w:r>
    </w:p>
    <w:p w:rsidR="00C87FD1" w:rsidRPr="000E3FF3" w:rsidRDefault="00C87FD1" w:rsidP="00C87FD1">
      <w:pPr>
        <w:spacing w:line="360" w:lineRule="auto"/>
        <w:rPr>
          <w:rFonts w:ascii="Arial" w:hAnsi="Arial" w:cs="Arial"/>
          <w:i/>
          <w:sz w:val="22"/>
          <w:szCs w:val="22"/>
        </w:rPr>
      </w:pPr>
    </w:p>
    <w:p w:rsidR="00C87FD1" w:rsidRPr="000E3FF3" w:rsidRDefault="00C87FD1" w:rsidP="00C87FD1">
      <w:pPr>
        <w:rPr>
          <w:rFonts w:ascii="Arial" w:hAnsi="Arial" w:cs="Arial"/>
          <w:b/>
          <w:sz w:val="22"/>
          <w:szCs w:val="22"/>
          <w:lang w:eastAsia="en-US"/>
        </w:rPr>
      </w:pPr>
      <w:r w:rsidRPr="000E3FF3">
        <w:rPr>
          <w:rFonts w:ascii="Arial" w:hAnsi="Arial" w:cs="Arial"/>
          <w:b/>
          <w:sz w:val="22"/>
          <w:szCs w:val="22"/>
          <w:lang w:eastAsia="en-US"/>
        </w:rPr>
        <w:t>Signs of Abuse (What to watch and listen out for)</w:t>
      </w:r>
    </w:p>
    <w:p w:rsidR="00D875F6" w:rsidRPr="000E3FF3" w:rsidRDefault="00D875F6" w:rsidP="006F6394">
      <w:pPr>
        <w:rPr>
          <w:rFonts w:ascii="Arial" w:hAnsi="Arial" w:cs="Arial"/>
          <w:sz w:val="22"/>
          <w:szCs w:val="22"/>
        </w:rPr>
      </w:pPr>
    </w:p>
    <w:p w:rsidR="006F6394" w:rsidRPr="000E3FF3" w:rsidRDefault="006F6394" w:rsidP="006F6394">
      <w:pPr>
        <w:numPr>
          <w:ilvl w:val="0"/>
          <w:numId w:val="2"/>
        </w:numPr>
        <w:rPr>
          <w:rFonts w:ascii="Arial" w:hAnsi="Arial" w:cs="Arial"/>
          <w:b/>
          <w:sz w:val="22"/>
          <w:szCs w:val="22"/>
          <w:lang w:eastAsia="en-US"/>
        </w:rPr>
      </w:pPr>
      <w:r w:rsidRPr="000E3FF3">
        <w:rPr>
          <w:rFonts w:ascii="Arial" w:hAnsi="Arial" w:cs="Arial"/>
          <w:sz w:val="22"/>
          <w:szCs w:val="22"/>
        </w:rPr>
        <w:t>We acknowledge that abuse of children can take different forms - physical, emotional, and sexual, as well as neglect.</w:t>
      </w:r>
    </w:p>
    <w:p w:rsidR="00D875F6" w:rsidRPr="000E3FF3" w:rsidRDefault="00D875F6" w:rsidP="00D875F6">
      <w:pPr>
        <w:numPr>
          <w:ilvl w:val="0"/>
          <w:numId w:val="2"/>
        </w:numPr>
        <w:spacing w:line="360" w:lineRule="auto"/>
        <w:rPr>
          <w:rFonts w:ascii="Arial" w:hAnsi="Arial" w:cs="Arial"/>
          <w:sz w:val="22"/>
          <w:szCs w:val="22"/>
        </w:rPr>
      </w:pPr>
      <w:r w:rsidRPr="000E3FF3">
        <w:rPr>
          <w:rFonts w:ascii="Arial" w:hAnsi="Arial" w:cs="Arial"/>
          <w:sz w:val="22"/>
          <w:szCs w:val="22"/>
        </w:rPr>
        <w:t xml:space="preserve">We ensure that all staff </w:t>
      </w:r>
      <w:proofErr w:type="gramStart"/>
      <w:r w:rsidRPr="000E3FF3">
        <w:rPr>
          <w:rFonts w:ascii="Arial" w:hAnsi="Arial" w:cs="Arial"/>
          <w:sz w:val="22"/>
          <w:szCs w:val="22"/>
        </w:rPr>
        <w:t>have</w:t>
      </w:r>
      <w:proofErr w:type="gramEnd"/>
      <w:r w:rsidRPr="000E3FF3">
        <w:rPr>
          <w:rFonts w:ascii="Arial" w:hAnsi="Arial" w:cs="Arial"/>
          <w:sz w:val="22"/>
          <w:szCs w:val="22"/>
        </w:rPr>
        <w:t xml:space="preserve"> an understanding of the additional vulnerabilities that arise from special educational needs and/or disabilities, plus inequalities of race, gender, language, religion, sexual orientation or culture, and that these receive full consideration in relation to child, young person or vulnerable adult protection.</w:t>
      </w:r>
    </w:p>
    <w:p w:rsidR="00D875F6" w:rsidRPr="000E3FF3" w:rsidRDefault="00D875F6" w:rsidP="00D875F6">
      <w:pPr>
        <w:numPr>
          <w:ilvl w:val="0"/>
          <w:numId w:val="2"/>
        </w:numPr>
        <w:spacing w:line="360" w:lineRule="auto"/>
        <w:rPr>
          <w:rFonts w:ascii="Arial" w:hAnsi="Arial" w:cs="Arial"/>
          <w:sz w:val="22"/>
          <w:szCs w:val="22"/>
        </w:rPr>
      </w:pPr>
      <w:r w:rsidRPr="000E3FF3">
        <w:rPr>
          <w:rFonts w:ascii="Arial" w:hAnsi="Arial" w:cs="Arial"/>
          <w:sz w:val="22"/>
          <w:szCs w:val="22"/>
        </w:rPr>
        <w:t>When children are suffering from physical, sexual or emotional abuse, or experiencing neglect, this may be demonstrated through:</w:t>
      </w:r>
    </w:p>
    <w:p w:rsidR="00D875F6" w:rsidRPr="000E3FF3" w:rsidRDefault="00D875F6" w:rsidP="00D875F6">
      <w:pPr>
        <w:numPr>
          <w:ilvl w:val="0"/>
          <w:numId w:val="8"/>
        </w:numPr>
        <w:spacing w:line="360" w:lineRule="auto"/>
        <w:rPr>
          <w:rFonts w:ascii="Arial" w:hAnsi="Arial" w:cs="Arial"/>
          <w:sz w:val="22"/>
          <w:szCs w:val="22"/>
        </w:rPr>
      </w:pPr>
      <w:r w:rsidRPr="000E3FF3">
        <w:rPr>
          <w:rFonts w:ascii="Arial" w:hAnsi="Arial" w:cs="Arial"/>
          <w:sz w:val="22"/>
          <w:szCs w:val="22"/>
        </w:rPr>
        <w:t>significant changes in their behaviour;</w:t>
      </w:r>
    </w:p>
    <w:p w:rsidR="00D875F6" w:rsidRPr="000E3FF3" w:rsidRDefault="00D875F6" w:rsidP="00D875F6">
      <w:pPr>
        <w:numPr>
          <w:ilvl w:val="0"/>
          <w:numId w:val="8"/>
        </w:numPr>
        <w:spacing w:line="360" w:lineRule="auto"/>
        <w:rPr>
          <w:rFonts w:ascii="Arial" w:hAnsi="Arial" w:cs="Arial"/>
          <w:sz w:val="22"/>
          <w:szCs w:val="22"/>
        </w:rPr>
      </w:pPr>
      <w:r w:rsidRPr="000E3FF3">
        <w:rPr>
          <w:rFonts w:ascii="Arial" w:hAnsi="Arial" w:cs="Arial"/>
          <w:sz w:val="22"/>
          <w:szCs w:val="22"/>
        </w:rPr>
        <w:t>deterioration in their general well-being;</w:t>
      </w:r>
    </w:p>
    <w:p w:rsidR="00D875F6" w:rsidRPr="000E3FF3" w:rsidRDefault="00D875F6" w:rsidP="00D875F6">
      <w:pPr>
        <w:numPr>
          <w:ilvl w:val="0"/>
          <w:numId w:val="8"/>
        </w:numPr>
        <w:spacing w:line="360" w:lineRule="auto"/>
        <w:rPr>
          <w:rFonts w:ascii="Arial" w:hAnsi="Arial" w:cs="Arial"/>
          <w:sz w:val="22"/>
          <w:szCs w:val="22"/>
        </w:rPr>
      </w:pPr>
      <w:r w:rsidRPr="000E3FF3">
        <w:rPr>
          <w:rFonts w:ascii="Arial" w:hAnsi="Arial" w:cs="Arial"/>
          <w:sz w:val="22"/>
          <w:szCs w:val="22"/>
        </w:rPr>
        <w:t xml:space="preserve">their comments which may give cause for concern, or the things they say (direct or indirect </w:t>
      </w:r>
    </w:p>
    <w:p w:rsidR="00D875F6" w:rsidRPr="000E3FF3" w:rsidRDefault="00D875F6" w:rsidP="00D875F6">
      <w:pPr>
        <w:numPr>
          <w:ilvl w:val="0"/>
          <w:numId w:val="8"/>
        </w:numPr>
        <w:spacing w:line="360" w:lineRule="auto"/>
        <w:rPr>
          <w:rFonts w:ascii="Arial" w:hAnsi="Arial" w:cs="Arial"/>
          <w:sz w:val="22"/>
          <w:szCs w:val="22"/>
        </w:rPr>
      </w:pPr>
      <w:r w:rsidRPr="000E3FF3">
        <w:rPr>
          <w:rFonts w:ascii="Arial" w:hAnsi="Arial" w:cs="Arial"/>
          <w:sz w:val="22"/>
          <w:szCs w:val="22"/>
        </w:rPr>
        <w:t>disclosure);</w:t>
      </w:r>
    </w:p>
    <w:p w:rsidR="00D875F6" w:rsidRPr="000E3FF3" w:rsidRDefault="00D875F6" w:rsidP="00D875F6">
      <w:pPr>
        <w:numPr>
          <w:ilvl w:val="0"/>
          <w:numId w:val="8"/>
        </w:numPr>
        <w:spacing w:line="360" w:lineRule="auto"/>
        <w:rPr>
          <w:rFonts w:ascii="Arial" w:hAnsi="Arial" w:cs="Arial"/>
          <w:sz w:val="22"/>
          <w:szCs w:val="22"/>
        </w:rPr>
      </w:pPr>
      <w:r w:rsidRPr="000E3FF3">
        <w:rPr>
          <w:rFonts w:ascii="Arial" w:hAnsi="Arial" w:cs="Arial"/>
          <w:sz w:val="22"/>
          <w:szCs w:val="22"/>
        </w:rPr>
        <w:t>changes in their appearance, their behaviour, or their play;</w:t>
      </w:r>
    </w:p>
    <w:p w:rsidR="00D875F6" w:rsidRPr="000E3FF3" w:rsidRDefault="00D875F6" w:rsidP="00D875F6">
      <w:pPr>
        <w:numPr>
          <w:ilvl w:val="0"/>
          <w:numId w:val="8"/>
        </w:numPr>
        <w:spacing w:line="360" w:lineRule="auto"/>
        <w:rPr>
          <w:rFonts w:ascii="Arial" w:hAnsi="Arial" w:cs="Arial"/>
          <w:sz w:val="22"/>
          <w:szCs w:val="22"/>
        </w:rPr>
      </w:pPr>
      <w:r w:rsidRPr="000E3FF3">
        <w:rPr>
          <w:rFonts w:ascii="Arial" w:hAnsi="Arial" w:cs="Arial"/>
          <w:sz w:val="22"/>
          <w:szCs w:val="22"/>
        </w:rPr>
        <w:t>unexplained bruising, marks or signs of possible abuse or neglect; and</w:t>
      </w:r>
    </w:p>
    <w:p w:rsidR="00D875F6" w:rsidRPr="000E3FF3" w:rsidRDefault="00D875F6" w:rsidP="00D875F6">
      <w:pPr>
        <w:numPr>
          <w:ilvl w:val="0"/>
          <w:numId w:val="8"/>
        </w:numPr>
        <w:spacing w:line="360" w:lineRule="auto"/>
        <w:rPr>
          <w:rFonts w:ascii="Arial" w:hAnsi="Arial" w:cs="Arial"/>
          <w:sz w:val="22"/>
          <w:szCs w:val="22"/>
        </w:rPr>
      </w:pPr>
      <w:proofErr w:type="gramStart"/>
      <w:r w:rsidRPr="000E3FF3">
        <w:rPr>
          <w:rFonts w:ascii="Arial" w:hAnsi="Arial" w:cs="Arial"/>
          <w:sz w:val="22"/>
          <w:szCs w:val="22"/>
        </w:rPr>
        <w:t>any</w:t>
      </w:r>
      <w:proofErr w:type="gramEnd"/>
      <w:r w:rsidRPr="000E3FF3">
        <w:rPr>
          <w:rFonts w:ascii="Arial" w:hAnsi="Arial" w:cs="Arial"/>
          <w:sz w:val="22"/>
          <w:szCs w:val="22"/>
        </w:rPr>
        <w:t xml:space="preserve"> reason to suspect neglect or abuse outside the setting.</w:t>
      </w:r>
    </w:p>
    <w:p w:rsidR="00D875F6" w:rsidRPr="000E3FF3" w:rsidRDefault="00D875F6" w:rsidP="00D875F6">
      <w:pPr>
        <w:numPr>
          <w:ilvl w:val="0"/>
          <w:numId w:val="2"/>
        </w:numPr>
        <w:spacing w:line="360" w:lineRule="auto"/>
        <w:rPr>
          <w:rFonts w:ascii="Arial" w:hAnsi="Arial" w:cs="Arial"/>
          <w:sz w:val="22"/>
          <w:szCs w:val="22"/>
        </w:rPr>
      </w:pPr>
      <w:r w:rsidRPr="000E3FF3">
        <w:rPr>
          <w:rFonts w:ascii="Arial" w:hAnsi="Arial" w:cs="Arial"/>
          <w:sz w:val="22"/>
          <w:szCs w:val="22"/>
        </w:rPr>
        <w:t>We are aware of the ‘hidden harm’ agenda concerning parents with drug and alcohol problems and consider other factors affecting parental capacity and risk, such as social exclusion, domestic violence, radicalisation, mental or physical illness and parent’s learning disability.</w:t>
      </w:r>
    </w:p>
    <w:p w:rsidR="00D875F6" w:rsidRPr="000E3FF3" w:rsidRDefault="00D875F6" w:rsidP="00D875F6">
      <w:pPr>
        <w:numPr>
          <w:ilvl w:val="0"/>
          <w:numId w:val="2"/>
        </w:numPr>
        <w:spacing w:line="360" w:lineRule="auto"/>
        <w:rPr>
          <w:rFonts w:ascii="Arial" w:hAnsi="Arial" w:cs="Arial"/>
          <w:sz w:val="22"/>
          <w:szCs w:val="22"/>
        </w:rPr>
      </w:pPr>
      <w:r w:rsidRPr="000E3FF3">
        <w:rPr>
          <w:rFonts w:ascii="Arial" w:hAnsi="Arial" w:cs="Arial"/>
          <w:sz w:val="22"/>
          <w:szCs w:val="22"/>
        </w:rPr>
        <w:t>We are aware that children’s vulnerability is potentially increased when they are privately fostered and when we know that a child is being cared for under a private fostering arrangement, we inform our local authority children’s social care team.</w:t>
      </w:r>
    </w:p>
    <w:p w:rsidR="00D875F6" w:rsidRPr="000E3FF3" w:rsidRDefault="00D875F6" w:rsidP="00D875F6">
      <w:pPr>
        <w:numPr>
          <w:ilvl w:val="0"/>
          <w:numId w:val="2"/>
        </w:numPr>
        <w:spacing w:line="360" w:lineRule="auto"/>
        <w:rPr>
          <w:rFonts w:ascii="Arial" w:hAnsi="Arial" w:cs="Arial"/>
          <w:sz w:val="22"/>
          <w:szCs w:val="22"/>
        </w:rPr>
      </w:pPr>
      <w:r w:rsidRPr="000E3FF3">
        <w:rPr>
          <w:rFonts w:ascii="Arial" w:hAnsi="Arial" w:cs="Arial"/>
          <w:sz w:val="22"/>
          <w:szCs w:val="22"/>
        </w:rPr>
        <w:lastRenderedPageBreak/>
        <w:t xml:space="preserve">We are prepared to take action if we have concerns about the welfare of a child who fails to arrive at a session when expected. The designated person will take immediate action to contact the child’s parent to seek an explanation for the child’s absence and be assured that the child is safe and well. If no contact is made with the child’s parents and the designated person has reason to believe that the child is at risk of significant harm, the relevant professionals are contacted immediately and LSCB procedures are followed. If the child has current involvement with social care the social worker is notified on the day of the unexplained absence. </w:t>
      </w:r>
    </w:p>
    <w:p w:rsidR="00D875F6" w:rsidRPr="000E3FF3" w:rsidRDefault="00D875F6" w:rsidP="00D875F6">
      <w:pPr>
        <w:numPr>
          <w:ilvl w:val="0"/>
          <w:numId w:val="2"/>
        </w:numPr>
        <w:spacing w:line="360" w:lineRule="auto"/>
        <w:rPr>
          <w:rFonts w:ascii="Arial" w:hAnsi="Arial" w:cs="Arial"/>
          <w:sz w:val="22"/>
          <w:szCs w:val="22"/>
        </w:rPr>
      </w:pPr>
      <w:r w:rsidRPr="000E3FF3">
        <w:rPr>
          <w:rFonts w:ascii="Arial" w:hAnsi="Arial" w:cs="Arial"/>
          <w:sz w:val="22"/>
          <w:szCs w:val="22"/>
        </w:rPr>
        <w:t>We are aware of other factors that affect children’s vulnerability that may affect, or may have affected, children and young people using our provision, such as abuse of children who have special educational needs and/or disabilities; fabricated or induced illness; child abuse linked to beliefs in spirit possession; sexual exploitation of children, including through internet abuse; Female Genital Mutilation and radicalisation or extremism.</w:t>
      </w:r>
    </w:p>
    <w:p w:rsidR="00D875F6" w:rsidRPr="000E3FF3" w:rsidRDefault="00D875F6" w:rsidP="00D875F6">
      <w:pPr>
        <w:numPr>
          <w:ilvl w:val="0"/>
          <w:numId w:val="2"/>
        </w:numPr>
        <w:spacing w:line="360" w:lineRule="auto"/>
        <w:rPr>
          <w:rFonts w:ascii="Arial" w:hAnsi="Arial" w:cs="Arial"/>
          <w:sz w:val="22"/>
          <w:szCs w:val="22"/>
        </w:rPr>
      </w:pPr>
      <w:r w:rsidRPr="000E3FF3">
        <w:rPr>
          <w:rFonts w:ascii="Arial" w:hAnsi="Arial" w:cs="Arial"/>
          <w:sz w:val="22"/>
          <w:szCs w:val="22"/>
        </w:rPr>
        <w:t>In relation to radicalisation and extremism, we follow the Prevent Duty guidance for England and Wales published by the Home Office and LSCB procedures on responding to radicalisation.</w:t>
      </w:r>
    </w:p>
    <w:p w:rsidR="00D875F6" w:rsidRPr="000E3FF3" w:rsidRDefault="00D875F6" w:rsidP="00D875F6">
      <w:pPr>
        <w:numPr>
          <w:ilvl w:val="0"/>
          <w:numId w:val="2"/>
        </w:numPr>
        <w:spacing w:line="360" w:lineRule="auto"/>
        <w:rPr>
          <w:rFonts w:ascii="Arial" w:hAnsi="Arial" w:cs="Arial"/>
          <w:sz w:val="22"/>
          <w:szCs w:val="22"/>
        </w:rPr>
      </w:pPr>
      <w:r w:rsidRPr="000E3FF3">
        <w:rPr>
          <w:rFonts w:ascii="Arial" w:hAnsi="Arial" w:cs="Arial"/>
          <w:sz w:val="22"/>
          <w:szCs w:val="22"/>
        </w:rPr>
        <w:t>The designated person completes online Channel training, online Prevent training and attends local WRAP training where available to ensure they are familiar with the local protocol and procedures for responding to concerns about radicalisation.</w:t>
      </w:r>
    </w:p>
    <w:p w:rsidR="00D875F6" w:rsidRPr="000E3FF3" w:rsidRDefault="00D875F6" w:rsidP="00D875F6">
      <w:pPr>
        <w:numPr>
          <w:ilvl w:val="0"/>
          <w:numId w:val="9"/>
        </w:numPr>
        <w:spacing w:line="360" w:lineRule="auto"/>
        <w:rPr>
          <w:rFonts w:ascii="Arial" w:hAnsi="Arial" w:cs="Arial"/>
          <w:sz w:val="22"/>
          <w:szCs w:val="22"/>
        </w:rPr>
      </w:pPr>
      <w:r w:rsidRPr="000E3FF3">
        <w:rPr>
          <w:rFonts w:ascii="Arial" w:hAnsi="Arial" w:cs="Arial"/>
          <w:sz w:val="22"/>
          <w:szCs w:val="22"/>
        </w:rPr>
        <w:t xml:space="preserve">We are aware of the mandatory duty that applies to teachers, including early </w:t>
      </w:r>
      <w:proofErr w:type="gramStart"/>
      <w:r w:rsidRPr="000E3FF3">
        <w:rPr>
          <w:rFonts w:ascii="Arial" w:hAnsi="Arial" w:cs="Arial"/>
          <w:sz w:val="22"/>
          <w:szCs w:val="22"/>
        </w:rPr>
        <w:t>years</w:t>
      </w:r>
      <w:proofErr w:type="gramEnd"/>
      <w:r w:rsidRPr="000E3FF3">
        <w:rPr>
          <w:rFonts w:ascii="Arial" w:hAnsi="Arial" w:cs="Arial"/>
          <w:sz w:val="22"/>
          <w:szCs w:val="22"/>
        </w:rPr>
        <w:t xml:space="preserve"> practitioners, and health workers to report cases of Female Genital Mutilation to the police.</w:t>
      </w:r>
    </w:p>
    <w:p w:rsidR="00D875F6" w:rsidRPr="000E3FF3" w:rsidRDefault="00D875F6" w:rsidP="00D875F6">
      <w:pPr>
        <w:numPr>
          <w:ilvl w:val="0"/>
          <w:numId w:val="9"/>
        </w:numPr>
        <w:spacing w:line="360" w:lineRule="auto"/>
        <w:rPr>
          <w:rFonts w:ascii="Arial" w:hAnsi="Arial" w:cs="Arial"/>
          <w:sz w:val="22"/>
          <w:szCs w:val="22"/>
        </w:rPr>
      </w:pPr>
      <w:r w:rsidRPr="000E3FF3">
        <w:rPr>
          <w:rFonts w:ascii="Arial" w:hAnsi="Arial" w:cs="Arial"/>
          <w:sz w:val="22"/>
          <w:szCs w:val="22"/>
        </w:rPr>
        <w:t>We also make ourselves aware that some children and young people are affected by gang activity, by complex, multiple or organised abuse, through forced marriage or honour based violence or may be victims of child trafficking. While this may be less likely to affect young children in our care, we may become aware of any of these factors affecting older children and young people who we may come into contact with.</w:t>
      </w:r>
    </w:p>
    <w:p w:rsidR="00D875F6" w:rsidRPr="000E3FF3" w:rsidRDefault="00D875F6" w:rsidP="00D875F6">
      <w:pPr>
        <w:numPr>
          <w:ilvl w:val="0"/>
          <w:numId w:val="9"/>
        </w:numPr>
        <w:spacing w:line="360" w:lineRule="auto"/>
        <w:rPr>
          <w:rFonts w:ascii="Arial" w:hAnsi="Arial" w:cs="Arial"/>
          <w:sz w:val="22"/>
          <w:szCs w:val="22"/>
        </w:rPr>
      </w:pPr>
      <w:r w:rsidRPr="000E3FF3">
        <w:rPr>
          <w:rFonts w:ascii="Arial" w:hAnsi="Arial" w:cs="Arial"/>
          <w:sz w:val="22"/>
          <w:szCs w:val="22"/>
        </w:rPr>
        <w:t>Where we believe that a child in our care or that is known to us may be affected by any of these factors we follow the procedures below for reporting child protection concerns and follow the LSCB procedures.</w:t>
      </w:r>
    </w:p>
    <w:p w:rsidR="00AE71C4" w:rsidRPr="000E3FF3" w:rsidRDefault="00D875F6" w:rsidP="00AE71C4">
      <w:pPr>
        <w:numPr>
          <w:ilvl w:val="0"/>
          <w:numId w:val="9"/>
        </w:numPr>
        <w:spacing w:line="360" w:lineRule="auto"/>
        <w:rPr>
          <w:rFonts w:ascii="Arial" w:hAnsi="Arial" w:cs="Arial"/>
          <w:sz w:val="22"/>
          <w:szCs w:val="22"/>
        </w:rPr>
      </w:pPr>
      <w:r w:rsidRPr="000E3FF3">
        <w:rPr>
          <w:rFonts w:ascii="Arial" w:hAnsi="Arial" w:cs="Arial"/>
          <w:sz w:val="22"/>
          <w:szCs w:val="22"/>
        </w:rPr>
        <w:t xml:space="preserve">Where such evidence is apparent, the child's key person makes a dated record of the details of the concern and discusses what to do with the member of staff who is acting as the designated person. The information is stored on the child's personal file. </w:t>
      </w:r>
    </w:p>
    <w:p w:rsidR="00D875F6" w:rsidRPr="000E3FF3" w:rsidRDefault="00D875F6" w:rsidP="00D875F6">
      <w:pPr>
        <w:numPr>
          <w:ilvl w:val="0"/>
          <w:numId w:val="9"/>
        </w:numPr>
        <w:spacing w:line="360" w:lineRule="auto"/>
        <w:rPr>
          <w:rFonts w:ascii="Arial" w:hAnsi="Arial" w:cs="Arial"/>
          <w:sz w:val="22"/>
          <w:szCs w:val="22"/>
        </w:rPr>
      </w:pPr>
      <w:r w:rsidRPr="000E3FF3">
        <w:rPr>
          <w:rFonts w:ascii="Arial" w:hAnsi="Arial" w:cs="Arial"/>
          <w:sz w:val="22"/>
          <w:szCs w:val="22"/>
        </w:rPr>
        <w:t>In the event that a staff member or volunteer is unhappy with the decision made of the designated person in relation to whether to make a safeguarding referral they must follow escalation procedures.</w:t>
      </w:r>
    </w:p>
    <w:p w:rsidR="00D875F6" w:rsidRPr="000E3FF3" w:rsidRDefault="00D875F6" w:rsidP="00D875F6">
      <w:pPr>
        <w:numPr>
          <w:ilvl w:val="0"/>
          <w:numId w:val="2"/>
        </w:numPr>
        <w:spacing w:line="360" w:lineRule="auto"/>
        <w:rPr>
          <w:rFonts w:ascii="Arial" w:hAnsi="Arial" w:cs="Arial"/>
          <w:sz w:val="22"/>
          <w:szCs w:val="22"/>
        </w:rPr>
      </w:pPr>
      <w:r w:rsidRPr="000E3FF3">
        <w:rPr>
          <w:rFonts w:ascii="Arial" w:hAnsi="Arial" w:cs="Arial"/>
          <w:sz w:val="22"/>
          <w:szCs w:val="22"/>
        </w:rPr>
        <w:t xml:space="preserve">We refer concerns to the local authority children’s social care team and co-operate fully in any subsequent investigation. NB In some cases this may mean the police or another agency identified by the Local Safeguarding Children Board. </w:t>
      </w:r>
    </w:p>
    <w:p w:rsidR="00D875F6" w:rsidRPr="000E3FF3" w:rsidRDefault="00D875F6" w:rsidP="00D875F6">
      <w:pPr>
        <w:numPr>
          <w:ilvl w:val="0"/>
          <w:numId w:val="9"/>
        </w:numPr>
        <w:spacing w:line="360" w:lineRule="auto"/>
        <w:rPr>
          <w:rFonts w:ascii="Arial" w:hAnsi="Arial" w:cs="Arial"/>
          <w:sz w:val="22"/>
          <w:szCs w:val="22"/>
        </w:rPr>
      </w:pPr>
      <w:r w:rsidRPr="000E3FF3">
        <w:rPr>
          <w:rFonts w:ascii="Arial" w:hAnsi="Arial" w:cs="Arial"/>
          <w:sz w:val="22"/>
          <w:szCs w:val="22"/>
        </w:rPr>
        <w:t>We take care not to influence the outcome either through the way we speak to children or by asking questions of children.</w:t>
      </w:r>
    </w:p>
    <w:p w:rsidR="00AE71C4" w:rsidRPr="000E3FF3" w:rsidRDefault="00AE71C4" w:rsidP="00AE71C4">
      <w:pPr>
        <w:rPr>
          <w:rFonts w:ascii="Arial" w:hAnsi="Arial" w:cs="Arial"/>
          <w:sz w:val="22"/>
          <w:szCs w:val="22"/>
        </w:rPr>
      </w:pPr>
    </w:p>
    <w:p w:rsidR="00AE71C4" w:rsidRPr="000E3FF3" w:rsidRDefault="00AE71C4" w:rsidP="00AE71C4">
      <w:pPr>
        <w:ind w:left="142"/>
        <w:rPr>
          <w:rFonts w:ascii="Arial" w:hAnsi="Arial" w:cs="Arial"/>
          <w:sz w:val="22"/>
          <w:szCs w:val="22"/>
        </w:rPr>
      </w:pPr>
    </w:p>
    <w:p w:rsidR="00AE71C4" w:rsidRPr="000E3FF3" w:rsidRDefault="00AE71C4" w:rsidP="00AE71C4">
      <w:pPr>
        <w:numPr>
          <w:ilvl w:val="0"/>
          <w:numId w:val="9"/>
        </w:numPr>
        <w:spacing w:line="360" w:lineRule="auto"/>
        <w:rPr>
          <w:rFonts w:ascii="Arial" w:hAnsi="Arial" w:cs="Arial"/>
          <w:sz w:val="22"/>
          <w:szCs w:val="22"/>
        </w:rPr>
      </w:pPr>
      <w:r w:rsidRPr="000E3FF3">
        <w:rPr>
          <w:rFonts w:ascii="Arial" w:hAnsi="Arial" w:cs="Arial"/>
          <w:sz w:val="22"/>
          <w:szCs w:val="22"/>
        </w:rPr>
        <w:lastRenderedPageBreak/>
        <w:t>We also make ourselves aware that some children and young people are affected by gang activity, by complex, multiple or organised abuse, through forced marriage or honour based violence or may be victims of child trafficking. While this may be less likely to affect young children in our care, [we/I] may become aware of any of these factors affecting older children and young people who [we/I] may come into contact with.</w:t>
      </w:r>
    </w:p>
    <w:p w:rsidR="00AE71C4" w:rsidRPr="000E3FF3" w:rsidRDefault="00AE71C4" w:rsidP="00AE71C4">
      <w:pPr>
        <w:numPr>
          <w:ilvl w:val="0"/>
          <w:numId w:val="9"/>
        </w:numPr>
        <w:spacing w:line="360" w:lineRule="auto"/>
        <w:rPr>
          <w:rFonts w:ascii="Arial" w:hAnsi="Arial" w:cs="Arial"/>
          <w:sz w:val="22"/>
          <w:szCs w:val="22"/>
        </w:rPr>
      </w:pPr>
      <w:r w:rsidRPr="000E3FF3">
        <w:rPr>
          <w:rFonts w:ascii="Arial" w:hAnsi="Arial" w:cs="Arial"/>
          <w:sz w:val="22"/>
          <w:szCs w:val="22"/>
        </w:rPr>
        <w:t>Where we believe that a child in our care or that is known to us may be affected by any of these factors we follow the procedures below for reporting child protection concerns and follow the LSCB procedures.</w:t>
      </w:r>
    </w:p>
    <w:p w:rsidR="00AE71C4" w:rsidRPr="000E3FF3" w:rsidRDefault="00AE71C4" w:rsidP="00AE71C4">
      <w:pPr>
        <w:numPr>
          <w:ilvl w:val="0"/>
          <w:numId w:val="9"/>
        </w:numPr>
        <w:spacing w:line="360" w:lineRule="auto"/>
        <w:rPr>
          <w:rFonts w:ascii="Arial" w:hAnsi="Arial" w:cs="Arial"/>
          <w:sz w:val="22"/>
          <w:szCs w:val="22"/>
        </w:rPr>
      </w:pPr>
      <w:r w:rsidRPr="000E3FF3">
        <w:rPr>
          <w:rFonts w:ascii="Arial" w:hAnsi="Arial" w:cs="Arial"/>
          <w:sz w:val="22"/>
          <w:szCs w:val="22"/>
        </w:rPr>
        <w:t>Where such evidence is apparent, the child's key person makes a dated record of the details of the concern and discusses what to do with the member of staff who is acting as the 'designated person'. The information is stored on the child's personal file.</w:t>
      </w:r>
    </w:p>
    <w:p w:rsidR="00AE71C4" w:rsidRPr="000E3FF3" w:rsidRDefault="00AE71C4" w:rsidP="00AE71C4">
      <w:pPr>
        <w:numPr>
          <w:ilvl w:val="0"/>
          <w:numId w:val="9"/>
        </w:numPr>
        <w:spacing w:line="360" w:lineRule="auto"/>
        <w:rPr>
          <w:rFonts w:ascii="Arial" w:hAnsi="Arial" w:cs="Arial"/>
          <w:sz w:val="22"/>
          <w:szCs w:val="22"/>
        </w:rPr>
      </w:pPr>
      <w:r w:rsidRPr="000E3FF3">
        <w:rPr>
          <w:rFonts w:ascii="Arial" w:hAnsi="Arial" w:cs="Arial"/>
          <w:sz w:val="22"/>
          <w:szCs w:val="22"/>
        </w:rPr>
        <w:t>We are aware of our responsibility under the Data Protect Act 1988 which requires every organisation that processes personal information (</w:t>
      </w:r>
      <w:proofErr w:type="spellStart"/>
      <w:r w:rsidRPr="000E3FF3">
        <w:rPr>
          <w:rFonts w:ascii="Arial" w:hAnsi="Arial" w:cs="Arial"/>
          <w:sz w:val="22"/>
          <w:szCs w:val="22"/>
        </w:rPr>
        <w:t>i;e</w:t>
      </w:r>
      <w:proofErr w:type="spellEnd"/>
      <w:r w:rsidRPr="000E3FF3">
        <w:rPr>
          <w:rFonts w:ascii="Arial" w:hAnsi="Arial" w:cs="Arial"/>
          <w:sz w:val="22"/>
          <w:szCs w:val="22"/>
        </w:rPr>
        <w:t>; children's pictures for learning journal, recording of children on camcorder during settling in, CCTV etc) to register with Information Commissioner's Office (ICO),</w:t>
      </w:r>
    </w:p>
    <w:p w:rsidR="00AE71C4" w:rsidRPr="000E3FF3" w:rsidRDefault="00AE71C4" w:rsidP="00AE71C4">
      <w:pPr>
        <w:numPr>
          <w:ilvl w:val="0"/>
          <w:numId w:val="9"/>
        </w:numPr>
        <w:spacing w:line="360" w:lineRule="auto"/>
        <w:rPr>
          <w:rFonts w:ascii="Arial" w:hAnsi="Arial" w:cs="Arial"/>
          <w:sz w:val="22"/>
          <w:szCs w:val="22"/>
        </w:rPr>
      </w:pPr>
      <w:r w:rsidRPr="000E3FF3">
        <w:rPr>
          <w:rFonts w:ascii="Arial" w:hAnsi="Arial" w:cs="Arial"/>
          <w:sz w:val="22"/>
          <w:szCs w:val="22"/>
        </w:rPr>
        <w:t>In the event that a staff member or volunteer is unhappy with the decision made of the designated person in relation to whether to make a safeguarding referral they must follow escalation procedures.</w:t>
      </w:r>
    </w:p>
    <w:p w:rsidR="00AE71C4" w:rsidRPr="000E3FF3" w:rsidRDefault="00AE71C4" w:rsidP="00AE71C4">
      <w:pPr>
        <w:numPr>
          <w:ilvl w:val="0"/>
          <w:numId w:val="9"/>
        </w:numPr>
        <w:spacing w:line="360" w:lineRule="auto"/>
        <w:rPr>
          <w:rFonts w:ascii="Arial" w:hAnsi="Arial" w:cs="Arial"/>
          <w:sz w:val="22"/>
          <w:szCs w:val="22"/>
        </w:rPr>
      </w:pPr>
      <w:r w:rsidRPr="000E3FF3">
        <w:rPr>
          <w:rFonts w:ascii="Arial" w:hAnsi="Arial" w:cs="Arial"/>
          <w:sz w:val="22"/>
          <w:szCs w:val="22"/>
        </w:rPr>
        <w:t>We refer concerns to the local authority children’s social care department and co-operate fully in any subsequent investigation. NB In some cases this may mean the police or another agency identified by the Local Safeguarding Children Board.</w:t>
      </w:r>
    </w:p>
    <w:p w:rsidR="00AE71C4" w:rsidRPr="000E3FF3" w:rsidRDefault="00AE71C4" w:rsidP="00490EF6">
      <w:pPr>
        <w:numPr>
          <w:ilvl w:val="0"/>
          <w:numId w:val="9"/>
        </w:numPr>
        <w:spacing w:line="360" w:lineRule="auto"/>
        <w:rPr>
          <w:rFonts w:ascii="Arial" w:hAnsi="Arial" w:cs="Arial"/>
          <w:sz w:val="22"/>
          <w:szCs w:val="22"/>
        </w:rPr>
      </w:pPr>
      <w:r w:rsidRPr="000E3FF3">
        <w:rPr>
          <w:rFonts w:ascii="Arial" w:hAnsi="Arial" w:cs="Arial"/>
          <w:sz w:val="22"/>
          <w:szCs w:val="22"/>
        </w:rPr>
        <w:t>We take care not to influence the outcome either through the way we speak to children or by asking questions of chil</w:t>
      </w:r>
      <w:r w:rsidR="00490EF6" w:rsidRPr="000E3FF3">
        <w:rPr>
          <w:rFonts w:ascii="Arial" w:hAnsi="Arial" w:cs="Arial"/>
          <w:sz w:val="22"/>
          <w:szCs w:val="22"/>
        </w:rPr>
        <w:t>dren.</w:t>
      </w:r>
    </w:p>
    <w:p w:rsidR="00D875F6" w:rsidRPr="000E3FF3" w:rsidRDefault="00D875F6" w:rsidP="00D875F6">
      <w:pPr>
        <w:numPr>
          <w:ilvl w:val="0"/>
          <w:numId w:val="9"/>
        </w:numPr>
        <w:spacing w:line="360" w:lineRule="auto"/>
        <w:rPr>
          <w:rFonts w:ascii="Arial" w:hAnsi="Arial" w:cs="Arial"/>
          <w:i/>
          <w:sz w:val="22"/>
          <w:szCs w:val="22"/>
        </w:rPr>
      </w:pPr>
      <w:r w:rsidRPr="000E3FF3">
        <w:rPr>
          <w:rFonts w:ascii="Arial" w:hAnsi="Arial" w:cs="Arial"/>
          <w:sz w:val="22"/>
          <w:szCs w:val="22"/>
        </w:rPr>
        <w:t>We take account of the need to protect young people aged 16-19 as defined by the Children Act 1989. This may include students or school children on work placement, young employees or young parents. Where abuse is suspected we follow the procedure for reporting any other child protection concerns. The views of the young person will always be taken into account, but the setting may override the young person’s refusal to consent to share information if it feels that it is necessary to prevent a crime from being committed or intervene where one may have been, or to prevent harm to a child or adult. Sharing confidential information without consent is done only where not sharing it could be worse than the outcome of having shared it.</w:t>
      </w:r>
    </w:p>
    <w:p w:rsidR="00D875F6" w:rsidRPr="000E3FF3" w:rsidRDefault="00D875F6" w:rsidP="00D875F6">
      <w:pPr>
        <w:numPr>
          <w:ilvl w:val="0"/>
          <w:numId w:val="9"/>
        </w:numPr>
        <w:spacing w:line="360" w:lineRule="auto"/>
        <w:contextualSpacing/>
        <w:rPr>
          <w:rFonts w:ascii="Arial" w:hAnsi="Arial" w:cs="Arial"/>
          <w:sz w:val="22"/>
          <w:szCs w:val="22"/>
        </w:rPr>
      </w:pPr>
      <w:r w:rsidRPr="000E3FF3">
        <w:rPr>
          <w:rFonts w:ascii="Arial" w:hAnsi="Arial" w:cs="Arial"/>
          <w:sz w:val="22"/>
          <w:szCs w:val="22"/>
        </w:rPr>
        <w:t xml:space="preserve">All staff </w:t>
      </w:r>
      <w:proofErr w:type="gramStart"/>
      <w:r w:rsidRPr="000E3FF3">
        <w:rPr>
          <w:rFonts w:ascii="Arial" w:hAnsi="Arial" w:cs="Arial"/>
          <w:sz w:val="22"/>
          <w:szCs w:val="22"/>
        </w:rPr>
        <w:t>are</w:t>
      </w:r>
      <w:proofErr w:type="gramEnd"/>
      <w:r w:rsidRPr="000E3FF3">
        <w:rPr>
          <w:rFonts w:ascii="Arial" w:hAnsi="Arial" w:cs="Arial"/>
          <w:sz w:val="22"/>
          <w:szCs w:val="22"/>
        </w:rPr>
        <w:t xml:space="preserve"> also aware that adults can also be vulnerable and know how to refer adults who are in need of community care services.</w:t>
      </w:r>
    </w:p>
    <w:p w:rsidR="00D875F6" w:rsidRPr="000E3FF3" w:rsidRDefault="00D875F6" w:rsidP="00D875F6">
      <w:pPr>
        <w:numPr>
          <w:ilvl w:val="0"/>
          <w:numId w:val="9"/>
        </w:numPr>
        <w:spacing w:line="360" w:lineRule="auto"/>
        <w:rPr>
          <w:rFonts w:ascii="Arial" w:hAnsi="Arial" w:cs="Arial"/>
          <w:i/>
          <w:sz w:val="22"/>
          <w:szCs w:val="22"/>
        </w:rPr>
      </w:pPr>
      <w:r w:rsidRPr="000E3FF3">
        <w:rPr>
          <w:rFonts w:ascii="Arial" w:hAnsi="Arial" w:cs="Arial"/>
          <w:sz w:val="22"/>
          <w:szCs w:val="22"/>
        </w:rPr>
        <w:t>We have a whistle</w:t>
      </w:r>
      <w:r w:rsidR="006F6394" w:rsidRPr="000E3FF3">
        <w:rPr>
          <w:rFonts w:ascii="Arial" w:hAnsi="Arial" w:cs="Arial"/>
          <w:sz w:val="22"/>
          <w:szCs w:val="22"/>
        </w:rPr>
        <w:t xml:space="preserve"> </w:t>
      </w:r>
      <w:r w:rsidRPr="000E3FF3">
        <w:rPr>
          <w:rFonts w:ascii="Arial" w:hAnsi="Arial" w:cs="Arial"/>
          <w:sz w:val="22"/>
          <w:szCs w:val="22"/>
        </w:rPr>
        <w:t>blowing policy in place.</w:t>
      </w:r>
    </w:p>
    <w:p w:rsidR="00D875F6" w:rsidRPr="000E3FF3" w:rsidRDefault="00D875F6" w:rsidP="00D875F6">
      <w:pPr>
        <w:numPr>
          <w:ilvl w:val="0"/>
          <w:numId w:val="9"/>
        </w:numPr>
        <w:spacing w:line="360" w:lineRule="auto"/>
        <w:rPr>
          <w:rFonts w:ascii="Arial" w:hAnsi="Arial" w:cs="Arial"/>
          <w:i/>
          <w:sz w:val="22"/>
          <w:szCs w:val="22"/>
        </w:rPr>
      </w:pPr>
      <w:r w:rsidRPr="000E3FF3">
        <w:rPr>
          <w:rFonts w:ascii="Arial" w:hAnsi="Arial" w:cs="Arial"/>
          <w:sz w:val="22"/>
          <w:szCs w:val="22"/>
        </w:rPr>
        <w:t>Staff/volunteers know they can contact the organisation Public Concern at Work for advice relating to whistle</w:t>
      </w:r>
      <w:r w:rsidR="008D6938" w:rsidRPr="000E3FF3">
        <w:rPr>
          <w:rFonts w:ascii="Arial" w:hAnsi="Arial" w:cs="Arial"/>
          <w:sz w:val="22"/>
          <w:szCs w:val="22"/>
        </w:rPr>
        <w:t xml:space="preserve"> </w:t>
      </w:r>
      <w:r w:rsidRPr="000E3FF3">
        <w:rPr>
          <w:rFonts w:ascii="Arial" w:hAnsi="Arial" w:cs="Arial"/>
          <w:sz w:val="22"/>
          <w:szCs w:val="22"/>
        </w:rPr>
        <w:t>blowing; if they feel that the organisation has not acted adequately in relation to safeguarding they can contact the NSPCC whistle</w:t>
      </w:r>
      <w:r w:rsidR="008D6938" w:rsidRPr="000E3FF3">
        <w:rPr>
          <w:rFonts w:ascii="Arial" w:hAnsi="Arial" w:cs="Arial"/>
          <w:sz w:val="22"/>
          <w:szCs w:val="22"/>
        </w:rPr>
        <w:t xml:space="preserve"> </w:t>
      </w:r>
      <w:r w:rsidRPr="000E3FF3">
        <w:rPr>
          <w:rFonts w:ascii="Arial" w:hAnsi="Arial" w:cs="Arial"/>
          <w:sz w:val="22"/>
          <w:szCs w:val="22"/>
        </w:rPr>
        <w:t>blowing helpline.</w:t>
      </w:r>
    </w:p>
    <w:p w:rsidR="00D875F6" w:rsidRPr="000E3FF3" w:rsidRDefault="00D875F6" w:rsidP="00D875F6">
      <w:pPr>
        <w:spacing w:line="360" w:lineRule="auto"/>
        <w:ind w:left="360" w:hanging="360"/>
        <w:rPr>
          <w:rFonts w:ascii="Arial" w:hAnsi="Arial" w:cs="Arial"/>
          <w:sz w:val="22"/>
          <w:szCs w:val="22"/>
        </w:rPr>
      </w:pPr>
    </w:p>
    <w:p w:rsidR="00D875F6" w:rsidRPr="000E3FF3" w:rsidRDefault="00D875F6" w:rsidP="00D875F6">
      <w:pPr>
        <w:spacing w:line="360" w:lineRule="auto"/>
        <w:rPr>
          <w:rFonts w:ascii="Arial" w:hAnsi="Arial" w:cs="Arial"/>
          <w:i/>
          <w:sz w:val="22"/>
          <w:szCs w:val="22"/>
        </w:rPr>
      </w:pPr>
      <w:r w:rsidRPr="000E3FF3">
        <w:rPr>
          <w:rFonts w:ascii="Arial" w:hAnsi="Arial" w:cs="Arial"/>
          <w:i/>
          <w:sz w:val="22"/>
          <w:szCs w:val="22"/>
        </w:rPr>
        <w:t>Recording suspicions of abuse and disclosures</w:t>
      </w:r>
    </w:p>
    <w:p w:rsidR="00D875F6" w:rsidRPr="000E3FF3" w:rsidRDefault="00D875F6" w:rsidP="00F754FB">
      <w:pPr>
        <w:numPr>
          <w:ilvl w:val="0"/>
          <w:numId w:val="283"/>
        </w:numPr>
        <w:spacing w:line="360" w:lineRule="auto"/>
        <w:rPr>
          <w:rFonts w:ascii="Arial" w:hAnsi="Arial" w:cs="Arial"/>
          <w:sz w:val="22"/>
          <w:szCs w:val="22"/>
        </w:rPr>
      </w:pPr>
      <w:r w:rsidRPr="000E3FF3">
        <w:rPr>
          <w:rFonts w:ascii="Arial" w:hAnsi="Arial" w:cs="Arial"/>
          <w:sz w:val="22"/>
          <w:szCs w:val="22"/>
        </w:rPr>
        <w:t xml:space="preserve">Where a child makes comments to a member of staff that give cause for concern (disclosure), or a member of staff observes signs or signals that give cause for concern, such as significant changes in </w:t>
      </w:r>
      <w:r w:rsidRPr="000E3FF3">
        <w:rPr>
          <w:rFonts w:ascii="Arial" w:hAnsi="Arial" w:cs="Arial"/>
          <w:sz w:val="22"/>
          <w:szCs w:val="22"/>
        </w:rPr>
        <w:lastRenderedPageBreak/>
        <w:t>behaviour; deterioration in general well-being; unexplained bruising, marks or signs of possible abuse or neglect; that member of staff:</w:t>
      </w:r>
    </w:p>
    <w:p w:rsidR="00D875F6" w:rsidRPr="000E3FF3" w:rsidRDefault="00D875F6" w:rsidP="00D875F6">
      <w:pPr>
        <w:numPr>
          <w:ilvl w:val="0"/>
          <w:numId w:val="10"/>
        </w:numPr>
        <w:spacing w:line="360" w:lineRule="auto"/>
        <w:rPr>
          <w:rFonts w:ascii="Arial" w:hAnsi="Arial" w:cs="Arial"/>
          <w:sz w:val="22"/>
          <w:szCs w:val="22"/>
        </w:rPr>
      </w:pPr>
      <w:r w:rsidRPr="000E3FF3">
        <w:rPr>
          <w:rFonts w:ascii="Arial" w:hAnsi="Arial" w:cs="Arial"/>
          <w:sz w:val="22"/>
          <w:szCs w:val="22"/>
        </w:rPr>
        <w:t>listens to the child, offers reassurance and gives assurance that she or he will take action;</w:t>
      </w:r>
    </w:p>
    <w:p w:rsidR="00D875F6" w:rsidRPr="000E3FF3" w:rsidRDefault="00D875F6" w:rsidP="00D875F6">
      <w:pPr>
        <w:numPr>
          <w:ilvl w:val="0"/>
          <w:numId w:val="10"/>
        </w:numPr>
        <w:spacing w:line="360" w:lineRule="auto"/>
        <w:rPr>
          <w:rFonts w:ascii="Arial" w:hAnsi="Arial" w:cs="Arial"/>
          <w:sz w:val="22"/>
          <w:szCs w:val="22"/>
        </w:rPr>
      </w:pPr>
      <w:r w:rsidRPr="000E3FF3">
        <w:rPr>
          <w:rFonts w:ascii="Arial" w:hAnsi="Arial" w:cs="Arial"/>
          <w:sz w:val="22"/>
          <w:szCs w:val="22"/>
        </w:rPr>
        <w:t>does not question the child, although it is OK to ask questions for the purposes of clarification;</w:t>
      </w:r>
    </w:p>
    <w:p w:rsidR="00D875F6" w:rsidRPr="000E3FF3" w:rsidRDefault="00D875F6" w:rsidP="00D875F6">
      <w:pPr>
        <w:numPr>
          <w:ilvl w:val="0"/>
          <w:numId w:val="11"/>
        </w:numPr>
        <w:spacing w:line="360" w:lineRule="auto"/>
        <w:rPr>
          <w:rFonts w:ascii="Arial" w:hAnsi="Arial" w:cs="Arial"/>
          <w:b/>
          <w:sz w:val="22"/>
        </w:rPr>
      </w:pPr>
      <w:r w:rsidRPr="000E3FF3">
        <w:rPr>
          <w:rFonts w:ascii="Arial" w:hAnsi="Arial" w:cs="Arial"/>
          <w:sz w:val="22"/>
          <w:szCs w:val="22"/>
        </w:rPr>
        <w:t>makes a written record that forms an objective record of the observation or disclosure that includes: the date and time of the observation or the disclosure; the exact words spoken by the child as far as possible; the name of the person to whom the concern was reported, with the date and time; and the names of any other person present at the time.</w:t>
      </w:r>
    </w:p>
    <w:p w:rsidR="00D875F6" w:rsidRPr="000E3FF3" w:rsidRDefault="00D875F6" w:rsidP="00D875F6">
      <w:pPr>
        <w:numPr>
          <w:ilvl w:val="0"/>
          <w:numId w:val="12"/>
        </w:numPr>
        <w:spacing w:line="360" w:lineRule="auto"/>
        <w:rPr>
          <w:rFonts w:ascii="Arial" w:hAnsi="Arial" w:cs="Arial"/>
          <w:sz w:val="22"/>
          <w:szCs w:val="22"/>
        </w:rPr>
      </w:pPr>
      <w:r w:rsidRPr="000E3FF3">
        <w:rPr>
          <w:rFonts w:ascii="Arial" w:hAnsi="Arial" w:cs="Arial"/>
          <w:sz w:val="22"/>
          <w:szCs w:val="22"/>
        </w:rPr>
        <w:t>These records are signed and dated and kept in the child's personal file, which is kept securely and confidentially.</w:t>
      </w:r>
    </w:p>
    <w:p w:rsidR="00D875F6" w:rsidRPr="000E3FF3" w:rsidRDefault="00D875F6" w:rsidP="00D875F6">
      <w:pPr>
        <w:numPr>
          <w:ilvl w:val="0"/>
          <w:numId w:val="12"/>
        </w:numPr>
        <w:spacing w:line="360" w:lineRule="auto"/>
        <w:rPr>
          <w:rFonts w:ascii="Arial" w:hAnsi="Arial" w:cs="Arial"/>
          <w:sz w:val="22"/>
          <w:szCs w:val="22"/>
        </w:rPr>
      </w:pPr>
      <w:r w:rsidRPr="000E3FF3">
        <w:rPr>
          <w:rFonts w:ascii="Arial" w:hAnsi="Arial" w:cs="Arial"/>
          <w:sz w:val="22"/>
          <w:szCs w:val="22"/>
        </w:rPr>
        <w:t>The member of staff acting as the designated person is informed of the issue at the earliest opportunity, and within one working day.</w:t>
      </w:r>
    </w:p>
    <w:p w:rsidR="00D875F6" w:rsidRPr="000E3FF3" w:rsidRDefault="00D875F6" w:rsidP="00D875F6">
      <w:pPr>
        <w:numPr>
          <w:ilvl w:val="0"/>
          <w:numId w:val="12"/>
        </w:numPr>
        <w:spacing w:line="360" w:lineRule="auto"/>
        <w:rPr>
          <w:rFonts w:ascii="Arial" w:hAnsi="Arial" w:cs="Arial"/>
          <w:sz w:val="22"/>
          <w:szCs w:val="22"/>
        </w:rPr>
      </w:pPr>
      <w:r w:rsidRPr="000E3FF3">
        <w:rPr>
          <w:rFonts w:ascii="Arial" w:hAnsi="Arial" w:cs="Arial"/>
          <w:sz w:val="22"/>
          <w:szCs w:val="22"/>
        </w:rPr>
        <w:t>Where the Local Safeguarding Children Board stipulates the process for recording and sharing concerns, we include those procedures alongside this procedure and follow the steps set down by the Local Safeguarding Children Board.</w:t>
      </w:r>
    </w:p>
    <w:p w:rsidR="00D875F6" w:rsidRPr="000E3FF3" w:rsidRDefault="00D875F6" w:rsidP="00D875F6">
      <w:pPr>
        <w:spacing w:line="360" w:lineRule="auto"/>
        <w:rPr>
          <w:rFonts w:ascii="Arial" w:hAnsi="Arial" w:cs="Arial"/>
          <w:sz w:val="22"/>
          <w:szCs w:val="22"/>
        </w:rPr>
      </w:pPr>
    </w:p>
    <w:p w:rsidR="00D875F6" w:rsidRPr="000E3FF3" w:rsidRDefault="00D875F6" w:rsidP="00D875F6">
      <w:pPr>
        <w:spacing w:line="360" w:lineRule="auto"/>
        <w:rPr>
          <w:rFonts w:ascii="Arial" w:hAnsi="Arial" w:cs="Arial"/>
          <w:i/>
          <w:sz w:val="22"/>
          <w:szCs w:val="22"/>
        </w:rPr>
      </w:pPr>
      <w:r w:rsidRPr="000E3FF3">
        <w:rPr>
          <w:rFonts w:ascii="Arial" w:hAnsi="Arial" w:cs="Arial"/>
          <w:i/>
          <w:sz w:val="22"/>
          <w:szCs w:val="22"/>
        </w:rPr>
        <w:t>Making a referral to the local authority children's social care team</w:t>
      </w:r>
    </w:p>
    <w:p w:rsidR="00D875F6" w:rsidRPr="000E3FF3" w:rsidRDefault="00D875F6" w:rsidP="00D875F6">
      <w:pPr>
        <w:numPr>
          <w:ilvl w:val="0"/>
          <w:numId w:val="13"/>
        </w:numPr>
        <w:spacing w:line="360" w:lineRule="auto"/>
        <w:rPr>
          <w:rFonts w:ascii="Arial" w:hAnsi="Arial" w:cs="Arial"/>
          <w:sz w:val="22"/>
          <w:szCs w:val="22"/>
        </w:rPr>
      </w:pPr>
      <w:r w:rsidRPr="000E3FF3">
        <w:rPr>
          <w:rFonts w:ascii="Arial" w:hAnsi="Arial" w:cs="Arial"/>
          <w:sz w:val="22"/>
          <w:szCs w:val="22"/>
        </w:rPr>
        <w:t xml:space="preserve">The Pre-school Learning Alliance's publication </w:t>
      </w:r>
      <w:r w:rsidRPr="000E3FF3">
        <w:rPr>
          <w:rFonts w:ascii="Arial" w:hAnsi="Arial" w:cs="Arial"/>
          <w:i/>
          <w:sz w:val="22"/>
          <w:szCs w:val="22"/>
        </w:rPr>
        <w:t>Safeguarding Children</w:t>
      </w:r>
      <w:r w:rsidRPr="000E3FF3">
        <w:rPr>
          <w:rFonts w:ascii="Arial" w:hAnsi="Arial" w:cs="Arial"/>
          <w:sz w:val="22"/>
          <w:szCs w:val="22"/>
        </w:rPr>
        <w:t xml:space="preserve"> contains procedures for making a referral to the local children's social care team, as well as a template form for recording concerns and making a referral</w:t>
      </w:r>
      <w:r w:rsidR="006F6394" w:rsidRPr="000E3FF3">
        <w:rPr>
          <w:rFonts w:ascii="Arial" w:hAnsi="Arial" w:cs="Arial"/>
          <w:sz w:val="22"/>
          <w:szCs w:val="22"/>
        </w:rPr>
        <w:t>. However, our setting uses the local borough template form for recording and making referral</w:t>
      </w:r>
      <w:r w:rsidRPr="000E3FF3">
        <w:rPr>
          <w:rFonts w:ascii="Arial" w:hAnsi="Arial" w:cs="Arial"/>
          <w:sz w:val="22"/>
          <w:szCs w:val="22"/>
        </w:rPr>
        <w:t xml:space="preserve">. </w:t>
      </w:r>
    </w:p>
    <w:p w:rsidR="006F6394" w:rsidRPr="000E3FF3" w:rsidRDefault="00D875F6" w:rsidP="00D875F6">
      <w:pPr>
        <w:numPr>
          <w:ilvl w:val="0"/>
          <w:numId w:val="13"/>
        </w:numPr>
        <w:spacing w:line="360" w:lineRule="auto"/>
        <w:rPr>
          <w:rFonts w:ascii="Arial" w:hAnsi="Arial" w:cs="Arial"/>
          <w:sz w:val="22"/>
          <w:szCs w:val="22"/>
        </w:rPr>
      </w:pPr>
      <w:r w:rsidRPr="000E3FF3">
        <w:rPr>
          <w:rFonts w:ascii="Arial" w:hAnsi="Arial" w:cs="Arial"/>
          <w:sz w:val="22"/>
          <w:szCs w:val="22"/>
        </w:rPr>
        <w:t>We keep a copy of this document alongside the procedures for recording and reporting set down by our Local Safeguarding Children Board, which we follow where local procedures differ from those of the Pre-school Learning Alliance.</w:t>
      </w:r>
    </w:p>
    <w:p w:rsidR="006F6394" w:rsidRPr="000E3FF3" w:rsidRDefault="006F6394" w:rsidP="00D875F6">
      <w:pPr>
        <w:spacing w:line="360" w:lineRule="auto"/>
        <w:rPr>
          <w:rFonts w:ascii="Arial" w:hAnsi="Arial" w:cs="Arial"/>
          <w:i/>
          <w:sz w:val="22"/>
          <w:szCs w:val="22"/>
        </w:rPr>
      </w:pPr>
    </w:p>
    <w:p w:rsidR="00D875F6" w:rsidRPr="000E3FF3" w:rsidRDefault="00D875F6" w:rsidP="00D875F6">
      <w:pPr>
        <w:spacing w:line="360" w:lineRule="auto"/>
        <w:rPr>
          <w:rFonts w:ascii="Arial" w:hAnsi="Arial" w:cs="Arial"/>
          <w:i/>
          <w:sz w:val="22"/>
          <w:szCs w:val="22"/>
        </w:rPr>
      </w:pPr>
      <w:r w:rsidRPr="000E3FF3">
        <w:rPr>
          <w:rFonts w:ascii="Arial" w:hAnsi="Arial" w:cs="Arial"/>
          <w:i/>
          <w:sz w:val="22"/>
          <w:szCs w:val="22"/>
        </w:rPr>
        <w:t>Escalation process</w:t>
      </w:r>
    </w:p>
    <w:p w:rsidR="00D875F6" w:rsidRPr="000E3FF3" w:rsidRDefault="00D875F6" w:rsidP="00D875F6">
      <w:pPr>
        <w:numPr>
          <w:ilvl w:val="0"/>
          <w:numId w:val="15"/>
        </w:numPr>
        <w:spacing w:line="360" w:lineRule="auto"/>
        <w:rPr>
          <w:rFonts w:ascii="Arial" w:hAnsi="Arial" w:cs="Arial"/>
          <w:sz w:val="22"/>
          <w:szCs w:val="22"/>
        </w:rPr>
      </w:pPr>
      <w:r w:rsidRPr="000E3FF3">
        <w:rPr>
          <w:rFonts w:ascii="Arial" w:hAnsi="Arial" w:cs="Arial"/>
          <w:sz w:val="22"/>
          <w:szCs w:val="22"/>
        </w:rPr>
        <w:t>If we feel that a referral made has not been dealt with properly or that concerns are not being addressed or responded to, we will follow the LSCB escalation process.</w:t>
      </w:r>
    </w:p>
    <w:p w:rsidR="00D875F6" w:rsidRPr="000E3FF3" w:rsidRDefault="00D875F6" w:rsidP="00D875F6">
      <w:pPr>
        <w:numPr>
          <w:ilvl w:val="0"/>
          <w:numId w:val="15"/>
        </w:numPr>
        <w:spacing w:line="360" w:lineRule="auto"/>
        <w:rPr>
          <w:rFonts w:ascii="Arial" w:hAnsi="Arial" w:cs="Arial"/>
          <w:sz w:val="22"/>
          <w:szCs w:val="22"/>
        </w:rPr>
      </w:pPr>
      <w:r w:rsidRPr="000E3FF3">
        <w:rPr>
          <w:rFonts w:ascii="Arial" w:hAnsi="Arial" w:cs="Arial"/>
          <w:sz w:val="22"/>
          <w:szCs w:val="22"/>
        </w:rPr>
        <w:t xml:space="preserve">We will ensure that </w:t>
      </w:r>
      <w:proofErr w:type="gramStart"/>
      <w:r w:rsidRPr="000E3FF3">
        <w:rPr>
          <w:rFonts w:ascii="Arial" w:hAnsi="Arial" w:cs="Arial"/>
          <w:sz w:val="22"/>
          <w:szCs w:val="22"/>
        </w:rPr>
        <w:t>staff are</w:t>
      </w:r>
      <w:proofErr w:type="gramEnd"/>
      <w:r w:rsidRPr="000E3FF3">
        <w:rPr>
          <w:rFonts w:ascii="Arial" w:hAnsi="Arial" w:cs="Arial"/>
          <w:sz w:val="22"/>
          <w:szCs w:val="22"/>
        </w:rPr>
        <w:t xml:space="preserve"> aware of how to escalate concerns.</w:t>
      </w:r>
    </w:p>
    <w:p w:rsidR="00D875F6" w:rsidRPr="000E3FF3" w:rsidRDefault="00D875F6" w:rsidP="00D875F6">
      <w:pPr>
        <w:spacing w:line="360" w:lineRule="auto"/>
        <w:rPr>
          <w:rFonts w:ascii="Arial" w:hAnsi="Arial" w:cs="Arial"/>
          <w:sz w:val="22"/>
          <w:szCs w:val="22"/>
        </w:rPr>
      </w:pPr>
    </w:p>
    <w:p w:rsidR="00D875F6" w:rsidRPr="000E3FF3" w:rsidRDefault="00D875F6" w:rsidP="00D875F6">
      <w:pPr>
        <w:spacing w:line="360" w:lineRule="auto"/>
        <w:rPr>
          <w:rFonts w:ascii="Arial" w:hAnsi="Arial" w:cs="Arial"/>
          <w:i/>
          <w:sz w:val="22"/>
          <w:szCs w:val="22"/>
        </w:rPr>
      </w:pPr>
      <w:r w:rsidRPr="000E3FF3">
        <w:rPr>
          <w:rFonts w:ascii="Arial" w:hAnsi="Arial" w:cs="Arial"/>
          <w:i/>
          <w:sz w:val="22"/>
          <w:szCs w:val="22"/>
        </w:rPr>
        <w:t>Informing parents</w:t>
      </w:r>
    </w:p>
    <w:p w:rsidR="00D875F6" w:rsidRPr="000E3FF3" w:rsidRDefault="00D875F6" w:rsidP="00D875F6">
      <w:pPr>
        <w:numPr>
          <w:ilvl w:val="0"/>
          <w:numId w:val="14"/>
        </w:numPr>
        <w:spacing w:line="360" w:lineRule="auto"/>
        <w:rPr>
          <w:rFonts w:ascii="Arial" w:hAnsi="Arial" w:cs="Arial"/>
          <w:sz w:val="22"/>
          <w:szCs w:val="22"/>
        </w:rPr>
      </w:pPr>
      <w:r w:rsidRPr="000E3FF3">
        <w:rPr>
          <w:rFonts w:ascii="Arial" w:hAnsi="Arial" w:cs="Arial"/>
          <w:sz w:val="22"/>
          <w:szCs w:val="22"/>
        </w:rPr>
        <w:t>Parents are normally the first point of contact. Concerns are discussed with parents to gain their view of events, unless it is felt that this may put the child at risk, or interfere with the course of a police investigation</w:t>
      </w:r>
      <w:r w:rsidRPr="000E3FF3">
        <w:rPr>
          <w:rFonts w:ascii="Arial" w:hAnsi="Arial" w:cs="Arial"/>
          <w:color w:val="FF0000"/>
          <w:sz w:val="22"/>
          <w:szCs w:val="22"/>
        </w:rPr>
        <w:t xml:space="preserve">. </w:t>
      </w:r>
      <w:r w:rsidRPr="000E3FF3">
        <w:rPr>
          <w:rFonts w:ascii="Arial" w:hAnsi="Arial" w:cs="Arial"/>
          <w:sz w:val="22"/>
          <w:szCs w:val="22"/>
        </w:rPr>
        <w:t>Advice will be sought from social care if necessary.</w:t>
      </w:r>
    </w:p>
    <w:p w:rsidR="00D875F6" w:rsidRPr="000E3FF3" w:rsidRDefault="00D875F6" w:rsidP="00D875F6">
      <w:pPr>
        <w:numPr>
          <w:ilvl w:val="0"/>
          <w:numId w:val="14"/>
        </w:numPr>
        <w:spacing w:line="360" w:lineRule="auto"/>
        <w:rPr>
          <w:rFonts w:ascii="Arial" w:hAnsi="Arial" w:cs="Arial"/>
          <w:sz w:val="22"/>
          <w:szCs w:val="22"/>
        </w:rPr>
      </w:pPr>
      <w:r w:rsidRPr="000E3FF3">
        <w:rPr>
          <w:rFonts w:ascii="Arial" w:hAnsi="Arial" w:cs="Arial"/>
          <w:sz w:val="22"/>
          <w:szCs w:val="22"/>
        </w:rPr>
        <w:t>Parents are informed when we make a record of concerns in their child’s file and that we</w:t>
      </w:r>
      <w:r w:rsidR="00D442FC" w:rsidRPr="000E3FF3">
        <w:rPr>
          <w:rFonts w:ascii="Arial" w:hAnsi="Arial" w:cs="Arial"/>
          <w:sz w:val="22"/>
          <w:szCs w:val="22"/>
        </w:rPr>
        <w:t xml:space="preserve"> </w:t>
      </w:r>
      <w:r w:rsidRPr="000E3FF3">
        <w:rPr>
          <w:rFonts w:ascii="Arial" w:hAnsi="Arial" w:cs="Arial"/>
          <w:sz w:val="22"/>
          <w:szCs w:val="22"/>
        </w:rPr>
        <w:t>also make a note of any discussion we have with them regarding a concern.</w:t>
      </w:r>
    </w:p>
    <w:p w:rsidR="00D875F6" w:rsidRPr="000E3FF3" w:rsidRDefault="00D875F6" w:rsidP="00D875F6">
      <w:pPr>
        <w:numPr>
          <w:ilvl w:val="0"/>
          <w:numId w:val="14"/>
        </w:numPr>
        <w:spacing w:line="360" w:lineRule="auto"/>
        <w:rPr>
          <w:rFonts w:ascii="Arial" w:hAnsi="Arial" w:cs="Arial"/>
          <w:sz w:val="22"/>
          <w:szCs w:val="22"/>
        </w:rPr>
      </w:pPr>
      <w:r w:rsidRPr="000E3FF3">
        <w:rPr>
          <w:rFonts w:ascii="Arial" w:hAnsi="Arial" w:cs="Arial"/>
          <w:sz w:val="22"/>
          <w:szCs w:val="22"/>
        </w:rPr>
        <w:lastRenderedPageBreak/>
        <w:t xml:space="preserve">If a suspicion of abuse warrants referral to social care, parents are informed at the same time that the referral will be made, except where the guidance of the Local Safeguarding Children Board does not allow this, for example, where it is believed that the child may be placed at risk. </w:t>
      </w:r>
    </w:p>
    <w:p w:rsidR="00D875F6" w:rsidRPr="000E3FF3" w:rsidRDefault="00D875F6" w:rsidP="00D875F6">
      <w:pPr>
        <w:numPr>
          <w:ilvl w:val="0"/>
          <w:numId w:val="14"/>
        </w:numPr>
        <w:spacing w:line="360" w:lineRule="auto"/>
        <w:rPr>
          <w:rFonts w:ascii="Arial" w:hAnsi="Arial" w:cs="Arial"/>
          <w:sz w:val="22"/>
          <w:szCs w:val="22"/>
        </w:rPr>
      </w:pPr>
      <w:r w:rsidRPr="000E3FF3">
        <w:rPr>
          <w:rFonts w:ascii="Arial" w:hAnsi="Arial" w:cs="Arial"/>
          <w:sz w:val="22"/>
          <w:szCs w:val="22"/>
        </w:rPr>
        <w:t>This will usually be the case where the parent is the likely abuser.</w:t>
      </w:r>
    </w:p>
    <w:p w:rsidR="00D875F6" w:rsidRPr="000E3FF3" w:rsidRDefault="00D875F6" w:rsidP="00D875F6">
      <w:pPr>
        <w:numPr>
          <w:ilvl w:val="0"/>
          <w:numId w:val="14"/>
        </w:numPr>
        <w:spacing w:line="360" w:lineRule="auto"/>
        <w:rPr>
          <w:rFonts w:ascii="Arial" w:hAnsi="Arial" w:cs="Arial"/>
          <w:sz w:val="22"/>
          <w:szCs w:val="22"/>
        </w:rPr>
      </w:pPr>
      <w:r w:rsidRPr="000E3FF3">
        <w:rPr>
          <w:rFonts w:ascii="Arial" w:hAnsi="Arial" w:cs="Arial"/>
          <w:sz w:val="22"/>
          <w:szCs w:val="22"/>
        </w:rPr>
        <w:t>If there is a possibility that advising a parent beforehand may place a child at greater risk (or interfere with a police response) the designated person should seek advice from children’s social care, about whet</w:t>
      </w:r>
      <w:r w:rsidR="00C87FD1" w:rsidRPr="000E3FF3">
        <w:rPr>
          <w:rFonts w:ascii="Arial" w:hAnsi="Arial" w:cs="Arial"/>
          <w:sz w:val="22"/>
          <w:szCs w:val="22"/>
        </w:rPr>
        <w:t xml:space="preserve">her or not to </w:t>
      </w:r>
      <w:proofErr w:type="gramStart"/>
      <w:r w:rsidR="00C87FD1" w:rsidRPr="000E3FF3">
        <w:rPr>
          <w:rFonts w:ascii="Arial" w:hAnsi="Arial" w:cs="Arial"/>
          <w:sz w:val="22"/>
          <w:szCs w:val="22"/>
        </w:rPr>
        <w:t>advis</w:t>
      </w:r>
      <w:r w:rsidRPr="000E3FF3">
        <w:rPr>
          <w:rFonts w:ascii="Arial" w:hAnsi="Arial" w:cs="Arial"/>
          <w:sz w:val="22"/>
          <w:szCs w:val="22"/>
        </w:rPr>
        <w:t>e</w:t>
      </w:r>
      <w:proofErr w:type="gramEnd"/>
      <w:r w:rsidRPr="000E3FF3">
        <w:rPr>
          <w:rFonts w:ascii="Arial" w:hAnsi="Arial" w:cs="Arial"/>
          <w:sz w:val="22"/>
          <w:szCs w:val="22"/>
        </w:rPr>
        <w:t xml:space="preserve"> parents beforehand, and should record and follow the advice given.</w:t>
      </w:r>
    </w:p>
    <w:p w:rsidR="00D875F6" w:rsidRPr="000E3FF3" w:rsidRDefault="00D875F6" w:rsidP="00D875F6">
      <w:pPr>
        <w:spacing w:line="360" w:lineRule="auto"/>
        <w:rPr>
          <w:rFonts w:ascii="Arial" w:hAnsi="Arial" w:cs="Arial"/>
          <w:i/>
          <w:sz w:val="22"/>
        </w:rPr>
      </w:pPr>
    </w:p>
    <w:p w:rsidR="00D875F6" w:rsidRPr="000E3FF3" w:rsidRDefault="00D875F6" w:rsidP="00D875F6">
      <w:pPr>
        <w:spacing w:line="360" w:lineRule="auto"/>
        <w:rPr>
          <w:rFonts w:ascii="Arial" w:hAnsi="Arial" w:cs="Arial"/>
          <w:i/>
          <w:sz w:val="22"/>
          <w:szCs w:val="22"/>
        </w:rPr>
      </w:pPr>
      <w:r w:rsidRPr="000E3FF3">
        <w:rPr>
          <w:rFonts w:ascii="Arial" w:hAnsi="Arial" w:cs="Arial"/>
          <w:i/>
          <w:iCs/>
          <w:sz w:val="22"/>
          <w:szCs w:val="22"/>
        </w:rPr>
        <w:t>Liaison with other agencies</w:t>
      </w:r>
    </w:p>
    <w:p w:rsidR="00D875F6" w:rsidRPr="000E3FF3" w:rsidRDefault="00D875F6" w:rsidP="00D875F6">
      <w:pPr>
        <w:numPr>
          <w:ilvl w:val="0"/>
          <w:numId w:val="15"/>
        </w:numPr>
        <w:spacing w:line="360" w:lineRule="auto"/>
        <w:rPr>
          <w:rFonts w:ascii="Arial" w:hAnsi="Arial" w:cs="Arial"/>
          <w:sz w:val="22"/>
          <w:szCs w:val="22"/>
        </w:rPr>
      </w:pPr>
      <w:r w:rsidRPr="000E3FF3">
        <w:rPr>
          <w:rFonts w:ascii="Arial" w:hAnsi="Arial" w:cs="Arial"/>
          <w:sz w:val="22"/>
          <w:szCs w:val="22"/>
        </w:rPr>
        <w:t xml:space="preserve">We work within the </w:t>
      </w:r>
      <w:r w:rsidR="00C87FD1" w:rsidRPr="000E3FF3">
        <w:rPr>
          <w:rFonts w:ascii="Arial" w:hAnsi="Arial" w:cs="Arial"/>
          <w:sz w:val="22"/>
          <w:szCs w:val="22"/>
        </w:rPr>
        <w:t xml:space="preserve">LB of Barking and Dagenham and </w:t>
      </w:r>
      <w:r w:rsidRPr="000E3FF3">
        <w:rPr>
          <w:rFonts w:ascii="Arial" w:hAnsi="Arial" w:cs="Arial"/>
          <w:sz w:val="22"/>
          <w:szCs w:val="22"/>
        </w:rPr>
        <w:t>Local Safeguarding Children Board guidelines.</w:t>
      </w:r>
    </w:p>
    <w:p w:rsidR="00D875F6" w:rsidRPr="000E3FF3" w:rsidRDefault="00D875F6" w:rsidP="00D875F6">
      <w:pPr>
        <w:numPr>
          <w:ilvl w:val="0"/>
          <w:numId w:val="15"/>
        </w:numPr>
        <w:spacing w:line="360" w:lineRule="auto"/>
        <w:rPr>
          <w:rFonts w:ascii="Arial" w:hAnsi="Arial" w:cs="Arial"/>
          <w:sz w:val="22"/>
          <w:szCs w:val="22"/>
        </w:rPr>
      </w:pPr>
      <w:r w:rsidRPr="000E3FF3">
        <w:rPr>
          <w:rFonts w:ascii="Arial" w:hAnsi="Arial" w:cs="Arial"/>
          <w:sz w:val="22"/>
          <w:szCs w:val="22"/>
        </w:rPr>
        <w:t>The current version of ‘What to do if you’re worried a child is being abused’ is available for parents and staff and all staff are familiar with what they need to do if they have concerns.</w:t>
      </w:r>
    </w:p>
    <w:p w:rsidR="00D875F6" w:rsidRPr="000E3FF3" w:rsidRDefault="00D875F6" w:rsidP="00D875F6">
      <w:pPr>
        <w:numPr>
          <w:ilvl w:val="0"/>
          <w:numId w:val="15"/>
        </w:numPr>
        <w:spacing w:line="360" w:lineRule="auto"/>
        <w:rPr>
          <w:rFonts w:ascii="Arial" w:hAnsi="Arial" w:cs="Arial"/>
          <w:sz w:val="22"/>
          <w:szCs w:val="22"/>
        </w:rPr>
      </w:pPr>
      <w:r w:rsidRPr="000E3FF3">
        <w:rPr>
          <w:rFonts w:ascii="Arial" w:hAnsi="Arial" w:cs="Arial"/>
          <w:sz w:val="22"/>
          <w:szCs w:val="22"/>
        </w:rPr>
        <w:t xml:space="preserve">We have procedures for contacting the local authority regarding child protection </w:t>
      </w:r>
      <w:proofErr w:type="gramStart"/>
      <w:r w:rsidRPr="000E3FF3">
        <w:rPr>
          <w:rFonts w:ascii="Arial" w:hAnsi="Arial" w:cs="Arial"/>
          <w:sz w:val="22"/>
          <w:szCs w:val="22"/>
        </w:rPr>
        <w:t>issues, including maintaining a list of names, addresses</w:t>
      </w:r>
      <w:proofErr w:type="gramEnd"/>
      <w:r w:rsidRPr="000E3FF3">
        <w:rPr>
          <w:rFonts w:ascii="Arial" w:hAnsi="Arial" w:cs="Arial"/>
          <w:sz w:val="22"/>
          <w:szCs w:val="22"/>
        </w:rPr>
        <w:t xml:space="preserve"> and telephone numbers of social workers, to ensure that it is easy, in any emergency, for the setting and children's social care to work well together.</w:t>
      </w:r>
    </w:p>
    <w:p w:rsidR="00D875F6" w:rsidRPr="000E3FF3" w:rsidRDefault="00D875F6" w:rsidP="00D875F6">
      <w:pPr>
        <w:numPr>
          <w:ilvl w:val="0"/>
          <w:numId w:val="15"/>
        </w:numPr>
        <w:spacing w:line="360" w:lineRule="auto"/>
        <w:rPr>
          <w:rFonts w:ascii="Arial" w:hAnsi="Arial" w:cs="Arial"/>
          <w:sz w:val="22"/>
          <w:szCs w:val="22"/>
        </w:rPr>
      </w:pPr>
      <w:r w:rsidRPr="000E3FF3">
        <w:rPr>
          <w:rFonts w:ascii="Arial" w:hAnsi="Arial" w:cs="Arial"/>
          <w:sz w:val="22"/>
          <w:szCs w:val="22"/>
        </w:rPr>
        <w:t xml:space="preserve">We notify </w:t>
      </w:r>
      <w:proofErr w:type="spellStart"/>
      <w:r w:rsidRPr="000E3FF3">
        <w:rPr>
          <w:rFonts w:ascii="Arial" w:hAnsi="Arial" w:cs="Arial"/>
          <w:sz w:val="22"/>
          <w:szCs w:val="22"/>
        </w:rPr>
        <w:t>Ofsted</w:t>
      </w:r>
      <w:proofErr w:type="spellEnd"/>
      <w:r w:rsidRPr="000E3FF3">
        <w:rPr>
          <w:rFonts w:ascii="Arial" w:hAnsi="Arial" w:cs="Arial"/>
          <w:sz w:val="22"/>
          <w:szCs w:val="22"/>
        </w:rPr>
        <w:t xml:space="preserve"> of any incident or accident and any changes in our arrangements which may affect the well-being of children or where an allegation of abuse is made against a member of staff (whether the allegations relate to harm or abuse committed on our premises or elsewhere). Notifications to </w:t>
      </w:r>
      <w:proofErr w:type="spellStart"/>
      <w:r w:rsidRPr="000E3FF3">
        <w:rPr>
          <w:rFonts w:ascii="Arial" w:hAnsi="Arial" w:cs="Arial"/>
          <w:sz w:val="22"/>
          <w:szCs w:val="22"/>
        </w:rPr>
        <w:t>Ofsted</w:t>
      </w:r>
      <w:proofErr w:type="spellEnd"/>
      <w:r w:rsidRPr="000E3FF3">
        <w:rPr>
          <w:rFonts w:ascii="Arial" w:hAnsi="Arial" w:cs="Arial"/>
          <w:sz w:val="22"/>
          <w:szCs w:val="22"/>
        </w:rPr>
        <w:t xml:space="preserve"> are made as soon as is reasonably practicable, but at the latest within 14 days of the allegations being made.</w:t>
      </w:r>
    </w:p>
    <w:p w:rsidR="006F6394" w:rsidRPr="000E3FF3" w:rsidRDefault="00D875F6" w:rsidP="00D875F6">
      <w:pPr>
        <w:numPr>
          <w:ilvl w:val="0"/>
          <w:numId w:val="15"/>
        </w:numPr>
        <w:spacing w:line="360" w:lineRule="auto"/>
        <w:rPr>
          <w:rFonts w:ascii="Arial" w:hAnsi="Arial" w:cs="Arial"/>
          <w:sz w:val="22"/>
          <w:szCs w:val="22"/>
        </w:rPr>
      </w:pPr>
      <w:r w:rsidRPr="000E3FF3">
        <w:rPr>
          <w:rFonts w:ascii="Arial" w:hAnsi="Arial" w:cs="Arial"/>
          <w:sz w:val="22"/>
          <w:szCs w:val="22"/>
        </w:rPr>
        <w:t>Contact details for the local National Society for the Prevention of Cruelty to Children (NSPCC) are also kept.</w:t>
      </w:r>
    </w:p>
    <w:p w:rsidR="006F6394" w:rsidRPr="000E3FF3" w:rsidRDefault="006F6394" w:rsidP="00D875F6">
      <w:pPr>
        <w:spacing w:line="360" w:lineRule="auto"/>
        <w:rPr>
          <w:rFonts w:ascii="Arial" w:hAnsi="Arial" w:cs="Arial"/>
          <w:i/>
          <w:iCs/>
          <w:sz w:val="22"/>
          <w:szCs w:val="22"/>
        </w:rPr>
      </w:pPr>
    </w:p>
    <w:p w:rsidR="00D875F6" w:rsidRPr="000E3FF3" w:rsidRDefault="00D875F6" w:rsidP="00D875F6">
      <w:pPr>
        <w:spacing w:line="360" w:lineRule="auto"/>
        <w:rPr>
          <w:rFonts w:ascii="Arial" w:hAnsi="Arial" w:cs="Arial"/>
          <w:i/>
          <w:sz w:val="22"/>
          <w:szCs w:val="22"/>
        </w:rPr>
      </w:pPr>
      <w:r w:rsidRPr="000E3FF3">
        <w:rPr>
          <w:rFonts w:ascii="Arial" w:hAnsi="Arial" w:cs="Arial"/>
          <w:i/>
          <w:iCs/>
          <w:sz w:val="22"/>
          <w:szCs w:val="22"/>
        </w:rPr>
        <w:t>Allegations against staff</w:t>
      </w:r>
    </w:p>
    <w:p w:rsidR="00D875F6" w:rsidRPr="000E3FF3" w:rsidRDefault="00D875F6" w:rsidP="00D875F6">
      <w:pPr>
        <w:numPr>
          <w:ilvl w:val="0"/>
          <w:numId w:val="17"/>
        </w:numPr>
        <w:spacing w:line="360" w:lineRule="auto"/>
        <w:rPr>
          <w:rFonts w:ascii="Arial" w:hAnsi="Arial" w:cs="Arial"/>
          <w:sz w:val="22"/>
          <w:szCs w:val="22"/>
        </w:rPr>
      </w:pPr>
      <w:r w:rsidRPr="000E3FF3">
        <w:rPr>
          <w:rFonts w:ascii="Arial" w:hAnsi="Arial" w:cs="Arial"/>
          <w:sz w:val="22"/>
          <w:szCs w:val="22"/>
        </w:rPr>
        <w:t>We ensure that all parents know how to complain about the behaviour or actions of staff or volunteers within the setting, or anyone living or working on the premises occupied by the setting, which may include an allegation of abuse.</w:t>
      </w:r>
    </w:p>
    <w:p w:rsidR="00D875F6" w:rsidRPr="000E3FF3" w:rsidRDefault="00D875F6" w:rsidP="00D875F6">
      <w:pPr>
        <w:numPr>
          <w:ilvl w:val="0"/>
          <w:numId w:val="17"/>
        </w:numPr>
        <w:spacing w:line="360" w:lineRule="auto"/>
        <w:rPr>
          <w:rFonts w:ascii="Arial" w:hAnsi="Arial" w:cs="Arial"/>
          <w:sz w:val="22"/>
          <w:szCs w:val="22"/>
        </w:rPr>
      </w:pPr>
      <w:r w:rsidRPr="000E3FF3">
        <w:rPr>
          <w:rFonts w:ascii="Arial" w:hAnsi="Arial" w:cs="Arial"/>
          <w:sz w:val="22"/>
          <w:szCs w:val="22"/>
        </w:rPr>
        <w:t>We respond to any inappropriate behaviour displayed by members of staff, volunteer or any other person living or working on the premises, which includes:</w:t>
      </w:r>
    </w:p>
    <w:p w:rsidR="00D875F6" w:rsidRPr="000E3FF3" w:rsidRDefault="00D875F6" w:rsidP="00D875F6">
      <w:pPr>
        <w:numPr>
          <w:ilvl w:val="0"/>
          <w:numId w:val="16"/>
        </w:numPr>
        <w:spacing w:line="360" w:lineRule="auto"/>
        <w:rPr>
          <w:rFonts w:ascii="Arial" w:hAnsi="Arial" w:cs="Arial"/>
          <w:sz w:val="22"/>
          <w:szCs w:val="22"/>
        </w:rPr>
      </w:pPr>
      <w:r w:rsidRPr="000E3FF3">
        <w:rPr>
          <w:rFonts w:ascii="Arial" w:hAnsi="Arial" w:cs="Arial"/>
          <w:sz w:val="22"/>
          <w:szCs w:val="22"/>
        </w:rPr>
        <w:t>inappropriate sexual comments;</w:t>
      </w:r>
    </w:p>
    <w:p w:rsidR="00D875F6" w:rsidRPr="000E3FF3" w:rsidRDefault="00D875F6" w:rsidP="00D875F6">
      <w:pPr>
        <w:numPr>
          <w:ilvl w:val="0"/>
          <w:numId w:val="16"/>
        </w:numPr>
        <w:spacing w:line="360" w:lineRule="auto"/>
        <w:rPr>
          <w:rFonts w:ascii="Arial" w:hAnsi="Arial" w:cs="Arial"/>
          <w:sz w:val="22"/>
          <w:szCs w:val="22"/>
        </w:rPr>
      </w:pPr>
      <w:proofErr w:type="gramStart"/>
      <w:r w:rsidRPr="000E3FF3">
        <w:rPr>
          <w:rFonts w:ascii="Arial" w:hAnsi="Arial" w:cs="Arial"/>
          <w:sz w:val="22"/>
          <w:szCs w:val="22"/>
        </w:rPr>
        <w:t>excessive</w:t>
      </w:r>
      <w:proofErr w:type="gramEnd"/>
      <w:r w:rsidRPr="000E3FF3">
        <w:rPr>
          <w:rFonts w:ascii="Arial" w:hAnsi="Arial" w:cs="Arial"/>
          <w:sz w:val="22"/>
          <w:szCs w:val="22"/>
        </w:rPr>
        <w:t xml:space="preserve"> one-to-one attention beyond the requirements of their usual role and responsibilities, or inappropriate sharing of images.</w:t>
      </w:r>
    </w:p>
    <w:p w:rsidR="00D875F6" w:rsidRPr="000E3FF3" w:rsidRDefault="00D875F6" w:rsidP="00D875F6">
      <w:pPr>
        <w:numPr>
          <w:ilvl w:val="0"/>
          <w:numId w:val="18"/>
        </w:numPr>
        <w:spacing w:line="360" w:lineRule="auto"/>
        <w:rPr>
          <w:rFonts w:ascii="Arial" w:hAnsi="Arial" w:cs="Arial"/>
          <w:sz w:val="22"/>
          <w:szCs w:val="22"/>
        </w:rPr>
      </w:pPr>
      <w:r w:rsidRPr="000E3FF3">
        <w:rPr>
          <w:rFonts w:ascii="Arial" w:hAnsi="Arial" w:cs="Arial"/>
          <w:sz w:val="22"/>
          <w:szCs w:val="22"/>
        </w:rPr>
        <w:t>We follow the guidance of the Local Safeguarding Children Board when responding to any complaint that a member of staff or volunteer within the setting, or anyone living or working on the premises occupied by the setting, has abused a child.</w:t>
      </w:r>
    </w:p>
    <w:p w:rsidR="00D875F6" w:rsidRPr="000E3FF3" w:rsidRDefault="00D875F6" w:rsidP="00D875F6">
      <w:pPr>
        <w:numPr>
          <w:ilvl w:val="0"/>
          <w:numId w:val="18"/>
        </w:numPr>
        <w:spacing w:line="360" w:lineRule="auto"/>
        <w:rPr>
          <w:rFonts w:ascii="Arial" w:hAnsi="Arial" w:cs="Arial"/>
          <w:sz w:val="22"/>
          <w:szCs w:val="22"/>
        </w:rPr>
      </w:pPr>
      <w:r w:rsidRPr="000E3FF3">
        <w:rPr>
          <w:rFonts w:ascii="Arial" w:hAnsi="Arial" w:cs="Arial"/>
          <w:sz w:val="22"/>
          <w:szCs w:val="22"/>
        </w:rPr>
        <w:t>We ensure that all staff and volunteers know how to raise concerns about a member of staff or volunteer within the setting. We respond to any concerns raised by staff and volunteers who know how to escalate their concerns if they are not satisfied with our response</w:t>
      </w:r>
    </w:p>
    <w:p w:rsidR="00D875F6" w:rsidRPr="000E3FF3" w:rsidRDefault="00D875F6" w:rsidP="00D875F6">
      <w:pPr>
        <w:numPr>
          <w:ilvl w:val="0"/>
          <w:numId w:val="18"/>
        </w:numPr>
        <w:spacing w:line="360" w:lineRule="auto"/>
        <w:rPr>
          <w:rFonts w:ascii="Arial" w:hAnsi="Arial" w:cs="Arial"/>
          <w:sz w:val="22"/>
          <w:szCs w:val="22"/>
        </w:rPr>
      </w:pPr>
      <w:r w:rsidRPr="000E3FF3">
        <w:rPr>
          <w:rFonts w:ascii="Arial" w:hAnsi="Arial" w:cs="Arial"/>
          <w:sz w:val="22"/>
          <w:szCs w:val="22"/>
        </w:rPr>
        <w:lastRenderedPageBreak/>
        <w:t xml:space="preserve">We respond to any disclosure by children or staff that abuse by a member of staff or volunteer within the </w:t>
      </w:r>
      <w:proofErr w:type="gramStart"/>
      <w:r w:rsidRPr="000E3FF3">
        <w:rPr>
          <w:rFonts w:ascii="Arial" w:hAnsi="Arial" w:cs="Arial"/>
          <w:sz w:val="22"/>
          <w:szCs w:val="22"/>
        </w:rPr>
        <w:t>setting,</w:t>
      </w:r>
      <w:proofErr w:type="gramEnd"/>
      <w:r w:rsidRPr="000E3FF3">
        <w:rPr>
          <w:rFonts w:ascii="Arial" w:hAnsi="Arial" w:cs="Arial"/>
          <w:sz w:val="22"/>
          <w:szCs w:val="22"/>
        </w:rPr>
        <w:t xml:space="preserve"> or anyone living or working on the premises occupied by the setting, may have taken, or is taking place, by first recording the details of any such alleged incident.</w:t>
      </w:r>
    </w:p>
    <w:p w:rsidR="00D875F6" w:rsidRPr="000E3FF3" w:rsidRDefault="00D875F6" w:rsidP="00D875F6">
      <w:pPr>
        <w:numPr>
          <w:ilvl w:val="0"/>
          <w:numId w:val="18"/>
        </w:numPr>
        <w:spacing w:line="360" w:lineRule="auto"/>
        <w:rPr>
          <w:rFonts w:ascii="Arial" w:hAnsi="Arial" w:cs="Arial"/>
          <w:sz w:val="22"/>
          <w:szCs w:val="22"/>
        </w:rPr>
      </w:pPr>
      <w:r w:rsidRPr="000E3FF3">
        <w:rPr>
          <w:rFonts w:ascii="Arial" w:hAnsi="Arial" w:cs="Arial"/>
          <w:sz w:val="22"/>
          <w:szCs w:val="22"/>
        </w:rPr>
        <w:t>We refer any such complaint immediately to the Local Authority Designated Officer (LADO) to investigate and/or offer advice:</w:t>
      </w:r>
    </w:p>
    <w:tbl>
      <w:tblPr>
        <w:tblW w:w="0" w:type="auto"/>
        <w:tblInd w:w="360" w:type="dxa"/>
        <w:tblBorders>
          <w:bottom w:val="single" w:sz="4" w:space="0" w:color="7030A0"/>
        </w:tblBorders>
        <w:tblLook w:val="04A0"/>
      </w:tblPr>
      <w:tblGrid>
        <w:gridCol w:w="7686"/>
        <w:gridCol w:w="2945"/>
      </w:tblGrid>
      <w:tr w:rsidR="00D875F6" w:rsidRPr="000E3FF3" w:rsidTr="00DA7CC6">
        <w:tc>
          <w:tcPr>
            <w:tcW w:w="7686" w:type="dxa"/>
            <w:shd w:val="clear" w:color="auto" w:fill="auto"/>
          </w:tcPr>
          <w:p w:rsidR="00D875F6" w:rsidRPr="000E3FF3" w:rsidRDefault="00C87FD1" w:rsidP="00C87FD1">
            <w:pPr>
              <w:spacing w:line="360" w:lineRule="auto"/>
              <w:rPr>
                <w:rFonts w:ascii="Arial" w:hAnsi="Arial" w:cs="Arial"/>
                <w:i/>
                <w:sz w:val="22"/>
                <w:szCs w:val="22"/>
              </w:rPr>
            </w:pPr>
            <w:r w:rsidRPr="000E3FF3">
              <w:rPr>
                <w:rFonts w:ascii="Arial" w:hAnsi="Arial" w:cs="Arial"/>
                <w:i/>
                <w:sz w:val="22"/>
                <w:szCs w:val="22"/>
              </w:rPr>
              <w:t>CONTACT DETAILS DISPLAYED ON NOTICE BOARD</w:t>
            </w:r>
          </w:p>
        </w:tc>
        <w:tc>
          <w:tcPr>
            <w:tcW w:w="2945" w:type="dxa"/>
            <w:tcBorders>
              <w:bottom w:val="nil"/>
            </w:tcBorders>
            <w:shd w:val="clear" w:color="auto" w:fill="auto"/>
            <w:vAlign w:val="bottom"/>
          </w:tcPr>
          <w:p w:rsidR="00D875F6" w:rsidRPr="000E3FF3" w:rsidRDefault="00D875F6" w:rsidP="00DA7CC6">
            <w:pPr>
              <w:spacing w:line="360" w:lineRule="auto"/>
              <w:jc w:val="right"/>
              <w:rPr>
                <w:rFonts w:ascii="Arial" w:hAnsi="Arial" w:cs="Arial"/>
                <w:i/>
                <w:sz w:val="22"/>
                <w:szCs w:val="22"/>
              </w:rPr>
            </w:pPr>
            <w:r w:rsidRPr="000E3FF3">
              <w:rPr>
                <w:rFonts w:ascii="Arial" w:hAnsi="Arial" w:cs="Arial"/>
                <w:i/>
                <w:iCs/>
                <w:sz w:val="22"/>
                <w:szCs w:val="22"/>
              </w:rPr>
              <w:t>(name and phone number)</w:t>
            </w:r>
          </w:p>
        </w:tc>
      </w:tr>
    </w:tbl>
    <w:p w:rsidR="00D875F6" w:rsidRPr="000E3FF3" w:rsidRDefault="00D875F6" w:rsidP="00D875F6">
      <w:pPr>
        <w:numPr>
          <w:ilvl w:val="0"/>
          <w:numId w:val="19"/>
        </w:numPr>
        <w:spacing w:line="360" w:lineRule="auto"/>
        <w:rPr>
          <w:rFonts w:ascii="Arial" w:hAnsi="Arial" w:cs="Arial"/>
          <w:sz w:val="22"/>
          <w:szCs w:val="22"/>
        </w:rPr>
      </w:pPr>
      <w:r w:rsidRPr="000E3FF3">
        <w:rPr>
          <w:rFonts w:ascii="Arial" w:hAnsi="Arial" w:cs="Arial"/>
          <w:sz w:val="22"/>
          <w:szCs w:val="22"/>
        </w:rPr>
        <w:t xml:space="preserve">We also report any such alleged incident to </w:t>
      </w:r>
      <w:proofErr w:type="spellStart"/>
      <w:r w:rsidRPr="000E3FF3">
        <w:rPr>
          <w:rFonts w:ascii="Arial" w:hAnsi="Arial" w:cs="Arial"/>
          <w:sz w:val="22"/>
          <w:szCs w:val="22"/>
        </w:rPr>
        <w:t>Ofsted</w:t>
      </w:r>
      <w:proofErr w:type="spellEnd"/>
      <w:r w:rsidRPr="000E3FF3">
        <w:rPr>
          <w:rFonts w:ascii="Arial" w:hAnsi="Arial" w:cs="Arial"/>
          <w:sz w:val="22"/>
          <w:szCs w:val="22"/>
        </w:rPr>
        <w:t xml:space="preserve"> (unless advised by LADO that this is unnecessary due to the incident not meeting the threshold), as well as what measures we have taken. We are aware that it is an offence not to do this.</w:t>
      </w:r>
    </w:p>
    <w:p w:rsidR="00D875F6" w:rsidRPr="000E3FF3" w:rsidRDefault="00D875F6" w:rsidP="00D875F6">
      <w:pPr>
        <w:numPr>
          <w:ilvl w:val="0"/>
          <w:numId w:val="19"/>
        </w:numPr>
        <w:spacing w:line="360" w:lineRule="auto"/>
        <w:rPr>
          <w:rFonts w:ascii="Arial" w:hAnsi="Arial" w:cs="Arial"/>
          <w:sz w:val="22"/>
          <w:szCs w:val="22"/>
        </w:rPr>
      </w:pPr>
      <w:r w:rsidRPr="000E3FF3">
        <w:rPr>
          <w:rFonts w:ascii="Arial" w:hAnsi="Arial" w:cs="Arial"/>
          <w:sz w:val="22"/>
          <w:szCs w:val="22"/>
        </w:rPr>
        <w:t>We co-operate entirely with any investigation carried out by children’s social care in conjunction with the police.</w:t>
      </w:r>
    </w:p>
    <w:p w:rsidR="00D875F6" w:rsidRPr="000E3FF3" w:rsidRDefault="00D875F6" w:rsidP="00D875F6">
      <w:pPr>
        <w:numPr>
          <w:ilvl w:val="0"/>
          <w:numId w:val="19"/>
        </w:numPr>
        <w:spacing w:line="360" w:lineRule="auto"/>
        <w:rPr>
          <w:rFonts w:ascii="Arial" w:hAnsi="Arial" w:cs="Arial"/>
          <w:sz w:val="22"/>
          <w:szCs w:val="22"/>
        </w:rPr>
      </w:pPr>
      <w:r w:rsidRPr="000E3FF3">
        <w:rPr>
          <w:rFonts w:ascii="Arial" w:hAnsi="Arial" w:cs="Arial"/>
          <w:sz w:val="22"/>
          <w:szCs w:val="22"/>
        </w:rPr>
        <w:t>Where the management team and children’s social care agree it is appropriate in the circumstances, the member of staff or volunteer will be suspended for the duration of the investigation. This is not an indication of admission that the alleged incident has taken place, but is to protect the staff, as well as children and families, throughout the process.</w:t>
      </w:r>
    </w:p>
    <w:p w:rsidR="00D875F6" w:rsidRPr="000E3FF3" w:rsidRDefault="00D875F6" w:rsidP="00D875F6">
      <w:pPr>
        <w:spacing w:line="360" w:lineRule="auto"/>
        <w:rPr>
          <w:rFonts w:ascii="Arial" w:hAnsi="Arial" w:cs="Arial"/>
          <w:i/>
          <w:sz w:val="22"/>
        </w:rPr>
      </w:pPr>
    </w:p>
    <w:p w:rsidR="00D875F6" w:rsidRPr="000E3FF3" w:rsidRDefault="00D875F6" w:rsidP="00D875F6">
      <w:pPr>
        <w:spacing w:line="360" w:lineRule="auto"/>
        <w:rPr>
          <w:rFonts w:ascii="Arial" w:hAnsi="Arial" w:cs="Arial"/>
          <w:i/>
          <w:sz w:val="22"/>
          <w:szCs w:val="22"/>
        </w:rPr>
      </w:pPr>
      <w:r w:rsidRPr="000E3FF3">
        <w:rPr>
          <w:rFonts w:ascii="Arial" w:hAnsi="Arial" w:cs="Arial"/>
          <w:i/>
          <w:iCs/>
          <w:sz w:val="22"/>
          <w:szCs w:val="22"/>
        </w:rPr>
        <w:t>Disciplinary action</w:t>
      </w:r>
    </w:p>
    <w:p w:rsidR="000D4EE8" w:rsidRPr="000E3FF3" w:rsidRDefault="00D875F6" w:rsidP="00490EF6">
      <w:pPr>
        <w:spacing w:line="360" w:lineRule="auto"/>
        <w:rPr>
          <w:rFonts w:ascii="Arial" w:hAnsi="Arial" w:cs="Arial"/>
          <w:sz w:val="22"/>
          <w:szCs w:val="22"/>
        </w:rPr>
      </w:pPr>
      <w:r w:rsidRPr="000E3FF3">
        <w:rPr>
          <w:rFonts w:ascii="Arial" w:hAnsi="Arial" w:cs="Arial"/>
          <w:sz w:val="22"/>
          <w:szCs w:val="22"/>
        </w:rPr>
        <w:t>Where a member of staff or volunteer has been dismissed due to engaging in activities that caused concern for the safeguarding of children or vulnerable adults, we will notify the Disclosure and Barring Service of relevant information, so that individuals who pose a threat to children and vulnerable groups can be identified and barred from working with these groups.</w:t>
      </w:r>
    </w:p>
    <w:p w:rsidR="008E5C04" w:rsidRPr="000E3FF3" w:rsidRDefault="008E5C04" w:rsidP="0015395F">
      <w:pPr>
        <w:pStyle w:val="Default"/>
        <w:rPr>
          <w:rFonts w:ascii="Arial" w:hAnsi="Arial" w:cs="Arial"/>
          <w:b/>
          <w:bCs/>
          <w:sz w:val="22"/>
          <w:szCs w:val="22"/>
        </w:rPr>
      </w:pPr>
    </w:p>
    <w:p w:rsidR="0015395F" w:rsidRPr="000E3FF3" w:rsidRDefault="0015395F" w:rsidP="0015395F">
      <w:pPr>
        <w:pStyle w:val="Default"/>
        <w:rPr>
          <w:rFonts w:ascii="Arial" w:hAnsi="Arial" w:cs="Arial"/>
          <w:b/>
          <w:bCs/>
          <w:sz w:val="22"/>
          <w:szCs w:val="22"/>
        </w:rPr>
      </w:pPr>
      <w:r w:rsidRPr="000E3FF3">
        <w:rPr>
          <w:rFonts w:ascii="Arial" w:hAnsi="Arial" w:cs="Arial"/>
          <w:b/>
          <w:bCs/>
          <w:sz w:val="22"/>
          <w:szCs w:val="22"/>
        </w:rPr>
        <w:t xml:space="preserve">Types of abuse and particular procedures followed </w:t>
      </w:r>
    </w:p>
    <w:p w:rsidR="008E5C04" w:rsidRPr="000E3FF3" w:rsidRDefault="008E5C04" w:rsidP="0015395F">
      <w:pPr>
        <w:pStyle w:val="Default"/>
        <w:rPr>
          <w:rFonts w:ascii="Arial" w:hAnsi="Arial" w:cs="Arial"/>
          <w:b/>
          <w:bCs/>
          <w:sz w:val="22"/>
          <w:szCs w:val="22"/>
        </w:rPr>
      </w:pPr>
    </w:p>
    <w:p w:rsidR="0015395F" w:rsidRPr="000E3FF3" w:rsidRDefault="0015395F" w:rsidP="0015395F">
      <w:pPr>
        <w:pStyle w:val="Default"/>
        <w:rPr>
          <w:rFonts w:ascii="Arial" w:hAnsi="Arial" w:cs="Arial"/>
          <w:sz w:val="22"/>
          <w:szCs w:val="22"/>
        </w:rPr>
      </w:pPr>
      <w:r w:rsidRPr="000E3FF3">
        <w:rPr>
          <w:rFonts w:ascii="Arial" w:hAnsi="Arial" w:cs="Arial"/>
          <w:sz w:val="22"/>
          <w:szCs w:val="22"/>
        </w:rPr>
        <w:t xml:space="preserve">Abuse and neglect are forms of maltreatment of a child. Somebody may abuse or neglect a child by harming them or by failing to act to prevent harm. Children may be abused within a family, institution or community setting by those known to them or a stranger. This could be an adult or adults, another child or children. The signs and indicators listed below may not necessarily indicate that a child has been abused, but will help us to recognise that something may be wrong, especially if a child shows a number of these symptoms or any of them to a marked degree. </w:t>
      </w:r>
    </w:p>
    <w:p w:rsidR="008E5C04" w:rsidRPr="000E3FF3" w:rsidRDefault="008E5C04" w:rsidP="0015395F">
      <w:pPr>
        <w:pStyle w:val="Default"/>
        <w:rPr>
          <w:rFonts w:ascii="Arial" w:hAnsi="Arial" w:cs="Arial"/>
          <w:b/>
          <w:bCs/>
          <w:color w:val="auto"/>
          <w:sz w:val="22"/>
          <w:szCs w:val="22"/>
        </w:rPr>
      </w:pPr>
    </w:p>
    <w:p w:rsidR="008E5C04" w:rsidRPr="000E3FF3" w:rsidRDefault="008E5C04" w:rsidP="0015395F">
      <w:pPr>
        <w:pStyle w:val="Default"/>
        <w:rPr>
          <w:rFonts w:ascii="Arial" w:hAnsi="Arial" w:cs="Arial"/>
          <w:b/>
          <w:bCs/>
          <w:color w:val="auto"/>
          <w:sz w:val="22"/>
          <w:szCs w:val="22"/>
        </w:rPr>
      </w:pPr>
    </w:p>
    <w:p w:rsidR="0015395F" w:rsidRPr="000E3FF3" w:rsidRDefault="0015395F" w:rsidP="0015395F">
      <w:pPr>
        <w:pStyle w:val="Default"/>
        <w:rPr>
          <w:rFonts w:ascii="Arial" w:hAnsi="Arial" w:cs="Arial"/>
          <w:b/>
          <w:bCs/>
          <w:color w:val="auto"/>
          <w:sz w:val="22"/>
          <w:szCs w:val="22"/>
        </w:rPr>
      </w:pPr>
      <w:r w:rsidRPr="000E3FF3">
        <w:rPr>
          <w:rFonts w:ascii="Arial" w:hAnsi="Arial" w:cs="Arial"/>
          <w:b/>
          <w:bCs/>
          <w:color w:val="auto"/>
          <w:sz w:val="22"/>
          <w:szCs w:val="22"/>
        </w:rPr>
        <w:t xml:space="preserve">Neglect </w:t>
      </w:r>
    </w:p>
    <w:p w:rsidR="0015395F" w:rsidRPr="000E3FF3" w:rsidRDefault="0015395F" w:rsidP="0015395F">
      <w:pPr>
        <w:pStyle w:val="Default"/>
        <w:rPr>
          <w:rFonts w:ascii="Arial" w:hAnsi="Arial" w:cs="Arial"/>
          <w:color w:val="auto"/>
          <w:sz w:val="22"/>
          <w:szCs w:val="22"/>
        </w:rPr>
      </w:pPr>
      <w:r w:rsidRPr="000E3FF3">
        <w:rPr>
          <w:rFonts w:ascii="Arial" w:hAnsi="Arial" w:cs="Arial"/>
          <w:color w:val="auto"/>
          <w:sz w:val="22"/>
          <w:szCs w:val="22"/>
        </w:rPr>
        <w:t xml:space="preserve">Action should be taken if the staff member has reason to believe that there has been persistent or severe neglect of a child (for example, by exposure to any kind of danger, including cold, starvation or failure to seek medical treatment, when required, on behalf of the child), which results in serious impairment of the child's health or development, including failure to thrive. </w:t>
      </w:r>
    </w:p>
    <w:p w:rsidR="0015395F" w:rsidRPr="000E3FF3" w:rsidRDefault="0015395F" w:rsidP="0015395F">
      <w:pPr>
        <w:pStyle w:val="Default"/>
        <w:rPr>
          <w:rFonts w:ascii="Arial" w:hAnsi="Arial" w:cs="Arial"/>
          <w:color w:val="auto"/>
          <w:sz w:val="22"/>
          <w:szCs w:val="22"/>
        </w:rPr>
      </w:pPr>
      <w:r w:rsidRPr="000E3FF3">
        <w:rPr>
          <w:rFonts w:ascii="Arial" w:hAnsi="Arial" w:cs="Arial"/>
          <w:color w:val="auto"/>
          <w:sz w:val="22"/>
          <w:szCs w:val="22"/>
        </w:rPr>
        <w:t xml:space="preserve">Signs may include a child </w:t>
      </w:r>
      <w:r w:rsidR="00490EF6" w:rsidRPr="000E3FF3">
        <w:rPr>
          <w:rFonts w:ascii="Arial" w:hAnsi="Arial" w:cs="Arial"/>
          <w:color w:val="auto"/>
          <w:sz w:val="22"/>
          <w:szCs w:val="22"/>
        </w:rPr>
        <w:t>persistently arriving at setting</w:t>
      </w:r>
      <w:r w:rsidRPr="000E3FF3">
        <w:rPr>
          <w:rFonts w:ascii="Arial" w:hAnsi="Arial" w:cs="Arial"/>
          <w:color w:val="auto"/>
          <w:sz w:val="22"/>
          <w:szCs w:val="22"/>
        </w:rPr>
        <w:t xml:space="preserve"> unwashed or unkempt, wearing clothes that are too small (especially shoes that may restrict the child’s growth or</w:t>
      </w:r>
      <w:r w:rsidR="00490EF6" w:rsidRPr="000E3FF3">
        <w:rPr>
          <w:rFonts w:ascii="Arial" w:hAnsi="Arial" w:cs="Arial"/>
          <w:color w:val="auto"/>
          <w:sz w:val="22"/>
          <w:szCs w:val="22"/>
        </w:rPr>
        <w:t xml:space="preserve"> hurt them), arriving at pre-school</w:t>
      </w:r>
      <w:r w:rsidRPr="000E3FF3">
        <w:rPr>
          <w:rFonts w:ascii="Arial" w:hAnsi="Arial" w:cs="Arial"/>
          <w:color w:val="auto"/>
          <w:sz w:val="22"/>
          <w:szCs w:val="22"/>
        </w:rPr>
        <w:t xml:space="preserve"> in the same nappy they went home in or a child having an illness or identified special educational need or disability that is not being addressed by the parent. A child may also be persistently hungry if a parent is withholding food or not providing enough for a child’s needs. </w:t>
      </w:r>
    </w:p>
    <w:p w:rsidR="0015395F" w:rsidRPr="000E3FF3" w:rsidRDefault="0015395F" w:rsidP="0015395F">
      <w:pPr>
        <w:pStyle w:val="Default"/>
        <w:rPr>
          <w:rFonts w:ascii="Arial" w:hAnsi="Arial" w:cs="Arial"/>
          <w:color w:val="auto"/>
          <w:sz w:val="22"/>
          <w:szCs w:val="22"/>
        </w:rPr>
      </w:pPr>
      <w:r w:rsidRPr="000E3FF3">
        <w:rPr>
          <w:rFonts w:ascii="Arial" w:hAnsi="Arial" w:cs="Arial"/>
          <w:color w:val="auto"/>
          <w:sz w:val="22"/>
          <w:szCs w:val="22"/>
        </w:rPr>
        <w:t xml:space="preserve">Neglect may also be shown through emotional signs, e.g. a child may not be receiving the attention they need at home and may crave love and support at nursery. They may be clingy and emotional. In addition, neglect may occur through pregnancy as a result of maternal substance abuse. </w:t>
      </w:r>
    </w:p>
    <w:p w:rsidR="0015395F" w:rsidRPr="000E3FF3" w:rsidRDefault="0015395F" w:rsidP="0015395F">
      <w:pPr>
        <w:pStyle w:val="Default"/>
        <w:rPr>
          <w:rFonts w:ascii="Arial" w:hAnsi="Arial" w:cs="Arial"/>
          <w:b/>
          <w:bCs/>
          <w:color w:val="auto"/>
          <w:sz w:val="22"/>
          <w:szCs w:val="22"/>
        </w:rPr>
      </w:pPr>
    </w:p>
    <w:p w:rsidR="0015395F" w:rsidRPr="000E3FF3" w:rsidRDefault="0015395F" w:rsidP="0015395F">
      <w:pPr>
        <w:pStyle w:val="Default"/>
        <w:rPr>
          <w:rFonts w:ascii="Arial" w:hAnsi="Arial" w:cs="Arial"/>
          <w:b/>
          <w:bCs/>
          <w:color w:val="auto"/>
          <w:sz w:val="22"/>
          <w:szCs w:val="22"/>
        </w:rPr>
      </w:pPr>
    </w:p>
    <w:p w:rsidR="0015395F" w:rsidRPr="000E3FF3" w:rsidRDefault="0015395F" w:rsidP="0015395F">
      <w:pPr>
        <w:pStyle w:val="Default"/>
        <w:rPr>
          <w:rFonts w:ascii="Arial" w:hAnsi="Arial" w:cs="Arial"/>
          <w:b/>
          <w:bCs/>
          <w:color w:val="auto"/>
          <w:sz w:val="22"/>
          <w:szCs w:val="22"/>
        </w:rPr>
      </w:pPr>
      <w:r w:rsidRPr="000E3FF3">
        <w:rPr>
          <w:rFonts w:ascii="Arial" w:hAnsi="Arial" w:cs="Arial"/>
          <w:b/>
          <w:bCs/>
          <w:color w:val="auto"/>
          <w:sz w:val="22"/>
          <w:szCs w:val="22"/>
        </w:rPr>
        <w:t xml:space="preserve">Physical abuse </w:t>
      </w:r>
    </w:p>
    <w:p w:rsidR="0015395F" w:rsidRPr="000E3FF3" w:rsidRDefault="0015395F" w:rsidP="0015395F">
      <w:pPr>
        <w:pStyle w:val="Default"/>
        <w:rPr>
          <w:rFonts w:ascii="Arial" w:hAnsi="Arial" w:cs="Arial"/>
          <w:color w:val="auto"/>
          <w:sz w:val="22"/>
          <w:szCs w:val="22"/>
        </w:rPr>
      </w:pPr>
      <w:r w:rsidRPr="000E3FF3">
        <w:rPr>
          <w:rFonts w:ascii="Arial" w:hAnsi="Arial" w:cs="Arial"/>
          <w:color w:val="auto"/>
          <w:sz w:val="22"/>
          <w:szCs w:val="22"/>
        </w:rPr>
        <w:t xml:space="preserve">Action needs to be taken if </w:t>
      </w:r>
      <w:proofErr w:type="gramStart"/>
      <w:r w:rsidRPr="000E3FF3">
        <w:rPr>
          <w:rFonts w:ascii="Arial" w:hAnsi="Arial" w:cs="Arial"/>
          <w:color w:val="auto"/>
          <w:sz w:val="22"/>
          <w:szCs w:val="22"/>
        </w:rPr>
        <w:t>staff have</w:t>
      </w:r>
      <w:proofErr w:type="gramEnd"/>
      <w:r w:rsidRPr="000E3FF3">
        <w:rPr>
          <w:rFonts w:ascii="Arial" w:hAnsi="Arial" w:cs="Arial"/>
          <w:color w:val="auto"/>
          <w:sz w:val="22"/>
          <w:szCs w:val="22"/>
        </w:rPr>
        <w:t xml:space="preserve"> reason to believe that there has been a physical injury to a child, including deliberate poisoning, where there is definite knowledge or reasonable suspicion that the injury was inflicted or knowingly not prevented. These symptoms may include bruising or injuries in an area that is not usual for a child, e.g. fleshy parts of the arms and legs, back, wrists, ankles and face. </w:t>
      </w:r>
    </w:p>
    <w:p w:rsidR="0015395F" w:rsidRPr="000E3FF3" w:rsidRDefault="0015395F" w:rsidP="0015395F">
      <w:pPr>
        <w:pStyle w:val="Default"/>
        <w:rPr>
          <w:rFonts w:ascii="Arial" w:hAnsi="Arial" w:cs="Arial"/>
          <w:color w:val="auto"/>
          <w:sz w:val="22"/>
          <w:szCs w:val="22"/>
        </w:rPr>
      </w:pPr>
    </w:p>
    <w:p w:rsidR="0015395F" w:rsidRPr="000E3FF3" w:rsidRDefault="0015395F" w:rsidP="0015395F">
      <w:pPr>
        <w:pStyle w:val="Default"/>
        <w:rPr>
          <w:rFonts w:ascii="Arial" w:hAnsi="Arial" w:cs="Arial"/>
          <w:color w:val="auto"/>
          <w:sz w:val="22"/>
          <w:szCs w:val="22"/>
        </w:rPr>
      </w:pPr>
      <w:r w:rsidRPr="000E3FF3">
        <w:rPr>
          <w:rFonts w:ascii="Arial" w:hAnsi="Arial" w:cs="Arial"/>
          <w:color w:val="auto"/>
          <w:sz w:val="22"/>
          <w:szCs w:val="22"/>
        </w:rPr>
        <w:t xml:space="preserve">Many children will have cuts and grazes from normal childhood injuries. These should also be logged and discussed with the nursery manager or room leader. </w:t>
      </w:r>
    </w:p>
    <w:p w:rsidR="0015395F" w:rsidRPr="000E3FF3" w:rsidRDefault="0015395F" w:rsidP="0015395F">
      <w:pPr>
        <w:pStyle w:val="Default"/>
        <w:rPr>
          <w:rFonts w:ascii="Arial" w:hAnsi="Arial" w:cs="Arial"/>
          <w:color w:val="auto"/>
          <w:sz w:val="22"/>
          <w:szCs w:val="22"/>
        </w:rPr>
      </w:pPr>
      <w:r w:rsidRPr="000E3FF3">
        <w:rPr>
          <w:rFonts w:ascii="Arial" w:hAnsi="Arial" w:cs="Arial"/>
          <w:color w:val="auto"/>
          <w:sz w:val="22"/>
          <w:szCs w:val="22"/>
        </w:rPr>
        <w:t xml:space="preserve">Children and babies may be abused physically through shaking or throwing. Other injuries may include burns or scalds. These are not usual childhood injuries and should always be logged and discussed with the nursery manager. </w:t>
      </w:r>
    </w:p>
    <w:p w:rsidR="0015395F" w:rsidRPr="000E3FF3" w:rsidRDefault="0015395F" w:rsidP="0015395F">
      <w:pPr>
        <w:pStyle w:val="Default"/>
        <w:rPr>
          <w:rFonts w:ascii="Arial" w:hAnsi="Arial" w:cs="Arial"/>
          <w:color w:val="auto"/>
          <w:sz w:val="22"/>
          <w:szCs w:val="22"/>
        </w:rPr>
      </w:pPr>
    </w:p>
    <w:p w:rsidR="0015395F" w:rsidRPr="000E3FF3" w:rsidRDefault="0015395F" w:rsidP="0015395F">
      <w:pPr>
        <w:pStyle w:val="Default"/>
        <w:rPr>
          <w:rFonts w:ascii="Arial" w:hAnsi="Arial" w:cs="Arial"/>
          <w:b/>
          <w:bCs/>
          <w:color w:val="auto"/>
          <w:sz w:val="22"/>
          <w:szCs w:val="22"/>
        </w:rPr>
      </w:pPr>
      <w:r w:rsidRPr="000E3FF3">
        <w:rPr>
          <w:rFonts w:ascii="Arial" w:hAnsi="Arial" w:cs="Arial"/>
          <w:b/>
          <w:bCs/>
          <w:color w:val="auto"/>
          <w:sz w:val="22"/>
          <w:szCs w:val="22"/>
        </w:rPr>
        <w:t xml:space="preserve">Sexual abuse </w:t>
      </w:r>
    </w:p>
    <w:p w:rsidR="0015395F" w:rsidRPr="000E3FF3" w:rsidRDefault="0015395F" w:rsidP="0015395F">
      <w:pPr>
        <w:pStyle w:val="Default"/>
        <w:rPr>
          <w:rFonts w:ascii="Arial" w:hAnsi="Arial" w:cs="Arial"/>
          <w:color w:val="auto"/>
          <w:sz w:val="22"/>
          <w:szCs w:val="22"/>
        </w:rPr>
      </w:pPr>
      <w:r w:rsidRPr="000E3FF3">
        <w:rPr>
          <w:rFonts w:ascii="Arial" w:hAnsi="Arial" w:cs="Arial"/>
          <w:color w:val="auto"/>
          <w:sz w:val="22"/>
          <w:szCs w:val="22"/>
        </w:rPr>
        <w:t xml:space="preserve">Action needs be taken if the staff member has witnessed an occasion(s) where a child indicated sexual activity through words, play, drawing, had an excessive preoccupation with sexual matters or had an inappropriate knowledge of adult sexual behaviour or language. This may include acting out sexual activity on dolls/toys or in the role play area with their peers, drawing pictures that are inappropriate for a child, talking about sexual activities or using sexual language or words. The child may become worried when their clothes are removed, e.g. for nappy changes. </w:t>
      </w:r>
    </w:p>
    <w:p w:rsidR="0015395F" w:rsidRPr="000E3FF3" w:rsidRDefault="0015395F" w:rsidP="0015395F">
      <w:pPr>
        <w:pStyle w:val="Default"/>
        <w:rPr>
          <w:rFonts w:ascii="Arial" w:hAnsi="Arial" w:cs="Arial"/>
          <w:color w:val="auto"/>
          <w:sz w:val="22"/>
          <w:szCs w:val="22"/>
        </w:rPr>
      </w:pPr>
      <w:r w:rsidRPr="000E3FF3">
        <w:rPr>
          <w:rFonts w:ascii="Arial" w:hAnsi="Arial" w:cs="Arial"/>
          <w:color w:val="auto"/>
          <w:sz w:val="22"/>
          <w:szCs w:val="22"/>
        </w:rPr>
        <w:t xml:space="preserve">The physical symptoms may include genital trauma, discharge and bruises between the legs or signs of a sexually transmitted disease (STD). Emotional symptoms could include a distinct change in a child’s behaviour. They may be withdrawn or overly extroverted and outgoing. They may withdraw away from a particular adult and become distressed if they reach out for them, but they may also be particularly clingy to a potential abuser so all symptoms and signs should be looked at together and assessed as a whole. </w:t>
      </w:r>
    </w:p>
    <w:p w:rsidR="0015395F" w:rsidRPr="000E3FF3" w:rsidRDefault="0015395F" w:rsidP="0015395F">
      <w:pPr>
        <w:pStyle w:val="Default"/>
        <w:rPr>
          <w:rFonts w:ascii="Arial" w:hAnsi="Arial" w:cs="Arial"/>
          <w:b/>
          <w:bCs/>
          <w:color w:val="auto"/>
          <w:sz w:val="22"/>
          <w:szCs w:val="22"/>
        </w:rPr>
      </w:pPr>
    </w:p>
    <w:p w:rsidR="0015395F" w:rsidRPr="000E3FF3" w:rsidRDefault="0015395F" w:rsidP="0015395F">
      <w:pPr>
        <w:pStyle w:val="Default"/>
        <w:rPr>
          <w:rFonts w:ascii="Arial" w:hAnsi="Arial" w:cs="Arial"/>
          <w:b/>
          <w:bCs/>
          <w:color w:val="auto"/>
          <w:sz w:val="22"/>
          <w:szCs w:val="22"/>
        </w:rPr>
      </w:pPr>
    </w:p>
    <w:p w:rsidR="0015395F" w:rsidRPr="000E3FF3" w:rsidRDefault="0015395F" w:rsidP="0015395F">
      <w:pPr>
        <w:pStyle w:val="Default"/>
        <w:rPr>
          <w:rFonts w:ascii="Arial" w:hAnsi="Arial" w:cs="Arial"/>
          <w:b/>
          <w:bCs/>
          <w:color w:val="auto"/>
          <w:sz w:val="22"/>
          <w:szCs w:val="22"/>
        </w:rPr>
      </w:pPr>
      <w:r w:rsidRPr="000E3FF3">
        <w:rPr>
          <w:rFonts w:ascii="Arial" w:hAnsi="Arial" w:cs="Arial"/>
          <w:b/>
          <w:bCs/>
          <w:color w:val="auto"/>
          <w:sz w:val="22"/>
          <w:szCs w:val="22"/>
        </w:rPr>
        <w:t>Emotional abuse</w:t>
      </w:r>
    </w:p>
    <w:p w:rsidR="0015395F" w:rsidRPr="000E3FF3" w:rsidRDefault="0015395F" w:rsidP="0015395F">
      <w:pPr>
        <w:pStyle w:val="Default"/>
        <w:rPr>
          <w:rFonts w:ascii="Arial" w:hAnsi="Arial" w:cs="Arial"/>
          <w:color w:val="auto"/>
          <w:sz w:val="22"/>
          <w:szCs w:val="22"/>
        </w:rPr>
      </w:pPr>
      <w:r w:rsidRPr="000E3FF3">
        <w:rPr>
          <w:rFonts w:ascii="Arial" w:hAnsi="Arial" w:cs="Arial"/>
          <w:color w:val="auto"/>
          <w:sz w:val="22"/>
          <w:szCs w:val="22"/>
        </w:rPr>
        <w:t xml:space="preserve">Action should be taken if the staff member has reason to believe that there is a severe, adverse effect on the behaviour and emotional development of a child, caused by persistent or severe ill treatment or rejection. </w:t>
      </w:r>
    </w:p>
    <w:p w:rsidR="0015395F" w:rsidRPr="000E3FF3" w:rsidRDefault="0015395F" w:rsidP="0015395F">
      <w:pPr>
        <w:pStyle w:val="Default"/>
        <w:rPr>
          <w:rFonts w:ascii="Arial" w:hAnsi="Arial" w:cs="Arial"/>
          <w:color w:val="auto"/>
          <w:sz w:val="22"/>
          <w:szCs w:val="22"/>
        </w:rPr>
      </w:pPr>
      <w:r w:rsidRPr="000E3FF3">
        <w:rPr>
          <w:rFonts w:ascii="Arial" w:hAnsi="Arial" w:cs="Arial"/>
          <w:color w:val="auto"/>
          <w:sz w:val="22"/>
          <w:szCs w:val="22"/>
        </w:rPr>
        <w:t xml:space="preserve">This may include extremes of discipline where a child is shouted at or put down on a consistent basis, lack of emotional attachment by a parent, or it may include parents or carers placing inappropriate age or developmental expectations upon them. Emotional abuse may also be imposed through the child witnessing domestic abuse and alcohol and drug misuse by adults caring for them. </w:t>
      </w:r>
    </w:p>
    <w:p w:rsidR="008E5C04" w:rsidRPr="000E3FF3" w:rsidRDefault="0015395F" w:rsidP="0015395F">
      <w:pPr>
        <w:pStyle w:val="Default"/>
        <w:rPr>
          <w:rFonts w:ascii="Arial" w:hAnsi="Arial" w:cs="Arial"/>
          <w:color w:val="auto"/>
          <w:sz w:val="22"/>
          <w:szCs w:val="22"/>
        </w:rPr>
      </w:pPr>
      <w:r w:rsidRPr="000E3FF3">
        <w:rPr>
          <w:rFonts w:ascii="Arial" w:hAnsi="Arial" w:cs="Arial"/>
          <w:color w:val="auto"/>
          <w:sz w:val="22"/>
          <w:szCs w:val="22"/>
        </w:rPr>
        <w:t xml:space="preserve">The child is likely to show extremes of emotion with this type of abuse. This may include shying away from an adult who is abusing them, becoming withdrawn, aggressive or clingy in order to receive their love and attention. This type of abuse is harder to identify as the child is not likely to show any physical signs. </w:t>
      </w:r>
    </w:p>
    <w:p w:rsidR="008E5C04" w:rsidRPr="000E3FF3" w:rsidRDefault="008E5C04" w:rsidP="0015395F">
      <w:pPr>
        <w:pStyle w:val="Default"/>
        <w:rPr>
          <w:rFonts w:ascii="Arial" w:hAnsi="Arial" w:cs="Arial"/>
          <w:b/>
          <w:bCs/>
          <w:color w:val="auto"/>
        </w:rPr>
      </w:pPr>
    </w:p>
    <w:p w:rsidR="0015395F" w:rsidRPr="000E3FF3" w:rsidRDefault="0015395F" w:rsidP="0015395F">
      <w:pPr>
        <w:pStyle w:val="Default"/>
        <w:rPr>
          <w:rFonts w:ascii="Arial" w:hAnsi="Arial" w:cs="Arial"/>
          <w:b/>
          <w:bCs/>
          <w:color w:val="auto"/>
          <w:sz w:val="22"/>
          <w:szCs w:val="22"/>
        </w:rPr>
      </w:pPr>
      <w:r w:rsidRPr="000E3FF3">
        <w:rPr>
          <w:rFonts w:ascii="Arial" w:hAnsi="Arial" w:cs="Arial"/>
          <w:b/>
          <w:bCs/>
          <w:color w:val="auto"/>
          <w:sz w:val="22"/>
          <w:szCs w:val="22"/>
        </w:rPr>
        <w:t xml:space="preserve">Fabricated illness </w:t>
      </w:r>
    </w:p>
    <w:p w:rsidR="0015395F" w:rsidRPr="000E3FF3" w:rsidRDefault="0015395F" w:rsidP="0015395F">
      <w:pPr>
        <w:pStyle w:val="Default"/>
        <w:rPr>
          <w:rFonts w:ascii="Arial" w:hAnsi="Arial" w:cs="Arial"/>
          <w:color w:val="auto"/>
          <w:sz w:val="22"/>
          <w:szCs w:val="22"/>
        </w:rPr>
      </w:pPr>
      <w:r w:rsidRPr="000E3FF3">
        <w:rPr>
          <w:rFonts w:ascii="Arial" w:hAnsi="Arial" w:cs="Arial"/>
          <w:color w:val="auto"/>
          <w:sz w:val="22"/>
          <w:szCs w:val="22"/>
        </w:rPr>
        <w:t xml:space="preserve">This is also a type of physical abuse. This is where a child is presented with an illness that is fabricated by the adult carer. The carer may seek out unnecessary medical treatment or investigation. The signs may include a carer exaggerating a real illness or symptoms, complete fabrication of symptoms or inducing physical illness, e.g. through poisoning, starvation, inappropriate diet. This may also be presented through false allegations of abuse or encouraging the child to appear disabled or ill to obtain unnecessary treatment or specialist support. </w:t>
      </w:r>
    </w:p>
    <w:p w:rsidR="0015395F" w:rsidRPr="000E3FF3" w:rsidRDefault="0015395F" w:rsidP="0015395F">
      <w:pPr>
        <w:pStyle w:val="Default"/>
        <w:rPr>
          <w:rFonts w:ascii="Arial" w:hAnsi="Arial" w:cs="Arial"/>
          <w:color w:val="auto"/>
          <w:sz w:val="22"/>
          <w:szCs w:val="22"/>
        </w:rPr>
      </w:pPr>
    </w:p>
    <w:p w:rsidR="0015395F" w:rsidRPr="000E3FF3" w:rsidRDefault="0015395F" w:rsidP="0015395F">
      <w:pPr>
        <w:pStyle w:val="Default"/>
        <w:rPr>
          <w:rFonts w:ascii="Arial" w:hAnsi="Arial" w:cs="Arial"/>
          <w:color w:val="auto"/>
          <w:sz w:val="22"/>
          <w:szCs w:val="22"/>
        </w:rPr>
      </w:pPr>
    </w:p>
    <w:p w:rsidR="0015395F" w:rsidRPr="000E3FF3" w:rsidRDefault="0015395F" w:rsidP="0015395F">
      <w:pPr>
        <w:rPr>
          <w:rFonts w:ascii="Arial" w:hAnsi="Arial" w:cs="Arial"/>
          <w:sz w:val="22"/>
          <w:szCs w:val="22"/>
        </w:rPr>
      </w:pPr>
      <w:r w:rsidRPr="000E3FF3">
        <w:rPr>
          <w:rFonts w:ascii="Arial" w:hAnsi="Arial" w:cs="Arial"/>
          <w:b/>
          <w:sz w:val="22"/>
          <w:szCs w:val="22"/>
        </w:rPr>
        <w:t>Peer on Peer abuse</w:t>
      </w:r>
    </w:p>
    <w:p w:rsidR="0015395F" w:rsidRPr="000E3FF3" w:rsidRDefault="0015395F" w:rsidP="0015395F">
      <w:pPr>
        <w:pStyle w:val="ListParagraph"/>
        <w:ind w:left="0"/>
        <w:rPr>
          <w:rFonts w:ascii="Arial" w:hAnsi="Arial" w:cs="Arial"/>
          <w:sz w:val="22"/>
          <w:szCs w:val="22"/>
        </w:rPr>
      </w:pPr>
      <w:r w:rsidRPr="000E3FF3">
        <w:rPr>
          <w:rFonts w:ascii="Arial" w:hAnsi="Arial" w:cs="Arial"/>
          <w:sz w:val="22"/>
          <w:szCs w:val="22"/>
        </w:rPr>
        <w:t>Children are vulnerable to abuse by their peers. Such abuse will be taken as seriously as abuse by adults and will be subject to the same child protection procedures.  We are aware of the potential uses of information technology for cyber</w:t>
      </w:r>
      <w:r w:rsidR="008E5C04" w:rsidRPr="000E3FF3">
        <w:rPr>
          <w:rFonts w:ascii="Arial" w:hAnsi="Arial" w:cs="Arial"/>
          <w:sz w:val="22"/>
          <w:szCs w:val="22"/>
        </w:rPr>
        <w:t xml:space="preserve"> </w:t>
      </w:r>
      <w:r w:rsidRPr="000E3FF3">
        <w:rPr>
          <w:rFonts w:ascii="Arial" w:hAnsi="Arial" w:cs="Arial"/>
          <w:sz w:val="22"/>
          <w:szCs w:val="22"/>
        </w:rPr>
        <w:t xml:space="preserve">bullying and abusive behaviour between young people. </w:t>
      </w:r>
    </w:p>
    <w:p w:rsidR="0015395F" w:rsidRPr="000E3FF3" w:rsidRDefault="0015395F" w:rsidP="0015395F">
      <w:pPr>
        <w:pStyle w:val="ListParagraph"/>
        <w:ind w:left="0"/>
        <w:rPr>
          <w:rFonts w:ascii="Arial" w:hAnsi="Arial" w:cs="Arial"/>
          <w:sz w:val="22"/>
          <w:szCs w:val="22"/>
          <w:lang w:val="en-US"/>
        </w:rPr>
      </w:pPr>
      <w:r w:rsidRPr="000E3FF3">
        <w:rPr>
          <w:rFonts w:ascii="Arial" w:hAnsi="Arial" w:cs="Arial"/>
          <w:sz w:val="22"/>
          <w:szCs w:val="22"/>
        </w:rPr>
        <w:t xml:space="preserve">We are also aware of the added vulnerability of children and young people who have been the victims safeguarding issues, and or bullying, including the risk that they may respond to this by abusing younger or weaker children.  </w:t>
      </w:r>
      <w:r w:rsidRPr="000E3FF3">
        <w:rPr>
          <w:rFonts w:ascii="Arial" w:hAnsi="Arial" w:cs="Arial"/>
          <w:sz w:val="22"/>
          <w:szCs w:val="22"/>
          <w:lang w:val="en-US"/>
        </w:rPr>
        <w:t xml:space="preserve">If we are concerned about a child’s welfare, we will contact the local authority early years improvement team, or other relevant support services for advice. Confidentiality will be assured only when it is clear that there is no risk of harm to a child. I aim to share all information with parents but in some instances </w:t>
      </w:r>
      <w:r w:rsidRPr="000E3FF3">
        <w:rPr>
          <w:rFonts w:ascii="Arial" w:hAnsi="Arial" w:cs="Arial"/>
          <w:sz w:val="22"/>
          <w:szCs w:val="22"/>
          <w:lang w:val="en-US"/>
        </w:rPr>
        <w:lastRenderedPageBreak/>
        <w:t>(where we are worried about a child’s wellbeing) we may have to refer concerns without discussing this with you.</w:t>
      </w:r>
    </w:p>
    <w:p w:rsidR="0015395F" w:rsidRPr="000E3FF3" w:rsidRDefault="0015395F" w:rsidP="0015395F">
      <w:pPr>
        <w:pStyle w:val="ListParagraph"/>
        <w:ind w:left="0"/>
        <w:rPr>
          <w:rFonts w:ascii="Arial" w:hAnsi="Arial" w:cs="Arial"/>
          <w:sz w:val="22"/>
          <w:szCs w:val="22"/>
          <w:lang w:val="en-US"/>
        </w:rPr>
      </w:pPr>
    </w:p>
    <w:p w:rsidR="0015395F" w:rsidRPr="000E3FF3" w:rsidRDefault="0015395F" w:rsidP="0015395F">
      <w:pPr>
        <w:contextualSpacing/>
        <w:rPr>
          <w:rFonts w:ascii="Arial" w:hAnsi="Arial" w:cs="Arial"/>
          <w:b/>
          <w:sz w:val="22"/>
          <w:szCs w:val="22"/>
        </w:rPr>
      </w:pPr>
      <w:proofErr w:type="gramStart"/>
      <w:r w:rsidRPr="000E3FF3">
        <w:rPr>
          <w:rFonts w:ascii="Arial" w:hAnsi="Arial" w:cs="Arial"/>
          <w:b/>
          <w:sz w:val="22"/>
          <w:szCs w:val="22"/>
        </w:rPr>
        <w:t>On-line Abuse &amp;Internet Safety.</w:t>
      </w:r>
      <w:proofErr w:type="gramEnd"/>
    </w:p>
    <w:p w:rsidR="0015395F" w:rsidRPr="000E3FF3" w:rsidRDefault="0015395F" w:rsidP="0015395F">
      <w:pPr>
        <w:contextualSpacing/>
        <w:rPr>
          <w:rFonts w:ascii="Arial" w:hAnsi="Arial" w:cs="Arial"/>
          <w:noProof/>
          <w:sz w:val="22"/>
          <w:szCs w:val="22"/>
        </w:rPr>
      </w:pPr>
      <w:r w:rsidRPr="000E3FF3">
        <w:rPr>
          <w:rFonts w:ascii="Arial" w:hAnsi="Arial" w:cs="Arial"/>
          <w:noProof/>
          <w:sz w:val="22"/>
          <w:szCs w:val="22"/>
        </w:rPr>
        <w:t>The internet is an incredible resource for children to access, educational resources, support for homework, chatting to friends and family etc, but it can also be a very dangerous place. They can be exposed to inappropriate material, harassment and bullying, viruses and hackers and be conned into giving away financial information. They can also be vulnerable to on-line grooming by paedophiles.</w:t>
      </w:r>
    </w:p>
    <w:p w:rsidR="0015395F" w:rsidRPr="000E3FF3" w:rsidRDefault="0015395F" w:rsidP="0015395F">
      <w:pPr>
        <w:contextualSpacing/>
        <w:rPr>
          <w:rFonts w:ascii="Arial" w:hAnsi="Arial" w:cs="Arial"/>
          <w:noProof/>
          <w:sz w:val="22"/>
          <w:szCs w:val="22"/>
        </w:rPr>
      </w:pPr>
    </w:p>
    <w:p w:rsidR="0015395F" w:rsidRPr="000E3FF3" w:rsidRDefault="0015395F" w:rsidP="0015395F">
      <w:pPr>
        <w:contextualSpacing/>
        <w:rPr>
          <w:rFonts w:ascii="Arial" w:hAnsi="Arial" w:cs="Arial"/>
          <w:i/>
          <w:noProof/>
          <w:sz w:val="22"/>
          <w:szCs w:val="22"/>
        </w:rPr>
      </w:pPr>
      <w:r w:rsidRPr="000E3FF3">
        <w:rPr>
          <w:rFonts w:ascii="Arial" w:hAnsi="Arial" w:cs="Arial"/>
          <w:noProof/>
          <w:sz w:val="22"/>
          <w:szCs w:val="22"/>
        </w:rPr>
        <w:t xml:space="preserve">Within the setting we offer children the opportunity to use the computer and the internet; however we have introduced a range of procedures to ensure their safety: </w:t>
      </w:r>
      <w:r w:rsidRPr="000E3FF3">
        <w:rPr>
          <w:rFonts w:ascii="Arial" w:hAnsi="Arial" w:cs="Arial"/>
          <w:i/>
          <w:noProof/>
          <w:sz w:val="22"/>
          <w:szCs w:val="22"/>
        </w:rPr>
        <w:t>(possibly within an OOSC)</w:t>
      </w:r>
    </w:p>
    <w:p w:rsidR="0015395F" w:rsidRPr="000E3FF3" w:rsidRDefault="0015395F" w:rsidP="00C34F23">
      <w:pPr>
        <w:numPr>
          <w:ilvl w:val="0"/>
          <w:numId w:val="248"/>
        </w:numPr>
        <w:ind w:left="284" w:hanging="284"/>
        <w:contextualSpacing/>
        <w:rPr>
          <w:rFonts w:ascii="Arial" w:hAnsi="Arial" w:cs="Arial"/>
          <w:noProof/>
          <w:sz w:val="22"/>
          <w:szCs w:val="22"/>
        </w:rPr>
      </w:pPr>
      <w:r w:rsidRPr="000E3FF3">
        <w:rPr>
          <w:rFonts w:ascii="Arial" w:hAnsi="Arial" w:cs="Arial"/>
          <w:noProof/>
          <w:sz w:val="22"/>
          <w:szCs w:val="22"/>
        </w:rPr>
        <w:t>We talk to children in an age appropriate manner about the dangers of the internet and how to keep themselves safe.  Ensuring  they feel safe and secure and understand they can come to me if they feel uncomfortable whilst acessing the internet.</w:t>
      </w:r>
    </w:p>
    <w:p w:rsidR="0015395F" w:rsidRPr="000E3FF3" w:rsidRDefault="0015395F" w:rsidP="00C34F23">
      <w:pPr>
        <w:numPr>
          <w:ilvl w:val="0"/>
          <w:numId w:val="248"/>
        </w:numPr>
        <w:ind w:left="284" w:hanging="284"/>
        <w:contextualSpacing/>
        <w:rPr>
          <w:rFonts w:ascii="Arial" w:hAnsi="Arial" w:cs="Arial"/>
          <w:noProof/>
          <w:sz w:val="22"/>
          <w:szCs w:val="22"/>
        </w:rPr>
      </w:pPr>
      <w:r w:rsidRPr="000E3FF3">
        <w:rPr>
          <w:rFonts w:ascii="Arial" w:hAnsi="Arial" w:cs="Arial"/>
          <w:noProof/>
          <w:sz w:val="22"/>
          <w:szCs w:val="22"/>
        </w:rPr>
        <w:t>We discuss with the children about the importance of keeping safe on-line, not forwarding on chain letters, not talking to people they don’t know, not giving out personal information that could enable people to identify them, to tell us if they are worried about anything and to never arrange to meet anyone they have spoken to online.</w:t>
      </w:r>
    </w:p>
    <w:p w:rsidR="0015395F" w:rsidRPr="000E3FF3" w:rsidRDefault="0015395F" w:rsidP="00C34F23">
      <w:pPr>
        <w:numPr>
          <w:ilvl w:val="0"/>
          <w:numId w:val="248"/>
        </w:numPr>
        <w:ind w:left="284" w:hanging="284"/>
        <w:contextualSpacing/>
        <w:rPr>
          <w:rFonts w:ascii="Arial" w:hAnsi="Arial" w:cs="Arial"/>
          <w:noProof/>
          <w:sz w:val="22"/>
          <w:szCs w:val="22"/>
        </w:rPr>
      </w:pPr>
      <w:r w:rsidRPr="000E3FF3">
        <w:rPr>
          <w:rFonts w:ascii="Arial" w:hAnsi="Arial" w:cs="Arial"/>
          <w:noProof/>
          <w:sz w:val="22"/>
          <w:szCs w:val="22"/>
        </w:rPr>
        <w:t xml:space="preserve">We talk to the children about the websites they are using </w:t>
      </w:r>
    </w:p>
    <w:p w:rsidR="0015395F" w:rsidRPr="000E3FF3" w:rsidRDefault="0015395F" w:rsidP="00C34F23">
      <w:pPr>
        <w:numPr>
          <w:ilvl w:val="0"/>
          <w:numId w:val="248"/>
        </w:numPr>
        <w:ind w:left="284" w:hanging="284"/>
        <w:contextualSpacing/>
        <w:rPr>
          <w:rFonts w:ascii="Arial" w:hAnsi="Arial" w:cs="Arial"/>
          <w:noProof/>
          <w:sz w:val="22"/>
          <w:szCs w:val="22"/>
        </w:rPr>
      </w:pPr>
      <w:r w:rsidRPr="000E3FF3">
        <w:rPr>
          <w:rFonts w:ascii="Arial" w:hAnsi="Arial" w:cs="Arial"/>
          <w:noProof/>
          <w:sz w:val="22"/>
          <w:szCs w:val="22"/>
        </w:rPr>
        <w:t>There are filters on the computer that block out most inappropriate material</w:t>
      </w:r>
    </w:p>
    <w:p w:rsidR="0015395F" w:rsidRPr="000E3FF3" w:rsidRDefault="0015395F" w:rsidP="00C34F23">
      <w:pPr>
        <w:numPr>
          <w:ilvl w:val="0"/>
          <w:numId w:val="248"/>
        </w:numPr>
        <w:ind w:left="284" w:hanging="284"/>
        <w:contextualSpacing/>
        <w:rPr>
          <w:rFonts w:ascii="Arial" w:hAnsi="Arial" w:cs="Arial"/>
          <w:noProof/>
          <w:sz w:val="22"/>
          <w:szCs w:val="22"/>
        </w:rPr>
      </w:pPr>
      <w:r w:rsidRPr="000E3FF3">
        <w:rPr>
          <w:rFonts w:ascii="Arial" w:hAnsi="Arial" w:cs="Arial"/>
          <w:noProof/>
          <w:sz w:val="22"/>
          <w:szCs w:val="22"/>
        </w:rPr>
        <w:t xml:space="preserve">We do not permit the children to go onto chat rooms </w:t>
      </w:r>
    </w:p>
    <w:p w:rsidR="0015395F" w:rsidRPr="000E3FF3" w:rsidRDefault="0015395F" w:rsidP="00C34F23">
      <w:pPr>
        <w:numPr>
          <w:ilvl w:val="0"/>
          <w:numId w:val="248"/>
        </w:numPr>
        <w:ind w:left="284" w:hanging="284"/>
        <w:contextualSpacing/>
        <w:rPr>
          <w:rFonts w:ascii="Arial" w:hAnsi="Arial" w:cs="Arial"/>
          <w:noProof/>
          <w:sz w:val="22"/>
          <w:szCs w:val="22"/>
        </w:rPr>
      </w:pPr>
      <w:r w:rsidRPr="000E3FF3">
        <w:rPr>
          <w:rFonts w:ascii="Arial" w:hAnsi="Arial" w:cs="Arial"/>
          <w:noProof/>
          <w:sz w:val="22"/>
          <w:szCs w:val="22"/>
        </w:rPr>
        <w:t>We are always nearby so can keep an eye out on what websites they are visiting</w:t>
      </w:r>
    </w:p>
    <w:p w:rsidR="0015395F" w:rsidRPr="000E3FF3" w:rsidRDefault="0015395F" w:rsidP="00C34F23">
      <w:pPr>
        <w:numPr>
          <w:ilvl w:val="0"/>
          <w:numId w:val="248"/>
        </w:numPr>
        <w:ind w:left="284" w:hanging="284"/>
        <w:contextualSpacing/>
        <w:rPr>
          <w:rFonts w:ascii="Arial" w:hAnsi="Arial" w:cs="Arial"/>
          <w:noProof/>
          <w:sz w:val="22"/>
          <w:szCs w:val="22"/>
        </w:rPr>
      </w:pPr>
      <w:r w:rsidRPr="000E3FF3">
        <w:rPr>
          <w:rFonts w:ascii="Arial" w:hAnsi="Arial" w:cs="Arial"/>
          <w:noProof/>
          <w:sz w:val="22"/>
          <w:szCs w:val="22"/>
        </w:rPr>
        <w:t>We check the history on the computer regularly</w:t>
      </w:r>
    </w:p>
    <w:p w:rsidR="0015395F" w:rsidRPr="000E3FF3" w:rsidRDefault="0015395F" w:rsidP="00C34F23">
      <w:pPr>
        <w:numPr>
          <w:ilvl w:val="0"/>
          <w:numId w:val="248"/>
        </w:numPr>
        <w:ind w:left="284" w:hanging="284"/>
        <w:contextualSpacing/>
        <w:rPr>
          <w:rFonts w:ascii="Arial" w:hAnsi="Arial" w:cs="Arial"/>
          <w:noProof/>
          <w:sz w:val="22"/>
          <w:szCs w:val="22"/>
        </w:rPr>
      </w:pPr>
      <w:r w:rsidRPr="000E3FF3">
        <w:rPr>
          <w:rFonts w:ascii="Arial" w:hAnsi="Arial" w:cs="Arial"/>
          <w:noProof/>
          <w:sz w:val="22"/>
          <w:szCs w:val="22"/>
        </w:rPr>
        <w:t>We are aware of CEOP Internet Safety web site to gain advice, help and support parents.</w:t>
      </w:r>
    </w:p>
    <w:p w:rsidR="0015395F" w:rsidRPr="000E3FF3" w:rsidRDefault="0015395F" w:rsidP="00C34F23">
      <w:pPr>
        <w:numPr>
          <w:ilvl w:val="0"/>
          <w:numId w:val="248"/>
        </w:numPr>
        <w:ind w:left="284" w:hanging="284"/>
        <w:contextualSpacing/>
        <w:rPr>
          <w:rFonts w:ascii="Arial" w:hAnsi="Arial" w:cs="Arial"/>
          <w:sz w:val="22"/>
          <w:szCs w:val="22"/>
        </w:rPr>
      </w:pPr>
      <w:r w:rsidRPr="000E3FF3">
        <w:rPr>
          <w:rFonts w:ascii="Arial" w:hAnsi="Arial" w:cs="Arial"/>
          <w:sz w:val="22"/>
          <w:szCs w:val="22"/>
        </w:rPr>
        <w:t>The children are not allowed to use a webcam.</w:t>
      </w:r>
    </w:p>
    <w:p w:rsidR="0015395F" w:rsidRPr="000E3FF3" w:rsidRDefault="0015395F" w:rsidP="008E5C04">
      <w:pPr>
        <w:ind w:left="284"/>
        <w:contextualSpacing/>
        <w:rPr>
          <w:rFonts w:ascii="Arial" w:hAnsi="Arial" w:cs="Arial"/>
          <w:sz w:val="22"/>
          <w:szCs w:val="22"/>
        </w:rPr>
      </w:pPr>
    </w:p>
    <w:p w:rsidR="0015395F" w:rsidRPr="000E3FF3" w:rsidRDefault="0015395F" w:rsidP="0015395F">
      <w:pPr>
        <w:contextualSpacing/>
        <w:rPr>
          <w:rFonts w:ascii="Arial" w:hAnsi="Arial" w:cs="Arial"/>
          <w:b/>
          <w:sz w:val="22"/>
          <w:szCs w:val="22"/>
        </w:rPr>
      </w:pPr>
      <w:r w:rsidRPr="000E3FF3">
        <w:rPr>
          <w:rFonts w:ascii="Arial" w:hAnsi="Arial" w:cs="Arial"/>
          <w:b/>
          <w:sz w:val="22"/>
          <w:szCs w:val="22"/>
        </w:rPr>
        <w:t>Child sexual exploitation (CSE)</w:t>
      </w:r>
    </w:p>
    <w:p w:rsidR="0015395F" w:rsidRPr="000E3FF3" w:rsidRDefault="0015395F" w:rsidP="0015395F">
      <w:pPr>
        <w:contextualSpacing/>
        <w:rPr>
          <w:rFonts w:ascii="Arial" w:hAnsi="Arial" w:cs="Arial"/>
          <w:sz w:val="22"/>
          <w:szCs w:val="22"/>
        </w:rPr>
      </w:pPr>
      <w:r w:rsidRPr="000E3FF3">
        <w:rPr>
          <w:rFonts w:ascii="Arial" w:hAnsi="Arial" w:cs="Arial"/>
          <w:sz w:val="22"/>
          <w:szCs w:val="22"/>
        </w:rPr>
        <w:t>Child sexual exploitation (CSE) and trafficking is illegal activity by people who have some form of power and control over children and use it to sexually abuse them. It involves forcing or enticing a child (under the age of 18) to take part in sexual activities whether or not the child is aware of what is happening, including exploitative situations, contexts and relationships where children (or a third person or persons) receive ‘something' (e.g. food, accommodation, drugs, alcohol, cigarettes, affection, gifts, money) as a result of performing, and/or others performing on them, sexual activities. CSE can be a form of organised or complex abuse, involving a number of abusers and/or a number of children.</w:t>
      </w:r>
    </w:p>
    <w:p w:rsidR="0015395F" w:rsidRPr="000E3FF3" w:rsidRDefault="0015395F" w:rsidP="0015395F">
      <w:pPr>
        <w:contextualSpacing/>
        <w:rPr>
          <w:rFonts w:ascii="Arial" w:hAnsi="Arial" w:cs="Arial"/>
          <w:sz w:val="22"/>
          <w:szCs w:val="22"/>
        </w:rPr>
      </w:pPr>
      <w:r w:rsidRPr="000E3FF3">
        <w:rPr>
          <w:rFonts w:ascii="Arial" w:hAnsi="Arial" w:cs="Arial"/>
          <w:sz w:val="22"/>
          <w:szCs w:val="22"/>
        </w:rPr>
        <w:t>CSE can occur through use of technology without the child's immediate recognition, for example the persuasion to post sexual images on the internet/mobile phones with no immediate payment or gain. In all cases those exploiting the child/young person have power over them by virtue of their age, gender, intellect, physical strength and/or economic or other resources.  This links with our policy on internet safety procedures</w:t>
      </w:r>
    </w:p>
    <w:p w:rsidR="0015395F" w:rsidRPr="000E3FF3" w:rsidRDefault="0015395F" w:rsidP="0015395F">
      <w:pPr>
        <w:contextualSpacing/>
        <w:rPr>
          <w:rFonts w:ascii="Arial" w:hAnsi="Arial" w:cs="Arial"/>
          <w:sz w:val="22"/>
          <w:szCs w:val="22"/>
        </w:rPr>
      </w:pPr>
    </w:p>
    <w:p w:rsidR="0015395F" w:rsidRPr="000E3FF3" w:rsidRDefault="0015395F" w:rsidP="0015395F">
      <w:pPr>
        <w:rPr>
          <w:rFonts w:ascii="Arial" w:hAnsi="Arial" w:cs="Arial"/>
          <w:b/>
          <w:sz w:val="22"/>
          <w:szCs w:val="22"/>
        </w:rPr>
      </w:pPr>
      <w:r w:rsidRPr="000E3FF3">
        <w:rPr>
          <w:rFonts w:ascii="Arial" w:hAnsi="Arial" w:cs="Arial"/>
          <w:b/>
          <w:sz w:val="22"/>
          <w:szCs w:val="22"/>
        </w:rPr>
        <w:t>Prevent Duty 2015</w:t>
      </w:r>
    </w:p>
    <w:p w:rsidR="0015395F" w:rsidRPr="000E3FF3" w:rsidRDefault="0015395F" w:rsidP="0015395F">
      <w:pPr>
        <w:rPr>
          <w:rFonts w:ascii="Arial" w:hAnsi="Arial" w:cs="Arial"/>
          <w:sz w:val="22"/>
          <w:szCs w:val="22"/>
        </w:rPr>
      </w:pPr>
      <w:r w:rsidRPr="000E3FF3">
        <w:rPr>
          <w:rFonts w:ascii="Arial" w:hAnsi="Arial" w:cs="Arial"/>
          <w:sz w:val="22"/>
          <w:szCs w:val="22"/>
        </w:rPr>
        <w:t xml:space="preserve">Under the counter Terrorism and Security Act 2015, we have a statutory duty to have due regard to the need to prevent people from being drawn into terrorism. </w:t>
      </w:r>
      <w:proofErr w:type="gramStart"/>
      <w:r w:rsidRPr="000E3FF3">
        <w:rPr>
          <w:rFonts w:ascii="Arial" w:hAnsi="Arial" w:cs="Arial"/>
          <w:sz w:val="22"/>
          <w:szCs w:val="22"/>
        </w:rPr>
        <w:t>Staff have</w:t>
      </w:r>
      <w:proofErr w:type="gramEnd"/>
      <w:r w:rsidRPr="000E3FF3">
        <w:rPr>
          <w:rFonts w:ascii="Arial" w:hAnsi="Arial" w:cs="Arial"/>
          <w:sz w:val="22"/>
          <w:szCs w:val="22"/>
        </w:rPr>
        <w:t xml:space="preserve"> received training and information and are aware of the Prevent Duty 2015 and the requirements to keep children safe from harm and from risk of radicalisation and extremism, both within the setting and home.  If we have any concerns that a child may be at risk of exposure to extremism or radicalisati</w:t>
      </w:r>
      <w:r w:rsidR="008E5C04" w:rsidRPr="000E3FF3">
        <w:rPr>
          <w:rFonts w:ascii="Arial" w:hAnsi="Arial" w:cs="Arial"/>
          <w:sz w:val="22"/>
          <w:szCs w:val="22"/>
        </w:rPr>
        <w:t>on we will contact the London Borough of Barking and Dagenham PREVENT DUTY TEAM</w:t>
      </w:r>
      <w:r w:rsidRPr="000E3FF3">
        <w:rPr>
          <w:rFonts w:ascii="Arial" w:hAnsi="Arial" w:cs="Arial"/>
          <w:sz w:val="22"/>
          <w:szCs w:val="22"/>
        </w:rPr>
        <w:t>, and follow the procedur</w:t>
      </w:r>
      <w:r w:rsidR="008E5C04" w:rsidRPr="000E3FF3">
        <w:rPr>
          <w:rFonts w:ascii="Arial" w:hAnsi="Arial" w:cs="Arial"/>
          <w:sz w:val="22"/>
          <w:szCs w:val="22"/>
        </w:rPr>
        <w:t xml:space="preserve">es as stated within the PREVENT procedure displayed on the parent notice board. </w:t>
      </w:r>
    </w:p>
    <w:p w:rsidR="009E0ADF" w:rsidRPr="000E3FF3" w:rsidRDefault="009E0ADF" w:rsidP="0015395F">
      <w:pPr>
        <w:rPr>
          <w:rFonts w:ascii="Arial" w:hAnsi="Arial" w:cs="Arial"/>
          <w:b/>
          <w:sz w:val="22"/>
          <w:szCs w:val="22"/>
        </w:rPr>
      </w:pPr>
    </w:p>
    <w:p w:rsidR="009E0ADF" w:rsidRPr="000E3FF3" w:rsidRDefault="009E0ADF" w:rsidP="0015395F">
      <w:pPr>
        <w:rPr>
          <w:rFonts w:ascii="Arial" w:hAnsi="Arial" w:cs="Arial"/>
          <w:b/>
          <w:sz w:val="22"/>
          <w:szCs w:val="22"/>
        </w:rPr>
      </w:pPr>
    </w:p>
    <w:p w:rsidR="0015395F" w:rsidRPr="000E3FF3" w:rsidRDefault="0015395F" w:rsidP="0015395F">
      <w:pPr>
        <w:rPr>
          <w:rFonts w:ascii="Arial" w:hAnsi="Arial" w:cs="Arial"/>
          <w:b/>
          <w:sz w:val="22"/>
          <w:szCs w:val="22"/>
        </w:rPr>
      </w:pPr>
      <w:r w:rsidRPr="000E3FF3">
        <w:rPr>
          <w:rFonts w:ascii="Arial" w:hAnsi="Arial" w:cs="Arial"/>
          <w:b/>
          <w:sz w:val="22"/>
          <w:szCs w:val="22"/>
        </w:rPr>
        <w:t>Attendance/Absence Monitoring</w:t>
      </w:r>
    </w:p>
    <w:p w:rsidR="0015395F" w:rsidRPr="000E3FF3" w:rsidRDefault="0015395F" w:rsidP="0015395F">
      <w:pPr>
        <w:autoSpaceDE w:val="0"/>
        <w:autoSpaceDN w:val="0"/>
        <w:adjustRightInd w:val="0"/>
        <w:rPr>
          <w:rFonts w:ascii="Arial" w:eastAsia="Calibri" w:hAnsi="Arial" w:cs="Arial"/>
          <w:sz w:val="22"/>
          <w:szCs w:val="22"/>
        </w:rPr>
      </w:pPr>
      <w:r w:rsidRPr="000E3FF3">
        <w:rPr>
          <w:rFonts w:ascii="Arial" w:eastAsia="Calibri" w:hAnsi="Arial" w:cs="Arial"/>
          <w:sz w:val="22"/>
          <w:szCs w:val="22"/>
        </w:rPr>
        <w:t>At the very least, good attendance practice promotes good outcomes for children. In a small</w:t>
      </w:r>
      <w:r w:rsidR="008E5C04" w:rsidRPr="000E3FF3">
        <w:rPr>
          <w:rFonts w:ascii="Arial" w:eastAsia="Calibri" w:hAnsi="Arial" w:cs="Arial"/>
          <w:sz w:val="22"/>
          <w:szCs w:val="22"/>
        </w:rPr>
        <w:t xml:space="preserve"> m</w:t>
      </w:r>
      <w:r w:rsidRPr="000E3FF3">
        <w:rPr>
          <w:rFonts w:ascii="Arial" w:eastAsia="Calibri" w:hAnsi="Arial" w:cs="Arial"/>
          <w:sz w:val="22"/>
          <w:szCs w:val="22"/>
        </w:rPr>
        <w:t>inority of cases, good attendance practice may also lead to the earlier identification of more serious concerns for a child or family and may have a vital part to play in keeping a child or other family members safe from harm</w:t>
      </w:r>
    </w:p>
    <w:p w:rsidR="0015395F" w:rsidRPr="000E3FF3" w:rsidRDefault="0015395F" w:rsidP="0015395F">
      <w:pPr>
        <w:rPr>
          <w:rFonts w:ascii="Arial" w:hAnsi="Arial" w:cs="Arial"/>
          <w:b/>
          <w:sz w:val="22"/>
          <w:szCs w:val="22"/>
        </w:rPr>
      </w:pPr>
    </w:p>
    <w:p w:rsidR="0015395F" w:rsidRPr="000E3FF3" w:rsidRDefault="0015395F" w:rsidP="0015395F">
      <w:pPr>
        <w:autoSpaceDE w:val="0"/>
        <w:autoSpaceDN w:val="0"/>
        <w:adjustRightInd w:val="0"/>
        <w:rPr>
          <w:rFonts w:ascii="Arial" w:eastAsia="Calibri" w:hAnsi="Arial" w:cs="Arial"/>
          <w:sz w:val="22"/>
          <w:szCs w:val="22"/>
        </w:rPr>
      </w:pPr>
      <w:r w:rsidRPr="000E3FF3">
        <w:rPr>
          <w:rFonts w:ascii="Arial" w:eastAsia="Calibri" w:hAnsi="Arial" w:cs="Arial"/>
          <w:sz w:val="22"/>
          <w:szCs w:val="22"/>
        </w:rPr>
        <w:t>It is particularly important for us to pay close attention to the patterns of attendance for potentially vulnerable groups of children, including, for example:</w:t>
      </w:r>
    </w:p>
    <w:p w:rsidR="0015395F" w:rsidRPr="000E3FF3" w:rsidRDefault="0015395F" w:rsidP="00F754FB">
      <w:pPr>
        <w:numPr>
          <w:ilvl w:val="0"/>
          <w:numId w:val="250"/>
        </w:numPr>
        <w:autoSpaceDE w:val="0"/>
        <w:autoSpaceDN w:val="0"/>
        <w:adjustRightInd w:val="0"/>
        <w:rPr>
          <w:rFonts w:ascii="Arial" w:eastAsia="Calibri" w:hAnsi="Arial" w:cs="Arial"/>
          <w:sz w:val="22"/>
          <w:szCs w:val="22"/>
        </w:rPr>
      </w:pPr>
      <w:r w:rsidRPr="000E3FF3">
        <w:rPr>
          <w:rFonts w:ascii="Arial" w:eastAsia="Calibri" w:hAnsi="Arial" w:cs="Arial"/>
          <w:sz w:val="22"/>
          <w:szCs w:val="22"/>
        </w:rPr>
        <w:lastRenderedPageBreak/>
        <w:t>Children facing difficult family circumstances e.g., housing problems, bereavement, separation/divorce;</w:t>
      </w:r>
    </w:p>
    <w:p w:rsidR="0015395F" w:rsidRPr="000E3FF3" w:rsidRDefault="0015395F" w:rsidP="00F754FB">
      <w:pPr>
        <w:numPr>
          <w:ilvl w:val="0"/>
          <w:numId w:val="250"/>
        </w:numPr>
        <w:autoSpaceDE w:val="0"/>
        <w:autoSpaceDN w:val="0"/>
        <w:adjustRightInd w:val="0"/>
        <w:rPr>
          <w:rFonts w:ascii="Arial" w:eastAsia="Calibri" w:hAnsi="Arial" w:cs="Arial"/>
          <w:sz w:val="22"/>
          <w:szCs w:val="22"/>
        </w:rPr>
      </w:pPr>
      <w:r w:rsidRPr="000E3FF3">
        <w:rPr>
          <w:rFonts w:ascii="Arial" w:eastAsia="Calibri" w:hAnsi="Arial" w:cs="Arial"/>
          <w:sz w:val="22"/>
          <w:szCs w:val="22"/>
        </w:rPr>
        <w:t>Funded 2 year olds</w:t>
      </w:r>
    </w:p>
    <w:p w:rsidR="0015395F" w:rsidRPr="000E3FF3" w:rsidRDefault="0015395F" w:rsidP="00F754FB">
      <w:pPr>
        <w:numPr>
          <w:ilvl w:val="0"/>
          <w:numId w:val="250"/>
        </w:numPr>
        <w:autoSpaceDE w:val="0"/>
        <w:autoSpaceDN w:val="0"/>
        <w:adjustRightInd w:val="0"/>
        <w:rPr>
          <w:rFonts w:ascii="Arial" w:eastAsia="Calibri" w:hAnsi="Arial" w:cs="Arial"/>
          <w:sz w:val="22"/>
          <w:szCs w:val="22"/>
        </w:rPr>
      </w:pPr>
      <w:r w:rsidRPr="000E3FF3">
        <w:rPr>
          <w:rFonts w:ascii="Arial" w:eastAsia="Calibri" w:hAnsi="Arial" w:cs="Arial"/>
          <w:sz w:val="22"/>
          <w:szCs w:val="22"/>
        </w:rPr>
        <w:t>Children on a CP or CIN plan</w:t>
      </w:r>
    </w:p>
    <w:p w:rsidR="0015395F" w:rsidRPr="000E3FF3" w:rsidRDefault="0015395F" w:rsidP="00F754FB">
      <w:pPr>
        <w:numPr>
          <w:ilvl w:val="0"/>
          <w:numId w:val="250"/>
        </w:numPr>
        <w:autoSpaceDE w:val="0"/>
        <w:autoSpaceDN w:val="0"/>
        <w:adjustRightInd w:val="0"/>
        <w:rPr>
          <w:rFonts w:ascii="Arial" w:eastAsia="Calibri" w:hAnsi="Arial" w:cs="Arial"/>
          <w:sz w:val="22"/>
          <w:szCs w:val="22"/>
        </w:rPr>
      </w:pPr>
      <w:r w:rsidRPr="000E3FF3">
        <w:rPr>
          <w:rFonts w:ascii="Arial" w:eastAsia="Calibri" w:hAnsi="Arial" w:cs="Arial"/>
          <w:sz w:val="22"/>
          <w:szCs w:val="22"/>
        </w:rPr>
        <w:t>Children with SEND</w:t>
      </w:r>
    </w:p>
    <w:p w:rsidR="0015395F" w:rsidRPr="000E3FF3" w:rsidRDefault="0015395F" w:rsidP="00F754FB">
      <w:pPr>
        <w:numPr>
          <w:ilvl w:val="0"/>
          <w:numId w:val="250"/>
        </w:numPr>
        <w:autoSpaceDE w:val="0"/>
        <w:autoSpaceDN w:val="0"/>
        <w:adjustRightInd w:val="0"/>
        <w:rPr>
          <w:rFonts w:ascii="Arial" w:eastAsia="Calibri" w:hAnsi="Arial" w:cs="Arial"/>
          <w:sz w:val="22"/>
          <w:szCs w:val="22"/>
        </w:rPr>
      </w:pPr>
      <w:r w:rsidRPr="000E3FF3">
        <w:rPr>
          <w:rFonts w:ascii="Arial" w:eastAsia="Calibri" w:hAnsi="Arial" w:cs="Arial"/>
          <w:sz w:val="22"/>
          <w:szCs w:val="22"/>
        </w:rPr>
        <w:t xml:space="preserve">Children about whom other agencies have raised concerns, including those supported through the Common Assessment Framework (CAF). </w:t>
      </w:r>
    </w:p>
    <w:p w:rsidR="0015395F" w:rsidRPr="000E3FF3" w:rsidRDefault="0015395F" w:rsidP="00F754FB">
      <w:pPr>
        <w:numPr>
          <w:ilvl w:val="0"/>
          <w:numId w:val="250"/>
        </w:numPr>
        <w:autoSpaceDE w:val="0"/>
        <w:autoSpaceDN w:val="0"/>
        <w:adjustRightInd w:val="0"/>
        <w:rPr>
          <w:rFonts w:ascii="Arial" w:eastAsia="Calibri" w:hAnsi="Arial" w:cs="Arial"/>
          <w:sz w:val="22"/>
          <w:szCs w:val="22"/>
        </w:rPr>
      </w:pPr>
      <w:r w:rsidRPr="000E3FF3">
        <w:rPr>
          <w:rFonts w:ascii="Arial" w:eastAsia="Calibri" w:hAnsi="Arial" w:cs="Arial"/>
          <w:sz w:val="22"/>
          <w:szCs w:val="22"/>
        </w:rPr>
        <w:t xml:space="preserve">Children for whom there may be concerns related to on-line exploitation, radicalisation or FGM  </w:t>
      </w:r>
    </w:p>
    <w:p w:rsidR="0015395F" w:rsidRPr="000E3FF3" w:rsidRDefault="0015395F" w:rsidP="0015395F">
      <w:pPr>
        <w:autoSpaceDE w:val="0"/>
        <w:autoSpaceDN w:val="0"/>
        <w:adjustRightInd w:val="0"/>
        <w:ind w:left="720"/>
        <w:rPr>
          <w:rFonts w:ascii="Arial" w:eastAsia="Calibri" w:hAnsi="Arial" w:cs="Arial"/>
          <w:sz w:val="22"/>
          <w:szCs w:val="22"/>
        </w:rPr>
      </w:pPr>
    </w:p>
    <w:p w:rsidR="0015395F" w:rsidRPr="000E3FF3" w:rsidRDefault="0015395F" w:rsidP="0015395F">
      <w:pPr>
        <w:autoSpaceDE w:val="0"/>
        <w:autoSpaceDN w:val="0"/>
        <w:adjustRightInd w:val="0"/>
        <w:rPr>
          <w:rFonts w:ascii="Arial" w:hAnsi="Arial" w:cs="Arial"/>
          <w:b/>
          <w:sz w:val="22"/>
          <w:szCs w:val="22"/>
        </w:rPr>
      </w:pPr>
      <w:r w:rsidRPr="000E3FF3">
        <w:rPr>
          <w:rFonts w:ascii="Arial" w:eastAsia="Calibri" w:hAnsi="Arial" w:cs="Arial"/>
          <w:sz w:val="22"/>
          <w:szCs w:val="22"/>
        </w:rPr>
        <w:t>We will monitor attendance and make contact with the parent carers where a child is absent and we have not received a reason for this. The reasons will be recorded. If any child’s attendance starts to cause concern,</w:t>
      </w:r>
      <w:r w:rsidR="008E5C04" w:rsidRPr="000E3FF3">
        <w:rPr>
          <w:rFonts w:ascii="Arial" w:eastAsia="Calibri" w:hAnsi="Arial" w:cs="Arial"/>
          <w:sz w:val="22"/>
          <w:szCs w:val="22"/>
        </w:rPr>
        <w:t xml:space="preserve"> </w:t>
      </w:r>
      <w:r w:rsidRPr="000E3FF3">
        <w:rPr>
          <w:rFonts w:ascii="Arial" w:eastAsia="Calibri" w:hAnsi="Arial" w:cs="Arial"/>
          <w:sz w:val="22"/>
          <w:szCs w:val="22"/>
        </w:rPr>
        <w:t xml:space="preserve">we will meet with the parent carers to discuss this and to document the reasons for the absence. If a child stops attending without reason or notification, and where we have concerns about their welfare of safety, we would follow our procedures for reporting and referring a concern. </w:t>
      </w:r>
    </w:p>
    <w:p w:rsidR="0015395F" w:rsidRPr="000E3FF3" w:rsidRDefault="0015395F" w:rsidP="0015395F">
      <w:pPr>
        <w:rPr>
          <w:rFonts w:ascii="Arial" w:hAnsi="Arial" w:cs="Arial"/>
          <w:b/>
          <w:sz w:val="22"/>
          <w:szCs w:val="22"/>
        </w:rPr>
      </w:pPr>
    </w:p>
    <w:p w:rsidR="0015395F" w:rsidRPr="000E3FF3" w:rsidRDefault="0015395F" w:rsidP="0015395F">
      <w:pPr>
        <w:rPr>
          <w:rFonts w:ascii="Arial" w:hAnsi="Arial" w:cs="Arial"/>
          <w:b/>
          <w:sz w:val="22"/>
          <w:szCs w:val="22"/>
        </w:rPr>
      </w:pPr>
      <w:r w:rsidRPr="000E3FF3">
        <w:rPr>
          <w:rFonts w:ascii="Arial" w:hAnsi="Arial" w:cs="Arial"/>
          <w:b/>
          <w:sz w:val="22"/>
          <w:szCs w:val="22"/>
        </w:rPr>
        <w:t>Female Gentile Mutilation (FGM)</w:t>
      </w:r>
    </w:p>
    <w:p w:rsidR="0015395F" w:rsidRPr="000E3FF3" w:rsidRDefault="0015395F" w:rsidP="0015395F">
      <w:pPr>
        <w:rPr>
          <w:rFonts w:ascii="Arial" w:hAnsi="Arial" w:cs="Arial"/>
          <w:sz w:val="22"/>
          <w:szCs w:val="22"/>
        </w:rPr>
      </w:pPr>
      <w:r w:rsidRPr="000E3FF3">
        <w:rPr>
          <w:rFonts w:ascii="Arial" w:hAnsi="Arial" w:cs="Arial"/>
          <w:sz w:val="22"/>
          <w:szCs w:val="22"/>
        </w:rPr>
        <w:t xml:space="preserve">FGM is the partial or total removal of external female genitalia for non-medical reasons. It's also known as female circumcision, cutting or </w:t>
      </w:r>
      <w:proofErr w:type="spellStart"/>
      <w:r w:rsidRPr="000E3FF3">
        <w:rPr>
          <w:rFonts w:ascii="Arial" w:hAnsi="Arial" w:cs="Arial"/>
          <w:sz w:val="22"/>
          <w:szCs w:val="22"/>
        </w:rPr>
        <w:t>Sunna</w:t>
      </w:r>
      <w:proofErr w:type="spellEnd"/>
      <w:r w:rsidRPr="000E3FF3">
        <w:rPr>
          <w:rFonts w:ascii="Arial" w:hAnsi="Arial" w:cs="Arial"/>
          <w:sz w:val="22"/>
          <w:szCs w:val="22"/>
        </w:rPr>
        <w:t xml:space="preserve">.  Religious, social or cultural reasons are sometimes given for FGM.  However, FGM is child abuse. It's dangerous and </w:t>
      </w:r>
      <w:r w:rsidR="003C44C1" w:rsidRPr="000E3FF3">
        <w:rPr>
          <w:rFonts w:ascii="Arial" w:hAnsi="Arial" w:cs="Arial"/>
          <w:sz w:val="22"/>
          <w:szCs w:val="22"/>
        </w:rPr>
        <w:t xml:space="preserve">it is </w:t>
      </w:r>
      <w:r w:rsidRPr="000E3FF3">
        <w:rPr>
          <w:rFonts w:ascii="Arial" w:hAnsi="Arial" w:cs="Arial"/>
          <w:sz w:val="22"/>
          <w:szCs w:val="22"/>
        </w:rPr>
        <w:t>a criminal offence.</w:t>
      </w:r>
    </w:p>
    <w:p w:rsidR="0015395F" w:rsidRPr="000E3FF3" w:rsidRDefault="0015395F" w:rsidP="0015395F">
      <w:pPr>
        <w:rPr>
          <w:rFonts w:ascii="Arial" w:hAnsi="Arial" w:cs="Arial"/>
          <w:sz w:val="22"/>
          <w:szCs w:val="22"/>
        </w:rPr>
      </w:pPr>
    </w:p>
    <w:p w:rsidR="0015395F" w:rsidRPr="000E3FF3" w:rsidRDefault="0015395F" w:rsidP="0015395F">
      <w:pPr>
        <w:rPr>
          <w:rFonts w:ascii="Arial" w:hAnsi="Arial" w:cs="Arial"/>
          <w:sz w:val="22"/>
          <w:szCs w:val="22"/>
        </w:rPr>
      </w:pPr>
      <w:r w:rsidRPr="000E3FF3">
        <w:rPr>
          <w:rFonts w:ascii="Arial" w:hAnsi="Arial" w:cs="Arial"/>
          <w:sz w:val="22"/>
          <w:szCs w:val="22"/>
        </w:rPr>
        <w:t>There are no medical reasons to carry out FGM. It doesn't enhance fertility and it doesn't make childbirth safer. It is used to control female sexuality and can cause severe and long-lasting damage to physical and emotional health. FGM may be practised illegally by doctors or traditional health workers in the UK, or girls may be taken abroad for the operation.</w:t>
      </w:r>
    </w:p>
    <w:p w:rsidR="0015395F" w:rsidRPr="000E3FF3" w:rsidRDefault="0015395F" w:rsidP="0015395F">
      <w:pPr>
        <w:rPr>
          <w:rFonts w:ascii="Arial" w:hAnsi="Arial" w:cs="Arial"/>
          <w:sz w:val="22"/>
          <w:szCs w:val="22"/>
        </w:rPr>
      </w:pPr>
    </w:p>
    <w:p w:rsidR="0015395F" w:rsidRPr="000E3FF3" w:rsidRDefault="0015395F" w:rsidP="0015395F">
      <w:pPr>
        <w:rPr>
          <w:rFonts w:ascii="Arial" w:hAnsi="Arial" w:cs="Arial"/>
          <w:sz w:val="22"/>
          <w:szCs w:val="22"/>
        </w:rPr>
      </w:pPr>
      <w:r w:rsidRPr="000E3FF3">
        <w:rPr>
          <w:rFonts w:ascii="Arial" w:hAnsi="Arial" w:cs="Arial"/>
          <w:sz w:val="22"/>
          <w:szCs w:val="22"/>
        </w:rPr>
        <w:t>A girl or woman who's had FGM may;</w:t>
      </w:r>
    </w:p>
    <w:p w:rsidR="0015395F" w:rsidRPr="000E3FF3" w:rsidRDefault="0015395F" w:rsidP="0015395F">
      <w:pPr>
        <w:rPr>
          <w:rFonts w:ascii="Arial" w:hAnsi="Arial" w:cs="Arial"/>
          <w:sz w:val="22"/>
          <w:szCs w:val="22"/>
        </w:rPr>
      </w:pPr>
    </w:p>
    <w:p w:rsidR="0015395F" w:rsidRPr="000E3FF3" w:rsidRDefault="0015395F" w:rsidP="00C34F23">
      <w:pPr>
        <w:numPr>
          <w:ilvl w:val="0"/>
          <w:numId w:val="249"/>
        </w:numPr>
        <w:ind w:left="284" w:hanging="284"/>
        <w:rPr>
          <w:rFonts w:ascii="Arial" w:hAnsi="Arial" w:cs="Arial"/>
          <w:sz w:val="22"/>
          <w:szCs w:val="22"/>
        </w:rPr>
      </w:pPr>
      <w:r w:rsidRPr="000E3FF3">
        <w:rPr>
          <w:rFonts w:ascii="Arial" w:hAnsi="Arial" w:cs="Arial"/>
          <w:sz w:val="22"/>
          <w:szCs w:val="22"/>
        </w:rPr>
        <w:t>Have difficulty walking, sitting or standing</w:t>
      </w:r>
    </w:p>
    <w:p w:rsidR="0015395F" w:rsidRPr="000E3FF3" w:rsidRDefault="0015395F" w:rsidP="00C34F23">
      <w:pPr>
        <w:numPr>
          <w:ilvl w:val="0"/>
          <w:numId w:val="249"/>
        </w:numPr>
        <w:ind w:left="284" w:hanging="284"/>
        <w:rPr>
          <w:rFonts w:ascii="Arial" w:hAnsi="Arial" w:cs="Arial"/>
          <w:sz w:val="22"/>
          <w:szCs w:val="22"/>
        </w:rPr>
      </w:pPr>
      <w:r w:rsidRPr="000E3FF3">
        <w:rPr>
          <w:rFonts w:ascii="Arial" w:hAnsi="Arial" w:cs="Arial"/>
          <w:sz w:val="22"/>
          <w:szCs w:val="22"/>
        </w:rPr>
        <w:t>Spend longer than normal in the bathroom or toilet</w:t>
      </w:r>
    </w:p>
    <w:p w:rsidR="0015395F" w:rsidRPr="000E3FF3" w:rsidRDefault="0015395F" w:rsidP="00C34F23">
      <w:pPr>
        <w:numPr>
          <w:ilvl w:val="0"/>
          <w:numId w:val="249"/>
        </w:numPr>
        <w:ind w:left="284" w:hanging="284"/>
        <w:rPr>
          <w:rFonts w:ascii="Arial" w:hAnsi="Arial" w:cs="Arial"/>
          <w:sz w:val="22"/>
          <w:szCs w:val="22"/>
        </w:rPr>
      </w:pPr>
      <w:r w:rsidRPr="000E3FF3">
        <w:rPr>
          <w:rFonts w:ascii="Arial" w:hAnsi="Arial" w:cs="Arial"/>
          <w:sz w:val="22"/>
          <w:szCs w:val="22"/>
        </w:rPr>
        <w:t>Have unusual behavio</w:t>
      </w:r>
      <w:r w:rsidR="008E5C04" w:rsidRPr="000E3FF3">
        <w:rPr>
          <w:rFonts w:ascii="Arial" w:hAnsi="Arial" w:cs="Arial"/>
          <w:sz w:val="22"/>
          <w:szCs w:val="22"/>
        </w:rPr>
        <w:t>u</w:t>
      </w:r>
      <w:r w:rsidRPr="000E3FF3">
        <w:rPr>
          <w:rFonts w:ascii="Arial" w:hAnsi="Arial" w:cs="Arial"/>
          <w:sz w:val="22"/>
          <w:szCs w:val="22"/>
        </w:rPr>
        <w:t xml:space="preserve">r after an absence from school or college </w:t>
      </w:r>
    </w:p>
    <w:p w:rsidR="0015395F" w:rsidRPr="000E3FF3" w:rsidRDefault="0015395F" w:rsidP="00C34F23">
      <w:pPr>
        <w:numPr>
          <w:ilvl w:val="0"/>
          <w:numId w:val="249"/>
        </w:numPr>
        <w:ind w:left="284" w:hanging="284"/>
        <w:rPr>
          <w:rFonts w:ascii="Arial" w:hAnsi="Arial" w:cs="Arial"/>
          <w:sz w:val="22"/>
          <w:szCs w:val="22"/>
        </w:rPr>
      </w:pPr>
      <w:r w:rsidRPr="000E3FF3">
        <w:rPr>
          <w:rFonts w:ascii="Arial" w:hAnsi="Arial" w:cs="Arial"/>
          <w:sz w:val="22"/>
          <w:szCs w:val="22"/>
        </w:rPr>
        <w:t>Be particularly reluctant to undergo normal medical examinations</w:t>
      </w:r>
    </w:p>
    <w:p w:rsidR="0015395F" w:rsidRPr="000E3FF3" w:rsidRDefault="0015395F" w:rsidP="00C34F23">
      <w:pPr>
        <w:numPr>
          <w:ilvl w:val="0"/>
          <w:numId w:val="249"/>
        </w:numPr>
        <w:ind w:left="284" w:hanging="284"/>
        <w:rPr>
          <w:rFonts w:ascii="Arial" w:hAnsi="Arial" w:cs="Arial"/>
          <w:sz w:val="22"/>
          <w:szCs w:val="22"/>
        </w:rPr>
      </w:pPr>
      <w:r w:rsidRPr="000E3FF3">
        <w:rPr>
          <w:rFonts w:ascii="Arial" w:hAnsi="Arial" w:cs="Arial"/>
          <w:sz w:val="22"/>
          <w:szCs w:val="22"/>
        </w:rPr>
        <w:t>Ask for help, but may not be explicit about the problem due to embarrassment or fear.</w:t>
      </w:r>
    </w:p>
    <w:p w:rsidR="0015395F" w:rsidRPr="000E3FF3" w:rsidRDefault="0015395F" w:rsidP="0015395F">
      <w:pPr>
        <w:ind w:left="284" w:hanging="284"/>
        <w:rPr>
          <w:rFonts w:ascii="Arial" w:hAnsi="Arial" w:cs="Arial"/>
          <w:b/>
          <w:sz w:val="22"/>
          <w:szCs w:val="22"/>
        </w:rPr>
      </w:pPr>
    </w:p>
    <w:p w:rsidR="00BC775C" w:rsidRPr="000E3FF3" w:rsidRDefault="0015395F" w:rsidP="0015395F">
      <w:pPr>
        <w:rPr>
          <w:rFonts w:ascii="Arial" w:hAnsi="Arial" w:cs="Arial"/>
          <w:sz w:val="22"/>
          <w:szCs w:val="22"/>
        </w:rPr>
      </w:pPr>
      <w:r w:rsidRPr="000E3FF3">
        <w:rPr>
          <w:rFonts w:ascii="Arial" w:hAnsi="Arial" w:cs="Arial"/>
          <w:sz w:val="22"/>
          <w:szCs w:val="22"/>
          <w:lang w:val="en-US"/>
        </w:rPr>
        <w:t xml:space="preserve">Our first responsibility and priority is towards the children in our care. If we have any cause for concern we will contact the </w:t>
      </w:r>
      <w:r w:rsidR="008E5C04" w:rsidRPr="000E3FF3">
        <w:rPr>
          <w:rFonts w:ascii="Arial" w:hAnsi="Arial" w:cs="Arial"/>
          <w:sz w:val="22"/>
          <w:szCs w:val="22"/>
        </w:rPr>
        <w:t>LBBD Safeguarding team</w:t>
      </w:r>
      <w:r w:rsidR="00BC775C" w:rsidRPr="000E3FF3">
        <w:rPr>
          <w:rFonts w:ascii="Arial" w:hAnsi="Arial" w:cs="Arial"/>
          <w:sz w:val="22"/>
          <w:szCs w:val="22"/>
        </w:rPr>
        <w:t xml:space="preserve"> by following the </w:t>
      </w:r>
      <w:r w:rsidR="008E5C04" w:rsidRPr="000E3FF3">
        <w:rPr>
          <w:rFonts w:ascii="Arial" w:hAnsi="Arial" w:cs="Arial"/>
          <w:sz w:val="22"/>
          <w:szCs w:val="22"/>
        </w:rPr>
        <w:t>procedure and contact detail displ</w:t>
      </w:r>
      <w:r w:rsidR="003C44C1" w:rsidRPr="000E3FF3">
        <w:rPr>
          <w:rFonts w:ascii="Arial" w:hAnsi="Arial" w:cs="Arial"/>
          <w:sz w:val="22"/>
          <w:szCs w:val="22"/>
        </w:rPr>
        <w:t>ayed on the parent notice board.</w:t>
      </w:r>
      <w:r w:rsidRPr="000E3FF3">
        <w:rPr>
          <w:rFonts w:ascii="Arial" w:hAnsi="Arial" w:cs="Arial"/>
          <w:sz w:val="22"/>
          <w:szCs w:val="22"/>
        </w:rPr>
        <w:t xml:space="preserve">  Additional support and guidance can be gained through contacting the FGM helpline </w:t>
      </w:r>
    </w:p>
    <w:p w:rsidR="0015395F" w:rsidRPr="000E3FF3" w:rsidRDefault="00C80DC2" w:rsidP="0015395F">
      <w:pPr>
        <w:rPr>
          <w:rFonts w:ascii="Arial" w:hAnsi="Arial" w:cs="Arial"/>
          <w:sz w:val="22"/>
          <w:szCs w:val="22"/>
          <w:lang w:val="en-US"/>
        </w:rPr>
      </w:pPr>
      <w:hyperlink r:id="rId26" w:history="1">
        <w:proofErr w:type="gramStart"/>
        <w:r w:rsidR="0015395F" w:rsidRPr="000E3FF3">
          <w:rPr>
            <w:rStyle w:val="Hyperlink"/>
            <w:rFonts w:ascii="Arial" w:hAnsi="Arial" w:cs="Arial"/>
            <w:bCs/>
            <w:sz w:val="22"/>
            <w:szCs w:val="22"/>
          </w:rPr>
          <w:t>0800 028 3550</w:t>
        </w:r>
      </w:hyperlink>
      <w:r w:rsidR="0015395F" w:rsidRPr="000E3FF3">
        <w:rPr>
          <w:rFonts w:ascii="Arial" w:hAnsi="Arial" w:cs="Arial"/>
          <w:sz w:val="22"/>
          <w:szCs w:val="22"/>
          <w:lang w:val="en-US"/>
        </w:rPr>
        <w:t>.</w:t>
      </w:r>
      <w:proofErr w:type="gramEnd"/>
      <w:r w:rsidR="0015395F" w:rsidRPr="000E3FF3">
        <w:rPr>
          <w:rFonts w:ascii="Arial" w:hAnsi="Arial" w:cs="Arial"/>
          <w:sz w:val="22"/>
          <w:szCs w:val="22"/>
          <w:lang w:val="en-US"/>
        </w:rPr>
        <w:t xml:space="preserve">  </w:t>
      </w:r>
    </w:p>
    <w:p w:rsidR="0015395F" w:rsidRPr="000E3FF3" w:rsidRDefault="0015395F" w:rsidP="0015395F">
      <w:pPr>
        <w:rPr>
          <w:rFonts w:ascii="Arial" w:hAnsi="Arial" w:cs="Arial"/>
          <w:b/>
          <w:sz w:val="22"/>
          <w:szCs w:val="22"/>
          <w:lang w:val="en-US"/>
        </w:rPr>
      </w:pPr>
    </w:p>
    <w:p w:rsidR="0015395F" w:rsidRPr="000E3FF3" w:rsidRDefault="0015395F" w:rsidP="0015395F">
      <w:pPr>
        <w:rPr>
          <w:rFonts w:ascii="Arial" w:hAnsi="Arial" w:cs="Arial"/>
          <w:sz w:val="22"/>
          <w:szCs w:val="22"/>
          <w:lang w:val="en-US"/>
        </w:rPr>
      </w:pPr>
      <w:proofErr w:type="gramStart"/>
      <w:r w:rsidRPr="000E3FF3">
        <w:rPr>
          <w:rFonts w:ascii="Arial" w:hAnsi="Arial" w:cs="Arial"/>
          <w:sz w:val="22"/>
          <w:szCs w:val="22"/>
          <w:lang w:val="en-US"/>
        </w:rPr>
        <w:t>Staff have</w:t>
      </w:r>
      <w:proofErr w:type="gramEnd"/>
      <w:r w:rsidRPr="000E3FF3">
        <w:rPr>
          <w:rFonts w:ascii="Arial" w:hAnsi="Arial" w:cs="Arial"/>
          <w:sz w:val="22"/>
          <w:szCs w:val="22"/>
          <w:lang w:val="en-US"/>
        </w:rPr>
        <w:t xml:space="preserve"> updated their knowledge in regards to FGM and have completed the Home Office on line FGM training module.</w:t>
      </w:r>
      <w:r w:rsidR="003C44C1" w:rsidRPr="000E3FF3">
        <w:rPr>
          <w:rFonts w:ascii="Arial" w:hAnsi="Arial" w:cs="Arial"/>
          <w:sz w:val="22"/>
          <w:szCs w:val="22"/>
          <w:lang w:val="en-US"/>
        </w:rPr>
        <w:t xml:space="preserve"> Staff can also refer to a</w:t>
      </w:r>
      <w:r w:rsidRPr="000E3FF3">
        <w:rPr>
          <w:rFonts w:ascii="Arial" w:hAnsi="Arial" w:cs="Arial"/>
          <w:sz w:val="22"/>
          <w:szCs w:val="22"/>
          <w:lang w:val="en-US"/>
        </w:rPr>
        <w:t xml:space="preserve"> copy of the Multi-agency statutory guidance on Female Genital Mutilation.</w:t>
      </w:r>
    </w:p>
    <w:p w:rsidR="0015395F" w:rsidRPr="000E3FF3" w:rsidRDefault="0015395F" w:rsidP="0015395F">
      <w:pPr>
        <w:rPr>
          <w:rFonts w:ascii="Arial" w:hAnsi="Arial" w:cs="Arial"/>
          <w:sz w:val="22"/>
          <w:szCs w:val="22"/>
          <w:lang w:val="en-US"/>
        </w:rPr>
      </w:pPr>
    </w:p>
    <w:p w:rsidR="0015395F" w:rsidRPr="000E3FF3" w:rsidRDefault="0015395F" w:rsidP="0015395F">
      <w:pPr>
        <w:rPr>
          <w:rFonts w:ascii="Arial" w:hAnsi="Arial" w:cs="Arial"/>
          <w:sz w:val="22"/>
          <w:szCs w:val="22"/>
        </w:rPr>
      </w:pPr>
      <w:r w:rsidRPr="000E3FF3">
        <w:rPr>
          <w:rFonts w:ascii="Arial" w:hAnsi="Arial" w:cs="Arial"/>
          <w:sz w:val="22"/>
          <w:szCs w:val="22"/>
        </w:rPr>
        <w:t>We are aware that some children and young people are affected by gang activity, by complex, multiple or organised abuse, through forced marriage or honour based violence or may be victims of child trafficking. While this may be less likely to affect yo</w:t>
      </w:r>
      <w:r w:rsidR="003C44C1" w:rsidRPr="000E3FF3">
        <w:rPr>
          <w:rFonts w:ascii="Arial" w:hAnsi="Arial" w:cs="Arial"/>
          <w:sz w:val="22"/>
          <w:szCs w:val="22"/>
        </w:rPr>
        <w:t>ung children in our care, we</w:t>
      </w:r>
      <w:r w:rsidRPr="000E3FF3">
        <w:rPr>
          <w:rFonts w:ascii="Arial" w:hAnsi="Arial" w:cs="Arial"/>
          <w:sz w:val="22"/>
          <w:szCs w:val="22"/>
        </w:rPr>
        <w:t xml:space="preserve"> may become aware of any of these factors affecting older</w:t>
      </w:r>
      <w:r w:rsidR="003C44C1" w:rsidRPr="000E3FF3">
        <w:rPr>
          <w:rFonts w:ascii="Arial" w:hAnsi="Arial" w:cs="Arial"/>
          <w:sz w:val="22"/>
          <w:szCs w:val="22"/>
        </w:rPr>
        <w:t xml:space="preserve"> children and young people who we</w:t>
      </w:r>
      <w:r w:rsidRPr="000E3FF3">
        <w:rPr>
          <w:rFonts w:ascii="Arial" w:hAnsi="Arial" w:cs="Arial"/>
          <w:sz w:val="22"/>
          <w:szCs w:val="22"/>
        </w:rPr>
        <w:t xml:space="preserve"> may come into contact with.</w:t>
      </w:r>
    </w:p>
    <w:p w:rsidR="0015395F" w:rsidRPr="000E3FF3" w:rsidRDefault="0015395F" w:rsidP="0015395F">
      <w:pPr>
        <w:ind w:left="360"/>
        <w:rPr>
          <w:rFonts w:ascii="Arial" w:hAnsi="Arial" w:cs="Arial"/>
        </w:rPr>
      </w:pPr>
    </w:p>
    <w:p w:rsidR="00B13527" w:rsidRPr="000E3FF3" w:rsidRDefault="00B13527" w:rsidP="00ED6C04">
      <w:pPr>
        <w:rPr>
          <w:rFonts w:ascii="Arial" w:hAnsi="Arial" w:cs="Arial"/>
          <w:i/>
          <w:iCs/>
          <w:sz w:val="22"/>
          <w:szCs w:val="22"/>
        </w:rPr>
      </w:pPr>
    </w:p>
    <w:p w:rsidR="0015395F" w:rsidRPr="000E3FF3" w:rsidRDefault="0015395F" w:rsidP="0015395F">
      <w:pPr>
        <w:ind w:left="360"/>
        <w:rPr>
          <w:rFonts w:ascii="Arial" w:hAnsi="Arial" w:cs="Arial"/>
          <w:i/>
          <w:sz w:val="22"/>
          <w:szCs w:val="22"/>
        </w:rPr>
      </w:pPr>
      <w:r w:rsidRPr="000E3FF3">
        <w:rPr>
          <w:rFonts w:ascii="Arial" w:hAnsi="Arial" w:cs="Arial"/>
          <w:i/>
          <w:iCs/>
          <w:sz w:val="22"/>
          <w:szCs w:val="22"/>
        </w:rPr>
        <w:t xml:space="preserve">Honour Based Abuse (HBA) </w:t>
      </w:r>
      <w:r w:rsidRPr="000E3FF3">
        <w:rPr>
          <w:rFonts w:ascii="Arial" w:hAnsi="Arial" w:cs="Arial"/>
          <w:i/>
          <w:sz w:val="22"/>
          <w:szCs w:val="22"/>
        </w:rPr>
        <w:t xml:space="preserve">is violence and abuse in the name of honour, covering a variety of behaviours (including crimes), mainly but not exclusively against females, where the person is being punished by their family and/or community for a perceived transgression against the ‘honour’ of the family or community, or is required to undergo certain activities or procedures in ‘honour’ of the family. </w:t>
      </w:r>
    </w:p>
    <w:p w:rsidR="0015395F" w:rsidRPr="000E3FF3" w:rsidRDefault="0015395F" w:rsidP="0015395F">
      <w:pPr>
        <w:ind w:left="360"/>
        <w:rPr>
          <w:rFonts w:ascii="Arial" w:hAnsi="Arial" w:cs="Arial"/>
          <w:i/>
          <w:sz w:val="22"/>
          <w:szCs w:val="22"/>
        </w:rPr>
      </w:pPr>
    </w:p>
    <w:p w:rsidR="00BC775C" w:rsidRPr="000E3FF3" w:rsidRDefault="0015395F" w:rsidP="0015395F">
      <w:pPr>
        <w:ind w:left="360"/>
        <w:rPr>
          <w:rFonts w:ascii="Arial" w:hAnsi="Arial" w:cs="Arial"/>
          <w:i/>
          <w:sz w:val="22"/>
          <w:szCs w:val="22"/>
        </w:rPr>
      </w:pPr>
      <w:r w:rsidRPr="000E3FF3">
        <w:rPr>
          <w:rFonts w:ascii="Arial" w:hAnsi="Arial" w:cs="Arial"/>
          <w:i/>
          <w:sz w:val="22"/>
          <w:szCs w:val="22"/>
        </w:rPr>
        <w:t xml:space="preserve">A </w:t>
      </w:r>
      <w:r w:rsidRPr="000E3FF3">
        <w:rPr>
          <w:rFonts w:ascii="Arial" w:hAnsi="Arial" w:cs="Arial"/>
          <w:i/>
          <w:iCs/>
          <w:sz w:val="22"/>
          <w:szCs w:val="22"/>
        </w:rPr>
        <w:t xml:space="preserve">Forced Marriage (FM) </w:t>
      </w:r>
      <w:r w:rsidRPr="000E3FF3">
        <w:rPr>
          <w:rFonts w:ascii="Arial" w:hAnsi="Arial" w:cs="Arial"/>
          <w:i/>
          <w:sz w:val="22"/>
          <w:szCs w:val="22"/>
        </w:rPr>
        <w:t>“</w:t>
      </w:r>
      <w:r w:rsidRPr="000E3FF3">
        <w:rPr>
          <w:rFonts w:ascii="Arial" w:hAnsi="Arial" w:cs="Arial"/>
          <w:i/>
          <w:iCs/>
          <w:sz w:val="22"/>
          <w:szCs w:val="22"/>
        </w:rPr>
        <w:t>is a marriage conducted without the valid consent of both parties, where duress is a factor</w:t>
      </w:r>
      <w:r w:rsidRPr="000E3FF3">
        <w:rPr>
          <w:rFonts w:ascii="Arial" w:hAnsi="Arial" w:cs="Arial"/>
          <w:i/>
          <w:sz w:val="22"/>
          <w:szCs w:val="22"/>
        </w:rPr>
        <w:t>” (’A Choice by Right’ HM Government 2000).</w:t>
      </w:r>
    </w:p>
    <w:p w:rsidR="0015395F" w:rsidRPr="000E3FF3" w:rsidRDefault="0015395F" w:rsidP="0015395F">
      <w:pPr>
        <w:rPr>
          <w:rFonts w:ascii="Arial" w:hAnsi="Arial" w:cs="Arial"/>
          <w:i/>
          <w:sz w:val="22"/>
          <w:szCs w:val="22"/>
        </w:rPr>
      </w:pPr>
    </w:p>
    <w:p w:rsidR="0015395F" w:rsidRPr="000E3FF3" w:rsidRDefault="0015395F" w:rsidP="0015395F">
      <w:pPr>
        <w:rPr>
          <w:rFonts w:ascii="Arial" w:hAnsi="Arial" w:cs="Arial"/>
          <w:sz w:val="22"/>
          <w:szCs w:val="22"/>
        </w:rPr>
      </w:pPr>
      <w:r w:rsidRPr="000E3FF3">
        <w:rPr>
          <w:rFonts w:ascii="Arial" w:hAnsi="Arial" w:cs="Arial"/>
          <w:sz w:val="22"/>
          <w:szCs w:val="22"/>
        </w:rPr>
        <w:lastRenderedPageBreak/>
        <w:t>Where we believe that a child in our care or that is known to us may be affected by any of these factors we follow the procedures below for reporting child protection concerns and follow the LSCB procedures;</w:t>
      </w:r>
    </w:p>
    <w:p w:rsidR="0015395F" w:rsidRPr="000E3FF3" w:rsidRDefault="0015395F" w:rsidP="0015395F">
      <w:pPr>
        <w:rPr>
          <w:rFonts w:ascii="Arial" w:hAnsi="Arial" w:cs="Arial"/>
        </w:rPr>
      </w:pPr>
    </w:p>
    <w:p w:rsidR="00BC775C" w:rsidRPr="000E3FF3" w:rsidRDefault="00BC775C" w:rsidP="0015395F">
      <w:pPr>
        <w:rPr>
          <w:rFonts w:ascii="Arial" w:hAnsi="Arial" w:cs="Arial"/>
        </w:rPr>
      </w:pPr>
    </w:p>
    <w:p w:rsidR="00BC775C" w:rsidRPr="000E3FF3" w:rsidRDefault="00BC775C" w:rsidP="00BC775C">
      <w:pPr>
        <w:spacing w:line="360" w:lineRule="auto"/>
        <w:rPr>
          <w:rFonts w:ascii="Arial" w:hAnsi="Arial" w:cs="Arial"/>
          <w:i/>
          <w:sz w:val="22"/>
          <w:szCs w:val="22"/>
        </w:rPr>
      </w:pPr>
      <w:r w:rsidRPr="000E3FF3">
        <w:rPr>
          <w:rFonts w:ascii="Arial" w:hAnsi="Arial" w:cs="Arial"/>
          <w:i/>
          <w:sz w:val="22"/>
          <w:szCs w:val="22"/>
        </w:rPr>
        <w:t>Recording suspicions of abuse and disclosures</w:t>
      </w:r>
    </w:p>
    <w:p w:rsidR="00BC775C" w:rsidRPr="000E3FF3" w:rsidRDefault="00BC775C" w:rsidP="00BC775C">
      <w:pPr>
        <w:spacing w:line="360" w:lineRule="auto"/>
        <w:rPr>
          <w:rFonts w:ascii="Arial" w:hAnsi="Arial" w:cs="Arial"/>
          <w:i/>
          <w:sz w:val="22"/>
          <w:szCs w:val="22"/>
        </w:rPr>
      </w:pPr>
      <w:r w:rsidRPr="000E3FF3">
        <w:rPr>
          <w:rFonts w:ascii="Arial" w:hAnsi="Arial" w:cs="Arial"/>
          <w:sz w:val="22"/>
          <w:szCs w:val="22"/>
        </w:rPr>
        <w:t>Where a child makes comments to a member of staff that give cause for concern (disclosure), or a member of staff observes signs or signals that give cause for concern, such as significant changes in behaviour; deterioration in general well-being; unexplained bruising, marks or signs of possible abuse or neglect; that member of staff:</w:t>
      </w:r>
    </w:p>
    <w:p w:rsidR="00BC775C" w:rsidRPr="000E3FF3" w:rsidRDefault="00BC775C" w:rsidP="00AC030D">
      <w:pPr>
        <w:numPr>
          <w:ilvl w:val="0"/>
          <w:numId w:val="10"/>
        </w:numPr>
        <w:spacing w:line="360" w:lineRule="auto"/>
        <w:rPr>
          <w:rFonts w:ascii="Arial" w:hAnsi="Arial" w:cs="Arial"/>
          <w:sz w:val="22"/>
          <w:szCs w:val="22"/>
        </w:rPr>
      </w:pPr>
      <w:r w:rsidRPr="000E3FF3">
        <w:rPr>
          <w:rFonts w:ascii="Arial" w:hAnsi="Arial" w:cs="Arial"/>
          <w:sz w:val="22"/>
          <w:szCs w:val="22"/>
        </w:rPr>
        <w:t>listens to the child, offers reassurance and gives assurance that she or he will take action;</w:t>
      </w:r>
    </w:p>
    <w:p w:rsidR="00BC775C" w:rsidRPr="000E3FF3" w:rsidRDefault="00BC775C" w:rsidP="00AC030D">
      <w:pPr>
        <w:numPr>
          <w:ilvl w:val="0"/>
          <w:numId w:val="10"/>
        </w:numPr>
        <w:spacing w:line="360" w:lineRule="auto"/>
        <w:rPr>
          <w:rFonts w:ascii="Arial" w:hAnsi="Arial" w:cs="Arial"/>
          <w:sz w:val="22"/>
          <w:szCs w:val="22"/>
        </w:rPr>
      </w:pPr>
      <w:r w:rsidRPr="000E3FF3">
        <w:rPr>
          <w:rFonts w:ascii="Arial" w:hAnsi="Arial" w:cs="Arial"/>
          <w:sz w:val="22"/>
          <w:szCs w:val="22"/>
        </w:rPr>
        <w:t>does not question the child;</w:t>
      </w:r>
    </w:p>
    <w:p w:rsidR="00BC775C" w:rsidRPr="000E3FF3" w:rsidRDefault="00BC775C" w:rsidP="00AC030D">
      <w:pPr>
        <w:numPr>
          <w:ilvl w:val="0"/>
          <w:numId w:val="11"/>
        </w:numPr>
        <w:spacing w:line="360" w:lineRule="auto"/>
        <w:rPr>
          <w:rFonts w:ascii="Arial" w:hAnsi="Arial" w:cs="Arial"/>
          <w:b/>
          <w:sz w:val="22"/>
        </w:rPr>
      </w:pPr>
      <w:r w:rsidRPr="000E3FF3">
        <w:rPr>
          <w:rFonts w:ascii="Arial" w:hAnsi="Arial" w:cs="Arial"/>
          <w:sz w:val="22"/>
          <w:szCs w:val="22"/>
        </w:rPr>
        <w:t>makes a written record that forms an objective record of the observation or disclosure that includes: the date and time of the observation or the disclosure; the exact words spoken by the child as far as possible; the name of the person to whom the concern was reported, with the date and time; and the names of any other person present at the time.</w:t>
      </w:r>
    </w:p>
    <w:p w:rsidR="00BC775C" w:rsidRPr="000E3FF3" w:rsidRDefault="00BC775C" w:rsidP="00AC030D">
      <w:pPr>
        <w:numPr>
          <w:ilvl w:val="0"/>
          <w:numId w:val="12"/>
        </w:numPr>
        <w:spacing w:line="360" w:lineRule="auto"/>
        <w:rPr>
          <w:rFonts w:ascii="Arial" w:hAnsi="Arial" w:cs="Arial"/>
          <w:sz w:val="22"/>
          <w:szCs w:val="22"/>
        </w:rPr>
      </w:pPr>
      <w:r w:rsidRPr="000E3FF3">
        <w:rPr>
          <w:rFonts w:ascii="Arial" w:hAnsi="Arial" w:cs="Arial"/>
          <w:sz w:val="22"/>
          <w:szCs w:val="22"/>
        </w:rPr>
        <w:t>These records are signed and dated and kept in the child's personal file, which is kept securely and confidentially.</w:t>
      </w:r>
    </w:p>
    <w:p w:rsidR="00BC775C" w:rsidRPr="000E3FF3" w:rsidRDefault="00BC775C" w:rsidP="00AC030D">
      <w:pPr>
        <w:numPr>
          <w:ilvl w:val="0"/>
          <w:numId w:val="12"/>
        </w:numPr>
        <w:spacing w:line="360" w:lineRule="auto"/>
        <w:rPr>
          <w:rFonts w:ascii="Arial" w:hAnsi="Arial" w:cs="Arial"/>
          <w:sz w:val="22"/>
          <w:szCs w:val="22"/>
        </w:rPr>
      </w:pPr>
      <w:r w:rsidRPr="000E3FF3">
        <w:rPr>
          <w:rFonts w:ascii="Arial" w:hAnsi="Arial" w:cs="Arial"/>
          <w:sz w:val="22"/>
          <w:szCs w:val="22"/>
        </w:rPr>
        <w:t>The member of staff acting as the 'designated person' is informed of the issue at the earliest opportunity, and within 1 working day.</w:t>
      </w:r>
    </w:p>
    <w:p w:rsidR="0015395F" w:rsidRPr="000E3FF3" w:rsidRDefault="00BC775C" w:rsidP="00AC030D">
      <w:pPr>
        <w:numPr>
          <w:ilvl w:val="0"/>
          <w:numId w:val="12"/>
        </w:numPr>
        <w:spacing w:line="360" w:lineRule="auto"/>
        <w:rPr>
          <w:rFonts w:ascii="Arial" w:hAnsi="Arial" w:cs="Arial"/>
          <w:sz w:val="22"/>
          <w:szCs w:val="22"/>
        </w:rPr>
      </w:pPr>
      <w:r w:rsidRPr="000E3FF3">
        <w:rPr>
          <w:rFonts w:ascii="Arial" w:hAnsi="Arial" w:cs="Arial"/>
          <w:sz w:val="22"/>
          <w:szCs w:val="22"/>
        </w:rPr>
        <w:t>Where the Local Safeguarding Children Board stipulates the process for recording and sharing concerns, we include those procedures alongside this procedure and follow the steps set down by the Local Safeguarding Children Board.</w:t>
      </w:r>
    </w:p>
    <w:p w:rsidR="0015395F" w:rsidRPr="000E3FF3" w:rsidRDefault="0015395F" w:rsidP="00AC030D">
      <w:pPr>
        <w:numPr>
          <w:ilvl w:val="0"/>
          <w:numId w:val="12"/>
        </w:numPr>
        <w:spacing w:line="360" w:lineRule="auto"/>
        <w:rPr>
          <w:rFonts w:ascii="Arial" w:hAnsi="Arial" w:cs="Arial"/>
          <w:sz w:val="22"/>
          <w:szCs w:val="22"/>
        </w:rPr>
      </w:pPr>
      <w:r w:rsidRPr="000E3FF3">
        <w:rPr>
          <w:rFonts w:ascii="Arial" w:hAnsi="Arial" w:cs="Arial"/>
          <w:sz w:val="22"/>
          <w:szCs w:val="22"/>
        </w:rPr>
        <w:t>We take care not to influence the outcome either through the way we speak to children or by asking questions of children.</w:t>
      </w:r>
    </w:p>
    <w:p w:rsidR="0015395F" w:rsidRPr="000E3FF3" w:rsidRDefault="0015395F" w:rsidP="00AC030D">
      <w:pPr>
        <w:numPr>
          <w:ilvl w:val="0"/>
          <w:numId w:val="12"/>
        </w:numPr>
        <w:spacing w:line="360" w:lineRule="auto"/>
        <w:rPr>
          <w:rFonts w:ascii="Arial" w:hAnsi="Arial" w:cs="Arial"/>
          <w:sz w:val="22"/>
          <w:szCs w:val="22"/>
        </w:rPr>
      </w:pPr>
      <w:r w:rsidRPr="000E3FF3">
        <w:rPr>
          <w:rFonts w:ascii="Arial" w:hAnsi="Arial" w:cs="Arial"/>
          <w:sz w:val="22"/>
          <w:szCs w:val="22"/>
        </w:rPr>
        <w:t xml:space="preserve">We take account of the need to protect young people aged 16-19 as defined by the Children Act 1989. This may include students or school children on work placement, young employees or young parents. </w:t>
      </w:r>
      <w:r w:rsidR="00816965" w:rsidRPr="000E3FF3">
        <w:rPr>
          <w:rFonts w:ascii="Arial" w:hAnsi="Arial" w:cs="Arial"/>
          <w:sz w:val="22"/>
          <w:szCs w:val="22"/>
        </w:rPr>
        <w:t xml:space="preserve">Where abuse is suspected we </w:t>
      </w:r>
      <w:r w:rsidRPr="000E3FF3">
        <w:rPr>
          <w:rFonts w:ascii="Arial" w:hAnsi="Arial" w:cs="Arial"/>
          <w:sz w:val="22"/>
          <w:szCs w:val="22"/>
        </w:rPr>
        <w:t>follow the procedure for reporting any other child protection concerns. The views of the young person will always be taken into account, but the setting may override the young person’s refusal to consent to share information if it feels that it is necessary to prevent a crime from being committed or intervene where one may have been, or to prevent harm to a child or adult. Sharing confidential information without consent is done only where not sharing it could be worse than the outcome of having shared it.</w:t>
      </w:r>
    </w:p>
    <w:p w:rsidR="00816965" w:rsidRPr="000E3FF3" w:rsidRDefault="0015395F" w:rsidP="00AC030D">
      <w:pPr>
        <w:numPr>
          <w:ilvl w:val="0"/>
          <w:numId w:val="12"/>
        </w:numPr>
        <w:spacing w:line="360" w:lineRule="auto"/>
        <w:rPr>
          <w:rFonts w:ascii="Arial" w:hAnsi="Arial" w:cs="Arial"/>
          <w:sz w:val="22"/>
          <w:szCs w:val="22"/>
        </w:rPr>
      </w:pPr>
      <w:r w:rsidRPr="000E3FF3">
        <w:rPr>
          <w:rFonts w:ascii="Arial" w:hAnsi="Arial" w:cs="Arial"/>
          <w:sz w:val="22"/>
          <w:szCs w:val="22"/>
        </w:rPr>
        <w:t>We have a whistle blowing policy in place.</w:t>
      </w:r>
    </w:p>
    <w:p w:rsidR="00816965" w:rsidRPr="000E3FF3" w:rsidRDefault="00816965" w:rsidP="000D4EE8">
      <w:pPr>
        <w:spacing w:line="360" w:lineRule="auto"/>
        <w:rPr>
          <w:rFonts w:ascii="Arial" w:hAnsi="Arial" w:cs="Arial"/>
          <w:i/>
          <w:sz w:val="22"/>
          <w:szCs w:val="22"/>
        </w:rPr>
      </w:pPr>
    </w:p>
    <w:p w:rsidR="00816965" w:rsidRPr="000E3FF3" w:rsidRDefault="000D4EE8" w:rsidP="00816965">
      <w:pPr>
        <w:spacing w:line="360" w:lineRule="auto"/>
        <w:rPr>
          <w:rFonts w:ascii="Arial" w:hAnsi="Arial" w:cs="Arial"/>
          <w:i/>
          <w:sz w:val="22"/>
          <w:szCs w:val="22"/>
        </w:rPr>
      </w:pPr>
      <w:r w:rsidRPr="000E3FF3">
        <w:rPr>
          <w:rFonts w:ascii="Arial" w:hAnsi="Arial" w:cs="Arial"/>
          <w:i/>
          <w:sz w:val="22"/>
          <w:szCs w:val="22"/>
        </w:rPr>
        <w:t>Making a referral to the local authority children's social care team</w:t>
      </w:r>
    </w:p>
    <w:p w:rsidR="00774581" w:rsidRPr="000E3FF3" w:rsidRDefault="00816965" w:rsidP="00AC030D">
      <w:pPr>
        <w:numPr>
          <w:ilvl w:val="0"/>
          <w:numId w:val="13"/>
        </w:numPr>
        <w:rPr>
          <w:rFonts w:ascii="Arial" w:hAnsi="Arial" w:cs="Arial"/>
          <w:i/>
          <w:sz w:val="22"/>
          <w:szCs w:val="22"/>
        </w:rPr>
      </w:pPr>
      <w:r w:rsidRPr="000E3FF3">
        <w:rPr>
          <w:rFonts w:ascii="Arial" w:hAnsi="Arial" w:cs="Arial"/>
          <w:sz w:val="22"/>
          <w:szCs w:val="22"/>
        </w:rPr>
        <w:t xml:space="preserve">The designated officer will implement the Working Together to Safeguard Children 2015 and </w:t>
      </w:r>
      <w:proofErr w:type="gramStart"/>
      <w:r w:rsidRPr="000E3FF3">
        <w:rPr>
          <w:rFonts w:ascii="Arial" w:hAnsi="Arial" w:cs="Arial"/>
          <w:sz w:val="22"/>
          <w:szCs w:val="22"/>
        </w:rPr>
        <w:t>LBBD  Safeguarding</w:t>
      </w:r>
      <w:proofErr w:type="gramEnd"/>
      <w:r w:rsidRPr="000E3FF3">
        <w:rPr>
          <w:rFonts w:ascii="Arial" w:hAnsi="Arial" w:cs="Arial"/>
          <w:sz w:val="22"/>
          <w:szCs w:val="22"/>
        </w:rPr>
        <w:t xml:space="preserve"> and Child Protection Procedures without delay to minimise any risk to the child by contacting the Children's Services Duty and Assessment Team </w:t>
      </w:r>
      <w:r w:rsidR="00774581" w:rsidRPr="000E3FF3">
        <w:rPr>
          <w:rFonts w:ascii="Arial" w:hAnsi="Arial" w:cs="Arial"/>
          <w:sz w:val="22"/>
          <w:szCs w:val="22"/>
        </w:rPr>
        <w:t>/ LBBD Multi Agency Safeguarding Team  immediately on</w:t>
      </w:r>
      <w:r w:rsidRPr="000E3FF3">
        <w:rPr>
          <w:rFonts w:ascii="Arial" w:hAnsi="Arial" w:cs="Arial"/>
          <w:sz w:val="22"/>
          <w:szCs w:val="22"/>
        </w:rPr>
        <w:t xml:space="preserve"> (</w:t>
      </w:r>
      <w:r w:rsidR="00774581" w:rsidRPr="000E3FF3">
        <w:rPr>
          <w:rFonts w:ascii="Arial" w:hAnsi="Arial" w:cs="Arial"/>
          <w:b/>
          <w:sz w:val="22"/>
          <w:szCs w:val="22"/>
        </w:rPr>
        <w:t xml:space="preserve">0208 227 3811 </w:t>
      </w:r>
      <w:r w:rsidRPr="000E3FF3">
        <w:rPr>
          <w:rFonts w:ascii="Arial" w:hAnsi="Arial" w:cs="Arial"/>
          <w:b/>
          <w:bCs/>
          <w:sz w:val="22"/>
          <w:szCs w:val="22"/>
        </w:rPr>
        <w:t xml:space="preserve"> ) </w:t>
      </w:r>
      <w:r w:rsidR="00774581" w:rsidRPr="000E3FF3">
        <w:rPr>
          <w:rFonts w:ascii="Arial" w:hAnsi="Arial" w:cs="Arial"/>
          <w:b/>
          <w:bCs/>
          <w:sz w:val="22"/>
          <w:szCs w:val="22"/>
        </w:rPr>
        <w:t xml:space="preserve"> Or Joy Barter on 0787 027 8335 or Out of Hours Emergency Duty Social Worker after 4.45pm on 0208 594 8356.  </w:t>
      </w:r>
    </w:p>
    <w:p w:rsidR="000D4EE8" w:rsidRPr="000E3FF3" w:rsidRDefault="00774581" w:rsidP="003C7CD2">
      <w:pPr>
        <w:ind w:left="360"/>
        <w:rPr>
          <w:rFonts w:ascii="Arial" w:hAnsi="Arial" w:cs="Arial"/>
          <w:i/>
          <w:sz w:val="22"/>
          <w:szCs w:val="22"/>
        </w:rPr>
      </w:pPr>
      <w:r w:rsidRPr="000E3FF3">
        <w:rPr>
          <w:rFonts w:ascii="Arial" w:hAnsi="Arial" w:cs="Arial"/>
          <w:i/>
          <w:sz w:val="22"/>
          <w:szCs w:val="22"/>
        </w:rPr>
        <w:lastRenderedPageBreak/>
        <w:t>You may be advised to completed a Common Assessment Framework (CAF)</w:t>
      </w:r>
      <w:r w:rsidRPr="000E3FF3">
        <w:rPr>
          <w:rFonts w:ascii="Arial" w:hAnsi="Arial" w:cs="Arial"/>
          <w:sz w:val="22"/>
          <w:szCs w:val="22"/>
        </w:rPr>
        <w:t xml:space="preserve">  or Advice will be given whether to complete Multi Agency Referral Form (MARF) .You must email the MARF to the referral officers at </w:t>
      </w:r>
      <w:r w:rsidRPr="000E3FF3">
        <w:rPr>
          <w:rFonts w:ascii="Arial" w:hAnsi="Arial" w:cs="Arial"/>
          <w:b/>
          <w:color w:val="0070C0"/>
          <w:sz w:val="22"/>
          <w:szCs w:val="22"/>
        </w:rPr>
        <w:t>childrenss@lbbd.gov.uk</w:t>
      </w:r>
      <w:r w:rsidRPr="000E3FF3">
        <w:rPr>
          <w:rFonts w:ascii="Arial" w:hAnsi="Arial" w:cs="Arial"/>
          <w:sz w:val="22"/>
          <w:szCs w:val="22"/>
        </w:rPr>
        <w:t xml:space="preserve"> </w:t>
      </w:r>
      <w:r w:rsidR="003C7CD2" w:rsidRPr="000E3FF3">
        <w:rPr>
          <w:rFonts w:ascii="Arial" w:hAnsi="Arial" w:cs="Arial"/>
          <w:sz w:val="22"/>
          <w:szCs w:val="22"/>
        </w:rPr>
        <w:t xml:space="preserve">0208 227 3811 </w:t>
      </w:r>
      <w:r w:rsidR="00816965" w:rsidRPr="000E3FF3">
        <w:rPr>
          <w:rFonts w:ascii="Arial" w:hAnsi="Arial" w:cs="Arial"/>
          <w:sz w:val="22"/>
          <w:szCs w:val="22"/>
        </w:rPr>
        <w:t>.</w:t>
      </w:r>
      <w:r w:rsidRPr="000E3FF3">
        <w:rPr>
          <w:rFonts w:ascii="Arial" w:hAnsi="Arial" w:cs="Arial"/>
          <w:sz w:val="22"/>
          <w:szCs w:val="22"/>
        </w:rPr>
        <w:t xml:space="preserve"> You must ensure you receive confirmation of</w:t>
      </w:r>
      <w:r w:rsidR="003C7CD2" w:rsidRPr="000E3FF3">
        <w:rPr>
          <w:rFonts w:ascii="Arial" w:hAnsi="Arial" w:cs="Arial"/>
          <w:sz w:val="22"/>
          <w:szCs w:val="22"/>
        </w:rPr>
        <w:t xml:space="preserve"> the</w:t>
      </w:r>
      <w:r w:rsidRPr="000E3FF3">
        <w:rPr>
          <w:rFonts w:ascii="Arial" w:hAnsi="Arial" w:cs="Arial"/>
          <w:sz w:val="22"/>
          <w:szCs w:val="22"/>
        </w:rPr>
        <w:t xml:space="preserve"> </w:t>
      </w:r>
      <w:proofErr w:type="gramStart"/>
      <w:r w:rsidRPr="000E3FF3">
        <w:rPr>
          <w:rFonts w:ascii="Arial" w:hAnsi="Arial" w:cs="Arial"/>
          <w:sz w:val="22"/>
          <w:szCs w:val="22"/>
        </w:rPr>
        <w:t>receip</w:t>
      </w:r>
      <w:r w:rsidR="003C7CD2" w:rsidRPr="000E3FF3">
        <w:rPr>
          <w:rFonts w:ascii="Arial" w:hAnsi="Arial" w:cs="Arial"/>
          <w:sz w:val="22"/>
          <w:szCs w:val="22"/>
        </w:rPr>
        <w:t xml:space="preserve">t </w:t>
      </w:r>
      <w:r w:rsidR="00816965" w:rsidRPr="000E3FF3">
        <w:rPr>
          <w:rFonts w:ascii="Arial" w:hAnsi="Arial" w:cs="Arial"/>
          <w:sz w:val="22"/>
          <w:szCs w:val="22"/>
        </w:rPr>
        <w:t xml:space="preserve"> </w:t>
      </w:r>
      <w:r w:rsidR="003C7CD2" w:rsidRPr="000E3FF3">
        <w:rPr>
          <w:rFonts w:ascii="Arial" w:hAnsi="Arial" w:cs="Arial"/>
          <w:sz w:val="22"/>
          <w:szCs w:val="22"/>
        </w:rPr>
        <w:t>within</w:t>
      </w:r>
      <w:proofErr w:type="gramEnd"/>
      <w:r w:rsidR="003C7CD2" w:rsidRPr="000E3FF3">
        <w:rPr>
          <w:rFonts w:ascii="Arial" w:hAnsi="Arial" w:cs="Arial"/>
          <w:sz w:val="22"/>
          <w:szCs w:val="22"/>
        </w:rPr>
        <w:t xml:space="preserve"> 3 days. It is the duty of the setting to follow this up.</w:t>
      </w:r>
    </w:p>
    <w:p w:rsidR="004B3570" w:rsidRPr="000E3FF3" w:rsidRDefault="004B3570" w:rsidP="000D4EE8">
      <w:pPr>
        <w:spacing w:line="360" w:lineRule="auto"/>
        <w:rPr>
          <w:rFonts w:ascii="Arial" w:hAnsi="Arial" w:cs="Arial"/>
          <w:i/>
          <w:sz w:val="22"/>
          <w:szCs w:val="22"/>
        </w:rPr>
      </w:pPr>
    </w:p>
    <w:p w:rsidR="00ED6C04" w:rsidRPr="000E3FF3" w:rsidRDefault="00ED6C04" w:rsidP="000D4EE8">
      <w:pPr>
        <w:spacing w:line="360" w:lineRule="auto"/>
        <w:rPr>
          <w:rFonts w:ascii="Arial" w:hAnsi="Arial" w:cs="Arial"/>
          <w:i/>
          <w:sz w:val="22"/>
          <w:szCs w:val="22"/>
        </w:rPr>
      </w:pPr>
    </w:p>
    <w:p w:rsidR="00ED6C04" w:rsidRPr="000E3FF3" w:rsidRDefault="00ED6C04" w:rsidP="000D4EE8">
      <w:pPr>
        <w:spacing w:line="360" w:lineRule="auto"/>
        <w:rPr>
          <w:rFonts w:ascii="Arial" w:hAnsi="Arial" w:cs="Arial"/>
          <w:i/>
          <w:sz w:val="22"/>
          <w:szCs w:val="22"/>
        </w:rPr>
      </w:pPr>
    </w:p>
    <w:p w:rsidR="00ED6C04" w:rsidRPr="000E3FF3" w:rsidRDefault="00ED6C04" w:rsidP="000D4EE8">
      <w:pPr>
        <w:spacing w:line="360" w:lineRule="auto"/>
        <w:rPr>
          <w:rFonts w:ascii="Arial" w:hAnsi="Arial" w:cs="Arial"/>
          <w:i/>
          <w:sz w:val="22"/>
          <w:szCs w:val="22"/>
        </w:rPr>
      </w:pPr>
    </w:p>
    <w:p w:rsidR="00AB2669" w:rsidRPr="000E3FF3" w:rsidRDefault="000D4EE8" w:rsidP="00AB2669">
      <w:pPr>
        <w:spacing w:line="360" w:lineRule="auto"/>
        <w:rPr>
          <w:rFonts w:ascii="Arial" w:hAnsi="Arial" w:cs="Arial"/>
          <w:i/>
          <w:iCs/>
          <w:sz w:val="22"/>
          <w:szCs w:val="22"/>
        </w:rPr>
      </w:pPr>
      <w:r w:rsidRPr="000E3FF3">
        <w:rPr>
          <w:rFonts w:ascii="Arial" w:hAnsi="Arial" w:cs="Arial"/>
          <w:i/>
          <w:iCs/>
          <w:sz w:val="22"/>
          <w:szCs w:val="22"/>
        </w:rPr>
        <w:t>Key commitment 3</w:t>
      </w:r>
    </w:p>
    <w:p w:rsidR="00AB2669" w:rsidRPr="000E3FF3" w:rsidRDefault="00AB2669" w:rsidP="00AB2669">
      <w:pPr>
        <w:spacing w:line="360" w:lineRule="auto"/>
        <w:rPr>
          <w:rFonts w:ascii="Arial" w:hAnsi="Arial" w:cs="Arial"/>
          <w:i/>
          <w:iCs/>
          <w:sz w:val="22"/>
          <w:szCs w:val="22"/>
        </w:rPr>
      </w:pPr>
    </w:p>
    <w:p w:rsidR="00AB2669" w:rsidRPr="000E3FF3" w:rsidRDefault="00AB2669" w:rsidP="00AB2669">
      <w:pPr>
        <w:spacing w:line="360" w:lineRule="auto"/>
        <w:rPr>
          <w:rFonts w:ascii="Arial" w:hAnsi="Arial" w:cs="Arial"/>
          <w:sz w:val="22"/>
          <w:szCs w:val="22"/>
        </w:rPr>
      </w:pPr>
      <w:r w:rsidRPr="000E3FF3">
        <w:rPr>
          <w:rFonts w:ascii="Arial" w:hAnsi="Arial" w:cs="Arial"/>
          <w:sz w:val="22"/>
          <w:szCs w:val="22"/>
        </w:rPr>
        <w:t>We are committed to promoting awareness of child abuse issues throughout our training and learning programmes for adults. We are also committed to empowering children through our early childhood curriculum, promoting their right to be strong, resilient and listened to.</w:t>
      </w:r>
    </w:p>
    <w:p w:rsidR="00AB2669" w:rsidRPr="000E3FF3" w:rsidRDefault="00AB2669" w:rsidP="00AB2669">
      <w:pPr>
        <w:spacing w:line="360" w:lineRule="auto"/>
        <w:rPr>
          <w:rFonts w:ascii="Arial" w:hAnsi="Arial" w:cs="Arial"/>
          <w:i/>
          <w:sz w:val="22"/>
          <w:szCs w:val="22"/>
        </w:rPr>
      </w:pPr>
    </w:p>
    <w:p w:rsidR="00AB2669" w:rsidRPr="000E3FF3" w:rsidRDefault="00AB2669" w:rsidP="00AB2669">
      <w:pPr>
        <w:spacing w:line="360" w:lineRule="auto"/>
        <w:rPr>
          <w:rFonts w:ascii="Arial" w:hAnsi="Arial" w:cs="Arial"/>
          <w:i/>
          <w:sz w:val="22"/>
          <w:szCs w:val="22"/>
        </w:rPr>
      </w:pPr>
      <w:r w:rsidRPr="000E3FF3">
        <w:rPr>
          <w:rFonts w:ascii="Arial" w:hAnsi="Arial" w:cs="Arial"/>
          <w:i/>
          <w:iCs/>
          <w:sz w:val="22"/>
          <w:szCs w:val="22"/>
        </w:rPr>
        <w:t>Training</w:t>
      </w:r>
    </w:p>
    <w:p w:rsidR="00AB2669" w:rsidRPr="000E3FF3" w:rsidRDefault="00AB2669" w:rsidP="00AB2669">
      <w:pPr>
        <w:numPr>
          <w:ilvl w:val="0"/>
          <w:numId w:val="20"/>
        </w:numPr>
        <w:spacing w:line="360" w:lineRule="auto"/>
        <w:rPr>
          <w:rFonts w:ascii="Arial" w:hAnsi="Arial" w:cs="Arial"/>
          <w:sz w:val="22"/>
          <w:szCs w:val="22"/>
        </w:rPr>
      </w:pPr>
      <w:r w:rsidRPr="000E3FF3">
        <w:rPr>
          <w:rFonts w:ascii="Arial" w:hAnsi="Arial" w:cs="Arial"/>
          <w:sz w:val="22"/>
          <w:szCs w:val="22"/>
        </w:rPr>
        <w:t>Training opportunities are sought for all adults involved in the setting to ensure that they are able to recognise the signs and signals of possible physical abuse, emotional abuse, sexual abuse (including child sexual exploitation) and neglect and that they are aware of the local authority guidelines for making referrals.</w:t>
      </w:r>
    </w:p>
    <w:p w:rsidR="00AB2669" w:rsidRPr="000E3FF3" w:rsidRDefault="00AB2669" w:rsidP="00AB2669">
      <w:pPr>
        <w:numPr>
          <w:ilvl w:val="0"/>
          <w:numId w:val="21"/>
        </w:numPr>
        <w:spacing w:line="360" w:lineRule="auto"/>
        <w:rPr>
          <w:rFonts w:ascii="Arial" w:hAnsi="Arial" w:cs="Arial"/>
          <w:sz w:val="22"/>
          <w:szCs w:val="22"/>
        </w:rPr>
      </w:pPr>
      <w:r w:rsidRPr="000E3FF3">
        <w:rPr>
          <w:rFonts w:ascii="Arial" w:hAnsi="Arial" w:cs="Arial"/>
          <w:sz w:val="22"/>
          <w:szCs w:val="22"/>
        </w:rPr>
        <w:t xml:space="preserve">Designated persons receive appropriate training, as recommended by the Local Safeguarding Children Board, every two years and refresh their knowledge and skills at least annually. </w:t>
      </w:r>
    </w:p>
    <w:p w:rsidR="00AB2669" w:rsidRPr="000E3FF3" w:rsidRDefault="00AB2669" w:rsidP="00AB2669">
      <w:pPr>
        <w:numPr>
          <w:ilvl w:val="0"/>
          <w:numId w:val="21"/>
        </w:numPr>
        <w:spacing w:line="360" w:lineRule="auto"/>
        <w:rPr>
          <w:rFonts w:ascii="Arial" w:hAnsi="Arial" w:cs="Arial"/>
          <w:sz w:val="22"/>
          <w:szCs w:val="22"/>
        </w:rPr>
      </w:pPr>
      <w:r w:rsidRPr="000E3FF3">
        <w:rPr>
          <w:rFonts w:ascii="Arial" w:hAnsi="Arial" w:cs="Arial"/>
          <w:sz w:val="22"/>
          <w:szCs w:val="22"/>
        </w:rPr>
        <w:t xml:space="preserve">We ensure that all staff </w:t>
      </w:r>
      <w:proofErr w:type="gramStart"/>
      <w:r w:rsidRPr="000E3FF3">
        <w:rPr>
          <w:rFonts w:ascii="Arial" w:hAnsi="Arial" w:cs="Arial"/>
          <w:sz w:val="22"/>
          <w:szCs w:val="22"/>
        </w:rPr>
        <w:t>know</w:t>
      </w:r>
      <w:proofErr w:type="gramEnd"/>
      <w:r w:rsidRPr="000E3FF3">
        <w:rPr>
          <w:rFonts w:ascii="Arial" w:hAnsi="Arial" w:cs="Arial"/>
          <w:sz w:val="22"/>
          <w:szCs w:val="22"/>
        </w:rPr>
        <w:t xml:space="preserve"> the procedures for reporting and recording any concerns they may have about the provision.</w:t>
      </w:r>
    </w:p>
    <w:p w:rsidR="00AB2669" w:rsidRPr="000E3FF3" w:rsidRDefault="00AB2669" w:rsidP="00AB2669">
      <w:pPr>
        <w:numPr>
          <w:ilvl w:val="0"/>
          <w:numId w:val="21"/>
        </w:numPr>
        <w:spacing w:line="360" w:lineRule="auto"/>
        <w:rPr>
          <w:rFonts w:ascii="Arial" w:hAnsi="Arial" w:cs="Arial"/>
          <w:sz w:val="22"/>
          <w:szCs w:val="22"/>
        </w:rPr>
      </w:pPr>
      <w:r w:rsidRPr="000E3FF3">
        <w:rPr>
          <w:rFonts w:ascii="Arial" w:hAnsi="Arial" w:cs="Arial"/>
          <w:sz w:val="22"/>
          <w:szCs w:val="22"/>
        </w:rPr>
        <w:t xml:space="preserve">We ensure that all staff </w:t>
      </w:r>
      <w:proofErr w:type="gramStart"/>
      <w:r w:rsidRPr="000E3FF3">
        <w:rPr>
          <w:rFonts w:ascii="Arial" w:hAnsi="Arial" w:cs="Arial"/>
          <w:sz w:val="22"/>
          <w:szCs w:val="22"/>
        </w:rPr>
        <w:t>receive</w:t>
      </w:r>
      <w:proofErr w:type="gramEnd"/>
      <w:r w:rsidRPr="000E3FF3">
        <w:rPr>
          <w:rFonts w:ascii="Arial" w:hAnsi="Arial" w:cs="Arial"/>
          <w:sz w:val="22"/>
          <w:szCs w:val="22"/>
        </w:rPr>
        <w:t xml:space="preserve"> updates on safeguarding via emails, newsletters, online training and/or discussion at staff meetings at least once a year.</w:t>
      </w:r>
    </w:p>
    <w:p w:rsidR="00AB2669" w:rsidRPr="000E3FF3" w:rsidRDefault="00AB2669" w:rsidP="00AB2669">
      <w:pPr>
        <w:spacing w:line="360" w:lineRule="auto"/>
        <w:rPr>
          <w:rFonts w:ascii="Arial" w:hAnsi="Arial" w:cs="Arial"/>
          <w:sz w:val="22"/>
          <w:szCs w:val="22"/>
        </w:rPr>
      </w:pPr>
    </w:p>
    <w:p w:rsidR="00AB2669" w:rsidRPr="000E3FF3" w:rsidRDefault="00AB2669" w:rsidP="00AB2669">
      <w:pPr>
        <w:spacing w:line="360" w:lineRule="auto"/>
        <w:rPr>
          <w:rFonts w:ascii="Arial" w:hAnsi="Arial" w:cs="Arial"/>
          <w:i/>
          <w:sz w:val="22"/>
          <w:szCs w:val="22"/>
        </w:rPr>
      </w:pPr>
      <w:r w:rsidRPr="000E3FF3">
        <w:rPr>
          <w:rFonts w:ascii="Arial" w:hAnsi="Arial" w:cs="Arial"/>
          <w:i/>
          <w:sz w:val="22"/>
          <w:szCs w:val="22"/>
        </w:rPr>
        <w:t>Planning</w:t>
      </w:r>
    </w:p>
    <w:p w:rsidR="00AB2669" w:rsidRPr="000E3FF3" w:rsidRDefault="00AB2669" w:rsidP="00AB2669">
      <w:pPr>
        <w:numPr>
          <w:ilvl w:val="0"/>
          <w:numId w:val="22"/>
        </w:numPr>
        <w:spacing w:line="360" w:lineRule="auto"/>
        <w:rPr>
          <w:rFonts w:ascii="Arial" w:hAnsi="Arial" w:cs="Arial"/>
          <w:sz w:val="22"/>
          <w:szCs w:val="22"/>
        </w:rPr>
      </w:pPr>
      <w:r w:rsidRPr="000E3FF3">
        <w:rPr>
          <w:rFonts w:ascii="Arial" w:hAnsi="Arial" w:cs="Arial"/>
          <w:sz w:val="22"/>
          <w:szCs w:val="22"/>
        </w:rPr>
        <w:t>The layout of the rooms allows for constant supervision. No child is left alone with staff or volunteers in a one-to-one situation without being within sight and/or hearing of other staff or volunteers.</w:t>
      </w:r>
    </w:p>
    <w:p w:rsidR="00AB2669" w:rsidRPr="000E3FF3" w:rsidRDefault="00AB2669" w:rsidP="00AB2669">
      <w:pPr>
        <w:spacing w:line="360" w:lineRule="auto"/>
        <w:rPr>
          <w:rFonts w:ascii="Arial" w:hAnsi="Arial" w:cs="Arial"/>
          <w:i/>
          <w:sz w:val="22"/>
          <w:szCs w:val="22"/>
        </w:rPr>
      </w:pPr>
    </w:p>
    <w:p w:rsidR="00AB2669" w:rsidRPr="000E3FF3" w:rsidRDefault="00AB2669" w:rsidP="00AB2669">
      <w:pPr>
        <w:spacing w:line="360" w:lineRule="auto"/>
        <w:rPr>
          <w:rFonts w:ascii="Arial" w:hAnsi="Arial" w:cs="Arial"/>
          <w:i/>
          <w:sz w:val="22"/>
          <w:szCs w:val="22"/>
        </w:rPr>
      </w:pPr>
      <w:r w:rsidRPr="000E3FF3">
        <w:rPr>
          <w:rFonts w:ascii="Arial" w:hAnsi="Arial" w:cs="Arial"/>
          <w:i/>
          <w:sz w:val="22"/>
          <w:szCs w:val="22"/>
        </w:rPr>
        <w:t>Curriculum</w:t>
      </w:r>
    </w:p>
    <w:p w:rsidR="00AB2669" w:rsidRPr="000E3FF3" w:rsidRDefault="00AB2669" w:rsidP="00AB2669">
      <w:pPr>
        <w:numPr>
          <w:ilvl w:val="0"/>
          <w:numId w:val="23"/>
        </w:numPr>
        <w:spacing w:line="360" w:lineRule="auto"/>
        <w:rPr>
          <w:rFonts w:ascii="Arial" w:hAnsi="Arial" w:cs="Arial"/>
          <w:sz w:val="22"/>
          <w:szCs w:val="22"/>
        </w:rPr>
      </w:pPr>
      <w:r w:rsidRPr="000E3FF3">
        <w:rPr>
          <w:rFonts w:ascii="Arial" w:hAnsi="Arial" w:cs="Arial"/>
          <w:sz w:val="22"/>
          <w:szCs w:val="22"/>
        </w:rPr>
        <w:t>We introduce key elements of keeping children safe into our programme to promote the personal, social and emotional development of all children, so that they may grow to be strong, resilient and listened to and so that they develop an understanding of why and how to keep safe.</w:t>
      </w:r>
    </w:p>
    <w:p w:rsidR="00AB2669" w:rsidRPr="000E3FF3" w:rsidRDefault="00AB2669" w:rsidP="00AB2669">
      <w:pPr>
        <w:numPr>
          <w:ilvl w:val="0"/>
          <w:numId w:val="23"/>
        </w:numPr>
        <w:spacing w:line="360" w:lineRule="auto"/>
        <w:rPr>
          <w:rFonts w:ascii="Arial" w:hAnsi="Arial" w:cs="Arial"/>
          <w:sz w:val="22"/>
          <w:szCs w:val="22"/>
        </w:rPr>
      </w:pPr>
      <w:r w:rsidRPr="000E3FF3">
        <w:rPr>
          <w:rFonts w:ascii="Arial" w:hAnsi="Arial" w:cs="Arial"/>
          <w:sz w:val="22"/>
          <w:szCs w:val="22"/>
        </w:rPr>
        <w:t>We create within the setting a culture of value and respect for individuals, having positive regard for children's heritage arising from their colour, ethnicity, languages spoken at home, cultural and social background.</w:t>
      </w:r>
    </w:p>
    <w:p w:rsidR="00AB2669" w:rsidRPr="000E3FF3" w:rsidRDefault="00AB2669" w:rsidP="00AB2669">
      <w:pPr>
        <w:numPr>
          <w:ilvl w:val="0"/>
          <w:numId w:val="23"/>
        </w:numPr>
        <w:spacing w:line="360" w:lineRule="auto"/>
        <w:rPr>
          <w:rFonts w:ascii="Arial" w:hAnsi="Arial" w:cs="Arial"/>
          <w:sz w:val="22"/>
          <w:szCs w:val="22"/>
        </w:rPr>
      </w:pPr>
      <w:r w:rsidRPr="000E3FF3">
        <w:rPr>
          <w:rFonts w:ascii="Arial" w:hAnsi="Arial" w:cs="Arial"/>
          <w:sz w:val="22"/>
          <w:szCs w:val="22"/>
        </w:rPr>
        <w:t>We ensure that this is carried out in a way that is developmentally appropriate for the children.</w:t>
      </w:r>
    </w:p>
    <w:p w:rsidR="00AB2669" w:rsidRPr="000E3FF3" w:rsidRDefault="00AB2669" w:rsidP="00AB2669">
      <w:pPr>
        <w:spacing w:line="360" w:lineRule="auto"/>
        <w:rPr>
          <w:rFonts w:ascii="Arial" w:hAnsi="Arial" w:cs="Arial"/>
          <w:sz w:val="22"/>
          <w:szCs w:val="22"/>
        </w:rPr>
      </w:pPr>
    </w:p>
    <w:p w:rsidR="00AB2669" w:rsidRPr="000E3FF3" w:rsidRDefault="00AB2669" w:rsidP="00AB2669">
      <w:pPr>
        <w:spacing w:line="360" w:lineRule="auto"/>
        <w:rPr>
          <w:rFonts w:ascii="Arial" w:hAnsi="Arial" w:cs="Arial"/>
          <w:i/>
          <w:sz w:val="22"/>
          <w:szCs w:val="22"/>
        </w:rPr>
      </w:pPr>
      <w:r w:rsidRPr="000E3FF3">
        <w:rPr>
          <w:rFonts w:ascii="Arial" w:hAnsi="Arial" w:cs="Arial"/>
          <w:i/>
          <w:sz w:val="22"/>
          <w:szCs w:val="22"/>
        </w:rPr>
        <w:lastRenderedPageBreak/>
        <w:t>Confidentiality</w:t>
      </w:r>
    </w:p>
    <w:p w:rsidR="00AB2669" w:rsidRPr="000E3FF3" w:rsidRDefault="00AB2669" w:rsidP="00AB2669">
      <w:pPr>
        <w:numPr>
          <w:ilvl w:val="0"/>
          <w:numId w:val="24"/>
        </w:numPr>
        <w:spacing w:line="360" w:lineRule="auto"/>
        <w:rPr>
          <w:rFonts w:ascii="Arial" w:hAnsi="Arial" w:cs="Arial"/>
          <w:sz w:val="22"/>
          <w:szCs w:val="22"/>
        </w:rPr>
      </w:pPr>
      <w:r w:rsidRPr="000E3FF3">
        <w:rPr>
          <w:rFonts w:ascii="Arial" w:hAnsi="Arial" w:cs="Arial"/>
          <w:sz w:val="22"/>
          <w:szCs w:val="22"/>
        </w:rPr>
        <w:t>All suspicions and investigations are kept confidential and shared only with those who need to know. Any information is shared under the guidance of the Local Safeguarding Children Board.</w:t>
      </w:r>
    </w:p>
    <w:p w:rsidR="00AB2669" w:rsidRPr="000E3FF3" w:rsidRDefault="00AB2669" w:rsidP="00AB2669">
      <w:pPr>
        <w:spacing w:line="360" w:lineRule="auto"/>
        <w:rPr>
          <w:rFonts w:ascii="Arial" w:hAnsi="Arial" w:cs="Arial"/>
          <w:sz w:val="22"/>
          <w:szCs w:val="22"/>
        </w:rPr>
      </w:pPr>
    </w:p>
    <w:p w:rsidR="00AB2669" w:rsidRPr="000E3FF3" w:rsidRDefault="00AB2669" w:rsidP="00AB2669">
      <w:pPr>
        <w:spacing w:line="360" w:lineRule="auto"/>
        <w:rPr>
          <w:rFonts w:ascii="Arial" w:hAnsi="Arial" w:cs="Arial"/>
          <w:i/>
          <w:sz w:val="22"/>
          <w:szCs w:val="22"/>
        </w:rPr>
      </w:pPr>
      <w:r w:rsidRPr="000E3FF3">
        <w:rPr>
          <w:rFonts w:ascii="Arial" w:hAnsi="Arial" w:cs="Arial"/>
          <w:i/>
          <w:sz w:val="22"/>
          <w:szCs w:val="22"/>
        </w:rPr>
        <w:t>Support to families</w:t>
      </w:r>
    </w:p>
    <w:p w:rsidR="00AB2669" w:rsidRPr="000E3FF3" w:rsidRDefault="00AB2669" w:rsidP="00AB2669">
      <w:pPr>
        <w:numPr>
          <w:ilvl w:val="0"/>
          <w:numId w:val="25"/>
        </w:numPr>
        <w:spacing w:line="360" w:lineRule="auto"/>
        <w:rPr>
          <w:rFonts w:ascii="Arial" w:hAnsi="Arial" w:cs="Arial"/>
          <w:sz w:val="22"/>
          <w:szCs w:val="22"/>
        </w:rPr>
      </w:pPr>
      <w:r w:rsidRPr="000E3FF3">
        <w:rPr>
          <w:rFonts w:ascii="Arial" w:hAnsi="Arial" w:cs="Arial"/>
          <w:sz w:val="22"/>
          <w:szCs w:val="22"/>
        </w:rPr>
        <w:t>We believe in building trusting and supportive relationships with families, staff and volunteers.</w:t>
      </w:r>
    </w:p>
    <w:p w:rsidR="00AB2669" w:rsidRPr="000E3FF3" w:rsidRDefault="00AB2669" w:rsidP="00AB2669">
      <w:pPr>
        <w:numPr>
          <w:ilvl w:val="0"/>
          <w:numId w:val="25"/>
        </w:numPr>
        <w:spacing w:line="360" w:lineRule="auto"/>
        <w:rPr>
          <w:rFonts w:ascii="Arial" w:hAnsi="Arial" w:cs="Arial"/>
          <w:sz w:val="22"/>
          <w:szCs w:val="22"/>
        </w:rPr>
      </w:pPr>
      <w:r w:rsidRPr="000E3FF3">
        <w:rPr>
          <w:rFonts w:ascii="Arial" w:hAnsi="Arial" w:cs="Arial"/>
          <w:sz w:val="22"/>
          <w:szCs w:val="22"/>
        </w:rPr>
        <w:t>We make clear to parents our role and responsibilities in relation to child protection, such as for the reporting of concerns, information sharing, monitoring of the child, and liaising at all times with the local children’s social care team.</w:t>
      </w:r>
    </w:p>
    <w:p w:rsidR="00AB2669" w:rsidRPr="000E3FF3" w:rsidRDefault="00AB2669" w:rsidP="00AB2669">
      <w:pPr>
        <w:numPr>
          <w:ilvl w:val="0"/>
          <w:numId w:val="25"/>
        </w:numPr>
        <w:spacing w:line="360" w:lineRule="auto"/>
        <w:rPr>
          <w:rFonts w:ascii="Arial" w:hAnsi="Arial" w:cs="Arial"/>
          <w:sz w:val="22"/>
          <w:szCs w:val="22"/>
        </w:rPr>
      </w:pPr>
      <w:r w:rsidRPr="000E3FF3">
        <w:rPr>
          <w:rFonts w:ascii="Arial" w:hAnsi="Arial" w:cs="Arial"/>
          <w:sz w:val="22"/>
          <w:szCs w:val="22"/>
        </w:rPr>
        <w:t>We will continue to welcome the child and the family whilst investigations are being made in relation to any alleged abuse.</w:t>
      </w:r>
    </w:p>
    <w:p w:rsidR="00AB2669" w:rsidRPr="000E3FF3" w:rsidRDefault="00AB2669" w:rsidP="00AB2669">
      <w:pPr>
        <w:numPr>
          <w:ilvl w:val="0"/>
          <w:numId w:val="25"/>
        </w:numPr>
        <w:spacing w:line="360" w:lineRule="auto"/>
        <w:rPr>
          <w:rFonts w:ascii="Arial" w:hAnsi="Arial" w:cs="Arial"/>
          <w:sz w:val="22"/>
          <w:szCs w:val="22"/>
        </w:rPr>
      </w:pPr>
      <w:r w:rsidRPr="000E3FF3">
        <w:rPr>
          <w:rFonts w:ascii="Arial" w:hAnsi="Arial" w:cs="Arial"/>
          <w:sz w:val="22"/>
          <w:szCs w:val="22"/>
        </w:rPr>
        <w:t>We follow the Child Protection Plan as set by the child’s social worker in relation to the setting's designated role and tasks in supporting that child and their family, subsequent to any investigation.</w:t>
      </w:r>
    </w:p>
    <w:p w:rsidR="00AB2669" w:rsidRPr="000E3FF3" w:rsidRDefault="00AB2669" w:rsidP="00AB2669">
      <w:pPr>
        <w:numPr>
          <w:ilvl w:val="0"/>
          <w:numId w:val="25"/>
        </w:numPr>
        <w:spacing w:line="360" w:lineRule="auto"/>
        <w:rPr>
          <w:rFonts w:ascii="Arial" w:hAnsi="Arial" w:cs="Arial"/>
          <w:sz w:val="22"/>
          <w:szCs w:val="22"/>
        </w:rPr>
      </w:pPr>
      <w:r w:rsidRPr="000E3FF3">
        <w:rPr>
          <w:rFonts w:ascii="Arial" w:hAnsi="Arial" w:cs="Arial"/>
          <w:sz w:val="22"/>
          <w:szCs w:val="22"/>
        </w:rPr>
        <w:t>Confidential records kept on a child are shared with the child's parents or those who have parental responsibility for the child in accordance with the Confidentiality and Client Access to Records procedure, and only if appropriate under the guidance of the Local Safeguarding Children Board.</w:t>
      </w:r>
    </w:p>
    <w:p w:rsidR="000D4EE8" w:rsidRPr="000E3FF3" w:rsidRDefault="000D4EE8" w:rsidP="000D4EE8">
      <w:pPr>
        <w:spacing w:line="360" w:lineRule="auto"/>
        <w:rPr>
          <w:rFonts w:ascii="Arial" w:hAnsi="Arial" w:cs="Arial"/>
          <w:sz w:val="22"/>
          <w:szCs w:val="22"/>
        </w:rPr>
      </w:pPr>
    </w:p>
    <w:p w:rsidR="000D4EE8" w:rsidRPr="000E3FF3" w:rsidRDefault="000D4EE8" w:rsidP="000D4EE8">
      <w:pPr>
        <w:spacing w:line="360" w:lineRule="auto"/>
        <w:rPr>
          <w:rFonts w:ascii="Arial" w:hAnsi="Arial" w:cs="Arial"/>
          <w:b/>
          <w:sz w:val="22"/>
          <w:szCs w:val="22"/>
        </w:rPr>
      </w:pPr>
      <w:r w:rsidRPr="000E3FF3">
        <w:rPr>
          <w:rFonts w:ascii="Arial" w:hAnsi="Arial" w:cs="Arial"/>
          <w:b/>
          <w:bCs/>
          <w:sz w:val="22"/>
          <w:szCs w:val="22"/>
        </w:rPr>
        <w:t>Legal framework</w:t>
      </w:r>
    </w:p>
    <w:p w:rsidR="003C7CD2" w:rsidRPr="000E3FF3" w:rsidRDefault="003C7CD2" w:rsidP="000D4EE8">
      <w:pPr>
        <w:spacing w:line="360" w:lineRule="auto"/>
        <w:rPr>
          <w:rFonts w:ascii="Arial" w:hAnsi="Arial" w:cs="Arial"/>
          <w:i/>
          <w:iCs/>
          <w:sz w:val="22"/>
          <w:szCs w:val="22"/>
        </w:rPr>
      </w:pPr>
    </w:p>
    <w:p w:rsidR="000D4EE8" w:rsidRPr="000E3FF3" w:rsidRDefault="000D4EE8" w:rsidP="000D4EE8">
      <w:pPr>
        <w:spacing w:line="360" w:lineRule="auto"/>
        <w:rPr>
          <w:rFonts w:ascii="Arial" w:hAnsi="Arial" w:cs="Arial"/>
          <w:sz w:val="22"/>
          <w:szCs w:val="22"/>
        </w:rPr>
      </w:pPr>
      <w:r w:rsidRPr="000E3FF3">
        <w:rPr>
          <w:rFonts w:ascii="Arial" w:hAnsi="Arial" w:cs="Arial"/>
          <w:i/>
          <w:iCs/>
          <w:sz w:val="22"/>
          <w:szCs w:val="22"/>
        </w:rPr>
        <w:t>Primary legislation</w:t>
      </w:r>
    </w:p>
    <w:p w:rsidR="000D4EE8" w:rsidRPr="000E3FF3" w:rsidRDefault="000D4EE8" w:rsidP="00AC030D">
      <w:pPr>
        <w:numPr>
          <w:ilvl w:val="0"/>
          <w:numId w:val="26"/>
        </w:numPr>
        <w:spacing w:line="360" w:lineRule="auto"/>
        <w:rPr>
          <w:rFonts w:ascii="Arial" w:hAnsi="Arial" w:cs="Arial"/>
          <w:sz w:val="22"/>
          <w:szCs w:val="22"/>
        </w:rPr>
      </w:pPr>
      <w:r w:rsidRPr="000E3FF3">
        <w:rPr>
          <w:rFonts w:ascii="Arial" w:hAnsi="Arial" w:cs="Arial"/>
          <w:sz w:val="22"/>
          <w:szCs w:val="22"/>
        </w:rPr>
        <w:t>Children Act (1989 s47)</w:t>
      </w:r>
    </w:p>
    <w:p w:rsidR="000D4EE8" w:rsidRPr="000E3FF3" w:rsidRDefault="000D4EE8" w:rsidP="00AC030D">
      <w:pPr>
        <w:numPr>
          <w:ilvl w:val="0"/>
          <w:numId w:val="26"/>
        </w:numPr>
        <w:spacing w:line="360" w:lineRule="auto"/>
        <w:rPr>
          <w:rFonts w:ascii="Arial" w:hAnsi="Arial" w:cs="Arial"/>
          <w:sz w:val="22"/>
          <w:szCs w:val="22"/>
        </w:rPr>
      </w:pPr>
      <w:r w:rsidRPr="000E3FF3">
        <w:rPr>
          <w:rFonts w:ascii="Arial" w:hAnsi="Arial" w:cs="Arial"/>
          <w:sz w:val="22"/>
          <w:szCs w:val="22"/>
        </w:rPr>
        <w:t>Protection of Children Act (1999)</w:t>
      </w:r>
    </w:p>
    <w:p w:rsidR="000D4EE8" w:rsidRPr="000E3FF3" w:rsidRDefault="000D4EE8" w:rsidP="00AC030D">
      <w:pPr>
        <w:numPr>
          <w:ilvl w:val="0"/>
          <w:numId w:val="26"/>
        </w:numPr>
        <w:spacing w:line="360" w:lineRule="auto"/>
        <w:rPr>
          <w:rFonts w:ascii="Arial" w:hAnsi="Arial" w:cs="Arial"/>
          <w:sz w:val="22"/>
          <w:szCs w:val="22"/>
        </w:rPr>
      </w:pPr>
      <w:r w:rsidRPr="000E3FF3">
        <w:rPr>
          <w:rFonts w:ascii="Arial" w:hAnsi="Arial" w:cs="Arial"/>
          <w:sz w:val="22"/>
          <w:szCs w:val="22"/>
        </w:rPr>
        <w:t>Data Protection Act (1998)</w:t>
      </w:r>
    </w:p>
    <w:p w:rsidR="000D4EE8" w:rsidRPr="000E3FF3" w:rsidRDefault="000D4EE8" w:rsidP="00AC030D">
      <w:pPr>
        <w:numPr>
          <w:ilvl w:val="0"/>
          <w:numId w:val="26"/>
        </w:numPr>
        <w:spacing w:line="360" w:lineRule="auto"/>
        <w:rPr>
          <w:rFonts w:ascii="Arial" w:hAnsi="Arial" w:cs="Arial"/>
          <w:sz w:val="22"/>
          <w:szCs w:val="22"/>
        </w:rPr>
      </w:pPr>
      <w:r w:rsidRPr="000E3FF3">
        <w:rPr>
          <w:rFonts w:ascii="Arial" w:hAnsi="Arial" w:cs="Arial"/>
          <w:sz w:val="22"/>
          <w:szCs w:val="22"/>
        </w:rPr>
        <w:t xml:space="preserve">The Children Act (Every Child Matters) (2004) </w:t>
      </w:r>
    </w:p>
    <w:p w:rsidR="000D4EE8" w:rsidRPr="000E3FF3" w:rsidRDefault="000D4EE8" w:rsidP="00AC030D">
      <w:pPr>
        <w:numPr>
          <w:ilvl w:val="0"/>
          <w:numId w:val="26"/>
        </w:numPr>
        <w:spacing w:line="360" w:lineRule="auto"/>
        <w:rPr>
          <w:rFonts w:ascii="Arial" w:hAnsi="Arial" w:cs="Arial"/>
          <w:sz w:val="22"/>
          <w:szCs w:val="22"/>
        </w:rPr>
      </w:pPr>
      <w:r w:rsidRPr="000E3FF3">
        <w:rPr>
          <w:rFonts w:ascii="Arial" w:hAnsi="Arial" w:cs="Arial"/>
          <w:sz w:val="22"/>
          <w:szCs w:val="22"/>
        </w:rPr>
        <w:t>Safeguarding Vulnerable Groups Act (2006)</w:t>
      </w:r>
    </w:p>
    <w:p w:rsidR="000D4EE8" w:rsidRPr="000E3FF3" w:rsidRDefault="000D4EE8" w:rsidP="00AC030D">
      <w:pPr>
        <w:numPr>
          <w:ilvl w:val="0"/>
          <w:numId w:val="26"/>
        </w:numPr>
        <w:spacing w:line="360" w:lineRule="auto"/>
        <w:rPr>
          <w:rFonts w:ascii="Arial" w:hAnsi="Arial" w:cs="Arial"/>
          <w:sz w:val="22"/>
          <w:szCs w:val="22"/>
        </w:rPr>
      </w:pPr>
      <w:r w:rsidRPr="000E3FF3">
        <w:rPr>
          <w:rFonts w:ascii="Arial" w:hAnsi="Arial" w:cs="Arial"/>
          <w:sz w:val="22"/>
          <w:szCs w:val="22"/>
        </w:rPr>
        <w:t>Childcare Act 2006</w:t>
      </w:r>
    </w:p>
    <w:p w:rsidR="000D4EE8" w:rsidRPr="000E3FF3" w:rsidRDefault="000D4EE8" w:rsidP="000D4EE8">
      <w:pPr>
        <w:spacing w:line="360" w:lineRule="auto"/>
        <w:rPr>
          <w:rFonts w:ascii="Arial" w:hAnsi="Arial" w:cs="Arial"/>
          <w:sz w:val="22"/>
          <w:szCs w:val="22"/>
        </w:rPr>
      </w:pPr>
    </w:p>
    <w:p w:rsidR="000D4EE8" w:rsidRPr="000E3FF3" w:rsidRDefault="000D4EE8" w:rsidP="000D4EE8">
      <w:pPr>
        <w:spacing w:line="360" w:lineRule="auto"/>
        <w:rPr>
          <w:rFonts w:ascii="Arial" w:hAnsi="Arial" w:cs="Arial"/>
          <w:sz w:val="22"/>
          <w:szCs w:val="22"/>
        </w:rPr>
      </w:pPr>
      <w:r w:rsidRPr="000E3FF3">
        <w:rPr>
          <w:rFonts w:ascii="Arial" w:hAnsi="Arial" w:cs="Arial"/>
          <w:i/>
          <w:iCs/>
          <w:sz w:val="22"/>
          <w:szCs w:val="22"/>
        </w:rPr>
        <w:t>Secondary legislation</w:t>
      </w:r>
    </w:p>
    <w:p w:rsidR="000D4EE8" w:rsidRPr="000E3FF3" w:rsidRDefault="000D4EE8" w:rsidP="00AC030D">
      <w:pPr>
        <w:numPr>
          <w:ilvl w:val="0"/>
          <w:numId w:val="27"/>
        </w:numPr>
        <w:spacing w:line="360" w:lineRule="auto"/>
        <w:rPr>
          <w:rFonts w:ascii="Arial" w:hAnsi="Arial" w:cs="Arial"/>
          <w:sz w:val="22"/>
          <w:szCs w:val="22"/>
        </w:rPr>
      </w:pPr>
      <w:r w:rsidRPr="000E3FF3">
        <w:rPr>
          <w:rFonts w:ascii="Arial" w:hAnsi="Arial" w:cs="Arial"/>
          <w:sz w:val="22"/>
          <w:szCs w:val="22"/>
        </w:rPr>
        <w:t>Sexual Offences Act (2003)</w:t>
      </w:r>
    </w:p>
    <w:p w:rsidR="000D4EE8" w:rsidRPr="000E3FF3" w:rsidRDefault="000D4EE8" w:rsidP="00AC030D">
      <w:pPr>
        <w:numPr>
          <w:ilvl w:val="0"/>
          <w:numId w:val="27"/>
        </w:numPr>
        <w:spacing w:line="360" w:lineRule="auto"/>
        <w:rPr>
          <w:rFonts w:ascii="Arial" w:hAnsi="Arial" w:cs="Arial"/>
          <w:sz w:val="22"/>
          <w:szCs w:val="22"/>
        </w:rPr>
      </w:pPr>
      <w:r w:rsidRPr="000E3FF3">
        <w:rPr>
          <w:rFonts w:ascii="Arial" w:hAnsi="Arial" w:cs="Arial"/>
          <w:sz w:val="22"/>
          <w:szCs w:val="22"/>
        </w:rPr>
        <w:t>Criminal Justice and Court Services Act (2000)</w:t>
      </w:r>
    </w:p>
    <w:p w:rsidR="000D4EE8" w:rsidRPr="000E3FF3" w:rsidRDefault="000D4EE8" w:rsidP="00AC030D">
      <w:pPr>
        <w:numPr>
          <w:ilvl w:val="0"/>
          <w:numId w:val="27"/>
        </w:numPr>
        <w:spacing w:line="360" w:lineRule="auto"/>
        <w:rPr>
          <w:rFonts w:ascii="Arial" w:hAnsi="Arial" w:cs="Arial"/>
          <w:sz w:val="22"/>
          <w:szCs w:val="22"/>
        </w:rPr>
      </w:pPr>
      <w:r w:rsidRPr="000E3FF3">
        <w:rPr>
          <w:rFonts w:ascii="Arial" w:hAnsi="Arial" w:cs="Arial"/>
          <w:sz w:val="22"/>
          <w:szCs w:val="22"/>
        </w:rPr>
        <w:t>Equalities Act (2010)</w:t>
      </w:r>
    </w:p>
    <w:p w:rsidR="000D4EE8" w:rsidRPr="000E3FF3" w:rsidRDefault="000D4EE8" w:rsidP="00AC030D">
      <w:pPr>
        <w:numPr>
          <w:ilvl w:val="0"/>
          <w:numId w:val="27"/>
        </w:numPr>
        <w:spacing w:line="360" w:lineRule="auto"/>
        <w:rPr>
          <w:rFonts w:ascii="Arial" w:hAnsi="Arial" w:cs="Arial"/>
          <w:sz w:val="22"/>
          <w:szCs w:val="22"/>
        </w:rPr>
      </w:pPr>
      <w:r w:rsidRPr="000E3FF3">
        <w:rPr>
          <w:rFonts w:ascii="Arial" w:hAnsi="Arial" w:cs="Arial"/>
          <w:sz w:val="22"/>
          <w:szCs w:val="22"/>
        </w:rPr>
        <w:t>Data Protection Act (1998) Non Statutory Guidance</w:t>
      </w:r>
    </w:p>
    <w:p w:rsidR="000D4EE8" w:rsidRPr="000E3FF3" w:rsidRDefault="000D4EE8" w:rsidP="00AC030D">
      <w:pPr>
        <w:numPr>
          <w:ilvl w:val="0"/>
          <w:numId w:val="27"/>
        </w:numPr>
        <w:spacing w:line="360" w:lineRule="auto"/>
        <w:rPr>
          <w:rFonts w:ascii="Arial" w:hAnsi="Arial" w:cs="Arial"/>
          <w:sz w:val="22"/>
          <w:szCs w:val="22"/>
        </w:rPr>
      </w:pPr>
      <w:r w:rsidRPr="000E3FF3">
        <w:rPr>
          <w:rFonts w:ascii="Arial" w:hAnsi="Arial" w:cs="Arial"/>
          <w:sz w:val="22"/>
          <w:szCs w:val="22"/>
        </w:rPr>
        <w:t>Childcare (Disqualification) Regulations 2009</w:t>
      </w:r>
    </w:p>
    <w:p w:rsidR="000D4EE8" w:rsidRPr="000E3FF3" w:rsidRDefault="000D4EE8" w:rsidP="00AC030D">
      <w:pPr>
        <w:numPr>
          <w:ilvl w:val="0"/>
          <w:numId w:val="27"/>
        </w:numPr>
        <w:spacing w:line="360" w:lineRule="auto"/>
        <w:rPr>
          <w:rFonts w:ascii="Arial" w:hAnsi="Arial" w:cs="Arial"/>
          <w:sz w:val="22"/>
          <w:szCs w:val="22"/>
        </w:rPr>
      </w:pPr>
      <w:r w:rsidRPr="000E3FF3">
        <w:rPr>
          <w:rFonts w:ascii="Arial" w:hAnsi="Arial" w:cs="Arial"/>
          <w:sz w:val="22"/>
          <w:szCs w:val="22"/>
        </w:rPr>
        <w:t>Children and Families Act 2014</w:t>
      </w:r>
    </w:p>
    <w:p w:rsidR="000D4EE8" w:rsidRPr="000E3FF3" w:rsidRDefault="000D4EE8" w:rsidP="00AC030D">
      <w:pPr>
        <w:numPr>
          <w:ilvl w:val="0"/>
          <w:numId w:val="27"/>
        </w:numPr>
        <w:spacing w:line="360" w:lineRule="auto"/>
        <w:rPr>
          <w:rFonts w:ascii="Arial" w:hAnsi="Arial" w:cs="Arial"/>
          <w:sz w:val="22"/>
          <w:szCs w:val="22"/>
        </w:rPr>
      </w:pPr>
      <w:r w:rsidRPr="000E3FF3">
        <w:rPr>
          <w:rFonts w:ascii="Arial" w:hAnsi="Arial" w:cs="Arial"/>
          <w:sz w:val="22"/>
          <w:szCs w:val="22"/>
        </w:rPr>
        <w:t>Serious Crime Act 2015</w:t>
      </w:r>
    </w:p>
    <w:p w:rsidR="00094B1B" w:rsidRPr="000E3FF3" w:rsidRDefault="00094B1B" w:rsidP="000D4EE8">
      <w:pPr>
        <w:spacing w:line="360" w:lineRule="auto"/>
        <w:rPr>
          <w:rFonts w:ascii="Arial" w:hAnsi="Arial" w:cs="Arial"/>
          <w:b/>
          <w:bCs/>
          <w:sz w:val="22"/>
          <w:szCs w:val="22"/>
        </w:rPr>
      </w:pPr>
    </w:p>
    <w:p w:rsidR="000D4EE8" w:rsidRPr="000E3FF3" w:rsidRDefault="000D4EE8" w:rsidP="000D4EE8">
      <w:pPr>
        <w:spacing w:line="360" w:lineRule="auto"/>
        <w:rPr>
          <w:rFonts w:ascii="Arial" w:hAnsi="Arial" w:cs="Arial"/>
          <w:b/>
          <w:bCs/>
          <w:sz w:val="22"/>
          <w:szCs w:val="22"/>
        </w:rPr>
      </w:pPr>
      <w:r w:rsidRPr="000E3FF3">
        <w:rPr>
          <w:rFonts w:ascii="Arial" w:hAnsi="Arial" w:cs="Arial"/>
          <w:b/>
          <w:bCs/>
          <w:sz w:val="22"/>
          <w:szCs w:val="22"/>
        </w:rPr>
        <w:t>Further guidance</w:t>
      </w:r>
    </w:p>
    <w:p w:rsidR="000D4EE8" w:rsidRPr="000E3FF3" w:rsidRDefault="000D4EE8" w:rsidP="000D4EE8">
      <w:pPr>
        <w:spacing w:line="360" w:lineRule="auto"/>
        <w:rPr>
          <w:rFonts w:ascii="Arial" w:hAnsi="Arial" w:cs="Arial"/>
          <w:b/>
          <w:sz w:val="22"/>
          <w:szCs w:val="22"/>
        </w:rPr>
      </w:pPr>
    </w:p>
    <w:p w:rsidR="000D4EE8" w:rsidRPr="000E3FF3" w:rsidRDefault="000D4EE8" w:rsidP="00AC030D">
      <w:pPr>
        <w:numPr>
          <w:ilvl w:val="0"/>
          <w:numId w:val="28"/>
        </w:numPr>
        <w:spacing w:line="360" w:lineRule="auto"/>
        <w:rPr>
          <w:rFonts w:ascii="Arial" w:hAnsi="Arial" w:cs="Arial"/>
          <w:sz w:val="22"/>
          <w:szCs w:val="22"/>
        </w:rPr>
      </w:pPr>
      <w:r w:rsidRPr="000E3FF3">
        <w:rPr>
          <w:rFonts w:ascii="Arial" w:hAnsi="Arial" w:cs="Arial"/>
          <w:sz w:val="22"/>
          <w:szCs w:val="22"/>
        </w:rPr>
        <w:lastRenderedPageBreak/>
        <w:t>Working Together to Safeguard Children (</w:t>
      </w:r>
      <w:r w:rsidR="004E6693" w:rsidRPr="000E3FF3">
        <w:rPr>
          <w:rFonts w:ascii="Arial" w:hAnsi="Arial" w:cs="Arial"/>
          <w:sz w:val="22"/>
          <w:szCs w:val="22"/>
        </w:rPr>
        <w:t>2018</w:t>
      </w:r>
      <w:r w:rsidRPr="000E3FF3">
        <w:rPr>
          <w:rFonts w:ascii="Arial" w:hAnsi="Arial" w:cs="Arial"/>
          <w:sz w:val="22"/>
          <w:szCs w:val="22"/>
        </w:rPr>
        <w:t xml:space="preserve">) </w:t>
      </w:r>
    </w:p>
    <w:p w:rsidR="000D4EE8" w:rsidRPr="000E3FF3" w:rsidRDefault="000D4EE8" w:rsidP="00AC030D">
      <w:pPr>
        <w:numPr>
          <w:ilvl w:val="0"/>
          <w:numId w:val="28"/>
        </w:numPr>
        <w:spacing w:line="360" w:lineRule="auto"/>
        <w:rPr>
          <w:rFonts w:ascii="Arial" w:hAnsi="Arial" w:cs="Arial"/>
          <w:sz w:val="22"/>
          <w:szCs w:val="22"/>
        </w:rPr>
      </w:pPr>
      <w:r w:rsidRPr="000E3FF3">
        <w:rPr>
          <w:rFonts w:ascii="Arial" w:hAnsi="Arial" w:cs="Arial"/>
          <w:sz w:val="22"/>
          <w:szCs w:val="22"/>
        </w:rPr>
        <w:t>What to do if you’re Worried a Child is Being Abused (</w:t>
      </w:r>
      <w:proofErr w:type="spellStart"/>
      <w:r w:rsidRPr="000E3FF3">
        <w:rPr>
          <w:rFonts w:ascii="Arial" w:hAnsi="Arial" w:cs="Arial"/>
          <w:sz w:val="22"/>
          <w:szCs w:val="22"/>
        </w:rPr>
        <w:t>DfE</w:t>
      </w:r>
      <w:proofErr w:type="spellEnd"/>
      <w:r w:rsidRPr="000E3FF3">
        <w:rPr>
          <w:rFonts w:ascii="Arial" w:hAnsi="Arial" w:cs="Arial"/>
          <w:sz w:val="22"/>
          <w:szCs w:val="22"/>
        </w:rPr>
        <w:t xml:space="preserve"> 2015))</w:t>
      </w:r>
    </w:p>
    <w:p w:rsidR="000D4EE8" w:rsidRPr="000E3FF3" w:rsidRDefault="000D4EE8" w:rsidP="00AC030D">
      <w:pPr>
        <w:numPr>
          <w:ilvl w:val="0"/>
          <w:numId w:val="28"/>
        </w:numPr>
        <w:spacing w:line="360" w:lineRule="auto"/>
        <w:rPr>
          <w:rFonts w:ascii="Arial" w:hAnsi="Arial" w:cs="Arial"/>
          <w:sz w:val="22"/>
          <w:szCs w:val="22"/>
        </w:rPr>
      </w:pPr>
      <w:r w:rsidRPr="000E3FF3">
        <w:rPr>
          <w:rFonts w:ascii="Arial" w:hAnsi="Arial" w:cs="Arial"/>
          <w:sz w:val="22"/>
          <w:szCs w:val="22"/>
        </w:rPr>
        <w:t>Framework for the Assessment of Children in Need and their Families (</w:t>
      </w:r>
      <w:proofErr w:type="spellStart"/>
      <w:r w:rsidRPr="000E3FF3">
        <w:rPr>
          <w:rFonts w:ascii="Arial" w:hAnsi="Arial" w:cs="Arial"/>
          <w:sz w:val="22"/>
          <w:szCs w:val="22"/>
        </w:rPr>
        <w:t>DoH</w:t>
      </w:r>
      <w:proofErr w:type="spellEnd"/>
      <w:r w:rsidRPr="000E3FF3">
        <w:rPr>
          <w:rFonts w:ascii="Arial" w:hAnsi="Arial" w:cs="Arial"/>
          <w:sz w:val="22"/>
          <w:szCs w:val="22"/>
        </w:rPr>
        <w:t xml:space="preserve"> 2000)</w:t>
      </w:r>
    </w:p>
    <w:p w:rsidR="000D4EE8" w:rsidRPr="000E3FF3" w:rsidRDefault="000D4EE8" w:rsidP="00AC030D">
      <w:pPr>
        <w:numPr>
          <w:ilvl w:val="0"/>
          <w:numId w:val="28"/>
        </w:numPr>
        <w:spacing w:line="360" w:lineRule="auto"/>
        <w:rPr>
          <w:rFonts w:ascii="Arial" w:hAnsi="Arial" w:cs="Arial"/>
          <w:sz w:val="22"/>
          <w:szCs w:val="22"/>
        </w:rPr>
      </w:pPr>
      <w:r w:rsidRPr="000E3FF3">
        <w:rPr>
          <w:rFonts w:ascii="Arial" w:hAnsi="Arial" w:cs="Arial"/>
          <w:sz w:val="22"/>
          <w:szCs w:val="22"/>
        </w:rPr>
        <w:t>The Common Assessment Framework for Children and Young People: A Guide for Practitioners(CWDC 2010)</w:t>
      </w:r>
    </w:p>
    <w:p w:rsidR="000D4EE8" w:rsidRPr="000E3FF3" w:rsidRDefault="000D4EE8" w:rsidP="00AC030D">
      <w:pPr>
        <w:numPr>
          <w:ilvl w:val="0"/>
          <w:numId w:val="28"/>
        </w:numPr>
        <w:spacing w:line="360" w:lineRule="auto"/>
        <w:rPr>
          <w:rFonts w:ascii="Arial" w:hAnsi="Arial" w:cs="Arial"/>
          <w:sz w:val="22"/>
          <w:szCs w:val="22"/>
        </w:rPr>
      </w:pPr>
      <w:r w:rsidRPr="000E3FF3">
        <w:rPr>
          <w:rFonts w:ascii="Arial" w:hAnsi="Arial" w:cs="Arial"/>
          <w:sz w:val="22"/>
          <w:szCs w:val="22"/>
        </w:rPr>
        <w:t>Statutory guidance on making arrangements to safeguard and promote the welfare of children under section 11 of the Children Act 2004 (HMG 2007)</w:t>
      </w:r>
    </w:p>
    <w:p w:rsidR="000D4EE8" w:rsidRPr="000E3FF3" w:rsidRDefault="000D4EE8" w:rsidP="00AC030D">
      <w:pPr>
        <w:numPr>
          <w:ilvl w:val="0"/>
          <w:numId w:val="28"/>
        </w:numPr>
        <w:spacing w:line="360" w:lineRule="auto"/>
        <w:rPr>
          <w:rFonts w:ascii="Arial" w:hAnsi="Arial" w:cs="Arial"/>
          <w:sz w:val="22"/>
          <w:szCs w:val="22"/>
        </w:rPr>
      </w:pPr>
      <w:r w:rsidRPr="000E3FF3">
        <w:rPr>
          <w:rFonts w:ascii="Arial" w:hAnsi="Arial" w:cs="Arial"/>
          <w:sz w:val="22"/>
          <w:szCs w:val="22"/>
        </w:rPr>
        <w:t>Information Sharing: Guidance for Practitioners providing Safeguarding Services(</w:t>
      </w:r>
      <w:proofErr w:type="spellStart"/>
      <w:r w:rsidRPr="000E3FF3">
        <w:rPr>
          <w:rFonts w:ascii="Arial" w:hAnsi="Arial" w:cs="Arial"/>
          <w:sz w:val="22"/>
          <w:szCs w:val="22"/>
        </w:rPr>
        <w:t>DfE</w:t>
      </w:r>
      <w:proofErr w:type="spellEnd"/>
      <w:r w:rsidRPr="000E3FF3">
        <w:rPr>
          <w:rFonts w:ascii="Arial" w:hAnsi="Arial" w:cs="Arial"/>
          <w:sz w:val="22"/>
          <w:szCs w:val="22"/>
        </w:rPr>
        <w:t xml:space="preserve"> 2015)</w:t>
      </w:r>
    </w:p>
    <w:p w:rsidR="000D4EE8" w:rsidRPr="000E3FF3" w:rsidRDefault="000D4EE8" w:rsidP="00AC030D">
      <w:pPr>
        <w:numPr>
          <w:ilvl w:val="0"/>
          <w:numId w:val="28"/>
        </w:numPr>
        <w:spacing w:line="360" w:lineRule="auto"/>
        <w:rPr>
          <w:rFonts w:ascii="Arial" w:hAnsi="Arial" w:cs="Arial"/>
          <w:sz w:val="22"/>
          <w:szCs w:val="22"/>
        </w:rPr>
      </w:pPr>
      <w:r w:rsidRPr="000E3FF3">
        <w:rPr>
          <w:rFonts w:ascii="Arial" w:hAnsi="Arial" w:cs="Arial"/>
          <w:sz w:val="22"/>
          <w:szCs w:val="22"/>
        </w:rPr>
        <w:t xml:space="preserve">Disclosure and Barring Service: </w:t>
      </w:r>
      <w:hyperlink r:id="rId27" w:history="1">
        <w:r w:rsidRPr="000E3FF3">
          <w:rPr>
            <w:rStyle w:val="Hyperlink"/>
            <w:rFonts w:ascii="Arial" w:hAnsi="Arial" w:cs="Arial"/>
            <w:sz w:val="22"/>
            <w:szCs w:val="22"/>
          </w:rPr>
          <w:t>www.gov.uk/disclosure-barring-service-check</w:t>
        </w:r>
      </w:hyperlink>
    </w:p>
    <w:p w:rsidR="000D4EE8" w:rsidRPr="000E3FF3" w:rsidRDefault="000D4EE8" w:rsidP="00AC030D">
      <w:pPr>
        <w:numPr>
          <w:ilvl w:val="0"/>
          <w:numId w:val="28"/>
        </w:numPr>
        <w:spacing w:line="360" w:lineRule="auto"/>
        <w:rPr>
          <w:rFonts w:ascii="Arial" w:hAnsi="Arial" w:cs="Arial"/>
          <w:sz w:val="22"/>
          <w:szCs w:val="22"/>
        </w:rPr>
      </w:pPr>
      <w:r w:rsidRPr="000E3FF3">
        <w:rPr>
          <w:rFonts w:ascii="Arial" w:hAnsi="Arial" w:cs="Arial"/>
          <w:sz w:val="22"/>
          <w:szCs w:val="22"/>
        </w:rPr>
        <w:t>Keeping Children Safe in Education (2015)</w:t>
      </w:r>
    </w:p>
    <w:p w:rsidR="004E6693" w:rsidRPr="000E3FF3" w:rsidRDefault="004E6693" w:rsidP="004E6693">
      <w:pPr>
        <w:spacing w:line="360" w:lineRule="auto"/>
        <w:rPr>
          <w:rFonts w:ascii="Arial" w:hAnsi="Arial" w:cs="Arial"/>
          <w:b/>
          <w:sz w:val="22"/>
          <w:szCs w:val="22"/>
        </w:rPr>
      </w:pPr>
    </w:p>
    <w:p w:rsidR="004E6693" w:rsidRPr="000E3FF3" w:rsidRDefault="004E6693" w:rsidP="004E6693">
      <w:pPr>
        <w:spacing w:line="360" w:lineRule="auto"/>
        <w:rPr>
          <w:rFonts w:ascii="Arial" w:hAnsi="Arial" w:cs="Arial"/>
          <w:b/>
          <w:sz w:val="22"/>
          <w:szCs w:val="22"/>
        </w:rPr>
      </w:pPr>
      <w:r w:rsidRPr="000E3FF3">
        <w:rPr>
          <w:rFonts w:ascii="Arial" w:hAnsi="Arial" w:cs="Arial"/>
          <w:b/>
          <w:sz w:val="22"/>
          <w:szCs w:val="22"/>
        </w:rPr>
        <w:t>Other useful Pre-school Learning Alliance publications</w:t>
      </w:r>
    </w:p>
    <w:p w:rsidR="004E6693" w:rsidRPr="000E3FF3" w:rsidRDefault="004E6693" w:rsidP="004E6693">
      <w:pPr>
        <w:spacing w:line="360" w:lineRule="auto"/>
        <w:rPr>
          <w:rFonts w:ascii="Arial" w:hAnsi="Arial" w:cs="Arial"/>
          <w:sz w:val="22"/>
          <w:szCs w:val="22"/>
        </w:rPr>
      </w:pPr>
    </w:p>
    <w:p w:rsidR="004E6693" w:rsidRPr="000E3FF3" w:rsidRDefault="004E6693" w:rsidP="004E6693">
      <w:pPr>
        <w:pStyle w:val="ColorfulList-Accent11"/>
        <w:numPr>
          <w:ilvl w:val="0"/>
          <w:numId w:val="1"/>
        </w:numPr>
        <w:spacing w:line="360" w:lineRule="auto"/>
        <w:rPr>
          <w:rFonts w:ascii="Arial" w:hAnsi="Arial" w:cs="Arial"/>
          <w:sz w:val="22"/>
          <w:szCs w:val="22"/>
        </w:rPr>
      </w:pPr>
      <w:r w:rsidRPr="000E3FF3">
        <w:rPr>
          <w:rFonts w:ascii="Arial" w:hAnsi="Arial" w:cs="Arial"/>
          <w:sz w:val="22"/>
          <w:szCs w:val="22"/>
        </w:rPr>
        <w:t>Safeguarding Children (2013)</w:t>
      </w:r>
    </w:p>
    <w:p w:rsidR="004E6693" w:rsidRPr="000E3FF3" w:rsidRDefault="004E6693" w:rsidP="004E6693">
      <w:pPr>
        <w:pStyle w:val="ColorfulList-Accent11"/>
        <w:numPr>
          <w:ilvl w:val="0"/>
          <w:numId w:val="1"/>
        </w:numPr>
        <w:spacing w:line="360" w:lineRule="auto"/>
        <w:rPr>
          <w:rFonts w:ascii="Arial" w:hAnsi="Arial" w:cs="Arial"/>
          <w:sz w:val="22"/>
          <w:szCs w:val="22"/>
        </w:rPr>
      </w:pPr>
      <w:r w:rsidRPr="000E3FF3">
        <w:rPr>
          <w:rFonts w:ascii="Arial" w:hAnsi="Arial" w:cs="Arial"/>
          <w:sz w:val="22"/>
          <w:szCs w:val="22"/>
        </w:rPr>
        <w:t>Safeguarding through Effective Supervision (2013)</w:t>
      </w:r>
    </w:p>
    <w:p w:rsidR="004E6693" w:rsidRPr="000E3FF3" w:rsidRDefault="004E6693" w:rsidP="004E6693">
      <w:pPr>
        <w:pStyle w:val="ListParagraph"/>
        <w:spacing w:line="360" w:lineRule="auto"/>
        <w:ind w:left="0"/>
        <w:rPr>
          <w:rFonts w:ascii="Arial" w:hAnsi="Arial" w:cs="Arial"/>
          <w:sz w:val="22"/>
          <w:szCs w:val="22"/>
        </w:rPr>
      </w:pPr>
    </w:p>
    <w:p w:rsidR="004E6693" w:rsidRPr="000E3FF3" w:rsidRDefault="004E6693" w:rsidP="004E6693">
      <w:pPr>
        <w:spacing w:line="360" w:lineRule="auto"/>
        <w:rPr>
          <w:rFonts w:ascii="Arial" w:hAnsi="Arial" w:cs="Arial"/>
          <w:sz w:val="22"/>
          <w:szCs w:val="22"/>
        </w:rPr>
      </w:pPr>
    </w:p>
    <w:p w:rsidR="00B72228" w:rsidRPr="000E3FF3" w:rsidRDefault="00B72228" w:rsidP="000D4EE8">
      <w:pPr>
        <w:spacing w:line="360" w:lineRule="auto"/>
        <w:rPr>
          <w:rFonts w:ascii="Arial" w:hAnsi="Arial" w:cs="Arial"/>
          <w:b/>
          <w:sz w:val="22"/>
          <w:szCs w:val="22"/>
        </w:rPr>
      </w:pPr>
    </w:p>
    <w:tbl>
      <w:tblPr>
        <w:tblW w:w="5000" w:type="pct"/>
        <w:tblLook w:val="01E0"/>
      </w:tblPr>
      <w:tblGrid>
        <w:gridCol w:w="5353"/>
        <w:gridCol w:w="3334"/>
        <w:gridCol w:w="2304"/>
      </w:tblGrid>
      <w:tr w:rsidR="000D4EE8" w:rsidRPr="000E3FF3" w:rsidTr="002E25E0">
        <w:tc>
          <w:tcPr>
            <w:tcW w:w="5352" w:type="dxa"/>
            <w:vAlign w:val="bottom"/>
          </w:tcPr>
          <w:p w:rsidR="000D4EE8" w:rsidRPr="000E3FF3" w:rsidRDefault="000D4EE8" w:rsidP="002E25E0">
            <w:pPr>
              <w:spacing w:line="360" w:lineRule="auto"/>
              <w:rPr>
                <w:rFonts w:ascii="Arial" w:hAnsi="Arial" w:cs="Arial"/>
              </w:rPr>
            </w:pPr>
            <w:r w:rsidRPr="000E3FF3">
              <w:rPr>
                <w:rFonts w:ascii="Arial" w:hAnsi="Arial" w:cs="Arial"/>
                <w:sz w:val="22"/>
                <w:szCs w:val="22"/>
              </w:rPr>
              <w:t>This policy was adopted by</w:t>
            </w:r>
          </w:p>
        </w:tc>
        <w:tc>
          <w:tcPr>
            <w:tcW w:w="3334" w:type="dxa"/>
            <w:tcBorders>
              <w:bottom w:val="single" w:sz="4" w:space="0" w:color="7030A0"/>
            </w:tcBorders>
            <w:shd w:val="clear" w:color="auto" w:fill="auto"/>
            <w:vAlign w:val="bottom"/>
          </w:tcPr>
          <w:p w:rsidR="000D4EE8" w:rsidRPr="000E3FF3" w:rsidRDefault="000D4EE8" w:rsidP="002E25E0">
            <w:pPr>
              <w:spacing w:line="360" w:lineRule="auto"/>
              <w:rPr>
                <w:rFonts w:ascii="Arial" w:hAnsi="Arial" w:cs="Arial"/>
              </w:rPr>
            </w:pPr>
          </w:p>
        </w:tc>
        <w:tc>
          <w:tcPr>
            <w:tcW w:w="2304" w:type="dxa"/>
            <w:vAlign w:val="bottom"/>
          </w:tcPr>
          <w:p w:rsidR="000D4EE8" w:rsidRPr="000E3FF3" w:rsidRDefault="000D4EE8" w:rsidP="002E25E0">
            <w:pPr>
              <w:spacing w:line="360" w:lineRule="auto"/>
              <w:rPr>
                <w:rFonts w:ascii="Arial" w:hAnsi="Arial" w:cs="Arial"/>
                <w:i/>
              </w:rPr>
            </w:pPr>
            <w:r w:rsidRPr="000E3FF3">
              <w:rPr>
                <w:rFonts w:ascii="Arial" w:hAnsi="Arial" w:cs="Arial"/>
                <w:i/>
                <w:sz w:val="22"/>
                <w:szCs w:val="22"/>
              </w:rPr>
              <w:t>(name of provider)</w:t>
            </w:r>
          </w:p>
        </w:tc>
      </w:tr>
      <w:tr w:rsidR="000D4EE8" w:rsidRPr="000E3FF3" w:rsidTr="002E25E0">
        <w:tc>
          <w:tcPr>
            <w:tcW w:w="5352" w:type="dxa"/>
            <w:vAlign w:val="bottom"/>
          </w:tcPr>
          <w:p w:rsidR="000D4EE8" w:rsidRPr="000E3FF3" w:rsidRDefault="000D4EE8" w:rsidP="002E25E0">
            <w:pPr>
              <w:spacing w:line="360" w:lineRule="auto"/>
              <w:rPr>
                <w:rFonts w:ascii="Arial" w:hAnsi="Arial" w:cs="Arial"/>
              </w:rPr>
            </w:pPr>
            <w:r w:rsidRPr="000E3FF3">
              <w:rPr>
                <w:rFonts w:ascii="Arial" w:hAnsi="Arial" w:cs="Arial"/>
                <w:sz w:val="22"/>
                <w:szCs w:val="22"/>
              </w:rPr>
              <w:t>On</w:t>
            </w:r>
          </w:p>
        </w:tc>
        <w:tc>
          <w:tcPr>
            <w:tcW w:w="3334" w:type="dxa"/>
            <w:tcBorders>
              <w:top w:val="single" w:sz="4" w:space="0" w:color="7030A0"/>
              <w:bottom w:val="single" w:sz="4" w:space="0" w:color="7030A0"/>
            </w:tcBorders>
            <w:vAlign w:val="bottom"/>
          </w:tcPr>
          <w:p w:rsidR="000D4EE8" w:rsidRPr="000E3FF3" w:rsidRDefault="000D4EE8" w:rsidP="002E25E0">
            <w:pPr>
              <w:spacing w:line="360" w:lineRule="auto"/>
              <w:rPr>
                <w:rFonts w:ascii="Arial" w:hAnsi="Arial" w:cs="Arial"/>
              </w:rPr>
            </w:pPr>
          </w:p>
        </w:tc>
        <w:tc>
          <w:tcPr>
            <w:tcW w:w="2304" w:type="dxa"/>
            <w:vAlign w:val="bottom"/>
          </w:tcPr>
          <w:p w:rsidR="000D4EE8" w:rsidRPr="000E3FF3" w:rsidRDefault="000D4EE8" w:rsidP="002E25E0">
            <w:pPr>
              <w:spacing w:line="360" w:lineRule="auto"/>
              <w:rPr>
                <w:rFonts w:ascii="Arial" w:hAnsi="Arial" w:cs="Arial"/>
                <w:i/>
              </w:rPr>
            </w:pPr>
            <w:r w:rsidRPr="000E3FF3">
              <w:rPr>
                <w:rFonts w:ascii="Arial" w:hAnsi="Arial" w:cs="Arial"/>
                <w:i/>
                <w:sz w:val="22"/>
                <w:szCs w:val="22"/>
              </w:rPr>
              <w:t>(date)</w:t>
            </w:r>
          </w:p>
        </w:tc>
      </w:tr>
      <w:tr w:rsidR="000D4EE8" w:rsidRPr="000E3FF3" w:rsidTr="002E25E0">
        <w:tc>
          <w:tcPr>
            <w:tcW w:w="5352" w:type="dxa"/>
            <w:vAlign w:val="bottom"/>
          </w:tcPr>
          <w:p w:rsidR="000D4EE8" w:rsidRPr="000E3FF3" w:rsidRDefault="000D4EE8" w:rsidP="002E25E0">
            <w:pPr>
              <w:spacing w:line="360" w:lineRule="auto"/>
              <w:rPr>
                <w:rFonts w:ascii="Arial" w:hAnsi="Arial" w:cs="Arial"/>
              </w:rPr>
            </w:pPr>
            <w:r w:rsidRPr="000E3FF3">
              <w:rPr>
                <w:rFonts w:ascii="Arial" w:hAnsi="Arial" w:cs="Arial"/>
                <w:sz w:val="22"/>
                <w:szCs w:val="22"/>
              </w:rPr>
              <w:t>Date to be reviewed</w:t>
            </w:r>
          </w:p>
        </w:tc>
        <w:tc>
          <w:tcPr>
            <w:tcW w:w="3334" w:type="dxa"/>
            <w:tcBorders>
              <w:top w:val="single" w:sz="4" w:space="0" w:color="7030A0"/>
              <w:bottom w:val="single" w:sz="4" w:space="0" w:color="7030A0"/>
            </w:tcBorders>
            <w:vAlign w:val="bottom"/>
          </w:tcPr>
          <w:p w:rsidR="000D4EE8" w:rsidRPr="000E3FF3" w:rsidRDefault="000D4EE8" w:rsidP="002E25E0">
            <w:pPr>
              <w:spacing w:line="360" w:lineRule="auto"/>
              <w:rPr>
                <w:rFonts w:ascii="Arial" w:hAnsi="Arial" w:cs="Arial"/>
              </w:rPr>
            </w:pPr>
          </w:p>
        </w:tc>
        <w:tc>
          <w:tcPr>
            <w:tcW w:w="2304" w:type="dxa"/>
            <w:vAlign w:val="bottom"/>
          </w:tcPr>
          <w:p w:rsidR="000D4EE8" w:rsidRPr="000E3FF3" w:rsidRDefault="000D4EE8" w:rsidP="002E25E0">
            <w:pPr>
              <w:spacing w:line="360" w:lineRule="auto"/>
              <w:rPr>
                <w:rFonts w:ascii="Arial" w:hAnsi="Arial" w:cs="Arial"/>
                <w:i/>
              </w:rPr>
            </w:pPr>
            <w:r w:rsidRPr="000E3FF3">
              <w:rPr>
                <w:rFonts w:ascii="Arial" w:hAnsi="Arial" w:cs="Arial"/>
                <w:i/>
                <w:sz w:val="22"/>
                <w:szCs w:val="22"/>
              </w:rPr>
              <w:t>(date)</w:t>
            </w:r>
          </w:p>
        </w:tc>
      </w:tr>
      <w:tr w:rsidR="000D4EE8" w:rsidRPr="000E3FF3" w:rsidTr="002E25E0">
        <w:tc>
          <w:tcPr>
            <w:tcW w:w="5352" w:type="dxa"/>
            <w:vAlign w:val="bottom"/>
          </w:tcPr>
          <w:p w:rsidR="000D4EE8" w:rsidRPr="000E3FF3" w:rsidRDefault="000D4EE8" w:rsidP="002E25E0">
            <w:pPr>
              <w:spacing w:line="360" w:lineRule="auto"/>
              <w:rPr>
                <w:rFonts w:ascii="Arial" w:hAnsi="Arial" w:cs="Arial"/>
              </w:rPr>
            </w:pPr>
            <w:r w:rsidRPr="000E3FF3">
              <w:rPr>
                <w:rFonts w:ascii="Arial" w:hAnsi="Arial" w:cs="Arial"/>
                <w:sz w:val="22"/>
                <w:szCs w:val="22"/>
              </w:rPr>
              <w:t>Signed on behalf of the provider</w:t>
            </w:r>
          </w:p>
        </w:tc>
        <w:tc>
          <w:tcPr>
            <w:tcW w:w="3334" w:type="dxa"/>
            <w:gridSpan w:val="2"/>
            <w:tcBorders>
              <w:bottom w:val="single" w:sz="4" w:space="0" w:color="7030A0"/>
            </w:tcBorders>
            <w:vAlign w:val="bottom"/>
          </w:tcPr>
          <w:p w:rsidR="000D4EE8" w:rsidRPr="000E3FF3" w:rsidRDefault="000D4EE8" w:rsidP="002E25E0">
            <w:pPr>
              <w:spacing w:line="360" w:lineRule="auto"/>
              <w:rPr>
                <w:rFonts w:ascii="Arial" w:hAnsi="Arial" w:cs="Arial"/>
              </w:rPr>
            </w:pPr>
          </w:p>
        </w:tc>
      </w:tr>
      <w:tr w:rsidR="000D4EE8" w:rsidRPr="000E3FF3" w:rsidTr="002E25E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5352" w:type="dxa"/>
            <w:tcBorders>
              <w:top w:val="nil"/>
              <w:left w:val="nil"/>
              <w:bottom w:val="nil"/>
              <w:right w:val="nil"/>
            </w:tcBorders>
            <w:vAlign w:val="bottom"/>
          </w:tcPr>
          <w:p w:rsidR="000D4EE8" w:rsidRPr="000E3FF3" w:rsidRDefault="000D4EE8" w:rsidP="002E25E0">
            <w:pPr>
              <w:spacing w:line="360" w:lineRule="auto"/>
              <w:rPr>
                <w:rFonts w:ascii="Arial" w:hAnsi="Arial" w:cs="Arial"/>
              </w:rPr>
            </w:pPr>
            <w:r w:rsidRPr="000E3FF3">
              <w:rPr>
                <w:rFonts w:ascii="Arial" w:hAnsi="Arial" w:cs="Arial"/>
                <w:sz w:val="22"/>
                <w:szCs w:val="22"/>
              </w:rPr>
              <w:t>Name of signatory</w:t>
            </w:r>
          </w:p>
        </w:tc>
        <w:tc>
          <w:tcPr>
            <w:tcW w:w="3334" w:type="dxa"/>
            <w:gridSpan w:val="2"/>
            <w:tcBorders>
              <w:top w:val="single" w:sz="4" w:space="0" w:color="7030A0"/>
              <w:left w:val="nil"/>
              <w:bottom w:val="single" w:sz="4" w:space="0" w:color="7030A0"/>
              <w:right w:val="nil"/>
            </w:tcBorders>
            <w:vAlign w:val="bottom"/>
          </w:tcPr>
          <w:p w:rsidR="000D4EE8" w:rsidRPr="000E3FF3" w:rsidRDefault="000D4EE8" w:rsidP="002E25E0">
            <w:pPr>
              <w:spacing w:line="360" w:lineRule="auto"/>
              <w:rPr>
                <w:rFonts w:ascii="Arial" w:hAnsi="Arial" w:cs="Arial"/>
              </w:rPr>
            </w:pPr>
          </w:p>
        </w:tc>
      </w:tr>
      <w:tr w:rsidR="000D4EE8" w:rsidRPr="000E3FF3" w:rsidTr="002E25E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5352" w:type="dxa"/>
            <w:tcBorders>
              <w:top w:val="nil"/>
              <w:left w:val="nil"/>
              <w:bottom w:val="nil"/>
              <w:right w:val="nil"/>
            </w:tcBorders>
            <w:vAlign w:val="bottom"/>
          </w:tcPr>
          <w:p w:rsidR="000D4EE8" w:rsidRPr="000E3FF3" w:rsidRDefault="000D4EE8" w:rsidP="002E25E0">
            <w:pPr>
              <w:spacing w:line="360" w:lineRule="auto"/>
              <w:rPr>
                <w:rFonts w:ascii="Arial" w:hAnsi="Arial" w:cs="Arial"/>
              </w:rPr>
            </w:pPr>
            <w:r w:rsidRPr="000E3FF3">
              <w:rPr>
                <w:rFonts w:ascii="Arial" w:hAnsi="Arial" w:cs="Arial"/>
                <w:sz w:val="22"/>
                <w:szCs w:val="22"/>
              </w:rPr>
              <w:t>Role of signatory (e.g. chair, director or owner)</w:t>
            </w:r>
          </w:p>
        </w:tc>
        <w:tc>
          <w:tcPr>
            <w:tcW w:w="3334" w:type="dxa"/>
            <w:gridSpan w:val="2"/>
            <w:tcBorders>
              <w:top w:val="single" w:sz="4" w:space="0" w:color="7030A0"/>
              <w:left w:val="nil"/>
              <w:bottom w:val="single" w:sz="4" w:space="0" w:color="7030A0"/>
              <w:right w:val="nil"/>
            </w:tcBorders>
            <w:vAlign w:val="bottom"/>
          </w:tcPr>
          <w:p w:rsidR="000D4EE8" w:rsidRPr="000E3FF3" w:rsidRDefault="000D4EE8" w:rsidP="002E25E0">
            <w:pPr>
              <w:spacing w:line="360" w:lineRule="auto"/>
              <w:rPr>
                <w:rFonts w:ascii="Arial" w:hAnsi="Arial" w:cs="Arial"/>
              </w:rPr>
            </w:pPr>
          </w:p>
        </w:tc>
      </w:tr>
    </w:tbl>
    <w:p w:rsidR="000D4EE8" w:rsidRPr="000E3FF3" w:rsidRDefault="000D4EE8" w:rsidP="000D4EE8">
      <w:pPr>
        <w:spacing w:line="360" w:lineRule="auto"/>
        <w:rPr>
          <w:rFonts w:ascii="Arial" w:hAnsi="Arial" w:cs="Arial"/>
          <w:b/>
          <w:sz w:val="22"/>
          <w:szCs w:val="22"/>
        </w:rPr>
      </w:pPr>
    </w:p>
    <w:p w:rsidR="00B13527" w:rsidRPr="000E3FF3" w:rsidRDefault="00B13527" w:rsidP="00CD17F8">
      <w:pPr>
        <w:spacing w:line="360" w:lineRule="auto"/>
        <w:rPr>
          <w:rFonts w:ascii="Arial" w:hAnsi="Arial" w:cs="Arial"/>
          <w:b/>
          <w:sz w:val="28"/>
          <w:szCs w:val="28"/>
        </w:rPr>
      </w:pPr>
    </w:p>
    <w:p w:rsidR="00B13527" w:rsidRPr="000E3FF3" w:rsidRDefault="00B13527" w:rsidP="00CD17F8">
      <w:pPr>
        <w:spacing w:line="360" w:lineRule="auto"/>
        <w:rPr>
          <w:rFonts w:ascii="Arial" w:hAnsi="Arial" w:cs="Arial"/>
          <w:b/>
          <w:sz w:val="28"/>
          <w:szCs w:val="28"/>
        </w:rPr>
      </w:pPr>
    </w:p>
    <w:p w:rsidR="00B13527" w:rsidRPr="000E3FF3" w:rsidRDefault="00B13527" w:rsidP="00CD17F8">
      <w:pPr>
        <w:spacing w:line="360" w:lineRule="auto"/>
        <w:rPr>
          <w:rFonts w:ascii="Arial" w:hAnsi="Arial" w:cs="Arial"/>
          <w:b/>
          <w:sz w:val="28"/>
          <w:szCs w:val="28"/>
        </w:rPr>
      </w:pPr>
    </w:p>
    <w:p w:rsidR="00B13527" w:rsidRPr="000E3FF3" w:rsidRDefault="00B13527" w:rsidP="00CD17F8">
      <w:pPr>
        <w:spacing w:line="360" w:lineRule="auto"/>
        <w:rPr>
          <w:rFonts w:ascii="Arial" w:hAnsi="Arial" w:cs="Arial"/>
          <w:b/>
          <w:sz w:val="28"/>
          <w:szCs w:val="28"/>
        </w:rPr>
      </w:pPr>
    </w:p>
    <w:p w:rsidR="00B13527" w:rsidRPr="000E3FF3" w:rsidRDefault="00B13527" w:rsidP="00CD17F8">
      <w:pPr>
        <w:spacing w:line="360" w:lineRule="auto"/>
        <w:rPr>
          <w:rFonts w:ascii="Arial" w:hAnsi="Arial" w:cs="Arial"/>
          <w:b/>
          <w:sz w:val="28"/>
          <w:szCs w:val="28"/>
        </w:rPr>
      </w:pPr>
    </w:p>
    <w:p w:rsidR="00B13527" w:rsidRPr="000E3FF3" w:rsidRDefault="00B13527" w:rsidP="00CD17F8">
      <w:pPr>
        <w:spacing w:line="360" w:lineRule="auto"/>
        <w:rPr>
          <w:rFonts w:ascii="Arial" w:hAnsi="Arial" w:cs="Arial"/>
          <w:b/>
          <w:sz w:val="28"/>
          <w:szCs w:val="28"/>
        </w:rPr>
      </w:pPr>
    </w:p>
    <w:p w:rsidR="00B13527" w:rsidRPr="000E3FF3" w:rsidRDefault="00B13527" w:rsidP="00CD17F8">
      <w:pPr>
        <w:spacing w:line="360" w:lineRule="auto"/>
        <w:rPr>
          <w:rFonts w:ascii="Arial" w:hAnsi="Arial" w:cs="Arial"/>
          <w:b/>
          <w:sz w:val="28"/>
          <w:szCs w:val="28"/>
        </w:rPr>
      </w:pPr>
    </w:p>
    <w:p w:rsidR="004E6693" w:rsidRPr="000E3FF3" w:rsidRDefault="004E6693" w:rsidP="00CD17F8">
      <w:pPr>
        <w:spacing w:line="360" w:lineRule="auto"/>
        <w:rPr>
          <w:rFonts w:ascii="Arial" w:hAnsi="Arial" w:cs="Arial"/>
          <w:b/>
          <w:sz w:val="28"/>
          <w:szCs w:val="28"/>
        </w:rPr>
      </w:pPr>
    </w:p>
    <w:p w:rsidR="00B348AB" w:rsidRPr="000E3FF3" w:rsidRDefault="00B348AB" w:rsidP="00CD17F8">
      <w:pPr>
        <w:spacing w:line="360" w:lineRule="auto"/>
        <w:rPr>
          <w:rFonts w:ascii="Arial" w:hAnsi="Arial" w:cs="Arial"/>
          <w:b/>
          <w:sz w:val="28"/>
          <w:szCs w:val="28"/>
        </w:rPr>
      </w:pPr>
    </w:p>
    <w:p w:rsidR="00CD17F8" w:rsidRPr="000E3FF3" w:rsidRDefault="00CD17F8" w:rsidP="00CD17F8">
      <w:pPr>
        <w:spacing w:line="360" w:lineRule="auto"/>
        <w:rPr>
          <w:rFonts w:ascii="Arial" w:hAnsi="Arial" w:cs="Arial"/>
          <w:b/>
          <w:sz w:val="28"/>
          <w:szCs w:val="28"/>
        </w:rPr>
      </w:pPr>
      <w:r w:rsidRPr="000E3FF3">
        <w:rPr>
          <w:rFonts w:ascii="Arial" w:hAnsi="Arial" w:cs="Arial"/>
          <w:b/>
          <w:sz w:val="28"/>
          <w:szCs w:val="28"/>
        </w:rPr>
        <w:lastRenderedPageBreak/>
        <w:t>Safer Recruitment Policy</w:t>
      </w:r>
    </w:p>
    <w:p w:rsidR="00CD17F8" w:rsidRPr="000E3FF3" w:rsidRDefault="00CD17F8" w:rsidP="00CD17F8">
      <w:pPr>
        <w:spacing w:line="360" w:lineRule="auto"/>
        <w:rPr>
          <w:rFonts w:ascii="Arial" w:hAnsi="Arial" w:cs="Arial"/>
          <w:sz w:val="22"/>
          <w:szCs w:val="22"/>
        </w:rPr>
      </w:pPr>
      <w:r w:rsidRPr="000E3FF3">
        <w:rPr>
          <w:rFonts w:ascii="Arial" w:hAnsi="Arial" w:cs="Arial"/>
          <w:sz w:val="22"/>
          <w:szCs w:val="22"/>
        </w:rPr>
        <w:t>(Including suitability, contingency plans, training and development)</w:t>
      </w:r>
    </w:p>
    <w:p w:rsidR="00CD17F8" w:rsidRPr="000E3FF3" w:rsidRDefault="00CD17F8" w:rsidP="00CD17F8">
      <w:pPr>
        <w:spacing w:line="360" w:lineRule="auto"/>
        <w:rPr>
          <w:rFonts w:ascii="Arial" w:hAnsi="Arial" w:cs="Arial"/>
          <w:b/>
          <w:sz w:val="28"/>
          <w:szCs w:val="28"/>
        </w:rPr>
      </w:pPr>
    </w:p>
    <w:p w:rsidR="00CD17F8" w:rsidRPr="000E3FF3" w:rsidRDefault="00CD17F8" w:rsidP="00CD17F8">
      <w:pPr>
        <w:spacing w:line="360" w:lineRule="auto"/>
        <w:rPr>
          <w:rFonts w:ascii="Arial" w:hAnsi="Arial" w:cs="Arial"/>
          <w:b/>
          <w:sz w:val="22"/>
          <w:szCs w:val="22"/>
        </w:rPr>
      </w:pPr>
      <w:r w:rsidRPr="000E3FF3">
        <w:rPr>
          <w:rFonts w:ascii="Arial" w:hAnsi="Arial" w:cs="Arial"/>
          <w:b/>
          <w:sz w:val="22"/>
          <w:szCs w:val="22"/>
        </w:rPr>
        <w:t>Policy statement</w:t>
      </w:r>
    </w:p>
    <w:p w:rsidR="00CD17F8" w:rsidRPr="000E3FF3" w:rsidRDefault="00CD17F8" w:rsidP="00CD17F8">
      <w:pPr>
        <w:spacing w:line="360" w:lineRule="auto"/>
        <w:rPr>
          <w:rFonts w:ascii="Arial" w:hAnsi="Arial" w:cs="Arial"/>
          <w:sz w:val="22"/>
          <w:szCs w:val="22"/>
        </w:rPr>
      </w:pPr>
      <w:r w:rsidRPr="000E3FF3">
        <w:rPr>
          <w:rFonts w:ascii="Arial" w:hAnsi="Arial" w:cs="Arial"/>
          <w:sz w:val="22"/>
          <w:szCs w:val="22"/>
        </w:rPr>
        <w:t>We meet the Safeguarding and Welfare Requirements of the Early Years Foundation Stage, ensuring that</w:t>
      </w:r>
    </w:p>
    <w:p w:rsidR="00CD17F8" w:rsidRPr="000E3FF3" w:rsidRDefault="00CD17F8" w:rsidP="00CD17F8">
      <w:pPr>
        <w:spacing w:line="360" w:lineRule="auto"/>
        <w:rPr>
          <w:rFonts w:ascii="Arial" w:hAnsi="Arial" w:cs="Arial"/>
          <w:sz w:val="22"/>
          <w:szCs w:val="22"/>
        </w:rPr>
      </w:pPr>
      <w:proofErr w:type="gramStart"/>
      <w:r w:rsidRPr="000E3FF3">
        <w:rPr>
          <w:rFonts w:ascii="Arial" w:hAnsi="Arial" w:cs="Arial"/>
          <w:sz w:val="22"/>
          <w:szCs w:val="22"/>
        </w:rPr>
        <w:t>our</w:t>
      </w:r>
      <w:proofErr w:type="gramEnd"/>
      <w:r w:rsidRPr="000E3FF3">
        <w:rPr>
          <w:rFonts w:ascii="Arial" w:hAnsi="Arial" w:cs="Arial"/>
          <w:sz w:val="22"/>
          <w:szCs w:val="22"/>
        </w:rPr>
        <w:t xml:space="preserve"> staff are appropriat</w:t>
      </w:r>
      <w:r w:rsidR="00A71A78" w:rsidRPr="000E3FF3">
        <w:rPr>
          <w:rFonts w:ascii="Arial" w:hAnsi="Arial" w:cs="Arial"/>
          <w:sz w:val="22"/>
          <w:szCs w:val="22"/>
        </w:rPr>
        <w:t xml:space="preserve">ely qualified, and we carry out </w:t>
      </w:r>
      <w:r w:rsidRPr="000E3FF3">
        <w:rPr>
          <w:rFonts w:ascii="Arial" w:hAnsi="Arial" w:cs="Arial"/>
          <w:sz w:val="22"/>
          <w:szCs w:val="22"/>
        </w:rPr>
        <w:t>checks for criminal and other records through the Disclosure And Barring Services  in accordance with statutory requirements.</w:t>
      </w:r>
    </w:p>
    <w:p w:rsidR="00CD17F8" w:rsidRPr="000E3FF3" w:rsidRDefault="00CD17F8" w:rsidP="00CD17F8">
      <w:pPr>
        <w:spacing w:line="360" w:lineRule="auto"/>
        <w:rPr>
          <w:rFonts w:ascii="Arial" w:hAnsi="Arial" w:cs="Arial"/>
          <w:sz w:val="22"/>
          <w:szCs w:val="22"/>
        </w:rPr>
      </w:pPr>
    </w:p>
    <w:p w:rsidR="00CD17F8" w:rsidRPr="000E3FF3" w:rsidRDefault="00CD17F8" w:rsidP="00CD17F8">
      <w:pPr>
        <w:spacing w:line="360" w:lineRule="auto"/>
        <w:rPr>
          <w:rFonts w:ascii="Arial" w:hAnsi="Arial" w:cs="Arial"/>
          <w:b/>
          <w:sz w:val="22"/>
          <w:szCs w:val="22"/>
        </w:rPr>
      </w:pPr>
      <w:r w:rsidRPr="000E3FF3">
        <w:rPr>
          <w:rFonts w:ascii="Arial" w:hAnsi="Arial" w:cs="Arial"/>
          <w:b/>
          <w:sz w:val="22"/>
          <w:szCs w:val="22"/>
        </w:rPr>
        <w:t>Procedures</w:t>
      </w:r>
    </w:p>
    <w:p w:rsidR="00CD17F8" w:rsidRPr="000E3FF3" w:rsidRDefault="00CD17F8" w:rsidP="00CD17F8">
      <w:pPr>
        <w:spacing w:line="360" w:lineRule="auto"/>
        <w:rPr>
          <w:rFonts w:ascii="Arial" w:hAnsi="Arial" w:cs="Arial"/>
          <w:b/>
          <w:sz w:val="22"/>
          <w:szCs w:val="22"/>
        </w:rPr>
      </w:pPr>
    </w:p>
    <w:p w:rsidR="00CD17F8" w:rsidRPr="000E3FF3" w:rsidRDefault="00CD17F8" w:rsidP="00CD17F8">
      <w:pPr>
        <w:spacing w:line="360" w:lineRule="auto"/>
        <w:rPr>
          <w:rFonts w:ascii="Arial" w:hAnsi="Arial" w:cs="Arial"/>
          <w:b/>
          <w:i/>
          <w:sz w:val="22"/>
          <w:szCs w:val="22"/>
        </w:rPr>
      </w:pPr>
      <w:r w:rsidRPr="000E3FF3">
        <w:rPr>
          <w:rFonts w:ascii="Arial" w:hAnsi="Arial" w:cs="Arial"/>
          <w:b/>
          <w:i/>
          <w:sz w:val="22"/>
          <w:szCs w:val="22"/>
        </w:rPr>
        <w:t>Advertising</w:t>
      </w:r>
    </w:p>
    <w:p w:rsidR="00CD17F8" w:rsidRPr="000E3FF3" w:rsidRDefault="00CD17F8" w:rsidP="00AC030D">
      <w:pPr>
        <w:numPr>
          <w:ilvl w:val="0"/>
          <w:numId w:val="66"/>
        </w:numPr>
        <w:spacing w:line="360" w:lineRule="auto"/>
        <w:rPr>
          <w:rFonts w:ascii="Arial" w:hAnsi="Arial" w:cs="Arial"/>
          <w:b/>
          <w:i/>
          <w:sz w:val="22"/>
          <w:szCs w:val="22"/>
        </w:rPr>
      </w:pPr>
      <w:r w:rsidRPr="000E3FF3">
        <w:rPr>
          <w:rFonts w:ascii="Arial" w:hAnsi="Arial" w:cs="Arial"/>
          <w:sz w:val="22"/>
          <w:szCs w:val="22"/>
        </w:rPr>
        <w:t>We use reputable websites, local job centres, childcare colleges and local authority websites to advertise for any vacancies.</w:t>
      </w:r>
    </w:p>
    <w:p w:rsidR="00CD17F8" w:rsidRPr="000E3FF3" w:rsidRDefault="00CD17F8" w:rsidP="00AC030D">
      <w:pPr>
        <w:numPr>
          <w:ilvl w:val="0"/>
          <w:numId w:val="66"/>
        </w:numPr>
        <w:spacing w:line="360" w:lineRule="auto"/>
        <w:rPr>
          <w:rFonts w:ascii="Arial" w:hAnsi="Arial" w:cs="Arial"/>
          <w:b/>
          <w:i/>
          <w:sz w:val="22"/>
          <w:szCs w:val="22"/>
        </w:rPr>
      </w:pPr>
      <w:r w:rsidRPr="000E3FF3">
        <w:rPr>
          <w:rFonts w:ascii="Arial" w:hAnsi="Arial" w:cs="Arial"/>
          <w:sz w:val="22"/>
          <w:szCs w:val="22"/>
        </w:rPr>
        <w:t>All potential candidates will send their CVs.</w:t>
      </w:r>
    </w:p>
    <w:p w:rsidR="00CD17F8" w:rsidRPr="000E3FF3" w:rsidRDefault="00CD17F8" w:rsidP="00AC030D">
      <w:pPr>
        <w:numPr>
          <w:ilvl w:val="0"/>
          <w:numId w:val="66"/>
        </w:numPr>
        <w:spacing w:line="360" w:lineRule="auto"/>
        <w:rPr>
          <w:rFonts w:ascii="Arial" w:hAnsi="Arial" w:cs="Arial"/>
          <w:b/>
          <w:i/>
          <w:sz w:val="22"/>
          <w:szCs w:val="22"/>
        </w:rPr>
      </w:pPr>
      <w:r w:rsidRPr="000E3FF3">
        <w:rPr>
          <w:rFonts w:ascii="Arial" w:hAnsi="Arial" w:cs="Arial"/>
          <w:sz w:val="22"/>
          <w:szCs w:val="22"/>
        </w:rPr>
        <w:t>We ensure that all recruitment literature includes details of our equal opportunities policy and our safe recruitment procedures; including an enhanced DBS Records Bureau check, at least two independent references for each new employee.</w:t>
      </w:r>
    </w:p>
    <w:p w:rsidR="00CD17F8" w:rsidRPr="000E3FF3" w:rsidRDefault="00CD17F8" w:rsidP="00CD17F8">
      <w:pPr>
        <w:spacing w:line="360" w:lineRule="auto"/>
        <w:rPr>
          <w:rFonts w:ascii="Arial" w:hAnsi="Arial" w:cs="Arial"/>
          <w:b/>
          <w:sz w:val="22"/>
          <w:szCs w:val="22"/>
        </w:rPr>
      </w:pPr>
    </w:p>
    <w:p w:rsidR="00CD17F8" w:rsidRPr="000E3FF3" w:rsidRDefault="00CD17F8" w:rsidP="00CD17F8">
      <w:pPr>
        <w:spacing w:line="360" w:lineRule="auto"/>
        <w:rPr>
          <w:rFonts w:ascii="Arial" w:hAnsi="Arial" w:cs="Arial"/>
          <w:b/>
          <w:i/>
          <w:sz w:val="22"/>
          <w:szCs w:val="22"/>
        </w:rPr>
      </w:pPr>
      <w:r w:rsidRPr="000E3FF3">
        <w:rPr>
          <w:rFonts w:ascii="Arial" w:hAnsi="Arial" w:cs="Arial"/>
          <w:b/>
          <w:i/>
          <w:sz w:val="22"/>
          <w:szCs w:val="22"/>
        </w:rPr>
        <w:t>Vetting and staff selection</w:t>
      </w:r>
    </w:p>
    <w:p w:rsidR="00CD17F8" w:rsidRPr="000E3FF3" w:rsidRDefault="00CD17F8" w:rsidP="00CD17F8">
      <w:pPr>
        <w:spacing w:line="360" w:lineRule="auto"/>
        <w:rPr>
          <w:rFonts w:ascii="Arial" w:hAnsi="Arial" w:cs="Arial"/>
          <w:b/>
          <w:i/>
          <w:sz w:val="22"/>
          <w:szCs w:val="22"/>
        </w:rPr>
      </w:pPr>
    </w:p>
    <w:p w:rsidR="00CD17F8" w:rsidRPr="000E3FF3" w:rsidRDefault="00CD17F8" w:rsidP="00AC030D">
      <w:pPr>
        <w:numPr>
          <w:ilvl w:val="0"/>
          <w:numId w:val="64"/>
        </w:numPr>
        <w:spacing w:line="360" w:lineRule="auto"/>
        <w:rPr>
          <w:rFonts w:ascii="Arial" w:hAnsi="Arial" w:cs="Arial"/>
          <w:sz w:val="22"/>
          <w:szCs w:val="22"/>
        </w:rPr>
      </w:pPr>
      <w:r w:rsidRPr="000E3FF3">
        <w:rPr>
          <w:rFonts w:ascii="Arial" w:hAnsi="Arial" w:cs="Arial"/>
          <w:sz w:val="22"/>
          <w:szCs w:val="22"/>
        </w:rPr>
        <w:t>We work towards offering equality of opportunity by using non-discriminatory procedures for staff recruitment and selection.</w:t>
      </w:r>
    </w:p>
    <w:p w:rsidR="00CD17F8" w:rsidRPr="000E3FF3" w:rsidRDefault="00CD17F8" w:rsidP="00AC030D">
      <w:pPr>
        <w:numPr>
          <w:ilvl w:val="0"/>
          <w:numId w:val="64"/>
        </w:numPr>
        <w:spacing w:line="360" w:lineRule="auto"/>
        <w:rPr>
          <w:rFonts w:ascii="Arial" w:hAnsi="Arial" w:cs="Arial"/>
          <w:sz w:val="22"/>
          <w:szCs w:val="22"/>
        </w:rPr>
      </w:pPr>
      <w:r w:rsidRPr="000E3FF3">
        <w:rPr>
          <w:rFonts w:ascii="Arial" w:hAnsi="Arial" w:cs="Arial"/>
          <w:sz w:val="22"/>
          <w:szCs w:val="22"/>
        </w:rPr>
        <w:t xml:space="preserve">We will shortlist all suitable candidates based on their qualification, experience and ensure all applicants receive verbal feedback if they are unsuccessful or invited for an interview. All shortlisted candidates will receive </w:t>
      </w:r>
      <w:proofErr w:type="gramStart"/>
      <w:r w:rsidRPr="000E3FF3">
        <w:rPr>
          <w:rFonts w:ascii="Arial" w:hAnsi="Arial" w:cs="Arial"/>
          <w:sz w:val="22"/>
          <w:szCs w:val="22"/>
        </w:rPr>
        <w:t>a job descriptions</w:t>
      </w:r>
      <w:proofErr w:type="gramEnd"/>
      <w:r w:rsidRPr="000E3FF3">
        <w:rPr>
          <w:rFonts w:ascii="Arial" w:hAnsi="Arial" w:cs="Arial"/>
          <w:sz w:val="22"/>
          <w:szCs w:val="22"/>
        </w:rPr>
        <w:t>, which set out their staff roles and responsibilities and a request to bring identification and qualifications to the interview.</w:t>
      </w:r>
    </w:p>
    <w:p w:rsidR="00CD17F8" w:rsidRPr="000E3FF3" w:rsidRDefault="00CD17F8" w:rsidP="00AC030D">
      <w:pPr>
        <w:numPr>
          <w:ilvl w:val="0"/>
          <w:numId w:val="64"/>
        </w:numPr>
        <w:spacing w:line="360" w:lineRule="auto"/>
        <w:rPr>
          <w:rFonts w:ascii="Arial" w:hAnsi="Arial" w:cs="Arial"/>
          <w:sz w:val="22"/>
          <w:szCs w:val="22"/>
        </w:rPr>
      </w:pPr>
      <w:r w:rsidRPr="000E3FF3">
        <w:rPr>
          <w:rFonts w:ascii="Arial" w:hAnsi="Arial" w:cs="Arial"/>
          <w:sz w:val="22"/>
          <w:szCs w:val="22"/>
        </w:rPr>
        <w:t xml:space="preserve">The manager and deputy or manager and </w:t>
      </w:r>
      <w:proofErr w:type="gramStart"/>
      <w:r w:rsidRPr="000E3FF3">
        <w:rPr>
          <w:rFonts w:ascii="Arial" w:hAnsi="Arial" w:cs="Arial"/>
          <w:sz w:val="22"/>
          <w:szCs w:val="22"/>
        </w:rPr>
        <w:t>another senior members</w:t>
      </w:r>
      <w:proofErr w:type="gramEnd"/>
      <w:r w:rsidRPr="000E3FF3">
        <w:rPr>
          <w:rFonts w:ascii="Arial" w:hAnsi="Arial" w:cs="Arial"/>
          <w:sz w:val="22"/>
          <w:szCs w:val="22"/>
        </w:rPr>
        <w:t xml:space="preserve"> of staff will both sit on the interview panel and are both involved in the overall decision making.</w:t>
      </w:r>
    </w:p>
    <w:p w:rsidR="00CD17F8" w:rsidRPr="000E3FF3" w:rsidRDefault="00CD17F8" w:rsidP="00AC030D">
      <w:pPr>
        <w:numPr>
          <w:ilvl w:val="0"/>
          <w:numId w:val="64"/>
        </w:numPr>
        <w:spacing w:line="360" w:lineRule="auto"/>
        <w:rPr>
          <w:rFonts w:ascii="Arial" w:hAnsi="Arial" w:cs="Arial"/>
          <w:sz w:val="22"/>
          <w:szCs w:val="22"/>
        </w:rPr>
      </w:pPr>
      <w:r w:rsidRPr="000E3FF3">
        <w:rPr>
          <w:rFonts w:ascii="Arial" w:hAnsi="Arial" w:cs="Arial"/>
          <w:sz w:val="22"/>
          <w:szCs w:val="22"/>
        </w:rPr>
        <w:t>Successful candidates following intervi</w:t>
      </w:r>
      <w:r w:rsidR="00A71A78" w:rsidRPr="000E3FF3">
        <w:rPr>
          <w:rFonts w:ascii="Arial" w:hAnsi="Arial" w:cs="Arial"/>
          <w:sz w:val="22"/>
          <w:szCs w:val="22"/>
        </w:rPr>
        <w:t xml:space="preserve">ew will be asked to attend minimum of 2 days to a maximum of 2 weeks </w:t>
      </w:r>
      <w:r w:rsidRPr="000E3FF3">
        <w:rPr>
          <w:rFonts w:ascii="Arial" w:hAnsi="Arial" w:cs="Arial"/>
          <w:sz w:val="22"/>
          <w:szCs w:val="22"/>
        </w:rPr>
        <w:t>supervised work trial which will involve spending time interacting with children at the setting, staff and where appropriate parents.</w:t>
      </w:r>
    </w:p>
    <w:p w:rsidR="00CD17F8" w:rsidRPr="000E3FF3" w:rsidRDefault="00CD17F8" w:rsidP="00AC030D">
      <w:pPr>
        <w:numPr>
          <w:ilvl w:val="0"/>
          <w:numId w:val="64"/>
        </w:numPr>
        <w:spacing w:line="360" w:lineRule="auto"/>
        <w:rPr>
          <w:rFonts w:ascii="Arial" w:hAnsi="Arial" w:cs="Arial"/>
          <w:sz w:val="22"/>
          <w:szCs w:val="22"/>
        </w:rPr>
      </w:pPr>
      <w:r w:rsidRPr="000E3FF3">
        <w:rPr>
          <w:rFonts w:ascii="Arial" w:hAnsi="Arial" w:cs="Arial"/>
          <w:sz w:val="22"/>
          <w:szCs w:val="22"/>
        </w:rPr>
        <w:t xml:space="preserve">The interview panel will then select the most suitable candidate for the position based on the candidate understanding knowledge and understanding of the early </w:t>
      </w:r>
      <w:proofErr w:type="gramStart"/>
      <w:r w:rsidRPr="000E3FF3">
        <w:rPr>
          <w:rFonts w:ascii="Arial" w:hAnsi="Arial" w:cs="Arial"/>
          <w:sz w:val="22"/>
          <w:szCs w:val="22"/>
        </w:rPr>
        <w:t>years</w:t>
      </w:r>
      <w:proofErr w:type="gramEnd"/>
      <w:r w:rsidRPr="000E3FF3">
        <w:rPr>
          <w:rFonts w:ascii="Arial" w:hAnsi="Arial" w:cs="Arial"/>
          <w:sz w:val="22"/>
          <w:szCs w:val="22"/>
        </w:rPr>
        <w:t xml:space="preserve"> framework and feedback received from staff during the work trial.</w:t>
      </w:r>
    </w:p>
    <w:p w:rsidR="00CD17F8" w:rsidRPr="000E3FF3" w:rsidRDefault="00CD17F8" w:rsidP="00AC030D">
      <w:pPr>
        <w:numPr>
          <w:ilvl w:val="0"/>
          <w:numId w:val="64"/>
        </w:numPr>
        <w:spacing w:line="360" w:lineRule="auto"/>
        <w:rPr>
          <w:rFonts w:ascii="Arial" w:hAnsi="Arial" w:cs="Arial"/>
          <w:sz w:val="22"/>
          <w:szCs w:val="22"/>
        </w:rPr>
      </w:pPr>
      <w:r w:rsidRPr="000E3FF3">
        <w:rPr>
          <w:rFonts w:ascii="Arial" w:hAnsi="Arial" w:cs="Arial"/>
          <w:sz w:val="22"/>
          <w:szCs w:val="22"/>
        </w:rPr>
        <w:t>All candidates will receive communication from the setting stating whether they have been successful or not.</w:t>
      </w:r>
    </w:p>
    <w:p w:rsidR="00CD17F8" w:rsidRPr="000E3FF3" w:rsidRDefault="00CD17F8" w:rsidP="00AC030D">
      <w:pPr>
        <w:numPr>
          <w:ilvl w:val="0"/>
          <w:numId w:val="64"/>
        </w:numPr>
        <w:spacing w:line="360" w:lineRule="auto"/>
        <w:rPr>
          <w:rFonts w:ascii="Arial" w:hAnsi="Arial" w:cs="Arial"/>
          <w:sz w:val="22"/>
          <w:szCs w:val="22"/>
        </w:rPr>
      </w:pPr>
      <w:r w:rsidRPr="000E3FF3">
        <w:rPr>
          <w:rFonts w:ascii="Arial" w:hAnsi="Arial" w:cs="Arial"/>
          <w:sz w:val="22"/>
          <w:szCs w:val="22"/>
        </w:rPr>
        <w:lastRenderedPageBreak/>
        <w:t>We welcome applications from all sections of the community. Applicants will be considered on the basis of their suitability for the post, regardless of disability, gender reassignment, pregnancy and maternity, race, religion or belief, sexual orientation, sex, age, marriage or civil partnership. Applicants will not be placed at a disadvantage by our imposing conditions or requirements that are not justifiable.</w:t>
      </w:r>
    </w:p>
    <w:p w:rsidR="00CD17F8" w:rsidRPr="000E3FF3" w:rsidRDefault="00CD17F8" w:rsidP="00AC030D">
      <w:pPr>
        <w:pStyle w:val="ListParagraph"/>
        <w:numPr>
          <w:ilvl w:val="0"/>
          <w:numId w:val="64"/>
        </w:numPr>
        <w:spacing w:after="200" w:line="276" w:lineRule="auto"/>
        <w:rPr>
          <w:rFonts w:ascii="Arial" w:hAnsi="Arial" w:cs="Arial"/>
          <w:sz w:val="22"/>
          <w:szCs w:val="22"/>
        </w:rPr>
      </w:pPr>
      <w:r w:rsidRPr="000E3FF3">
        <w:rPr>
          <w:rFonts w:ascii="Arial" w:hAnsi="Arial" w:cs="Arial"/>
          <w:sz w:val="22"/>
          <w:szCs w:val="22"/>
        </w:rPr>
        <w:t>All our staff must undergo enhanced DBS check.</w:t>
      </w:r>
    </w:p>
    <w:p w:rsidR="00CD17F8" w:rsidRPr="000E3FF3" w:rsidRDefault="00CD17F8" w:rsidP="00AC030D">
      <w:pPr>
        <w:numPr>
          <w:ilvl w:val="0"/>
          <w:numId w:val="64"/>
        </w:numPr>
        <w:spacing w:line="360" w:lineRule="auto"/>
        <w:rPr>
          <w:rFonts w:ascii="Arial" w:hAnsi="Arial" w:cs="Arial"/>
          <w:sz w:val="22"/>
          <w:szCs w:val="22"/>
        </w:rPr>
      </w:pPr>
      <w:r w:rsidRPr="000E3FF3">
        <w:rPr>
          <w:rFonts w:ascii="Arial" w:hAnsi="Arial" w:cs="Arial"/>
          <w:sz w:val="22"/>
          <w:szCs w:val="22"/>
        </w:rPr>
        <w:t xml:space="preserve">We use </w:t>
      </w:r>
      <w:proofErr w:type="spellStart"/>
      <w:r w:rsidRPr="000E3FF3">
        <w:rPr>
          <w:rFonts w:ascii="Arial" w:hAnsi="Arial" w:cs="Arial"/>
          <w:sz w:val="22"/>
          <w:szCs w:val="22"/>
        </w:rPr>
        <w:t>Ofsted</w:t>
      </w:r>
      <w:proofErr w:type="spellEnd"/>
      <w:r w:rsidRPr="000E3FF3">
        <w:rPr>
          <w:rFonts w:ascii="Arial" w:hAnsi="Arial" w:cs="Arial"/>
          <w:sz w:val="22"/>
          <w:szCs w:val="22"/>
        </w:rPr>
        <w:t xml:space="preserve"> guidance on obtaining references and Disclosure and Barring Services for staff and volunteers who will have unsupervised access to children. This is in accordance with requirements under the Safeguarding Vulnerable Groups Act (2006) for the vetting and barring scheme.</w:t>
      </w:r>
    </w:p>
    <w:p w:rsidR="00CD17F8" w:rsidRPr="000E3FF3" w:rsidRDefault="00CD17F8" w:rsidP="00AC030D">
      <w:pPr>
        <w:numPr>
          <w:ilvl w:val="0"/>
          <w:numId w:val="64"/>
        </w:numPr>
        <w:spacing w:line="360" w:lineRule="auto"/>
        <w:rPr>
          <w:rFonts w:ascii="Arial" w:hAnsi="Arial" w:cs="Arial"/>
          <w:sz w:val="22"/>
          <w:szCs w:val="22"/>
        </w:rPr>
      </w:pPr>
      <w:r w:rsidRPr="000E3FF3">
        <w:rPr>
          <w:rFonts w:ascii="Arial" w:hAnsi="Arial" w:cs="Arial"/>
          <w:sz w:val="22"/>
          <w:szCs w:val="22"/>
        </w:rPr>
        <w:t>We keep all records relating to employment of staff and volunteers, in particular those demonstrating that checks have been done, including the date and number of the DBS   check.</w:t>
      </w:r>
    </w:p>
    <w:p w:rsidR="00CD17F8" w:rsidRPr="000E3FF3" w:rsidRDefault="00CD17F8" w:rsidP="00AC030D">
      <w:pPr>
        <w:numPr>
          <w:ilvl w:val="0"/>
          <w:numId w:val="64"/>
        </w:numPr>
        <w:spacing w:line="360" w:lineRule="auto"/>
        <w:rPr>
          <w:rFonts w:ascii="Arial" w:hAnsi="Arial" w:cs="Arial"/>
          <w:sz w:val="22"/>
          <w:szCs w:val="22"/>
        </w:rPr>
      </w:pPr>
      <w:r w:rsidRPr="000E3FF3">
        <w:rPr>
          <w:rFonts w:ascii="Arial" w:hAnsi="Arial" w:cs="Arial"/>
          <w:sz w:val="22"/>
          <w:szCs w:val="22"/>
        </w:rPr>
        <w:t>Staff are expected to disclose any convictions, cautions, court orders, reprimands and warnings which may affect their suitability to work with children – whether received before, or at any time during, their</w:t>
      </w:r>
      <w:r w:rsidR="00B72228" w:rsidRPr="000E3FF3">
        <w:rPr>
          <w:rFonts w:ascii="Arial" w:hAnsi="Arial" w:cs="Arial"/>
          <w:sz w:val="22"/>
          <w:szCs w:val="22"/>
        </w:rPr>
        <w:t xml:space="preserve"> </w:t>
      </w:r>
      <w:r w:rsidRPr="000E3FF3">
        <w:rPr>
          <w:rFonts w:ascii="Arial" w:hAnsi="Arial" w:cs="Arial"/>
          <w:sz w:val="22"/>
          <w:szCs w:val="22"/>
        </w:rPr>
        <w:t>employment with us.</w:t>
      </w:r>
    </w:p>
    <w:p w:rsidR="00CD17F8" w:rsidRPr="000E3FF3" w:rsidRDefault="00CD17F8" w:rsidP="00AC030D">
      <w:pPr>
        <w:numPr>
          <w:ilvl w:val="0"/>
          <w:numId w:val="64"/>
        </w:numPr>
        <w:spacing w:line="360" w:lineRule="auto"/>
        <w:rPr>
          <w:rFonts w:ascii="Arial" w:hAnsi="Arial" w:cs="Arial"/>
          <w:sz w:val="22"/>
          <w:szCs w:val="22"/>
        </w:rPr>
      </w:pPr>
      <w:r w:rsidRPr="000E3FF3">
        <w:rPr>
          <w:rFonts w:ascii="Arial" w:hAnsi="Arial" w:cs="Arial"/>
          <w:sz w:val="22"/>
          <w:szCs w:val="22"/>
        </w:rPr>
        <w:t>All qualifications will be checked and copies taken for their personnel files</w:t>
      </w:r>
    </w:p>
    <w:p w:rsidR="00CD17F8" w:rsidRPr="000E3FF3" w:rsidRDefault="00CD17F8" w:rsidP="00AC030D">
      <w:pPr>
        <w:numPr>
          <w:ilvl w:val="0"/>
          <w:numId w:val="64"/>
        </w:numPr>
        <w:spacing w:line="360" w:lineRule="auto"/>
        <w:rPr>
          <w:rFonts w:ascii="Arial" w:hAnsi="Arial" w:cs="Arial"/>
          <w:sz w:val="22"/>
          <w:szCs w:val="22"/>
        </w:rPr>
      </w:pPr>
      <w:r w:rsidRPr="000E3FF3">
        <w:rPr>
          <w:rFonts w:ascii="Arial" w:hAnsi="Arial" w:cs="Arial"/>
          <w:sz w:val="22"/>
          <w:szCs w:val="22"/>
        </w:rPr>
        <w:t>All new members of staff will undergo an induction period during which time they will read and discuss the setting policies and procedures and the manager will introduce them to the way in which the setting operates.</w:t>
      </w:r>
    </w:p>
    <w:p w:rsidR="00CD17F8" w:rsidRPr="000E3FF3" w:rsidRDefault="00CD17F8" w:rsidP="00AC030D">
      <w:pPr>
        <w:numPr>
          <w:ilvl w:val="0"/>
          <w:numId w:val="64"/>
        </w:numPr>
        <w:spacing w:line="360" w:lineRule="auto"/>
        <w:rPr>
          <w:rFonts w:ascii="Arial" w:hAnsi="Arial" w:cs="Arial"/>
          <w:sz w:val="22"/>
          <w:szCs w:val="22"/>
        </w:rPr>
      </w:pPr>
      <w:r w:rsidRPr="000E3FF3">
        <w:rPr>
          <w:rFonts w:ascii="Arial" w:hAnsi="Arial" w:cs="Arial"/>
          <w:sz w:val="22"/>
          <w:szCs w:val="22"/>
        </w:rPr>
        <w:t>During induction period, all new staff will receive information on how to safeguard children in their care and follow the Safeguarding Children policy. All staff will undergo borough Safeguarding training.</w:t>
      </w:r>
    </w:p>
    <w:p w:rsidR="00CD17F8" w:rsidRPr="000E3FF3" w:rsidRDefault="00CD17F8" w:rsidP="00AC030D">
      <w:pPr>
        <w:numPr>
          <w:ilvl w:val="0"/>
          <w:numId w:val="64"/>
        </w:numPr>
        <w:spacing w:line="360" w:lineRule="auto"/>
        <w:rPr>
          <w:rFonts w:ascii="Arial" w:hAnsi="Arial" w:cs="Arial"/>
          <w:sz w:val="22"/>
          <w:szCs w:val="22"/>
        </w:rPr>
      </w:pPr>
      <w:r w:rsidRPr="000E3FF3">
        <w:rPr>
          <w:rFonts w:ascii="Arial" w:hAnsi="Arial" w:cs="Arial"/>
          <w:sz w:val="22"/>
          <w:szCs w:val="22"/>
        </w:rPr>
        <w:t xml:space="preserve">The new member of staff will be observe regularly by manager, deputy and other members of staff during their probation period, and their progress will be discussed during supervision and areas of development will be identified and training booked where necessary. At the end of six months, the new staff progress will be reviewed, and employment may be confirmed or probation extended or terminated. </w:t>
      </w:r>
    </w:p>
    <w:p w:rsidR="00CD17F8" w:rsidRPr="000E3FF3" w:rsidRDefault="00CD17F8" w:rsidP="00AC030D">
      <w:pPr>
        <w:pStyle w:val="ListParagraph"/>
        <w:numPr>
          <w:ilvl w:val="0"/>
          <w:numId w:val="64"/>
        </w:numPr>
        <w:spacing w:after="200" w:line="276" w:lineRule="auto"/>
        <w:rPr>
          <w:rFonts w:ascii="Arial" w:hAnsi="Arial" w:cs="Arial"/>
        </w:rPr>
      </w:pPr>
      <w:r w:rsidRPr="000E3FF3">
        <w:rPr>
          <w:rFonts w:ascii="Arial" w:hAnsi="Arial" w:cs="Arial"/>
          <w:sz w:val="22"/>
          <w:szCs w:val="22"/>
        </w:rPr>
        <w:t>All our staff must have an understanding and good use of English</w:t>
      </w:r>
      <w:r w:rsidRPr="000E3FF3">
        <w:rPr>
          <w:rFonts w:ascii="Arial" w:hAnsi="Arial" w:cs="Arial"/>
        </w:rPr>
        <w:t>.</w:t>
      </w:r>
    </w:p>
    <w:p w:rsidR="00CD17F8" w:rsidRPr="000E3FF3" w:rsidRDefault="00CD17F8" w:rsidP="00CD17F8">
      <w:pPr>
        <w:pStyle w:val="NoSpacing"/>
        <w:rPr>
          <w:rFonts w:ascii="Arial" w:hAnsi="Arial" w:cs="Arial"/>
          <w:b/>
          <w:sz w:val="22"/>
          <w:szCs w:val="22"/>
        </w:rPr>
      </w:pPr>
    </w:p>
    <w:p w:rsidR="00CD17F8" w:rsidRPr="000E3FF3" w:rsidRDefault="00CD17F8" w:rsidP="00CD17F8">
      <w:pPr>
        <w:pStyle w:val="NoSpacing"/>
        <w:rPr>
          <w:rFonts w:ascii="Arial" w:hAnsi="Arial" w:cs="Arial"/>
          <w:b/>
          <w:i/>
          <w:sz w:val="22"/>
          <w:szCs w:val="22"/>
        </w:rPr>
      </w:pPr>
      <w:r w:rsidRPr="000E3FF3">
        <w:rPr>
          <w:rFonts w:ascii="Arial" w:hAnsi="Arial" w:cs="Arial"/>
          <w:b/>
          <w:i/>
          <w:sz w:val="22"/>
          <w:szCs w:val="22"/>
        </w:rPr>
        <w:t>Ongoing Support and Checks</w:t>
      </w:r>
    </w:p>
    <w:p w:rsidR="00CD17F8" w:rsidRPr="000E3FF3" w:rsidRDefault="00CD17F8" w:rsidP="00CD17F8">
      <w:pPr>
        <w:pStyle w:val="NoSpacing"/>
        <w:rPr>
          <w:rFonts w:ascii="Arial" w:hAnsi="Arial" w:cs="Arial"/>
          <w:sz w:val="22"/>
          <w:szCs w:val="22"/>
        </w:rPr>
      </w:pPr>
    </w:p>
    <w:p w:rsidR="00CD17F8" w:rsidRPr="000E3FF3" w:rsidRDefault="00CD17F8" w:rsidP="00AC030D">
      <w:pPr>
        <w:pStyle w:val="NoSpacing"/>
        <w:numPr>
          <w:ilvl w:val="0"/>
          <w:numId w:val="67"/>
        </w:numPr>
        <w:rPr>
          <w:rFonts w:ascii="Arial" w:hAnsi="Arial" w:cs="Arial"/>
          <w:sz w:val="22"/>
          <w:szCs w:val="22"/>
        </w:rPr>
      </w:pPr>
      <w:r w:rsidRPr="000E3FF3">
        <w:rPr>
          <w:rFonts w:ascii="Arial" w:hAnsi="Arial" w:cs="Arial"/>
          <w:sz w:val="22"/>
          <w:szCs w:val="22"/>
        </w:rPr>
        <w:t>All members of staff will complete a health questionnaire attached to their application form and they have a duty to ensure management have a good knowledge of any changes that may require support or additional resources to aid them to carry their day to day duties.</w:t>
      </w:r>
    </w:p>
    <w:p w:rsidR="00CD17F8" w:rsidRPr="000E3FF3" w:rsidRDefault="00CD17F8" w:rsidP="00AC030D">
      <w:pPr>
        <w:pStyle w:val="NoSpacing"/>
        <w:numPr>
          <w:ilvl w:val="0"/>
          <w:numId w:val="67"/>
        </w:numPr>
        <w:rPr>
          <w:rFonts w:ascii="Arial" w:hAnsi="Arial" w:cs="Arial"/>
          <w:sz w:val="22"/>
          <w:szCs w:val="22"/>
        </w:rPr>
      </w:pPr>
      <w:r w:rsidRPr="000E3FF3">
        <w:rPr>
          <w:rFonts w:ascii="Arial" w:hAnsi="Arial" w:cs="Arial"/>
          <w:sz w:val="22"/>
          <w:szCs w:val="22"/>
        </w:rPr>
        <w:t>All staff are responsible for notifying the manager in person should any circumstances arise that may affect their suitability to work with children. This will include any incidents occurring outside the setting. Staff will face disciplinary action should they fail to notify the manager in a reasonable timescale.</w:t>
      </w:r>
    </w:p>
    <w:p w:rsidR="00CD17F8" w:rsidRPr="000E3FF3" w:rsidRDefault="00CD17F8" w:rsidP="00AC030D">
      <w:pPr>
        <w:pStyle w:val="NoSpacing"/>
        <w:numPr>
          <w:ilvl w:val="0"/>
          <w:numId w:val="67"/>
        </w:numPr>
        <w:rPr>
          <w:rFonts w:ascii="Arial" w:hAnsi="Arial" w:cs="Arial"/>
          <w:sz w:val="22"/>
          <w:szCs w:val="22"/>
        </w:rPr>
      </w:pPr>
      <w:r w:rsidRPr="000E3FF3">
        <w:rPr>
          <w:rFonts w:ascii="Arial" w:hAnsi="Arial" w:cs="Arial"/>
          <w:sz w:val="22"/>
          <w:szCs w:val="22"/>
        </w:rPr>
        <w:t xml:space="preserve">All staff </w:t>
      </w:r>
      <w:proofErr w:type="gramStart"/>
      <w:r w:rsidRPr="000E3FF3">
        <w:rPr>
          <w:rFonts w:ascii="Arial" w:hAnsi="Arial" w:cs="Arial"/>
          <w:sz w:val="22"/>
          <w:szCs w:val="22"/>
        </w:rPr>
        <w:t>are</w:t>
      </w:r>
      <w:proofErr w:type="gramEnd"/>
      <w:r w:rsidRPr="000E3FF3">
        <w:rPr>
          <w:rFonts w:ascii="Arial" w:hAnsi="Arial" w:cs="Arial"/>
          <w:sz w:val="22"/>
          <w:szCs w:val="22"/>
        </w:rPr>
        <w:t xml:space="preserve"> required to sign suitability declaration yearly.</w:t>
      </w:r>
    </w:p>
    <w:p w:rsidR="00CD17F8" w:rsidRPr="000E3FF3" w:rsidRDefault="00CD17F8" w:rsidP="00AC030D">
      <w:pPr>
        <w:pStyle w:val="NoSpacing"/>
        <w:numPr>
          <w:ilvl w:val="0"/>
          <w:numId w:val="67"/>
        </w:numPr>
        <w:rPr>
          <w:rFonts w:ascii="Arial" w:hAnsi="Arial" w:cs="Arial"/>
          <w:sz w:val="22"/>
          <w:szCs w:val="22"/>
        </w:rPr>
      </w:pPr>
      <w:r w:rsidRPr="000E3FF3">
        <w:rPr>
          <w:rFonts w:ascii="Arial" w:hAnsi="Arial" w:cs="Arial"/>
          <w:sz w:val="22"/>
          <w:szCs w:val="22"/>
        </w:rPr>
        <w:t>Each member of staff will be</w:t>
      </w:r>
      <w:r w:rsidR="00A71A78" w:rsidRPr="000E3FF3">
        <w:rPr>
          <w:rFonts w:ascii="Arial" w:hAnsi="Arial" w:cs="Arial"/>
          <w:sz w:val="22"/>
          <w:szCs w:val="22"/>
        </w:rPr>
        <w:t xml:space="preserve"> observed regularly (monthly</w:t>
      </w:r>
      <w:r w:rsidRPr="000E3FF3">
        <w:rPr>
          <w:rFonts w:ascii="Arial" w:hAnsi="Arial" w:cs="Arial"/>
          <w:sz w:val="22"/>
          <w:szCs w:val="22"/>
        </w:rPr>
        <w:t>) by their room leader, manager or deputy and these will form part of their supervision (every 6-8 weeks) and an appraisal at the end of the year with their manager. This will provide an opportunity for the manager, deputy or room leaders and members of staff to discuss training needs for the preceding months as well as discuss their performance in the previous months.</w:t>
      </w:r>
    </w:p>
    <w:p w:rsidR="00CD17F8" w:rsidRPr="000E3FF3" w:rsidRDefault="00CD17F8" w:rsidP="00AC030D">
      <w:pPr>
        <w:pStyle w:val="NoSpacing"/>
        <w:numPr>
          <w:ilvl w:val="0"/>
          <w:numId w:val="67"/>
        </w:numPr>
        <w:rPr>
          <w:rFonts w:ascii="Arial" w:hAnsi="Arial" w:cs="Arial"/>
          <w:sz w:val="22"/>
          <w:szCs w:val="22"/>
        </w:rPr>
      </w:pPr>
      <w:r w:rsidRPr="000E3FF3">
        <w:rPr>
          <w:rFonts w:ascii="Arial" w:hAnsi="Arial" w:cs="Arial"/>
          <w:sz w:val="22"/>
          <w:szCs w:val="22"/>
        </w:rPr>
        <w:t>The manager, deputy and room leaders will be responsible for any support the staff team may have between these reviews. This includes mentor support, one-to-one training sessions, ongoing supervision, work based observations and constructive feedback.</w:t>
      </w:r>
    </w:p>
    <w:p w:rsidR="00CD17F8" w:rsidRPr="000E3FF3" w:rsidRDefault="00CD17F8" w:rsidP="00CD17F8">
      <w:pPr>
        <w:spacing w:line="360" w:lineRule="auto"/>
        <w:rPr>
          <w:rFonts w:ascii="Arial" w:hAnsi="Arial" w:cs="Arial"/>
          <w:i/>
          <w:sz w:val="22"/>
          <w:szCs w:val="22"/>
        </w:rPr>
      </w:pPr>
    </w:p>
    <w:p w:rsidR="00CD17F8" w:rsidRPr="000E3FF3" w:rsidRDefault="00CD17F8" w:rsidP="00CD17F8">
      <w:pPr>
        <w:spacing w:line="360" w:lineRule="auto"/>
        <w:rPr>
          <w:rFonts w:ascii="Arial" w:hAnsi="Arial" w:cs="Arial"/>
          <w:b/>
          <w:i/>
          <w:sz w:val="22"/>
          <w:szCs w:val="22"/>
        </w:rPr>
      </w:pPr>
      <w:r w:rsidRPr="000E3FF3">
        <w:rPr>
          <w:rFonts w:ascii="Arial" w:hAnsi="Arial" w:cs="Arial"/>
          <w:b/>
          <w:i/>
          <w:sz w:val="22"/>
          <w:szCs w:val="22"/>
        </w:rPr>
        <w:lastRenderedPageBreak/>
        <w:t>Disqualification</w:t>
      </w:r>
    </w:p>
    <w:p w:rsidR="00CD17F8" w:rsidRPr="000E3FF3" w:rsidRDefault="00CD17F8" w:rsidP="00AC030D">
      <w:pPr>
        <w:numPr>
          <w:ilvl w:val="0"/>
          <w:numId w:val="61"/>
        </w:numPr>
        <w:spacing w:line="360" w:lineRule="auto"/>
        <w:rPr>
          <w:rFonts w:ascii="Arial" w:hAnsi="Arial" w:cs="Arial"/>
          <w:sz w:val="22"/>
          <w:szCs w:val="22"/>
        </w:rPr>
      </w:pPr>
      <w:r w:rsidRPr="000E3FF3">
        <w:rPr>
          <w:rFonts w:ascii="Arial" w:hAnsi="Arial" w:cs="Arial"/>
          <w:sz w:val="22"/>
          <w:szCs w:val="22"/>
        </w:rPr>
        <w:t>Where we become aware of any relevant information which may lead to the disqualification of an employee, we will take appropriate action to ensure the safety of children. In the event of disqualification,</w:t>
      </w:r>
      <w:r w:rsidR="00B13527" w:rsidRPr="000E3FF3">
        <w:rPr>
          <w:rFonts w:ascii="Arial" w:hAnsi="Arial" w:cs="Arial"/>
          <w:sz w:val="22"/>
          <w:szCs w:val="22"/>
        </w:rPr>
        <w:t xml:space="preserve"> </w:t>
      </w:r>
      <w:r w:rsidRPr="000E3FF3">
        <w:rPr>
          <w:rFonts w:ascii="Arial" w:hAnsi="Arial" w:cs="Arial"/>
          <w:sz w:val="22"/>
          <w:szCs w:val="22"/>
        </w:rPr>
        <w:t>that person’s employment with us will be terminated.</w:t>
      </w:r>
    </w:p>
    <w:p w:rsidR="00CD17F8" w:rsidRPr="000E3FF3" w:rsidRDefault="00CD17F8" w:rsidP="00CD17F8">
      <w:pPr>
        <w:spacing w:line="360" w:lineRule="auto"/>
        <w:rPr>
          <w:rFonts w:ascii="Arial" w:hAnsi="Arial" w:cs="Arial"/>
          <w:i/>
          <w:sz w:val="22"/>
          <w:szCs w:val="22"/>
        </w:rPr>
      </w:pPr>
    </w:p>
    <w:p w:rsidR="00CD17F8" w:rsidRPr="000E3FF3" w:rsidRDefault="00CD17F8" w:rsidP="00CD17F8">
      <w:pPr>
        <w:spacing w:line="360" w:lineRule="auto"/>
        <w:rPr>
          <w:rFonts w:ascii="Arial" w:hAnsi="Arial" w:cs="Arial"/>
          <w:b/>
          <w:i/>
          <w:sz w:val="22"/>
          <w:szCs w:val="22"/>
        </w:rPr>
      </w:pPr>
      <w:r w:rsidRPr="000E3FF3">
        <w:rPr>
          <w:rFonts w:ascii="Arial" w:hAnsi="Arial" w:cs="Arial"/>
          <w:b/>
          <w:i/>
          <w:sz w:val="22"/>
          <w:szCs w:val="22"/>
        </w:rPr>
        <w:t>Changes to staff</w:t>
      </w:r>
    </w:p>
    <w:p w:rsidR="00CD17F8" w:rsidRPr="000E3FF3" w:rsidRDefault="00CD17F8" w:rsidP="00AC030D">
      <w:pPr>
        <w:pStyle w:val="ListParagraph"/>
        <w:numPr>
          <w:ilvl w:val="0"/>
          <w:numId w:val="60"/>
        </w:numPr>
        <w:spacing w:line="360" w:lineRule="auto"/>
        <w:rPr>
          <w:rFonts w:ascii="Arial" w:hAnsi="Arial" w:cs="Arial"/>
          <w:b/>
          <w:sz w:val="22"/>
          <w:szCs w:val="22"/>
        </w:rPr>
      </w:pPr>
      <w:r w:rsidRPr="000E3FF3">
        <w:rPr>
          <w:rFonts w:ascii="Arial" w:hAnsi="Arial" w:cs="Arial"/>
          <w:sz w:val="22"/>
          <w:szCs w:val="22"/>
        </w:rPr>
        <w:t xml:space="preserve">We inform </w:t>
      </w:r>
      <w:proofErr w:type="spellStart"/>
      <w:r w:rsidRPr="000E3FF3">
        <w:rPr>
          <w:rFonts w:ascii="Arial" w:hAnsi="Arial" w:cs="Arial"/>
          <w:sz w:val="22"/>
          <w:szCs w:val="22"/>
        </w:rPr>
        <w:t>Ofsted</w:t>
      </w:r>
      <w:proofErr w:type="spellEnd"/>
      <w:r w:rsidRPr="000E3FF3">
        <w:rPr>
          <w:rFonts w:ascii="Arial" w:hAnsi="Arial" w:cs="Arial"/>
          <w:sz w:val="22"/>
          <w:szCs w:val="22"/>
        </w:rPr>
        <w:t xml:space="preserve"> of any changes in the person responsible for our setting.</w:t>
      </w:r>
    </w:p>
    <w:p w:rsidR="00CD17F8" w:rsidRPr="000E3FF3" w:rsidRDefault="00CD17F8" w:rsidP="00CD17F8">
      <w:pPr>
        <w:spacing w:line="360" w:lineRule="auto"/>
        <w:rPr>
          <w:rFonts w:ascii="Arial" w:hAnsi="Arial" w:cs="Arial"/>
          <w:b/>
          <w:sz w:val="22"/>
          <w:szCs w:val="22"/>
        </w:rPr>
      </w:pPr>
    </w:p>
    <w:p w:rsidR="00CD17F8" w:rsidRPr="000E3FF3" w:rsidRDefault="00CD17F8" w:rsidP="00CD17F8">
      <w:pPr>
        <w:spacing w:line="360" w:lineRule="auto"/>
        <w:rPr>
          <w:rFonts w:ascii="Arial" w:hAnsi="Arial" w:cs="Arial"/>
          <w:b/>
          <w:i/>
          <w:sz w:val="22"/>
          <w:szCs w:val="22"/>
        </w:rPr>
      </w:pPr>
      <w:r w:rsidRPr="000E3FF3">
        <w:rPr>
          <w:rFonts w:ascii="Arial" w:hAnsi="Arial" w:cs="Arial"/>
          <w:b/>
          <w:i/>
          <w:sz w:val="22"/>
          <w:szCs w:val="22"/>
        </w:rPr>
        <w:t>Training and staff development</w:t>
      </w:r>
    </w:p>
    <w:p w:rsidR="00CD17F8" w:rsidRPr="000E3FF3" w:rsidRDefault="00CD17F8" w:rsidP="00AC030D">
      <w:pPr>
        <w:numPr>
          <w:ilvl w:val="0"/>
          <w:numId w:val="62"/>
        </w:numPr>
        <w:spacing w:line="360" w:lineRule="auto"/>
        <w:rPr>
          <w:rFonts w:ascii="Arial" w:hAnsi="Arial" w:cs="Arial"/>
          <w:sz w:val="22"/>
          <w:szCs w:val="22"/>
        </w:rPr>
      </w:pPr>
      <w:r w:rsidRPr="000E3FF3">
        <w:rPr>
          <w:rFonts w:ascii="Arial" w:hAnsi="Arial" w:cs="Arial"/>
          <w:sz w:val="22"/>
          <w:szCs w:val="22"/>
        </w:rPr>
        <w:t>Our setting leader and deputy hold the CACHE Level 3 Diploma for the Children and Young People’s Workforce or an equivalent qualification and a minimum of half of our staff hold the CACHE Level 2 Certificate for the Children and Young People’s Workforce or an equivalent or higher qualification.</w:t>
      </w:r>
    </w:p>
    <w:p w:rsidR="00CD17F8" w:rsidRPr="000E3FF3" w:rsidRDefault="00CD17F8" w:rsidP="00AC030D">
      <w:pPr>
        <w:numPr>
          <w:ilvl w:val="0"/>
          <w:numId w:val="62"/>
        </w:numPr>
        <w:spacing w:line="360" w:lineRule="auto"/>
        <w:rPr>
          <w:rFonts w:ascii="Arial" w:hAnsi="Arial" w:cs="Arial"/>
          <w:sz w:val="22"/>
          <w:szCs w:val="22"/>
        </w:rPr>
      </w:pPr>
      <w:r w:rsidRPr="000E3FF3">
        <w:rPr>
          <w:rFonts w:ascii="Arial" w:hAnsi="Arial" w:cs="Arial"/>
          <w:sz w:val="22"/>
          <w:szCs w:val="22"/>
        </w:rPr>
        <w:t xml:space="preserve">We provide regular in-service training to all staff - whether paid staff or volunteers - through the Local </w:t>
      </w:r>
      <w:proofErr w:type="gramStart"/>
      <w:r w:rsidRPr="000E3FF3">
        <w:rPr>
          <w:rFonts w:ascii="Arial" w:hAnsi="Arial" w:cs="Arial"/>
          <w:sz w:val="22"/>
          <w:szCs w:val="22"/>
        </w:rPr>
        <w:t>Authority  and</w:t>
      </w:r>
      <w:proofErr w:type="gramEnd"/>
      <w:r w:rsidRPr="000E3FF3">
        <w:rPr>
          <w:rFonts w:ascii="Arial" w:hAnsi="Arial" w:cs="Arial"/>
          <w:sz w:val="22"/>
          <w:szCs w:val="22"/>
        </w:rPr>
        <w:t xml:space="preserve"> external agencies.</w:t>
      </w:r>
    </w:p>
    <w:p w:rsidR="00CD17F8" w:rsidRPr="000E3FF3" w:rsidRDefault="00CD17F8" w:rsidP="00AC030D">
      <w:pPr>
        <w:numPr>
          <w:ilvl w:val="0"/>
          <w:numId w:val="62"/>
        </w:numPr>
        <w:spacing w:line="360" w:lineRule="auto"/>
        <w:rPr>
          <w:rFonts w:ascii="Arial" w:hAnsi="Arial" w:cs="Arial"/>
          <w:sz w:val="22"/>
          <w:szCs w:val="22"/>
        </w:rPr>
      </w:pPr>
      <w:r w:rsidRPr="000E3FF3">
        <w:rPr>
          <w:rFonts w:ascii="Arial" w:hAnsi="Arial" w:cs="Arial"/>
          <w:sz w:val="22"/>
          <w:szCs w:val="22"/>
        </w:rPr>
        <w:t>Our setting budget allocates resources to training.</w:t>
      </w:r>
    </w:p>
    <w:p w:rsidR="00CD17F8" w:rsidRPr="000E3FF3" w:rsidRDefault="00CD17F8" w:rsidP="00AC030D">
      <w:pPr>
        <w:numPr>
          <w:ilvl w:val="0"/>
          <w:numId w:val="62"/>
        </w:numPr>
        <w:spacing w:line="360" w:lineRule="auto"/>
        <w:rPr>
          <w:rFonts w:ascii="Arial" w:hAnsi="Arial" w:cs="Arial"/>
          <w:sz w:val="22"/>
          <w:szCs w:val="22"/>
        </w:rPr>
      </w:pPr>
      <w:r w:rsidRPr="000E3FF3">
        <w:rPr>
          <w:rFonts w:ascii="Arial" w:hAnsi="Arial" w:cs="Arial"/>
          <w:sz w:val="22"/>
          <w:szCs w:val="22"/>
        </w:rPr>
        <w:t>We provide staff induction training in the first week of employment. This induction includes our Health and Safety Policy and Safeguarding Children and Child Protection Policy. Other policies and procedures will be introduced within an induction plan.</w:t>
      </w:r>
    </w:p>
    <w:p w:rsidR="00CD17F8" w:rsidRPr="000E3FF3" w:rsidRDefault="00CD17F8" w:rsidP="00AC030D">
      <w:pPr>
        <w:numPr>
          <w:ilvl w:val="0"/>
          <w:numId w:val="62"/>
        </w:numPr>
        <w:spacing w:line="360" w:lineRule="auto"/>
        <w:rPr>
          <w:rFonts w:ascii="Arial" w:hAnsi="Arial" w:cs="Arial"/>
          <w:sz w:val="22"/>
          <w:szCs w:val="22"/>
        </w:rPr>
      </w:pPr>
      <w:r w:rsidRPr="000E3FF3">
        <w:rPr>
          <w:rFonts w:ascii="Arial" w:hAnsi="Arial" w:cs="Arial"/>
          <w:sz w:val="22"/>
          <w:szCs w:val="22"/>
        </w:rPr>
        <w:t>We support the work of our staff by holding regular supervision meetings and appraisals.</w:t>
      </w:r>
    </w:p>
    <w:p w:rsidR="00CD17F8" w:rsidRPr="000E3FF3" w:rsidRDefault="00CD17F8" w:rsidP="00AC030D">
      <w:pPr>
        <w:numPr>
          <w:ilvl w:val="0"/>
          <w:numId w:val="62"/>
        </w:numPr>
        <w:spacing w:line="360" w:lineRule="auto"/>
        <w:rPr>
          <w:rFonts w:ascii="Arial" w:hAnsi="Arial" w:cs="Arial"/>
          <w:sz w:val="22"/>
          <w:szCs w:val="22"/>
        </w:rPr>
      </w:pPr>
      <w:r w:rsidRPr="000E3FF3">
        <w:rPr>
          <w:rFonts w:ascii="Arial" w:hAnsi="Arial" w:cs="Arial"/>
          <w:sz w:val="22"/>
          <w:szCs w:val="22"/>
        </w:rPr>
        <w:t>We are committed to recruiting, appointing and employing staff in accordance with all relevant legislation and best practice.</w:t>
      </w:r>
    </w:p>
    <w:p w:rsidR="009A380A" w:rsidRPr="000E3FF3" w:rsidRDefault="009A380A" w:rsidP="00CD17F8">
      <w:pPr>
        <w:spacing w:line="360" w:lineRule="auto"/>
        <w:ind w:left="360"/>
        <w:rPr>
          <w:rFonts w:ascii="Arial" w:hAnsi="Arial" w:cs="Arial"/>
          <w:sz w:val="22"/>
          <w:szCs w:val="22"/>
        </w:rPr>
      </w:pPr>
    </w:p>
    <w:p w:rsidR="009A380A" w:rsidRPr="000E3FF3" w:rsidRDefault="009A380A" w:rsidP="00CD17F8">
      <w:pPr>
        <w:spacing w:line="360" w:lineRule="auto"/>
        <w:ind w:left="360"/>
        <w:rPr>
          <w:rFonts w:ascii="Arial" w:hAnsi="Arial" w:cs="Arial"/>
          <w:sz w:val="22"/>
          <w:szCs w:val="22"/>
        </w:rPr>
      </w:pPr>
    </w:p>
    <w:p w:rsidR="00CD17F8" w:rsidRPr="000E3FF3" w:rsidRDefault="00CD17F8" w:rsidP="00CD17F8">
      <w:pPr>
        <w:spacing w:line="360" w:lineRule="auto"/>
        <w:rPr>
          <w:rFonts w:ascii="Arial" w:hAnsi="Arial" w:cs="Arial"/>
          <w:b/>
          <w:i/>
          <w:sz w:val="22"/>
          <w:szCs w:val="22"/>
        </w:rPr>
      </w:pPr>
      <w:r w:rsidRPr="000E3FF3">
        <w:rPr>
          <w:rFonts w:ascii="Arial" w:hAnsi="Arial" w:cs="Arial"/>
          <w:b/>
          <w:i/>
          <w:sz w:val="22"/>
          <w:szCs w:val="22"/>
        </w:rPr>
        <w:t>Staff taking medication/other substances</w:t>
      </w:r>
    </w:p>
    <w:p w:rsidR="00CD17F8" w:rsidRPr="000E3FF3" w:rsidRDefault="00CD17F8" w:rsidP="00AC030D">
      <w:pPr>
        <w:numPr>
          <w:ilvl w:val="0"/>
          <w:numId w:val="65"/>
        </w:numPr>
        <w:spacing w:line="360" w:lineRule="auto"/>
        <w:rPr>
          <w:rFonts w:ascii="Arial" w:hAnsi="Arial" w:cs="Arial"/>
          <w:sz w:val="22"/>
          <w:szCs w:val="22"/>
        </w:rPr>
      </w:pPr>
      <w:r w:rsidRPr="000E3FF3">
        <w:rPr>
          <w:rFonts w:ascii="Arial" w:hAnsi="Arial" w:cs="Arial"/>
          <w:sz w:val="22"/>
          <w:szCs w:val="22"/>
        </w:rPr>
        <w:t>If a member of staff is taking medication which may affect their ability to care for children, we ensure that they seek further medical advice. Staff will only work directly with the children if medical advice confirms that the medication is unlikely to impair their ability to look after children properly.</w:t>
      </w:r>
    </w:p>
    <w:p w:rsidR="00CD17F8" w:rsidRPr="000E3FF3" w:rsidRDefault="00CD17F8" w:rsidP="00AC030D">
      <w:pPr>
        <w:numPr>
          <w:ilvl w:val="0"/>
          <w:numId w:val="65"/>
        </w:numPr>
        <w:spacing w:line="360" w:lineRule="auto"/>
        <w:rPr>
          <w:rFonts w:ascii="Arial" w:hAnsi="Arial" w:cs="Arial"/>
          <w:sz w:val="22"/>
          <w:szCs w:val="22"/>
        </w:rPr>
      </w:pPr>
      <w:r w:rsidRPr="000E3FF3">
        <w:rPr>
          <w:rFonts w:ascii="Arial" w:hAnsi="Arial" w:cs="Arial"/>
          <w:sz w:val="22"/>
          <w:szCs w:val="22"/>
        </w:rPr>
        <w:t>Staff medication on the premises will be stored securely and kept out of reach of the children at all times.</w:t>
      </w:r>
    </w:p>
    <w:p w:rsidR="00CD17F8" w:rsidRPr="000E3FF3" w:rsidRDefault="00CD17F8" w:rsidP="00AC030D">
      <w:pPr>
        <w:numPr>
          <w:ilvl w:val="0"/>
          <w:numId w:val="65"/>
        </w:numPr>
        <w:spacing w:line="360" w:lineRule="auto"/>
        <w:rPr>
          <w:rFonts w:ascii="Arial" w:hAnsi="Arial" w:cs="Arial"/>
          <w:b/>
          <w:sz w:val="22"/>
          <w:szCs w:val="22"/>
        </w:rPr>
      </w:pPr>
      <w:r w:rsidRPr="000E3FF3">
        <w:rPr>
          <w:rFonts w:ascii="Arial" w:hAnsi="Arial" w:cs="Arial"/>
          <w:sz w:val="22"/>
          <w:szCs w:val="22"/>
        </w:rPr>
        <w:t xml:space="preserve">If we have reason to believe that a member of staff is under the influence of alcohol or any other substance that may affect their ability to care for children, they will not be allowed to work directly </w:t>
      </w:r>
      <w:proofErr w:type="spellStart"/>
      <w:r w:rsidRPr="000E3FF3">
        <w:rPr>
          <w:rFonts w:ascii="Arial" w:hAnsi="Arial" w:cs="Arial"/>
          <w:sz w:val="22"/>
          <w:szCs w:val="22"/>
        </w:rPr>
        <w:t>withthe</w:t>
      </w:r>
      <w:proofErr w:type="spellEnd"/>
      <w:r w:rsidRPr="000E3FF3">
        <w:rPr>
          <w:rFonts w:ascii="Arial" w:hAnsi="Arial" w:cs="Arial"/>
          <w:sz w:val="22"/>
          <w:szCs w:val="22"/>
        </w:rPr>
        <w:t xml:space="preserve"> children and further action will be taken.</w:t>
      </w:r>
    </w:p>
    <w:p w:rsidR="00A71A78" w:rsidRPr="000E3FF3" w:rsidRDefault="00A71A78" w:rsidP="00CD17F8">
      <w:pPr>
        <w:spacing w:line="360" w:lineRule="auto"/>
        <w:rPr>
          <w:rFonts w:ascii="Arial" w:hAnsi="Arial" w:cs="Arial"/>
          <w:b/>
          <w:i/>
          <w:sz w:val="22"/>
          <w:szCs w:val="22"/>
        </w:rPr>
      </w:pPr>
    </w:p>
    <w:p w:rsidR="00CD17F8" w:rsidRPr="000E3FF3" w:rsidRDefault="00CD17F8" w:rsidP="00CD17F8">
      <w:pPr>
        <w:spacing w:line="360" w:lineRule="auto"/>
        <w:rPr>
          <w:rFonts w:ascii="Arial" w:hAnsi="Arial" w:cs="Arial"/>
          <w:b/>
          <w:sz w:val="22"/>
          <w:szCs w:val="22"/>
        </w:rPr>
      </w:pPr>
      <w:r w:rsidRPr="000E3FF3">
        <w:rPr>
          <w:rFonts w:ascii="Arial" w:hAnsi="Arial" w:cs="Arial"/>
          <w:b/>
          <w:i/>
          <w:sz w:val="22"/>
          <w:szCs w:val="22"/>
        </w:rPr>
        <w:t>Managing staff absences and contingency plans for emergencies</w:t>
      </w:r>
    </w:p>
    <w:p w:rsidR="00CD17F8" w:rsidRPr="000E3FF3" w:rsidRDefault="00CD17F8" w:rsidP="00AC030D">
      <w:pPr>
        <w:pStyle w:val="ListParagraph"/>
        <w:numPr>
          <w:ilvl w:val="0"/>
          <w:numId w:val="60"/>
        </w:numPr>
        <w:spacing w:line="360" w:lineRule="auto"/>
        <w:rPr>
          <w:rFonts w:ascii="Arial" w:hAnsi="Arial" w:cs="Arial"/>
          <w:sz w:val="22"/>
          <w:szCs w:val="22"/>
        </w:rPr>
      </w:pPr>
      <w:r w:rsidRPr="000E3FF3">
        <w:rPr>
          <w:rFonts w:ascii="Arial" w:hAnsi="Arial" w:cs="Arial"/>
          <w:sz w:val="22"/>
          <w:szCs w:val="22"/>
        </w:rPr>
        <w:t xml:space="preserve">In term time only settings, our </w:t>
      </w:r>
      <w:proofErr w:type="gramStart"/>
      <w:r w:rsidRPr="000E3FF3">
        <w:rPr>
          <w:rFonts w:ascii="Arial" w:hAnsi="Arial" w:cs="Arial"/>
          <w:sz w:val="22"/>
          <w:szCs w:val="22"/>
        </w:rPr>
        <w:t>staff take</w:t>
      </w:r>
      <w:proofErr w:type="gramEnd"/>
      <w:r w:rsidRPr="000E3FF3">
        <w:rPr>
          <w:rFonts w:ascii="Arial" w:hAnsi="Arial" w:cs="Arial"/>
          <w:sz w:val="22"/>
          <w:szCs w:val="22"/>
        </w:rPr>
        <w:t xml:space="preserve"> their holiday breaks when the setting is closed. Where staff may need to take time off for any reason other than sick leave or training, this is agreed with the manager with sufficient notice.</w:t>
      </w:r>
    </w:p>
    <w:p w:rsidR="00CD17F8" w:rsidRPr="000E3FF3" w:rsidRDefault="00CD17F8" w:rsidP="00AC030D">
      <w:pPr>
        <w:pStyle w:val="ListParagraph"/>
        <w:numPr>
          <w:ilvl w:val="0"/>
          <w:numId w:val="60"/>
        </w:numPr>
        <w:spacing w:line="360" w:lineRule="auto"/>
        <w:rPr>
          <w:rFonts w:ascii="Arial" w:hAnsi="Arial" w:cs="Arial"/>
          <w:sz w:val="22"/>
          <w:szCs w:val="22"/>
        </w:rPr>
      </w:pPr>
      <w:r w:rsidRPr="000E3FF3">
        <w:rPr>
          <w:rFonts w:ascii="Arial" w:hAnsi="Arial" w:cs="Arial"/>
          <w:sz w:val="22"/>
          <w:szCs w:val="22"/>
        </w:rPr>
        <w:lastRenderedPageBreak/>
        <w:t>In all year round settings, managers organise staff annual leave</w:t>
      </w:r>
      <w:r w:rsidR="009D4693" w:rsidRPr="000E3FF3">
        <w:rPr>
          <w:rFonts w:ascii="Arial" w:hAnsi="Arial" w:cs="Arial"/>
          <w:sz w:val="22"/>
          <w:szCs w:val="22"/>
        </w:rPr>
        <w:t xml:space="preserve"> where applicable</w:t>
      </w:r>
      <w:r w:rsidRPr="000E3FF3">
        <w:rPr>
          <w:rFonts w:ascii="Arial" w:hAnsi="Arial" w:cs="Arial"/>
          <w:sz w:val="22"/>
          <w:szCs w:val="22"/>
        </w:rPr>
        <w:t xml:space="preserve"> so that ratios are not compromised. Where staff are unwell and take sick leave in accordance with their contract of employment, we organise cover to ensure ratios are maintained.</w:t>
      </w:r>
    </w:p>
    <w:p w:rsidR="00CD17F8" w:rsidRPr="000E3FF3" w:rsidRDefault="00CD17F8" w:rsidP="00AC030D">
      <w:pPr>
        <w:pStyle w:val="ListParagraph"/>
        <w:numPr>
          <w:ilvl w:val="0"/>
          <w:numId w:val="60"/>
        </w:numPr>
        <w:spacing w:line="360" w:lineRule="auto"/>
        <w:rPr>
          <w:rFonts w:ascii="Arial" w:hAnsi="Arial" w:cs="Arial"/>
          <w:sz w:val="22"/>
          <w:szCs w:val="22"/>
        </w:rPr>
      </w:pPr>
      <w:r w:rsidRPr="000E3FF3">
        <w:rPr>
          <w:rFonts w:ascii="Arial" w:hAnsi="Arial" w:cs="Arial"/>
          <w:sz w:val="22"/>
          <w:szCs w:val="22"/>
        </w:rPr>
        <w:t>Sick leave is monitored and action is taken where necessary, in accordance with the contract of employment.</w:t>
      </w:r>
    </w:p>
    <w:p w:rsidR="00CD17F8" w:rsidRPr="000E3FF3" w:rsidRDefault="00CD17F8" w:rsidP="00AC030D">
      <w:pPr>
        <w:pStyle w:val="ListParagraph"/>
        <w:numPr>
          <w:ilvl w:val="0"/>
          <w:numId w:val="60"/>
        </w:numPr>
        <w:spacing w:line="360" w:lineRule="auto"/>
        <w:rPr>
          <w:rFonts w:ascii="Arial" w:hAnsi="Arial" w:cs="Arial"/>
          <w:sz w:val="22"/>
          <w:szCs w:val="22"/>
        </w:rPr>
      </w:pPr>
      <w:r w:rsidRPr="000E3FF3">
        <w:rPr>
          <w:rFonts w:ascii="Arial" w:hAnsi="Arial" w:cs="Arial"/>
          <w:sz w:val="22"/>
          <w:szCs w:val="22"/>
        </w:rPr>
        <w:t>We have contingency plans to cover staff absences, as follows:</w:t>
      </w:r>
    </w:p>
    <w:p w:rsidR="00CD17F8" w:rsidRPr="000E3FF3" w:rsidRDefault="00CD17F8" w:rsidP="00CD17F8">
      <w:pPr>
        <w:pStyle w:val="ListParagraph"/>
        <w:spacing w:line="360" w:lineRule="auto"/>
        <w:rPr>
          <w:rFonts w:ascii="Arial" w:hAnsi="Arial" w:cs="Arial"/>
          <w:sz w:val="22"/>
          <w:szCs w:val="22"/>
        </w:rPr>
      </w:pPr>
    </w:p>
    <w:p w:rsidR="00A71A78" w:rsidRPr="000E3FF3" w:rsidRDefault="00A71A78" w:rsidP="009A380A">
      <w:pPr>
        <w:pBdr>
          <w:top w:val="single" w:sz="4" w:space="1" w:color="7030A0"/>
          <w:left w:val="single" w:sz="4" w:space="4" w:color="7030A0"/>
          <w:bottom w:val="single" w:sz="4" w:space="0" w:color="7030A0"/>
          <w:right w:val="single" w:sz="4" w:space="0" w:color="7030A0"/>
        </w:pBdr>
        <w:spacing w:line="360" w:lineRule="auto"/>
        <w:ind w:left="360"/>
        <w:rPr>
          <w:rFonts w:ascii="Arial" w:hAnsi="Arial" w:cs="Arial"/>
          <w:sz w:val="22"/>
          <w:szCs w:val="22"/>
        </w:rPr>
      </w:pPr>
      <w:r w:rsidRPr="000E3FF3">
        <w:rPr>
          <w:rFonts w:ascii="Arial" w:hAnsi="Arial" w:cs="Arial"/>
          <w:sz w:val="22"/>
          <w:szCs w:val="22"/>
        </w:rPr>
        <w:t xml:space="preserve">1. Staff from other </w:t>
      </w:r>
      <w:proofErr w:type="spellStart"/>
      <w:r w:rsidRPr="000E3FF3">
        <w:rPr>
          <w:rFonts w:ascii="Arial" w:hAnsi="Arial" w:cs="Arial"/>
          <w:sz w:val="22"/>
          <w:szCs w:val="22"/>
        </w:rPr>
        <w:t>Childville</w:t>
      </w:r>
      <w:proofErr w:type="spellEnd"/>
      <w:r w:rsidRPr="000E3FF3">
        <w:rPr>
          <w:rFonts w:ascii="Arial" w:hAnsi="Arial" w:cs="Arial"/>
          <w:sz w:val="22"/>
          <w:szCs w:val="22"/>
        </w:rPr>
        <w:t xml:space="preserve"> branches</w:t>
      </w:r>
    </w:p>
    <w:p w:rsidR="00CD17F8" w:rsidRPr="000E3FF3" w:rsidRDefault="00A71A78" w:rsidP="009A380A">
      <w:pPr>
        <w:pBdr>
          <w:top w:val="single" w:sz="4" w:space="1" w:color="7030A0"/>
          <w:left w:val="single" w:sz="4" w:space="4" w:color="7030A0"/>
          <w:bottom w:val="single" w:sz="4" w:space="0" w:color="7030A0"/>
          <w:right w:val="single" w:sz="4" w:space="0" w:color="7030A0"/>
        </w:pBdr>
        <w:spacing w:line="360" w:lineRule="auto"/>
        <w:ind w:left="360"/>
        <w:rPr>
          <w:rFonts w:ascii="Arial" w:hAnsi="Arial" w:cs="Arial"/>
          <w:sz w:val="22"/>
          <w:szCs w:val="22"/>
        </w:rPr>
      </w:pPr>
      <w:r w:rsidRPr="000E3FF3">
        <w:rPr>
          <w:rFonts w:ascii="Arial" w:hAnsi="Arial" w:cs="Arial"/>
          <w:sz w:val="22"/>
          <w:szCs w:val="22"/>
        </w:rPr>
        <w:t>2. Bank staff</w:t>
      </w:r>
    </w:p>
    <w:p w:rsidR="00CD17F8" w:rsidRPr="000E3FF3" w:rsidRDefault="00A71A78" w:rsidP="009A380A">
      <w:pPr>
        <w:pBdr>
          <w:top w:val="single" w:sz="4" w:space="1" w:color="7030A0"/>
          <w:left w:val="single" w:sz="4" w:space="4" w:color="7030A0"/>
          <w:bottom w:val="single" w:sz="4" w:space="0" w:color="7030A0"/>
          <w:right w:val="single" w:sz="4" w:space="0" w:color="7030A0"/>
        </w:pBdr>
        <w:spacing w:line="360" w:lineRule="auto"/>
        <w:ind w:left="360"/>
        <w:rPr>
          <w:rFonts w:ascii="Arial" w:hAnsi="Arial" w:cs="Arial"/>
          <w:sz w:val="22"/>
          <w:szCs w:val="22"/>
        </w:rPr>
      </w:pPr>
      <w:r w:rsidRPr="000E3FF3">
        <w:rPr>
          <w:rFonts w:ascii="Arial" w:hAnsi="Arial" w:cs="Arial"/>
          <w:sz w:val="22"/>
          <w:szCs w:val="22"/>
        </w:rPr>
        <w:t>3. Agency staff</w:t>
      </w:r>
    </w:p>
    <w:p w:rsidR="00CD17F8" w:rsidRPr="000E3FF3" w:rsidRDefault="00CD17F8" w:rsidP="009A380A">
      <w:pPr>
        <w:pBdr>
          <w:top w:val="single" w:sz="4" w:space="1" w:color="7030A0"/>
          <w:left w:val="single" w:sz="4" w:space="4" w:color="7030A0"/>
          <w:bottom w:val="single" w:sz="4" w:space="0" w:color="7030A0"/>
          <w:right w:val="single" w:sz="4" w:space="0" w:color="7030A0"/>
        </w:pBdr>
        <w:spacing w:line="360" w:lineRule="auto"/>
        <w:ind w:left="360"/>
        <w:rPr>
          <w:rFonts w:ascii="Arial" w:hAnsi="Arial" w:cs="Arial"/>
          <w:sz w:val="22"/>
          <w:szCs w:val="22"/>
        </w:rPr>
      </w:pPr>
    </w:p>
    <w:p w:rsidR="00CD17F8" w:rsidRPr="000E3FF3" w:rsidRDefault="00CD17F8" w:rsidP="009A380A">
      <w:pPr>
        <w:pBdr>
          <w:top w:val="single" w:sz="4" w:space="1" w:color="7030A0"/>
          <w:left w:val="single" w:sz="4" w:space="4" w:color="7030A0"/>
          <w:bottom w:val="single" w:sz="4" w:space="0" w:color="7030A0"/>
          <w:right w:val="single" w:sz="4" w:space="0" w:color="7030A0"/>
        </w:pBdr>
        <w:spacing w:line="360" w:lineRule="auto"/>
        <w:ind w:left="360"/>
        <w:rPr>
          <w:rFonts w:ascii="Arial" w:hAnsi="Arial" w:cs="Arial"/>
          <w:sz w:val="22"/>
          <w:szCs w:val="22"/>
        </w:rPr>
      </w:pPr>
    </w:p>
    <w:p w:rsidR="00CD17F8" w:rsidRPr="000E3FF3" w:rsidRDefault="00CD17F8" w:rsidP="009A380A">
      <w:pPr>
        <w:pBdr>
          <w:top w:val="single" w:sz="4" w:space="1" w:color="7030A0"/>
          <w:left w:val="single" w:sz="4" w:space="4" w:color="7030A0"/>
          <w:bottom w:val="single" w:sz="4" w:space="0" w:color="7030A0"/>
          <w:right w:val="single" w:sz="4" w:space="0" w:color="7030A0"/>
        </w:pBdr>
        <w:spacing w:line="360" w:lineRule="auto"/>
        <w:ind w:left="360"/>
        <w:rPr>
          <w:rFonts w:ascii="Arial" w:hAnsi="Arial" w:cs="Arial"/>
          <w:sz w:val="22"/>
          <w:szCs w:val="22"/>
        </w:rPr>
      </w:pPr>
    </w:p>
    <w:p w:rsidR="00CD17F8" w:rsidRPr="000E3FF3" w:rsidRDefault="00CD17F8" w:rsidP="00CD17F8">
      <w:pPr>
        <w:spacing w:line="360" w:lineRule="auto"/>
        <w:rPr>
          <w:rFonts w:ascii="Arial" w:hAnsi="Arial" w:cs="Arial"/>
          <w:sz w:val="22"/>
          <w:szCs w:val="22"/>
        </w:rPr>
      </w:pPr>
    </w:p>
    <w:tbl>
      <w:tblPr>
        <w:tblW w:w="5000" w:type="pct"/>
        <w:tblLook w:val="01E0"/>
      </w:tblPr>
      <w:tblGrid>
        <w:gridCol w:w="5058"/>
        <w:gridCol w:w="3829"/>
        <w:gridCol w:w="2104"/>
      </w:tblGrid>
      <w:tr w:rsidR="00CD17F8" w:rsidRPr="000E3FF3" w:rsidTr="00CD17F8">
        <w:tc>
          <w:tcPr>
            <w:tcW w:w="2301" w:type="pct"/>
          </w:tcPr>
          <w:p w:rsidR="00CD17F8" w:rsidRPr="000E3FF3" w:rsidRDefault="00CD17F8" w:rsidP="00CD17F8">
            <w:pPr>
              <w:spacing w:line="360" w:lineRule="auto"/>
              <w:rPr>
                <w:rFonts w:ascii="Arial" w:hAnsi="Arial" w:cs="Arial"/>
              </w:rPr>
            </w:pPr>
            <w:r w:rsidRPr="000E3FF3">
              <w:rPr>
                <w:rFonts w:ascii="Arial" w:hAnsi="Arial" w:cs="Arial"/>
                <w:sz w:val="22"/>
                <w:szCs w:val="22"/>
              </w:rPr>
              <w:t>This policy was adopted at a meeting of</w:t>
            </w:r>
          </w:p>
        </w:tc>
        <w:tc>
          <w:tcPr>
            <w:tcW w:w="1742" w:type="pct"/>
            <w:tcBorders>
              <w:bottom w:val="single" w:sz="4" w:space="0" w:color="7030A0"/>
            </w:tcBorders>
          </w:tcPr>
          <w:p w:rsidR="00CD17F8" w:rsidRPr="000E3FF3" w:rsidRDefault="00CD17F8" w:rsidP="00CD17F8">
            <w:pPr>
              <w:spacing w:line="360" w:lineRule="auto"/>
              <w:rPr>
                <w:rFonts w:ascii="Arial" w:hAnsi="Arial" w:cs="Arial"/>
              </w:rPr>
            </w:pPr>
          </w:p>
        </w:tc>
        <w:tc>
          <w:tcPr>
            <w:tcW w:w="957" w:type="pct"/>
          </w:tcPr>
          <w:p w:rsidR="00CD17F8" w:rsidRPr="000E3FF3" w:rsidRDefault="00CD17F8" w:rsidP="00CD17F8">
            <w:pPr>
              <w:spacing w:line="360" w:lineRule="auto"/>
              <w:rPr>
                <w:rFonts w:ascii="Arial" w:hAnsi="Arial" w:cs="Arial"/>
                <w:i/>
              </w:rPr>
            </w:pPr>
            <w:r w:rsidRPr="000E3FF3">
              <w:rPr>
                <w:rFonts w:ascii="Arial" w:hAnsi="Arial" w:cs="Arial"/>
                <w:i/>
                <w:sz w:val="22"/>
                <w:szCs w:val="22"/>
              </w:rPr>
              <w:t>(name of provider)</w:t>
            </w:r>
          </w:p>
        </w:tc>
      </w:tr>
      <w:tr w:rsidR="00CD17F8" w:rsidRPr="000E3FF3" w:rsidTr="00CD17F8">
        <w:tc>
          <w:tcPr>
            <w:tcW w:w="2301" w:type="pct"/>
          </w:tcPr>
          <w:p w:rsidR="00CD17F8" w:rsidRPr="000E3FF3" w:rsidRDefault="00CD17F8" w:rsidP="00CD17F8">
            <w:pPr>
              <w:spacing w:line="360" w:lineRule="auto"/>
              <w:rPr>
                <w:rFonts w:ascii="Arial" w:hAnsi="Arial" w:cs="Arial"/>
              </w:rPr>
            </w:pPr>
            <w:r w:rsidRPr="000E3FF3">
              <w:rPr>
                <w:rFonts w:ascii="Arial" w:hAnsi="Arial" w:cs="Arial"/>
                <w:sz w:val="22"/>
                <w:szCs w:val="22"/>
              </w:rPr>
              <w:t>Held on</w:t>
            </w:r>
          </w:p>
        </w:tc>
        <w:tc>
          <w:tcPr>
            <w:tcW w:w="1742" w:type="pct"/>
            <w:tcBorders>
              <w:top w:val="single" w:sz="4" w:space="0" w:color="7030A0"/>
              <w:bottom w:val="single" w:sz="4" w:space="0" w:color="7030A0"/>
            </w:tcBorders>
          </w:tcPr>
          <w:p w:rsidR="00CD17F8" w:rsidRPr="000E3FF3" w:rsidRDefault="00CD17F8" w:rsidP="00CD17F8">
            <w:pPr>
              <w:spacing w:line="360" w:lineRule="auto"/>
              <w:rPr>
                <w:rFonts w:ascii="Arial" w:hAnsi="Arial" w:cs="Arial"/>
              </w:rPr>
            </w:pPr>
          </w:p>
        </w:tc>
        <w:tc>
          <w:tcPr>
            <w:tcW w:w="957" w:type="pct"/>
          </w:tcPr>
          <w:p w:rsidR="00CD17F8" w:rsidRPr="000E3FF3" w:rsidRDefault="00CD17F8" w:rsidP="00CD17F8">
            <w:pPr>
              <w:spacing w:line="360" w:lineRule="auto"/>
              <w:rPr>
                <w:rFonts w:ascii="Arial" w:hAnsi="Arial" w:cs="Arial"/>
                <w:i/>
              </w:rPr>
            </w:pPr>
            <w:r w:rsidRPr="000E3FF3">
              <w:rPr>
                <w:rFonts w:ascii="Arial" w:hAnsi="Arial" w:cs="Arial"/>
                <w:i/>
                <w:sz w:val="22"/>
                <w:szCs w:val="22"/>
              </w:rPr>
              <w:t>(date)</w:t>
            </w:r>
          </w:p>
        </w:tc>
      </w:tr>
      <w:tr w:rsidR="00CD17F8" w:rsidRPr="000E3FF3" w:rsidTr="00CD17F8">
        <w:tc>
          <w:tcPr>
            <w:tcW w:w="2301" w:type="pct"/>
          </w:tcPr>
          <w:p w:rsidR="00CD17F8" w:rsidRPr="000E3FF3" w:rsidRDefault="00CD17F8" w:rsidP="00CD17F8">
            <w:pPr>
              <w:spacing w:line="360" w:lineRule="auto"/>
              <w:rPr>
                <w:rFonts w:ascii="Arial" w:hAnsi="Arial" w:cs="Arial"/>
              </w:rPr>
            </w:pPr>
            <w:r w:rsidRPr="000E3FF3">
              <w:rPr>
                <w:rFonts w:ascii="Arial" w:hAnsi="Arial" w:cs="Arial"/>
                <w:sz w:val="22"/>
                <w:szCs w:val="22"/>
              </w:rPr>
              <w:t>Date to be reviewed</w:t>
            </w:r>
          </w:p>
        </w:tc>
        <w:tc>
          <w:tcPr>
            <w:tcW w:w="1742" w:type="pct"/>
            <w:tcBorders>
              <w:top w:val="single" w:sz="4" w:space="0" w:color="7030A0"/>
              <w:bottom w:val="single" w:sz="4" w:space="0" w:color="7030A0"/>
            </w:tcBorders>
          </w:tcPr>
          <w:p w:rsidR="00CD17F8" w:rsidRPr="000E3FF3" w:rsidRDefault="00CD17F8" w:rsidP="00CD17F8">
            <w:pPr>
              <w:spacing w:line="360" w:lineRule="auto"/>
              <w:rPr>
                <w:rFonts w:ascii="Arial" w:hAnsi="Arial" w:cs="Arial"/>
              </w:rPr>
            </w:pPr>
          </w:p>
        </w:tc>
        <w:tc>
          <w:tcPr>
            <w:tcW w:w="957" w:type="pct"/>
          </w:tcPr>
          <w:p w:rsidR="00CD17F8" w:rsidRPr="000E3FF3" w:rsidRDefault="00CD17F8" w:rsidP="00CD17F8">
            <w:pPr>
              <w:spacing w:line="360" w:lineRule="auto"/>
              <w:rPr>
                <w:rFonts w:ascii="Arial" w:hAnsi="Arial" w:cs="Arial"/>
                <w:i/>
              </w:rPr>
            </w:pPr>
            <w:r w:rsidRPr="000E3FF3">
              <w:rPr>
                <w:rFonts w:ascii="Arial" w:hAnsi="Arial" w:cs="Arial"/>
                <w:i/>
                <w:sz w:val="22"/>
                <w:szCs w:val="22"/>
              </w:rPr>
              <w:t>(date)</w:t>
            </w:r>
          </w:p>
        </w:tc>
      </w:tr>
      <w:tr w:rsidR="00CD17F8" w:rsidRPr="000E3FF3" w:rsidTr="00CD17F8">
        <w:tc>
          <w:tcPr>
            <w:tcW w:w="2301" w:type="pct"/>
          </w:tcPr>
          <w:p w:rsidR="00CD17F8" w:rsidRPr="000E3FF3" w:rsidRDefault="00CD17F8" w:rsidP="00CD17F8">
            <w:pPr>
              <w:spacing w:line="360" w:lineRule="auto"/>
              <w:rPr>
                <w:rFonts w:ascii="Arial" w:hAnsi="Arial" w:cs="Arial"/>
              </w:rPr>
            </w:pPr>
            <w:r w:rsidRPr="000E3FF3">
              <w:rPr>
                <w:rFonts w:ascii="Arial" w:hAnsi="Arial" w:cs="Arial"/>
                <w:sz w:val="22"/>
                <w:szCs w:val="22"/>
              </w:rPr>
              <w:t>Signed on behalf of the provider</w:t>
            </w:r>
          </w:p>
        </w:tc>
        <w:tc>
          <w:tcPr>
            <w:tcW w:w="2699" w:type="pct"/>
            <w:gridSpan w:val="2"/>
            <w:tcBorders>
              <w:bottom w:val="single" w:sz="4" w:space="0" w:color="7030A0"/>
            </w:tcBorders>
          </w:tcPr>
          <w:p w:rsidR="00CD17F8" w:rsidRPr="000E3FF3" w:rsidRDefault="00CD17F8" w:rsidP="00CD17F8">
            <w:pPr>
              <w:spacing w:line="360" w:lineRule="auto"/>
              <w:rPr>
                <w:rFonts w:ascii="Arial" w:hAnsi="Arial" w:cs="Arial"/>
              </w:rPr>
            </w:pPr>
          </w:p>
        </w:tc>
      </w:tr>
      <w:tr w:rsidR="00CD17F8" w:rsidRPr="000E3FF3" w:rsidTr="00CD17F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301" w:type="pct"/>
            <w:tcBorders>
              <w:top w:val="nil"/>
              <w:left w:val="nil"/>
              <w:bottom w:val="nil"/>
              <w:right w:val="nil"/>
            </w:tcBorders>
          </w:tcPr>
          <w:p w:rsidR="00CD17F8" w:rsidRPr="000E3FF3" w:rsidRDefault="00CD17F8" w:rsidP="00CD17F8">
            <w:pPr>
              <w:spacing w:line="360" w:lineRule="auto"/>
              <w:rPr>
                <w:rFonts w:ascii="Arial" w:hAnsi="Arial" w:cs="Arial"/>
              </w:rPr>
            </w:pPr>
            <w:r w:rsidRPr="000E3FF3">
              <w:rPr>
                <w:rFonts w:ascii="Arial" w:hAnsi="Arial" w:cs="Arial"/>
                <w:sz w:val="22"/>
                <w:szCs w:val="22"/>
              </w:rPr>
              <w:t>Name of signatory</w:t>
            </w:r>
          </w:p>
        </w:tc>
        <w:tc>
          <w:tcPr>
            <w:tcW w:w="2699" w:type="pct"/>
            <w:gridSpan w:val="2"/>
            <w:tcBorders>
              <w:top w:val="single" w:sz="4" w:space="0" w:color="7030A0"/>
              <w:left w:val="nil"/>
              <w:bottom w:val="single" w:sz="4" w:space="0" w:color="7030A0"/>
              <w:right w:val="nil"/>
            </w:tcBorders>
          </w:tcPr>
          <w:p w:rsidR="00CD17F8" w:rsidRPr="000E3FF3" w:rsidRDefault="00CD17F8" w:rsidP="00CD17F8">
            <w:pPr>
              <w:spacing w:line="360" w:lineRule="auto"/>
              <w:rPr>
                <w:rFonts w:ascii="Arial" w:hAnsi="Arial" w:cs="Arial"/>
              </w:rPr>
            </w:pPr>
          </w:p>
        </w:tc>
      </w:tr>
      <w:tr w:rsidR="00CD17F8" w:rsidRPr="000E3FF3" w:rsidTr="00CD17F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301" w:type="pct"/>
            <w:tcBorders>
              <w:top w:val="nil"/>
              <w:left w:val="nil"/>
              <w:bottom w:val="nil"/>
              <w:right w:val="nil"/>
            </w:tcBorders>
          </w:tcPr>
          <w:p w:rsidR="00CD17F8" w:rsidRPr="000E3FF3" w:rsidRDefault="00CD17F8" w:rsidP="00CD17F8">
            <w:pPr>
              <w:spacing w:line="360" w:lineRule="auto"/>
              <w:rPr>
                <w:rFonts w:ascii="Arial" w:hAnsi="Arial" w:cs="Arial"/>
              </w:rPr>
            </w:pPr>
            <w:r w:rsidRPr="000E3FF3">
              <w:rPr>
                <w:rFonts w:ascii="Arial" w:hAnsi="Arial" w:cs="Arial"/>
                <w:sz w:val="22"/>
                <w:szCs w:val="22"/>
              </w:rPr>
              <w:t>Role of signatory (e.g. chair, director or owner)</w:t>
            </w:r>
          </w:p>
        </w:tc>
        <w:tc>
          <w:tcPr>
            <w:tcW w:w="2699" w:type="pct"/>
            <w:gridSpan w:val="2"/>
            <w:tcBorders>
              <w:top w:val="single" w:sz="4" w:space="0" w:color="7030A0"/>
              <w:left w:val="nil"/>
              <w:bottom w:val="single" w:sz="4" w:space="0" w:color="7030A0"/>
              <w:right w:val="nil"/>
            </w:tcBorders>
          </w:tcPr>
          <w:p w:rsidR="00CD17F8" w:rsidRPr="000E3FF3" w:rsidRDefault="00CD17F8" w:rsidP="00CD17F8">
            <w:pPr>
              <w:spacing w:line="360" w:lineRule="auto"/>
              <w:rPr>
                <w:rFonts w:ascii="Arial" w:hAnsi="Arial" w:cs="Arial"/>
              </w:rPr>
            </w:pPr>
          </w:p>
        </w:tc>
      </w:tr>
    </w:tbl>
    <w:p w:rsidR="00CD17F8" w:rsidRPr="000E3FF3" w:rsidRDefault="00CD17F8" w:rsidP="00CD17F8">
      <w:pPr>
        <w:spacing w:line="360" w:lineRule="auto"/>
        <w:rPr>
          <w:rFonts w:ascii="Arial" w:hAnsi="Arial" w:cs="Arial"/>
          <w:sz w:val="22"/>
          <w:szCs w:val="22"/>
        </w:rPr>
      </w:pPr>
    </w:p>
    <w:p w:rsidR="00CD17F8" w:rsidRPr="000E3FF3" w:rsidRDefault="00CD17F8" w:rsidP="009A380A">
      <w:pPr>
        <w:tabs>
          <w:tab w:val="left" w:pos="1605"/>
        </w:tabs>
        <w:spacing w:line="360" w:lineRule="auto"/>
        <w:rPr>
          <w:rFonts w:ascii="Arial" w:hAnsi="Arial" w:cs="Arial"/>
          <w:b/>
          <w:sz w:val="22"/>
          <w:szCs w:val="22"/>
        </w:rPr>
      </w:pPr>
      <w:r w:rsidRPr="000E3FF3">
        <w:rPr>
          <w:rFonts w:ascii="Arial" w:hAnsi="Arial" w:cs="Arial"/>
          <w:b/>
          <w:sz w:val="22"/>
          <w:szCs w:val="22"/>
        </w:rPr>
        <w:t>Other useful Pre-school Learning Alliance publications</w:t>
      </w:r>
    </w:p>
    <w:p w:rsidR="00CD17F8" w:rsidRPr="000E3FF3" w:rsidRDefault="00CD17F8" w:rsidP="00AC030D">
      <w:pPr>
        <w:pStyle w:val="ListParagraph"/>
        <w:numPr>
          <w:ilvl w:val="0"/>
          <w:numId w:val="63"/>
        </w:numPr>
        <w:spacing w:line="360" w:lineRule="auto"/>
        <w:rPr>
          <w:rFonts w:ascii="Arial" w:hAnsi="Arial" w:cs="Arial"/>
          <w:sz w:val="22"/>
          <w:szCs w:val="22"/>
        </w:rPr>
      </w:pPr>
      <w:r w:rsidRPr="000E3FF3">
        <w:rPr>
          <w:rFonts w:ascii="Arial" w:hAnsi="Arial" w:cs="Arial"/>
          <w:sz w:val="22"/>
          <w:szCs w:val="22"/>
        </w:rPr>
        <w:t>Employee Handbook (2014)</w:t>
      </w:r>
    </w:p>
    <w:p w:rsidR="00BB1ABB" w:rsidRPr="000E3FF3" w:rsidRDefault="00CD17F8" w:rsidP="00AC030D">
      <w:pPr>
        <w:pStyle w:val="ListParagraph"/>
        <w:numPr>
          <w:ilvl w:val="0"/>
          <w:numId w:val="63"/>
        </w:numPr>
        <w:spacing w:line="360" w:lineRule="auto"/>
        <w:rPr>
          <w:rFonts w:ascii="Arial" w:hAnsi="Arial" w:cs="Arial"/>
          <w:sz w:val="22"/>
          <w:szCs w:val="22"/>
        </w:rPr>
      </w:pPr>
      <w:r w:rsidRPr="000E3FF3">
        <w:rPr>
          <w:rFonts w:ascii="Arial" w:hAnsi="Arial" w:cs="Arial"/>
          <w:sz w:val="22"/>
          <w:szCs w:val="22"/>
        </w:rPr>
        <w:t>Recruiting and Managing Employees (2011</w:t>
      </w:r>
      <w:r w:rsidR="009A380A" w:rsidRPr="000E3FF3">
        <w:rPr>
          <w:rFonts w:ascii="Arial" w:hAnsi="Arial" w:cs="Arial"/>
          <w:sz w:val="22"/>
          <w:szCs w:val="22"/>
        </w:rPr>
        <w:t>)</w:t>
      </w:r>
    </w:p>
    <w:p w:rsidR="00A71A78" w:rsidRPr="000E3FF3" w:rsidRDefault="00A71A78" w:rsidP="00CD17F8">
      <w:pPr>
        <w:pStyle w:val="ListParagraph"/>
        <w:spacing w:line="360" w:lineRule="auto"/>
        <w:ind w:left="0"/>
        <w:jc w:val="center"/>
        <w:rPr>
          <w:rFonts w:ascii="Arial" w:hAnsi="Arial" w:cs="Arial"/>
          <w:b/>
          <w:sz w:val="22"/>
          <w:szCs w:val="22"/>
          <w:u w:val="single"/>
        </w:rPr>
      </w:pPr>
    </w:p>
    <w:p w:rsidR="00A71A78" w:rsidRPr="000E3FF3" w:rsidRDefault="00A71A78" w:rsidP="00CD17F8">
      <w:pPr>
        <w:pStyle w:val="ListParagraph"/>
        <w:spacing w:line="360" w:lineRule="auto"/>
        <w:ind w:left="0"/>
        <w:jc w:val="center"/>
        <w:rPr>
          <w:rFonts w:ascii="Arial" w:hAnsi="Arial" w:cs="Arial"/>
          <w:b/>
          <w:sz w:val="22"/>
          <w:szCs w:val="22"/>
          <w:u w:val="single"/>
        </w:rPr>
      </w:pPr>
    </w:p>
    <w:p w:rsidR="00A71A78" w:rsidRPr="000E3FF3" w:rsidRDefault="00A71A78" w:rsidP="00CD17F8">
      <w:pPr>
        <w:pStyle w:val="ListParagraph"/>
        <w:spacing w:line="360" w:lineRule="auto"/>
        <w:ind w:left="0"/>
        <w:jc w:val="center"/>
        <w:rPr>
          <w:rFonts w:ascii="Arial" w:hAnsi="Arial" w:cs="Arial"/>
          <w:b/>
          <w:sz w:val="22"/>
          <w:szCs w:val="22"/>
          <w:u w:val="single"/>
        </w:rPr>
      </w:pPr>
    </w:p>
    <w:p w:rsidR="00A71A78" w:rsidRPr="000E3FF3" w:rsidRDefault="00A71A78" w:rsidP="00CD17F8">
      <w:pPr>
        <w:pStyle w:val="ListParagraph"/>
        <w:spacing w:line="360" w:lineRule="auto"/>
        <w:ind w:left="0"/>
        <w:jc w:val="center"/>
        <w:rPr>
          <w:rFonts w:ascii="Arial" w:hAnsi="Arial" w:cs="Arial"/>
          <w:b/>
          <w:sz w:val="22"/>
          <w:szCs w:val="22"/>
          <w:u w:val="single"/>
        </w:rPr>
      </w:pPr>
    </w:p>
    <w:p w:rsidR="00A71A78" w:rsidRPr="000E3FF3" w:rsidRDefault="00A71A78" w:rsidP="00CD17F8">
      <w:pPr>
        <w:pStyle w:val="ListParagraph"/>
        <w:spacing w:line="360" w:lineRule="auto"/>
        <w:ind w:left="0"/>
        <w:jc w:val="center"/>
        <w:rPr>
          <w:rFonts w:ascii="Arial" w:hAnsi="Arial" w:cs="Arial"/>
          <w:b/>
          <w:sz w:val="22"/>
          <w:szCs w:val="22"/>
          <w:u w:val="single"/>
        </w:rPr>
      </w:pPr>
    </w:p>
    <w:p w:rsidR="00A71A78" w:rsidRPr="000E3FF3" w:rsidRDefault="00A71A78" w:rsidP="00CD17F8">
      <w:pPr>
        <w:pStyle w:val="ListParagraph"/>
        <w:spacing w:line="360" w:lineRule="auto"/>
        <w:ind w:left="0"/>
        <w:jc w:val="center"/>
        <w:rPr>
          <w:rFonts w:ascii="Arial" w:hAnsi="Arial" w:cs="Arial"/>
          <w:b/>
          <w:sz w:val="22"/>
          <w:szCs w:val="22"/>
          <w:u w:val="single"/>
        </w:rPr>
      </w:pPr>
    </w:p>
    <w:p w:rsidR="00A71A78" w:rsidRPr="000E3FF3" w:rsidRDefault="00A71A78" w:rsidP="00CD17F8">
      <w:pPr>
        <w:pStyle w:val="ListParagraph"/>
        <w:spacing w:line="360" w:lineRule="auto"/>
        <w:ind w:left="0"/>
        <w:jc w:val="center"/>
        <w:rPr>
          <w:rFonts w:ascii="Arial" w:hAnsi="Arial" w:cs="Arial"/>
          <w:b/>
          <w:sz w:val="22"/>
          <w:szCs w:val="22"/>
          <w:u w:val="single"/>
        </w:rPr>
      </w:pPr>
    </w:p>
    <w:p w:rsidR="00A71A78" w:rsidRPr="000E3FF3" w:rsidRDefault="00A71A78" w:rsidP="00CD17F8">
      <w:pPr>
        <w:pStyle w:val="ListParagraph"/>
        <w:spacing w:line="360" w:lineRule="auto"/>
        <w:ind w:left="0"/>
        <w:jc w:val="center"/>
        <w:rPr>
          <w:rFonts w:ascii="Arial" w:hAnsi="Arial" w:cs="Arial"/>
          <w:b/>
          <w:sz w:val="22"/>
          <w:szCs w:val="22"/>
          <w:u w:val="single"/>
        </w:rPr>
      </w:pPr>
    </w:p>
    <w:p w:rsidR="00A71A78" w:rsidRPr="000E3FF3" w:rsidRDefault="00A71A78" w:rsidP="00CD17F8">
      <w:pPr>
        <w:pStyle w:val="ListParagraph"/>
        <w:spacing w:line="360" w:lineRule="auto"/>
        <w:ind w:left="0"/>
        <w:jc w:val="center"/>
        <w:rPr>
          <w:rFonts w:ascii="Arial" w:hAnsi="Arial" w:cs="Arial"/>
          <w:b/>
          <w:sz w:val="22"/>
          <w:szCs w:val="22"/>
          <w:u w:val="single"/>
        </w:rPr>
      </w:pPr>
    </w:p>
    <w:p w:rsidR="009D4693" w:rsidRPr="000E3FF3" w:rsidRDefault="009D4693" w:rsidP="00CD17F8">
      <w:pPr>
        <w:pStyle w:val="ListParagraph"/>
        <w:spacing w:line="360" w:lineRule="auto"/>
        <w:ind w:left="0"/>
        <w:jc w:val="center"/>
        <w:rPr>
          <w:rFonts w:ascii="Arial" w:hAnsi="Arial" w:cs="Arial"/>
          <w:b/>
          <w:sz w:val="22"/>
          <w:szCs w:val="22"/>
          <w:u w:val="single"/>
        </w:rPr>
      </w:pPr>
    </w:p>
    <w:p w:rsidR="009D4693" w:rsidRPr="000E3FF3" w:rsidRDefault="009D4693" w:rsidP="00CD17F8">
      <w:pPr>
        <w:pStyle w:val="ListParagraph"/>
        <w:spacing w:line="360" w:lineRule="auto"/>
        <w:ind w:left="0"/>
        <w:jc w:val="center"/>
        <w:rPr>
          <w:rFonts w:ascii="Arial" w:hAnsi="Arial" w:cs="Arial"/>
          <w:b/>
          <w:sz w:val="22"/>
          <w:szCs w:val="22"/>
          <w:u w:val="single"/>
        </w:rPr>
      </w:pPr>
    </w:p>
    <w:p w:rsidR="009D4693" w:rsidRPr="000E3FF3" w:rsidRDefault="009D4693" w:rsidP="00CD17F8">
      <w:pPr>
        <w:pStyle w:val="ListParagraph"/>
        <w:spacing w:line="360" w:lineRule="auto"/>
        <w:ind w:left="0"/>
        <w:jc w:val="center"/>
        <w:rPr>
          <w:rFonts w:ascii="Arial" w:hAnsi="Arial" w:cs="Arial"/>
          <w:b/>
          <w:sz w:val="22"/>
          <w:szCs w:val="22"/>
          <w:u w:val="single"/>
        </w:rPr>
      </w:pPr>
    </w:p>
    <w:p w:rsidR="00A71A78" w:rsidRPr="000E3FF3" w:rsidRDefault="00A71A78" w:rsidP="00CD17F8">
      <w:pPr>
        <w:pStyle w:val="ListParagraph"/>
        <w:spacing w:line="360" w:lineRule="auto"/>
        <w:ind w:left="0"/>
        <w:jc w:val="center"/>
        <w:rPr>
          <w:rFonts w:ascii="Arial" w:hAnsi="Arial" w:cs="Arial"/>
          <w:b/>
          <w:sz w:val="22"/>
          <w:szCs w:val="22"/>
          <w:u w:val="single"/>
        </w:rPr>
      </w:pPr>
    </w:p>
    <w:p w:rsidR="00BB1ABB" w:rsidRPr="000E3FF3" w:rsidRDefault="00BB1ABB" w:rsidP="00CD17F8">
      <w:pPr>
        <w:pStyle w:val="ListParagraph"/>
        <w:spacing w:line="360" w:lineRule="auto"/>
        <w:ind w:left="0"/>
        <w:jc w:val="center"/>
        <w:rPr>
          <w:rFonts w:ascii="Arial" w:hAnsi="Arial" w:cs="Arial"/>
          <w:b/>
          <w:sz w:val="22"/>
          <w:szCs w:val="22"/>
          <w:u w:val="single"/>
        </w:rPr>
      </w:pPr>
      <w:r w:rsidRPr="000E3FF3">
        <w:rPr>
          <w:rFonts w:ascii="Arial" w:hAnsi="Arial" w:cs="Arial"/>
          <w:b/>
          <w:sz w:val="22"/>
          <w:szCs w:val="22"/>
          <w:u w:val="single"/>
        </w:rPr>
        <w:lastRenderedPageBreak/>
        <w:t>STAFF CODE OF CONDUCT</w:t>
      </w:r>
    </w:p>
    <w:p w:rsidR="00BB1ABB" w:rsidRPr="000E3FF3" w:rsidRDefault="00BB1ABB" w:rsidP="00BB1ABB">
      <w:pPr>
        <w:pStyle w:val="ListParagraph"/>
        <w:spacing w:line="360" w:lineRule="auto"/>
        <w:ind w:left="360"/>
        <w:jc w:val="both"/>
        <w:rPr>
          <w:rFonts w:ascii="Arial" w:hAnsi="Arial" w:cs="Arial"/>
          <w:sz w:val="22"/>
          <w:szCs w:val="22"/>
        </w:rPr>
      </w:pPr>
    </w:p>
    <w:p w:rsidR="00BB1ABB" w:rsidRPr="000E3FF3" w:rsidRDefault="00BB1ABB" w:rsidP="00BB1ABB">
      <w:pPr>
        <w:pStyle w:val="ListParagraph"/>
        <w:spacing w:line="360" w:lineRule="auto"/>
        <w:ind w:left="360"/>
        <w:jc w:val="both"/>
        <w:rPr>
          <w:rFonts w:ascii="Arial" w:hAnsi="Arial" w:cs="Arial"/>
          <w:b/>
          <w:sz w:val="22"/>
          <w:szCs w:val="22"/>
        </w:rPr>
      </w:pPr>
      <w:r w:rsidRPr="000E3FF3">
        <w:rPr>
          <w:rFonts w:ascii="Arial" w:hAnsi="Arial" w:cs="Arial"/>
          <w:b/>
          <w:sz w:val="22"/>
          <w:szCs w:val="22"/>
        </w:rPr>
        <w:t>Policy Statement</w:t>
      </w:r>
    </w:p>
    <w:p w:rsidR="00BB1ABB" w:rsidRPr="000E3FF3" w:rsidRDefault="00BB1ABB" w:rsidP="00BB1ABB">
      <w:pPr>
        <w:pStyle w:val="ListParagraph"/>
        <w:spacing w:line="360" w:lineRule="auto"/>
        <w:ind w:left="360"/>
        <w:jc w:val="both"/>
        <w:rPr>
          <w:rFonts w:ascii="Arial" w:hAnsi="Arial" w:cs="Arial"/>
          <w:sz w:val="22"/>
          <w:szCs w:val="22"/>
        </w:rPr>
      </w:pPr>
      <w:proofErr w:type="spellStart"/>
      <w:r w:rsidRPr="000E3FF3">
        <w:rPr>
          <w:rFonts w:ascii="Arial" w:hAnsi="Arial" w:cs="Arial"/>
          <w:sz w:val="22"/>
          <w:szCs w:val="22"/>
        </w:rPr>
        <w:t>Childville</w:t>
      </w:r>
      <w:proofErr w:type="spellEnd"/>
      <w:r w:rsidRPr="000E3FF3">
        <w:rPr>
          <w:rFonts w:ascii="Arial" w:hAnsi="Arial" w:cs="Arial"/>
          <w:sz w:val="22"/>
          <w:szCs w:val="22"/>
        </w:rPr>
        <w:t xml:space="preserve"> believes that it is essential for standards of conduct at work to be maintained to ensure delivery of quality services and also to </w:t>
      </w:r>
      <w:r w:rsidR="00665B43" w:rsidRPr="000E3FF3">
        <w:rPr>
          <w:rFonts w:ascii="Arial" w:hAnsi="Arial" w:cs="Arial"/>
          <w:sz w:val="22"/>
          <w:szCs w:val="22"/>
        </w:rPr>
        <w:t xml:space="preserve">protect the well being of all its staff and children. The following policy will make sure that all staff </w:t>
      </w:r>
      <w:proofErr w:type="gramStart"/>
      <w:r w:rsidR="00665B43" w:rsidRPr="000E3FF3">
        <w:rPr>
          <w:rFonts w:ascii="Arial" w:hAnsi="Arial" w:cs="Arial"/>
          <w:sz w:val="22"/>
          <w:szCs w:val="22"/>
        </w:rPr>
        <w:t>are</w:t>
      </w:r>
      <w:proofErr w:type="gramEnd"/>
      <w:r w:rsidR="00665B43" w:rsidRPr="000E3FF3">
        <w:rPr>
          <w:rFonts w:ascii="Arial" w:hAnsi="Arial" w:cs="Arial"/>
          <w:sz w:val="22"/>
          <w:szCs w:val="22"/>
        </w:rPr>
        <w:t xml:space="preserve"> aware of the standards set by </w:t>
      </w:r>
      <w:proofErr w:type="spellStart"/>
      <w:r w:rsidR="00665B43" w:rsidRPr="000E3FF3">
        <w:rPr>
          <w:rFonts w:ascii="Arial" w:hAnsi="Arial" w:cs="Arial"/>
          <w:sz w:val="22"/>
          <w:szCs w:val="22"/>
        </w:rPr>
        <w:t>Childville</w:t>
      </w:r>
      <w:proofErr w:type="spellEnd"/>
      <w:r w:rsidR="00665B43" w:rsidRPr="000E3FF3">
        <w:rPr>
          <w:rFonts w:ascii="Arial" w:hAnsi="Arial" w:cs="Arial"/>
          <w:sz w:val="22"/>
          <w:szCs w:val="22"/>
        </w:rPr>
        <w:t>.</w:t>
      </w:r>
    </w:p>
    <w:p w:rsidR="00665B43" w:rsidRPr="000E3FF3" w:rsidRDefault="00665B43" w:rsidP="00BB1ABB">
      <w:pPr>
        <w:pStyle w:val="ListParagraph"/>
        <w:spacing w:line="360" w:lineRule="auto"/>
        <w:ind w:left="360"/>
        <w:jc w:val="both"/>
        <w:rPr>
          <w:rFonts w:ascii="Arial" w:hAnsi="Arial" w:cs="Arial"/>
          <w:sz w:val="22"/>
          <w:szCs w:val="22"/>
        </w:rPr>
      </w:pPr>
    </w:p>
    <w:p w:rsidR="00665B43" w:rsidRPr="000E3FF3" w:rsidRDefault="00F11821" w:rsidP="00BB1ABB">
      <w:pPr>
        <w:pStyle w:val="ListParagraph"/>
        <w:spacing w:line="360" w:lineRule="auto"/>
        <w:ind w:left="360"/>
        <w:jc w:val="both"/>
        <w:rPr>
          <w:rFonts w:ascii="Arial" w:hAnsi="Arial" w:cs="Arial"/>
          <w:b/>
          <w:sz w:val="22"/>
          <w:szCs w:val="22"/>
        </w:rPr>
      </w:pPr>
      <w:r w:rsidRPr="000E3FF3">
        <w:rPr>
          <w:rFonts w:ascii="Arial" w:hAnsi="Arial" w:cs="Arial"/>
          <w:b/>
          <w:sz w:val="22"/>
          <w:szCs w:val="22"/>
        </w:rPr>
        <w:t xml:space="preserve">The </w:t>
      </w:r>
      <w:r w:rsidR="00665B43" w:rsidRPr="000E3FF3">
        <w:rPr>
          <w:rFonts w:ascii="Arial" w:hAnsi="Arial" w:cs="Arial"/>
          <w:b/>
          <w:sz w:val="22"/>
          <w:szCs w:val="22"/>
        </w:rPr>
        <w:t>Purpose</w:t>
      </w:r>
    </w:p>
    <w:p w:rsidR="00F11821" w:rsidRPr="000E3FF3" w:rsidRDefault="00F11821" w:rsidP="00BB1ABB">
      <w:pPr>
        <w:pStyle w:val="ListParagraph"/>
        <w:spacing w:line="360" w:lineRule="auto"/>
        <w:ind w:left="360"/>
        <w:jc w:val="both"/>
        <w:rPr>
          <w:rFonts w:ascii="Arial" w:hAnsi="Arial" w:cs="Arial"/>
          <w:sz w:val="22"/>
          <w:szCs w:val="22"/>
        </w:rPr>
      </w:pPr>
      <w:r w:rsidRPr="000E3FF3">
        <w:rPr>
          <w:rFonts w:ascii="Arial" w:hAnsi="Arial" w:cs="Arial"/>
          <w:sz w:val="22"/>
          <w:szCs w:val="22"/>
        </w:rPr>
        <w:t>The purpose of this policy is to establish, and encourage all staff to achieve, high standards of conduct at work and to help provide a fair and consistent way of dealing with alleged failures to observe them.</w:t>
      </w:r>
    </w:p>
    <w:p w:rsidR="00F11821" w:rsidRPr="000E3FF3" w:rsidRDefault="00F11821" w:rsidP="00AC030D">
      <w:pPr>
        <w:pStyle w:val="ListParagraph"/>
        <w:numPr>
          <w:ilvl w:val="0"/>
          <w:numId w:val="29"/>
        </w:numPr>
        <w:spacing w:line="360" w:lineRule="auto"/>
        <w:jc w:val="both"/>
        <w:rPr>
          <w:rFonts w:ascii="Arial" w:hAnsi="Arial" w:cs="Arial"/>
          <w:sz w:val="22"/>
          <w:szCs w:val="22"/>
        </w:rPr>
      </w:pPr>
      <w:r w:rsidRPr="000E3FF3">
        <w:rPr>
          <w:rFonts w:ascii="Arial" w:hAnsi="Arial" w:cs="Arial"/>
          <w:sz w:val="22"/>
          <w:szCs w:val="22"/>
        </w:rPr>
        <w:t xml:space="preserve">All staff in the setting </w:t>
      </w:r>
      <w:proofErr w:type="gramStart"/>
      <w:r w:rsidRPr="000E3FF3">
        <w:rPr>
          <w:rFonts w:ascii="Arial" w:hAnsi="Arial" w:cs="Arial"/>
          <w:sz w:val="22"/>
          <w:szCs w:val="22"/>
        </w:rPr>
        <w:t>are</w:t>
      </w:r>
      <w:proofErr w:type="gramEnd"/>
      <w:r w:rsidRPr="000E3FF3">
        <w:rPr>
          <w:rFonts w:ascii="Arial" w:hAnsi="Arial" w:cs="Arial"/>
          <w:sz w:val="22"/>
          <w:szCs w:val="22"/>
        </w:rPr>
        <w:t xml:space="preserve"> expected to give the highest possible standard of service to the children, parents/carers and other visitors. Staff should conduct themselves with integrity, impartiality and honesty. Breaches of conduct and personal behaviour will be dealt with under the disciplinary procedure.</w:t>
      </w:r>
    </w:p>
    <w:p w:rsidR="00F11821" w:rsidRPr="000E3FF3" w:rsidRDefault="00F11821" w:rsidP="00AC030D">
      <w:pPr>
        <w:pStyle w:val="ListParagraph"/>
        <w:numPr>
          <w:ilvl w:val="0"/>
          <w:numId w:val="29"/>
        </w:numPr>
        <w:spacing w:line="360" w:lineRule="auto"/>
        <w:jc w:val="both"/>
        <w:rPr>
          <w:rFonts w:ascii="Arial" w:hAnsi="Arial" w:cs="Arial"/>
          <w:sz w:val="22"/>
          <w:szCs w:val="22"/>
        </w:rPr>
      </w:pPr>
      <w:r w:rsidRPr="000E3FF3">
        <w:rPr>
          <w:rFonts w:ascii="Arial" w:hAnsi="Arial" w:cs="Arial"/>
          <w:sz w:val="22"/>
          <w:szCs w:val="22"/>
        </w:rPr>
        <w:t xml:space="preserve">All staff in the setting </w:t>
      </w:r>
      <w:proofErr w:type="gramStart"/>
      <w:r w:rsidRPr="000E3FF3">
        <w:rPr>
          <w:rFonts w:ascii="Arial" w:hAnsi="Arial" w:cs="Arial"/>
          <w:sz w:val="22"/>
          <w:szCs w:val="22"/>
        </w:rPr>
        <w:t>have</w:t>
      </w:r>
      <w:proofErr w:type="gramEnd"/>
      <w:r w:rsidRPr="000E3FF3">
        <w:rPr>
          <w:rFonts w:ascii="Arial" w:hAnsi="Arial" w:cs="Arial"/>
          <w:sz w:val="22"/>
          <w:szCs w:val="22"/>
        </w:rPr>
        <w:t xml:space="preserve"> an absolute duty to promote and safeguard the welfare of children in the setting, and to take appropriate action where they consider that a child may be at risk of suffering harm.</w:t>
      </w:r>
    </w:p>
    <w:p w:rsidR="00F11821" w:rsidRPr="000E3FF3" w:rsidRDefault="00F11821" w:rsidP="00F11821">
      <w:pPr>
        <w:pStyle w:val="ListParagraph"/>
        <w:spacing w:line="360" w:lineRule="auto"/>
        <w:ind w:left="360"/>
        <w:jc w:val="both"/>
        <w:rPr>
          <w:rFonts w:ascii="Arial" w:hAnsi="Arial" w:cs="Arial"/>
          <w:b/>
          <w:sz w:val="22"/>
          <w:szCs w:val="22"/>
        </w:rPr>
      </w:pPr>
    </w:p>
    <w:p w:rsidR="00F11821" w:rsidRPr="000E3FF3" w:rsidRDefault="00F11821" w:rsidP="00F11821">
      <w:pPr>
        <w:pStyle w:val="ListParagraph"/>
        <w:spacing w:line="360" w:lineRule="auto"/>
        <w:ind w:left="360"/>
        <w:jc w:val="both"/>
        <w:rPr>
          <w:rFonts w:ascii="Arial" w:hAnsi="Arial" w:cs="Arial"/>
          <w:b/>
          <w:sz w:val="22"/>
          <w:szCs w:val="22"/>
        </w:rPr>
      </w:pPr>
      <w:r w:rsidRPr="000E3FF3">
        <w:rPr>
          <w:rFonts w:ascii="Arial" w:hAnsi="Arial" w:cs="Arial"/>
          <w:b/>
          <w:sz w:val="22"/>
          <w:szCs w:val="22"/>
        </w:rPr>
        <w:t>Scope</w:t>
      </w:r>
    </w:p>
    <w:p w:rsidR="00F11821" w:rsidRPr="000E3FF3" w:rsidRDefault="00F11821" w:rsidP="00F11821">
      <w:pPr>
        <w:pStyle w:val="ListParagraph"/>
        <w:spacing w:line="360" w:lineRule="auto"/>
        <w:ind w:left="360"/>
        <w:jc w:val="both"/>
        <w:rPr>
          <w:rFonts w:ascii="Arial" w:hAnsi="Arial" w:cs="Arial"/>
          <w:sz w:val="22"/>
          <w:szCs w:val="22"/>
        </w:rPr>
      </w:pPr>
      <w:r w:rsidRPr="000E3FF3">
        <w:rPr>
          <w:rFonts w:ascii="Arial" w:hAnsi="Arial" w:cs="Arial"/>
          <w:sz w:val="22"/>
          <w:szCs w:val="22"/>
        </w:rPr>
        <w:t xml:space="preserve">The policy applies to all staff and temporary/casual workers in </w:t>
      </w:r>
      <w:proofErr w:type="spellStart"/>
      <w:r w:rsidRPr="000E3FF3">
        <w:rPr>
          <w:rFonts w:ascii="Arial" w:hAnsi="Arial" w:cs="Arial"/>
          <w:sz w:val="22"/>
          <w:szCs w:val="22"/>
        </w:rPr>
        <w:t>Childville</w:t>
      </w:r>
      <w:proofErr w:type="spellEnd"/>
      <w:r w:rsidRPr="000E3FF3">
        <w:rPr>
          <w:rFonts w:ascii="Arial" w:hAnsi="Arial" w:cs="Arial"/>
          <w:sz w:val="22"/>
          <w:szCs w:val="22"/>
        </w:rPr>
        <w:t xml:space="preserve"> including volunteers.</w:t>
      </w:r>
    </w:p>
    <w:p w:rsidR="00F11821" w:rsidRPr="000E3FF3" w:rsidRDefault="00F11821" w:rsidP="00F11821">
      <w:pPr>
        <w:pStyle w:val="ListParagraph"/>
        <w:spacing w:line="360" w:lineRule="auto"/>
        <w:ind w:left="360"/>
        <w:jc w:val="both"/>
        <w:rPr>
          <w:rFonts w:ascii="Arial" w:hAnsi="Arial" w:cs="Arial"/>
          <w:b/>
          <w:sz w:val="22"/>
          <w:szCs w:val="22"/>
        </w:rPr>
      </w:pPr>
    </w:p>
    <w:p w:rsidR="00F11821" w:rsidRPr="000E3FF3" w:rsidRDefault="00F11821" w:rsidP="00F11821">
      <w:pPr>
        <w:pStyle w:val="ListParagraph"/>
        <w:spacing w:line="360" w:lineRule="auto"/>
        <w:ind w:left="360"/>
        <w:jc w:val="both"/>
        <w:rPr>
          <w:rFonts w:ascii="Arial" w:hAnsi="Arial" w:cs="Arial"/>
          <w:b/>
          <w:sz w:val="22"/>
          <w:szCs w:val="22"/>
        </w:rPr>
      </w:pPr>
      <w:r w:rsidRPr="000E3FF3">
        <w:rPr>
          <w:rFonts w:ascii="Arial" w:hAnsi="Arial" w:cs="Arial"/>
          <w:b/>
          <w:sz w:val="22"/>
          <w:szCs w:val="22"/>
        </w:rPr>
        <w:t>Equal Opportunities</w:t>
      </w:r>
    </w:p>
    <w:p w:rsidR="00F11821" w:rsidRPr="000E3FF3" w:rsidRDefault="00F11821" w:rsidP="00F11821">
      <w:pPr>
        <w:pStyle w:val="ListParagraph"/>
        <w:spacing w:line="360" w:lineRule="auto"/>
        <w:ind w:left="360"/>
        <w:jc w:val="both"/>
        <w:rPr>
          <w:rFonts w:ascii="Arial" w:hAnsi="Arial" w:cs="Arial"/>
          <w:sz w:val="22"/>
          <w:szCs w:val="22"/>
        </w:rPr>
      </w:pPr>
      <w:r w:rsidRPr="000E3FF3">
        <w:rPr>
          <w:rFonts w:ascii="Arial" w:hAnsi="Arial" w:cs="Arial"/>
          <w:sz w:val="22"/>
          <w:szCs w:val="22"/>
        </w:rPr>
        <w:t xml:space="preserve">Our equal opportunity policy reflects the setting's core values. All staff </w:t>
      </w:r>
      <w:proofErr w:type="gramStart"/>
      <w:r w:rsidRPr="000E3FF3">
        <w:rPr>
          <w:rFonts w:ascii="Arial" w:hAnsi="Arial" w:cs="Arial"/>
          <w:sz w:val="22"/>
          <w:szCs w:val="22"/>
        </w:rPr>
        <w:t>are</w:t>
      </w:r>
      <w:proofErr w:type="gramEnd"/>
      <w:r w:rsidRPr="000E3FF3">
        <w:rPr>
          <w:rFonts w:ascii="Arial" w:hAnsi="Arial" w:cs="Arial"/>
          <w:sz w:val="22"/>
          <w:szCs w:val="22"/>
        </w:rPr>
        <w:t xml:space="preserve"> entitled to fair treatment by others and to be treated with respect and dignity. In return, they are expected to treat others in this way.</w:t>
      </w:r>
    </w:p>
    <w:p w:rsidR="00F11821" w:rsidRPr="000E3FF3" w:rsidRDefault="00F11821" w:rsidP="00F11821">
      <w:pPr>
        <w:pStyle w:val="ListParagraph"/>
        <w:spacing w:line="360" w:lineRule="auto"/>
        <w:ind w:left="360"/>
        <w:jc w:val="both"/>
        <w:rPr>
          <w:rFonts w:ascii="Arial" w:hAnsi="Arial" w:cs="Arial"/>
          <w:b/>
          <w:sz w:val="22"/>
          <w:szCs w:val="22"/>
        </w:rPr>
      </w:pPr>
    </w:p>
    <w:p w:rsidR="00F11821" w:rsidRPr="000E3FF3" w:rsidRDefault="00F11821" w:rsidP="00F11821">
      <w:pPr>
        <w:pStyle w:val="ListParagraph"/>
        <w:spacing w:line="360" w:lineRule="auto"/>
        <w:ind w:left="360"/>
        <w:jc w:val="both"/>
        <w:rPr>
          <w:rFonts w:ascii="Arial" w:hAnsi="Arial" w:cs="Arial"/>
          <w:b/>
          <w:sz w:val="22"/>
          <w:szCs w:val="22"/>
        </w:rPr>
      </w:pPr>
      <w:r w:rsidRPr="000E3FF3">
        <w:rPr>
          <w:rFonts w:ascii="Arial" w:hAnsi="Arial" w:cs="Arial"/>
          <w:b/>
          <w:sz w:val="22"/>
          <w:szCs w:val="22"/>
        </w:rPr>
        <w:t>Other Supporting Policies</w:t>
      </w:r>
    </w:p>
    <w:p w:rsidR="00F11821" w:rsidRPr="000E3FF3" w:rsidRDefault="00EE4798" w:rsidP="00F11821">
      <w:pPr>
        <w:pStyle w:val="ListParagraph"/>
        <w:spacing w:line="360" w:lineRule="auto"/>
        <w:ind w:left="360"/>
        <w:jc w:val="both"/>
        <w:rPr>
          <w:rFonts w:ascii="Arial" w:hAnsi="Arial" w:cs="Arial"/>
          <w:sz w:val="22"/>
          <w:szCs w:val="22"/>
        </w:rPr>
      </w:pPr>
      <w:r w:rsidRPr="000E3FF3">
        <w:rPr>
          <w:rFonts w:ascii="Arial" w:hAnsi="Arial" w:cs="Arial"/>
          <w:sz w:val="22"/>
          <w:szCs w:val="22"/>
        </w:rPr>
        <w:t>To assist the setting, the following policies exist in conjunction with the Code of Conduct policy:</w:t>
      </w:r>
    </w:p>
    <w:p w:rsidR="00EE4798" w:rsidRPr="000E3FF3" w:rsidRDefault="00EE4798" w:rsidP="00AC030D">
      <w:pPr>
        <w:pStyle w:val="ListParagraph"/>
        <w:numPr>
          <w:ilvl w:val="0"/>
          <w:numId w:val="30"/>
        </w:numPr>
        <w:spacing w:line="360" w:lineRule="auto"/>
        <w:jc w:val="both"/>
        <w:rPr>
          <w:rFonts w:ascii="Arial" w:hAnsi="Arial" w:cs="Arial"/>
          <w:sz w:val="22"/>
          <w:szCs w:val="22"/>
        </w:rPr>
      </w:pPr>
      <w:r w:rsidRPr="000E3FF3">
        <w:rPr>
          <w:rFonts w:ascii="Arial" w:hAnsi="Arial" w:cs="Arial"/>
          <w:sz w:val="22"/>
          <w:szCs w:val="22"/>
        </w:rPr>
        <w:t>Safeguarding Children/Child Protection Policy</w:t>
      </w:r>
    </w:p>
    <w:p w:rsidR="00EE4798" w:rsidRPr="000E3FF3" w:rsidRDefault="00EE4798" w:rsidP="00AC030D">
      <w:pPr>
        <w:pStyle w:val="ListParagraph"/>
        <w:numPr>
          <w:ilvl w:val="0"/>
          <w:numId w:val="30"/>
        </w:numPr>
        <w:spacing w:line="360" w:lineRule="auto"/>
        <w:jc w:val="both"/>
        <w:rPr>
          <w:rFonts w:ascii="Arial" w:hAnsi="Arial" w:cs="Arial"/>
          <w:sz w:val="22"/>
          <w:szCs w:val="22"/>
        </w:rPr>
      </w:pPr>
      <w:r w:rsidRPr="000E3FF3">
        <w:rPr>
          <w:rFonts w:ascii="Arial" w:hAnsi="Arial" w:cs="Arial"/>
          <w:sz w:val="22"/>
          <w:szCs w:val="22"/>
        </w:rPr>
        <w:t>Complaints Policy</w:t>
      </w:r>
    </w:p>
    <w:p w:rsidR="00EE4798" w:rsidRPr="000E3FF3" w:rsidRDefault="00EE4798" w:rsidP="00AC030D">
      <w:pPr>
        <w:pStyle w:val="ListParagraph"/>
        <w:numPr>
          <w:ilvl w:val="0"/>
          <w:numId w:val="30"/>
        </w:numPr>
        <w:spacing w:line="360" w:lineRule="auto"/>
        <w:jc w:val="both"/>
        <w:rPr>
          <w:rFonts w:ascii="Arial" w:hAnsi="Arial" w:cs="Arial"/>
          <w:sz w:val="22"/>
          <w:szCs w:val="22"/>
        </w:rPr>
      </w:pPr>
      <w:r w:rsidRPr="000E3FF3">
        <w:rPr>
          <w:rFonts w:ascii="Arial" w:hAnsi="Arial" w:cs="Arial"/>
          <w:sz w:val="22"/>
          <w:szCs w:val="22"/>
        </w:rPr>
        <w:t>Equality and Valuing diversity policy</w:t>
      </w:r>
    </w:p>
    <w:p w:rsidR="00EE4798" w:rsidRPr="000E3FF3" w:rsidRDefault="00EE4798" w:rsidP="00AC030D">
      <w:pPr>
        <w:pStyle w:val="ListParagraph"/>
        <w:numPr>
          <w:ilvl w:val="0"/>
          <w:numId w:val="30"/>
        </w:numPr>
        <w:spacing w:line="360" w:lineRule="auto"/>
        <w:jc w:val="both"/>
        <w:rPr>
          <w:rFonts w:ascii="Arial" w:hAnsi="Arial" w:cs="Arial"/>
          <w:sz w:val="22"/>
          <w:szCs w:val="22"/>
        </w:rPr>
      </w:pPr>
      <w:r w:rsidRPr="000E3FF3">
        <w:rPr>
          <w:rFonts w:ascii="Arial" w:hAnsi="Arial" w:cs="Arial"/>
          <w:sz w:val="22"/>
          <w:szCs w:val="22"/>
        </w:rPr>
        <w:t>Employment/Safe Recruitment policy</w:t>
      </w:r>
    </w:p>
    <w:p w:rsidR="00EE4798" w:rsidRPr="000E3FF3" w:rsidRDefault="00EE4798" w:rsidP="00EE4798">
      <w:pPr>
        <w:pStyle w:val="ListParagraph"/>
        <w:spacing w:line="360" w:lineRule="auto"/>
        <w:ind w:left="360"/>
        <w:jc w:val="both"/>
        <w:rPr>
          <w:rFonts w:ascii="Arial" w:hAnsi="Arial" w:cs="Arial"/>
          <w:b/>
          <w:sz w:val="22"/>
          <w:szCs w:val="22"/>
        </w:rPr>
      </w:pPr>
      <w:r w:rsidRPr="000E3FF3">
        <w:rPr>
          <w:rFonts w:ascii="Arial" w:hAnsi="Arial" w:cs="Arial"/>
          <w:b/>
          <w:sz w:val="22"/>
          <w:szCs w:val="22"/>
        </w:rPr>
        <w:t>Confidentiality</w:t>
      </w:r>
    </w:p>
    <w:p w:rsidR="00EE4798" w:rsidRPr="000E3FF3" w:rsidRDefault="00EE4798" w:rsidP="00EE4798">
      <w:pPr>
        <w:pStyle w:val="ListParagraph"/>
        <w:spacing w:line="360" w:lineRule="auto"/>
        <w:ind w:left="360"/>
        <w:jc w:val="both"/>
        <w:rPr>
          <w:rFonts w:ascii="Arial" w:hAnsi="Arial" w:cs="Arial"/>
          <w:sz w:val="22"/>
          <w:szCs w:val="22"/>
        </w:rPr>
      </w:pPr>
      <w:r w:rsidRPr="000E3FF3">
        <w:rPr>
          <w:rFonts w:ascii="Arial" w:hAnsi="Arial" w:cs="Arial"/>
          <w:sz w:val="22"/>
          <w:szCs w:val="22"/>
        </w:rPr>
        <w:t>Refer to our Confidentiality policy.</w:t>
      </w:r>
    </w:p>
    <w:p w:rsidR="00EE4798" w:rsidRPr="000E3FF3" w:rsidRDefault="00EE4798" w:rsidP="00EE4798">
      <w:pPr>
        <w:pStyle w:val="ListParagraph"/>
        <w:spacing w:line="360" w:lineRule="auto"/>
        <w:ind w:left="360"/>
        <w:jc w:val="both"/>
        <w:rPr>
          <w:rFonts w:ascii="Arial" w:hAnsi="Arial" w:cs="Arial"/>
          <w:sz w:val="22"/>
          <w:szCs w:val="22"/>
        </w:rPr>
      </w:pPr>
      <w:r w:rsidRPr="000E3FF3">
        <w:rPr>
          <w:rFonts w:ascii="Arial" w:hAnsi="Arial" w:cs="Arial"/>
          <w:sz w:val="22"/>
          <w:szCs w:val="22"/>
        </w:rPr>
        <w:t>Disclosure of Information</w:t>
      </w:r>
    </w:p>
    <w:p w:rsidR="00EE4798" w:rsidRPr="000E3FF3" w:rsidRDefault="00EE4798" w:rsidP="00EE4798">
      <w:pPr>
        <w:pStyle w:val="ListParagraph"/>
        <w:spacing w:line="360" w:lineRule="auto"/>
        <w:ind w:left="360"/>
        <w:jc w:val="both"/>
        <w:rPr>
          <w:rFonts w:ascii="Arial" w:hAnsi="Arial" w:cs="Arial"/>
          <w:sz w:val="22"/>
          <w:szCs w:val="22"/>
        </w:rPr>
      </w:pPr>
      <w:proofErr w:type="spellStart"/>
      <w:r w:rsidRPr="000E3FF3">
        <w:rPr>
          <w:rFonts w:ascii="Arial" w:hAnsi="Arial" w:cs="Arial"/>
          <w:sz w:val="22"/>
          <w:szCs w:val="22"/>
        </w:rPr>
        <w:t>Childville</w:t>
      </w:r>
      <w:proofErr w:type="spellEnd"/>
      <w:r w:rsidRPr="000E3FF3">
        <w:rPr>
          <w:rFonts w:ascii="Arial" w:hAnsi="Arial" w:cs="Arial"/>
          <w:sz w:val="22"/>
          <w:szCs w:val="22"/>
        </w:rPr>
        <w:t xml:space="preserve"> staff may in the course of their duties have access to confidential information. The law requires   that certain types of information must be available to Regulatory bodies, Local Authorities, auditors, service users and the public. Staff must not use any information obtained during their employment for personal gain or benefit, nor should they pass it on to others who might </w:t>
      </w:r>
      <w:r w:rsidR="00872A09" w:rsidRPr="000E3FF3">
        <w:rPr>
          <w:rFonts w:ascii="Arial" w:hAnsi="Arial" w:cs="Arial"/>
          <w:sz w:val="22"/>
          <w:szCs w:val="22"/>
        </w:rPr>
        <w:t>use it for personal advantage.</w:t>
      </w:r>
    </w:p>
    <w:p w:rsidR="00872A09" w:rsidRPr="000E3FF3" w:rsidRDefault="00872A09" w:rsidP="00EE4798">
      <w:pPr>
        <w:pStyle w:val="ListParagraph"/>
        <w:spacing w:line="360" w:lineRule="auto"/>
        <w:ind w:left="360"/>
        <w:jc w:val="both"/>
        <w:rPr>
          <w:rFonts w:ascii="Arial" w:hAnsi="Arial" w:cs="Arial"/>
          <w:sz w:val="22"/>
          <w:szCs w:val="22"/>
        </w:rPr>
      </w:pPr>
      <w:r w:rsidRPr="000E3FF3">
        <w:rPr>
          <w:rFonts w:ascii="Arial" w:hAnsi="Arial" w:cs="Arial"/>
          <w:sz w:val="22"/>
          <w:szCs w:val="22"/>
        </w:rPr>
        <w:lastRenderedPageBreak/>
        <w:t>Disclosure of personal information relating to staff/children/public</w:t>
      </w:r>
    </w:p>
    <w:p w:rsidR="00872A09" w:rsidRPr="000E3FF3" w:rsidRDefault="00872A09" w:rsidP="00EE4798">
      <w:pPr>
        <w:pStyle w:val="ListParagraph"/>
        <w:spacing w:line="360" w:lineRule="auto"/>
        <w:ind w:left="360"/>
        <w:jc w:val="both"/>
        <w:rPr>
          <w:rFonts w:ascii="Arial" w:hAnsi="Arial" w:cs="Arial"/>
          <w:sz w:val="22"/>
          <w:szCs w:val="22"/>
        </w:rPr>
      </w:pPr>
    </w:p>
    <w:p w:rsidR="00872A09" w:rsidRPr="000E3FF3" w:rsidRDefault="00D51EEE" w:rsidP="00EE4798">
      <w:pPr>
        <w:pStyle w:val="ListParagraph"/>
        <w:spacing w:line="360" w:lineRule="auto"/>
        <w:ind w:left="360"/>
        <w:jc w:val="both"/>
        <w:rPr>
          <w:rFonts w:ascii="Arial" w:hAnsi="Arial" w:cs="Arial"/>
          <w:sz w:val="22"/>
          <w:szCs w:val="22"/>
        </w:rPr>
      </w:pPr>
      <w:r w:rsidRPr="000E3FF3">
        <w:rPr>
          <w:rFonts w:ascii="Arial" w:hAnsi="Arial" w:cs="Arial"/>
          <w:sz w:val="22"/>
          <w:szCs w:val="22"/>
        </w:rPr>
        <w:t xml:space="preserve">Many </w:t>
      </w:r>
      <w:r w:rsidR="00872A09" w:rsidRPr="000E3FF3">
        <w:rPr>
          <w:rFonts w:ascii="Arial" w:hAnsi="Arial" w:cs="Arial"/>
          <w:sz w:val="22"/>
          <w:szCs w:val="22"/>
        </w:rPr>
        <w:t>staff have accessed to personal info</w:t>
      </w:r>
      <w:r w:rsidRPr="000E3FF3">
        <w:rPr>
          <w:rFonts w:ascii="Arial" w:hAnsi="Arial" w:cs="Arial"/>
          <w:sz w:val="22"/>
          <w:szCs w:val="22"/>
        </w:rPr>
        <w:t>rmation relating to other staff</w:t>
      </w:r>
      <w:r w:rsidR="00872A09" w:rsidRPr="000E3FF3">
        <w:rPr>
          <w:rFonts w:ascii="Arial" w:hAnsi="Arial" w:cs="Arial"/>
          <w:sz w:val="22"/>
          <w:szCs w:val="22"/>
        </w:rPr>
        <w:t>, children and parents/carers. All staff must treat this information in a discreet and confidential manner (the Data Protection Act 1988) and adhere to the following guidelines:</w:t>
      </w:r>
    </w:p>
    <w:p w:rsidR="00872A09" w:rsidRPr="000E3FF3" w:rsidRDefault="00872A09" w:rsidP="00AC030D">
      <w:pPr>
        <w:pStyle w:val="ListParagraph"/>
        <w:numPr>
          <w:ilvl w:val="0"/>
          <w:numId w:val="31"/>
        </w:numPr>
        <w:spacing w:line="360" w:lineRule="auto"/>
        <w:jc w:val="both"/>
        <w:rPr>
          <w:rFonts w:ascii="Arial" w:hAnsi="Arial" w:cs="Arial"/>
          <w:sz w:val="22"/>
          <w:szCs w:val="22"/>
        </w:rPr>
      </w:pPr>
      <w:r w:rsidRPr="000E3FF3">
        <w:rPr>
          <w:rFonts w:ascii="Arial" w:hAnsi="Arial" w:cs="Arial"/>
          <w:sz w:val="22"/>
          <w:szCs w:val="22"/>
        </w:rPr>
        <w:t>Written records and correspondence should be kept securely locked in the metal cabinet at all times.</w:t>
      </w:r>
    </w:p>
    <w:p w:rsidR="00872A09" w:rsidRPr="000E3FF3" w:rsidRDefault="00872A09" w:rsidP="00AC030D">
      <w:pPr>
        <w:pStyle w:val="ListParagraph"/>
        <w:numPr>
          <w:ilvl w:val="0"/>
          <w:numId w:val="31"/>
        </w:numPr>
        <w:spacing w:line="360" w:lineRule="auto"/>
        <w:jc w:val="both"/>
        <w:rPr>
          <w:rFonts w:ascii="Arial" w:hAnsi="Arial" w:cs="Arial"/>
          <w:sz w:val="22"/>
          <w:szCs w:val="22"/>
        </w:rPr>
      </w:pPr>
      <w:r w:rsidRPr="000E3FF3">
        <w:rPr>
          <w:rFonts w:ascii="Arial" w:hAnsi="Arial" w:cs="Arial"/>
          <w:sz w:val="22"/>
          <w:szCs w:val="22"/>
        </w:rPr>
        <w:t>Information relating to staff/children/parents/carers must not be disclosed orally or in writing to unauthorised persons.</w:t>
      </w:r>
    </w:p>
    <w:p w:rsidR="00872A09" w:rsidRPr="000E3FF3" w:rsidRDefault="00872A09" w:rsidP="00AC030D">
      <w:pPr>
        <w:pStyle w:val="ListParagraph"/>
        <w:numPr>
          <w:ilvl w:val="0"/>
          <w:numId w:val="31"/>
        </w:numPr>
        <w:spacing w:line="360" w:lineRule="auto"/>
        <w:jc w:val="both"/>
        <w:rPr>
          <w:rFonts w:ascii="Arial" w:hAnsi="Arial" w:cs="Arial"/>
          <w:sz w:val="22"/>
          <w:szCs w:val="22"/>
        </w:rPr>
      </w:pPr>
      <w:r w:rsidRPr="000E3FF3">
        <w:rPr>
          <w:rFonts w:ascii="Arial" w:hAnsi="Arial" w:cs="Arial"/>
          <w:sz w:val="22"/>
          <w:szCs w:val="22"/>
        </w:rPr>
        <w:t>Information relating to staff/children/ parents/carers must not be given over the telephone unless the caller has given details of their right to ask for such information. Staff should check on the caller's right to information by obtaining their telephone number and asking the manager to call back to check their identity or by asking for a written request for information.</w:t>
      </w:r>
    </w:p>
    <w:p w:rsidR="00872A09" w:rsidRPr="000E3FF3" w:rsidRDefault="00872A09" w:rsidP="00AC030D">
      <w:pPr>
        <w:pStyle w:val="ListParagraph"/>
        <w:numPr>
          <w:ilvl w:val="0"/>
          <w:numId w:val="31"/>
        </w:numPr>
        <w:spacing w:line="360" w:lineRule="auto"/>
        <w:jc w:val="both"/>
        <w:rPr>
          <w:rFonts w:ascii="Arial" w:hAnsi="Arial" w:cs="Arial"/>
          <w:sz w:val="22"/>
          <w:szCs w:val="22"/>
        </w:rPr>
      </w:pPr>
      <w:r w:rsidRPr="000E3FF3">
        <w:rPr>
          <w:rFonts w:ascii="Arial" w:hAnsi="Arial" w:cs="Arial"/>
          <w:sz w:val="22"/>
          <w:szCs w:val="22"/>
        </w:rPr>
        <w:t>Confidential matters relating to staff/children/parents/carers should not be discussed in areas where they may be heard by passers-by i.e. corridors, staff room or foyer etc.</w:t>
      </w:r>
    </w:p>
    <w:p w:rsidR="009A00F7" w:rsidRPr="000E3FF3" w:rsidRDefault="00872A09" w:rsidP="00AC030D">
      <w:pPr>
        <w:pStyle w:val="ListParagraph"/>
        <w:numPr>
          <w:ilvl w:val="0"/>
          <w:numId w:val="31"/>
        </w:numPr>
        <w:spacing w:line="360" w:lineRule="auto"/>
        <w:jc w:val="both"/>
        <w:rPr>
          <w:rFonts w:ascii="Arial" w:hAnsi="Arial" w:cs="Arial"/>
          <w:sz w:val="22"/>
          <w:szCs w:val="22"/>
        </w:rPr>
      </w:pPr>
      <w:r w:rsidRPr="000E3FF3">
        <w:rPr>
          <w:rFonts w:ascii="Arial" w:hAnsi="Arial" w:cs="Arial"/>
          <w:sz w:val="22"/>
          <w:szCs w:val="22"/>
        </w:rPr>
        <w:t>Any breach of confidentiality may be regarded as misconduct and be subject to disciplinary action, see the disciplinary procedure.</w:t>
      </w:r>
    </w:p>
    <w:p w:rsidR="009A00F7" w:rsidRPr="000E3FF3" w:rsidRDefault="009A00F7" w:rsidP="009A00F7">
      <w:pPr>
        <w:pStyle w:val="NoSpacing"/>
        <w:rPr>
          <w:rFonts w:ascii="Arial" w:hAnsi="Arial" w:cs="Arial"/>
          <w:sz w:val="22"/>
          <w:szCs w:val="22"/>
        </w:rPr>
      </w:pPr>
      <w:r w:rsidRPr="000E3FF3">
        <w:rPr>
          <w:rFonts w:ascii="Arial" w:hAnsi="Arial" w:cs="Arial"/>
          <w:sz w:val="22"/>
          <w:szCs w:val="22"/>
        </w:rPr>
        <w:t xml:space="preserve"> As a general rule, staff should not make statements or write letters to the media. If in doubt they </w:t>
      </w:r>
      <w:r w:rsidR="00A71A78" w:rsidRPr="000E3FF3">
        <w:rPr>
          <w:rFonts w:ascii="Arial" w:hAnsi="Arial" w:cs="Arial"/>
          <w:sz w:val="22"/>
          <w:szCs w:val="22"/>
        </w:rPr>
        <w:tab/>
      </w:r>
      <w:r w:rsidRPr="000E3FF3">
        <w:rPr>
          <w:rFonts w:ascii="Arial" w:hAnsi="Arial" w:cs="Arial"/>
          <w:sz w:val="22"/>
          <w:szCs w:val="22"/>
        </w:rPr>
        <w:t>should refer such matters to the Manager or Directors.</w:t>
      </w:r>
    </w:p>
    <w:p w:rsidR="009A00F7" w:rsidRPr="000E3FF3" w:rsidRDefault="009A00F7" w:rsidP="009A00F7">
      <w:pPr>
        <w:pStyle w:val="NoSpacing"/>
        <w:rPr>
          <w:rFonts w:ascii="Arial" w:hAnsi="Arial" w:cs="Arial"/>
          <w:sz w:val="22"/>
          <w:szCs w:val="22"/>
        </w:rPr>
      </w:pPr>
    </w:p>
    <w:p w:rsidR="009A00F7" w:rsidRPr="000E3FF3" w:rsidRDefault="009A00F7" w:rsidP="009A00F7">
      <w:pPr>
        <w:pStyle w:val="NoSpacing"/>
        <w:rPr>
          <w:rFonts w:ascii="Arial" w:hAnsi="Arial" w:cs="Arial"/>
          <w:b/>
          <w:sz w:val="22"/>
          <w:szCs w:val="22"/>
        </w:rPr>
      </w:pPr>
      <w:r w:rsidRPr="000E3FF3">
        <w:rPr>
          <w:rFonts w:ascii="Arial" w:hAnsi="Arial" w:cs="Arial"/>
          <w:b/>
          <w:sz w:val="22"/>
          <w:szCs w:val="22"/>
        </w:rPr>
        <w:t>Poor Timekeeping</w:t>
      </w:r>
    </w:p>
    <w:p w:rsidR="009A00F7" w:rsidRPr="000E3FF3" w:rsidRDefault="009A00F7" w:rsidP="009A00F7">
      <w:pPr>
        <w:pStyle w:val="NoSpacing"/>
        <w:rPr>
          <w:rFonts w:ascii="Arial" w:hAnsi="Arial" w:cs="Arial"/>
          <w:b/>
          <w:sz w:val="22"/>
          <w:szCs w:val="22"/>
        </w:rPr>
      </w:pPr>
    </w:p>
    <w:p w:rsidR="009A00F7" w:rsidRPr="000E3FF3" w:rsidRDefault="009A00F7" w:rsidP="009A00F7">
      <w:pPr>
        <w:rPr>
          <w:rFonts w:ascii="Arial" w:hAnsi="Arial" w:cs="Arial"/>
          <w:sz w:val="22"/>
          <w:szCs w:val="22"/>
        </w:rPr>
      </w:pPr>
      <w:r w:rsidRPr="000E3FF3">
        <w:rPr>
          <w:rFonts w:ascii="Arial" w:hAnsi="Arial" w:cs="Arial"/>
          <w:sz w:val="22"/>
          <w:szCs w:val="22"/>
        </w:rPr>
        <w:t xml:space="preserve">The setting Manager must set a timekeeping standard that is known to all staff. This standard should be </w:t>
      </w:r>
    </w:p>
    <w:p w:rsidR="009A00F7" w:rsidRPr="000E3FF3" w:rsidRDefault="009A00F7" w:rsidP="009A00F7">
      <w:pPr>
        <w:rPr>
          <w:rFonts w:ascii="Arial" w:hAnsi="Arial" w:cs="Arial"/>
          <w:sz w:val="22"/>
          <w:szCs w:val="22"/>
        </w:rPr>
      </w:pPr>
      <w:proofErr w:type="gramStart"/>
      <w:r w:rsidRPr="000E3FF3">
        <w:rPr>
          <w:rFonts w:ascii="Arial" w:hAnsi="Arial" w:cs="Arial"/>
          <w:sz w:val="22"/>
          <w:szCs w:val="22"/>
        </w:rPr>
        <w:t>applied</w:t>
      </w:r>
      <w:proofErr w:type="gramEnd"/>
      <w:r w:rsidRPr="000E3FF3">
        <w:rPr>
          <w:rFonts w:ascii="Arial" w:hAnsi="Arial" w:cs="Arial"/>
          <w:sz w:val="22"/>
          <w:szCs w:val="22"/>
        </w:rPr>
        <w:t xml:space="preserve"> consistently by with staff arriving </w:t>
      </w:r>
      <w:r w:rsidRPr="000E3FF3">
        <w:rPr>
          <w:rFonts w:ascii="Arial" w:hAnsi="Arial" w:cs="Arial"/>
          <w:b/>
          <w:sz w:val="22"/>
          <w:szCs w:val="22"/>
        </w:rPr>
        <w:t>15 minutes prior</w:t>
      </w:r>
      <w:r w:rsidRPr="000E3FF3">
        <w:rPr>
          <w:rFonts w:ascii="Arial" w:hAnsi="Arial" w:cs="Arial"/>
          <w:sz w:val="22"/>
          <w:szCs w:val="22"/>
        </w:rPr>
        <w:t xml:space="preserve"> to their schedule</w:t>
      </w:r>
      <w:r w:rsidR="00A71A78" w:rsidRPr="000E3FF3">
        <w:rPr>
          <w:rFonts w:ascii="Arial" w:hAnsi="Arial" w:cs="Arial"/>
          <w:sz w:val="22"/>
          <w:szCs w:val="22"/>
        </w:rPr>
        <w:t xml:space="preserve">d start time and departing </w:t>
      </w:r>
    </w:p>
    <w:p w:rsidR="009A00F7" w:rsidRPr="000E3FF3" w:rsidRDefault="009A00F7" w:rsidP="009A00F7">
      <w:pPr>
        <w:rPr>
          <w:rFonts w:ascii="Arial" w:hAnsi="Arial" w:cs="Arial"/>
          <w:sz w:val="22"/>
          <w:szCs w:val="22"/>
        </w:rPr>
      </w:pPr>
      <w:proofErr w:type="gramStart"/>
      <w:r w:rsidRPr="000E3FF3">
        <w:rPr>
          <w:rFonts w:ascii="Arial" w:hAnsi="Arial" w:cs="Arial"/>
          <w:sz w:val="22"/>
          <w:szCs w:val="22"/>
        </w:rPr>
        <w:t>from</w:t>
      </w:r>
      <w:proofErr w:type="gramEnd"/>
      <w:r w:rsidRPr="000E3FF3">
        <w:rPr>
          <w:rFonts w:ascii="Arial" w:hAnsi="Arial" w:cs="Arial"/>
          <w:sz w:val="22"/>
          <w:szCs w:val="22"/>
        </w:rPr>
        <w:t xml:space="preserve"> the setting at the agreed time as per rota. </w:t>
      </w:r>
    </w:p>
    <w:p w:rsidR="009A00F7" w:rsidRPr="000E3FF3" w:rsidRDefault="009A00F7" w:rsidP="009A00F7">
      <w:pPr>
        <w:pStyle w:val="NoSpacing"/>
        <w:rPr>
          <w:rFonts w:ascii="Arial" w:hAnsi="Arial" w:cs="Arial"/>
          <w:b/>
          <w:sz w:val="22"/>
          <w:szCs w:val="22"/>
        </w:rPr>
      </w:pPr>
    </w:p>
    <w:p w:rsidR="009A00F7" w:rsidRPr="000E3FF3" w:rsidRDefault="009A00F7" w:rsidP="009A00F7">
      <w:pPr>
        <w:pStyle w:val="NoSpacing"/>
        <w:rPr>
          <w:rFonts w:ascii="Arial" w:hAnsi="Arial" w:cs="Arial"/>
          <w:b/>
          <w:sz w:val="22"/>
          <w:szCs w:val="22"/>
        </w:rPr>
      </w:pPr>
      <w:r w:rsidRPr="000E3FF3">
        <w:rPr>
          <w:rFonts w:ascii="Arial" w:hAnsi="Arial" w:cs="Arial"/>
          <w:b/>
          <w:sz w:val="22"/>
          <w:szCs w:val="22"/>
        </w:rPr>
        <w:t xml:space="preserve">        Negligence</w:t>
      </w:r>
    </w:p>
    <w:p w:rsidR="009A00F7" w:rsidRPr="000E3FF3" w:rsidRDefault="009A00F7" w:rsidP="009A00F7">
      <w:pPr>
        <w:pStyle w:val="NoSpacing"/>
        <w:rPr>
          <w:rFonts w:ascii="Arial" w:hAnsi="Arial" w:cs="Arial"/>
          <w:b/>
          <w:sz w:val="22"/>
          <w:szCs w:val="22"/>
        </w:rPr>
      </w:pPr>
    </w:p>
    <w:p w:rsidR="009A00F7" w:rsidRPr="000E3FF3" w:rsidRDefault="009A00F7" w:rsidP="009A00F7">
      <w:pPr>
        <w:pStyle w:val="NoSpacing"/>
        <w:rPr>
          <w:rFonts w:ascii="Arial" w:hAnsi="Arial" w:cs="Arial"/>
          <w:sz w:val="22"/>
          <w:szCs w:val="22"/>
        </w:rPr>
      </w:pPr>
      <w:r w:rsidRPr="000E3FF3">
        <w:rPr>
          <w:rFonts w:ascii="Arial" w:hAnsi="Arial" w:cs="Arial"/>
          <w:sz w:val="22"/>
          <w:szCs w:val="22"/>
        </w:rPr>
        <w:t xml:space="preserve">Negligence arises from failure by staff to exercise reasonable care in his or her work. Staff must not </w:t>
      </w:r>
    </w:p>
    <w:p w:rsidR="009A00F7" w:rsidRPr="000E3FF3" w:rsidRDefault="009A00F7" w:rsidP="009A00F7">
      <w:pPr>
        <w:pStyle w:val="NoSpacing"/>
        <w:rPr>
          <w:rFonts w:ascii="Arial" w:hAnsi="Arial" w:cs="Arial"/>
          <w:sz w:val="22"/>
          <w:szCs w:val="22"/>
        </w:rPr>
      </w:pPr>
      <w:proofErr w:type="gramStart"/>
      <w:r w:rsidRPr="000E3FF3">
        <w:rPr>
          <w:rFonts w:ascii="Arial" w:hAnsi="Arial" w:cs="Arial"/>
          <w:sz w:val="22"/>
          <w:szCs w:val="22"/>
        </w:rPr>
        <w:t>cause</w:t>
      </w:r>
      <w:proofErr w:type="gramEnd"/>
      <w:r w:rsidRPr="000E3FF3">
        <w:rPr>
          <w:rFonts w:ascii="Arial" w:hAnsi="Arial" w:cs="Arial"/>
          <w:sz w:val="22"/>
          <w:szCs w:val="22"/>
        </w:rPr>
        <w:t xml:space="preserve"> loss or damage through carelessness, negligence, a reckless act or breach of children/staff safety.</w:t>
      </w:r>
    </w:p>
    <w:p w:rsidR="009A00F7" w:rsidRPr="000E3FF3" w:rsidRDefault="00F00023" w:rsidP="009A00F7">
      <w:pPr>
        <w:pStyle w:val="NoSpacing"/>
        <w:rPr>
          <w:rFonts w:ascii="Arial" w:hAnsi="Arial" w:cs="Arial"/>
          <w:sz w:val="22"/>
          <w:szCs w:val="22"/>
        </w:rPr>
      </w:pPr>
      <w:r w:rsidRPr="000E3FF3">
        <w:rPr>
          <w:rFonts w:ascii="Arial" w:hAnsi="Arial" w:cs="Arial"/>
          <w:sz w:val="22"/>
          <w:szCs w:val="22"/>
        </w:rPr>
        <w:t xml:space="preserve">        It is </w:t>
      </w:r>
      <w:r w:rsidR="009A00F7" w:rsidRPr="000E3FF3">
        <w:rPr>
          <w:rFonts w:ascii="Arial" w:hAnsi="Arial" w:cs="Arial"/>
          <w:sz w:val="22"/>
          <w:szCs w:val="22"/>
        </w:rPr>
        <w:t>a disciplinary offence if an individual is considered to be personally res</w:t>
      </w:r>
      <w:r w:rsidRPr="000E3FF3">
        <w:rPr>
          <w:rFonts w:ascii="Arial" w:hAnsi="Arial" w:cs="Arial"/>
          <w:sz w:val="22"/>
          <w:szCs w:val="22"/>
        </w:rPr>
        <w:t xml:space="preserve">ponsible due to </w:t>
      </w:r>
      <w:proofErr w:type="gramStart"/>
      <w:r w:rsidRPr="000E3FF3">
        <w:rPr>
          <w:rFonts w:ascii="Arial" w:hAnsi="Arial" w:cs="Arial"/>
          <w:sz w:val="22"/>
          <w:szCs w:val="22"/>
        </w:rPr>
        <w:t>non</w:t>
      </w:r>
      <w:proofErr w:type="gramEnd"/>
      <w:r w:rsidRPr="000E3FF3">
        <w:rPr>
          <w:rFonts w:ascii="Arial" w:hAnsi="Arial" w:cs="Arial"/>
          <w:sz w:val="22"/>
          <w:szCs w:val="22"/>
        </w:rPr>
        <w:t xml:space="preserve"> </w:t>
      </w:r>
    </w:p>
    <w:p w:rsidR="00F00023" w:rsidRPr="000E3FF3" w:rsidRDefault="00F00023" w:rsidP="009A00F7">
      <w:pPr>
        <w:pStyle w:val="NoSpacing"/>
        <w:rPr>
          <w:rFonts w:ascii="Arial" w:hAnsi="Arial" w:cs="Arial"/>
          <w:sz w:val="22"/>
          <w:szCs w:val="22"/>
        </w:rPr>
      </w:pPr>
      <w:proofErr w:type="gramStart"/>
      <w:r w:rsidRPr="000E3FF3">
        <w:rPr>
          <w:rFonts w:ascii="Arial" w:hAnsi="Arial" w:cs="Arial"/>
          <w:sz w:val="22"/>
          <w:szCs w:val="22"/>
        </w:rPr>
        <w:t>compliance</w:t>
      </w:r>
      <w:proofErr w:type="gramEnd"/>
      <w:r w:rsidRPr="000E3FF3">
        <w:rPr>
          <w:rFonts w:ascii="Arial" w:hAnsi="Arial" w:cs="Arial"/>
          <w:sz w:val="22"/>
          <w:szCs w:val="22"/>
        </w:rPr>
        <w:t xml:space="preserve"> with the setting policy and procedure.</w:t>
      </w:r>
    </w:p>
    <w:p w:rsidR="00F00023" w:rsidRPr="000E3FF3" w:rsidRDefault="00F00023" w:rsidP="009A00F7">
      <w:pPr>
        <w:pStyle w:val="NoSpacing"/>
        <w:rPr>
          <w:rFonts w:ascii="Arial" w:hAnsi="Arial" w:cs="Arial"/>
          <w:sz w:val="22"/>
          <w:szCs w:val="22"/>
        </w:rPr>
      </w:pPr>
    </w:p>
    <w:p w:rsidR="00F00023" w:rsidRPr="000E3FF3" w:rsidRDefault="00F00023" w:rsidP="009A00F7">
      <w:pPr>
        <w:pStyle w:val="NoSpacing"/>
        <w:rPr>
          <w:rFonts w:ascii="Arial" w:hAnsi="Arial" w:cs="Arial"/>
          <w:b/>
          <w:sz w:val="22"/>
          <w:szCs w:val="22"/>
        </w:rPr>
      </w:pPr>
      <w:r w:rsidRPr="000E3FF3">
        <w:rPr>
          <w:rFonts w:ascii="Arial" w:hAnsi="Arial" w:cs="Arial"/>
          <w:b/>
          <w:sz w:val="22"/>
          <w:szCs w:val="22"/>
        </w:rPr>
        <w:t>Refusal to obey a reasonable instruction</w:t>
      </w:r>
    </w:p>
    <w:p w:rsidR="00F00023" w:rsidRPr="000E3FF3" w:rsidRDefault="00F00023" w:rsidP="009A00F7">
      <w:pPr>
        <w:pStyle w:val="NoSpacing"/>
        <w:rPr>
          <w:rFonts w:ascii="Arial" w:hAnsi="Arial" w:cs="Arial"/>
          <w:b/>
          <w:sz w:val="22"/>
          <w:szCs w:val="22"/>
        </w:rPr>
      </w:pPr>
    </w:p>
    <w:p w:rsidR="00F00023" w:rsidRPr="000E3FF3" w:rsidRDefault="00F00023" w:rsidP="009A00F7">
      <w:pPr>
        <w:pStyle w:val="NoSpacing"/>
        <w:rPr>
          <w:rFonts w:ascii="Arial" w:hAnsi="Arial" w:cs="Arial"/>
          <w:sz w:val="22"/>
          <w:szCs w:val="22"/>
        </w:rPr>
      </w:pPr>
      <w:r w:rsidRPr="000E3FF3">
        <w:rPr>
          <w:rFonts w:ascii="Arial" w:hAnsi="Arial" w:cs="Arial"/>
          <w:sz w:val="22"/>
          <w:szCs w:val="22"/>
        </w:rPr>
        <w:t xml:space="preserve">It is the responsibility of all staff to carry out reasonable instructions. In those circumstances where a </w:t>
      </w:r>
    </w:p>
    <w:p w:rsidR="00F00023" w:rsidRPr="000E3FF3" w:rsidRDefault="00F00023" w:rsidP="009A00F7">
      <w:pPr>
        <w:pStyle w:val="NoSpacing"/>
        <w:rPr>
          <w:rFonts w:ascii="Arial" w:hAnsi="Arial" w:cs="Arial"/>
          <w:sz w:val="22"/>
          <w:szCs w:val="22"/>
        </w:rPr>
      </w:pPr>
      <w:proofErr w:type="gramStart"/>
      <w:r w:rsidRPr="000E3FF3">
        <w:rPr>
          <w:rFonts w:ascii="Arial" w:hAnsi="Arial" w:cs="Arial"/>
          <w:sz w:val="22"/>
          <w:szCs w:val="22"/>
        </w:rPr>
        <w:t>member</w:t>
      </w:r>
      <w:proofErr w:type="gramEnd"/>
      <w:r w:rsidRPr="000E3FF3">
        <w:rPr>
          <w:rFonts w:ascii="Arial" w:hAnsi="Arial" w:cs="Arial"/>
          <w:sz w:val="22"/>
          <w:szCs w:val="22"/>
        </w:rPr>
        <w:t xml:space="preserve"> of staff refuses to obey a reasonable instruction, it will be necessary to investigate the situation </w:t>
      </w:r>
    </w:p>
    <w:p w:rsidR="00F00023" w:rsidRPr="000E3FF3" w:rsidRDefault="00F00023" w:rsidP="009A00F7">
      <w:pPr>
        <w:pStyle w:val="NoSpacing"/>
        <w:rPr>
          <w:rFonts w:ascii="Arial" w:hAnsi="Arial" w:cs="Arial"/>
          <w:sz w:val="22"/>
          <w:szCs w:val="22"/>
        </w:rPr>
      </w:pPr>
      <w:proofErr w:type="gramStart"/>
      <w:r w:rsidRPr="000E3FF3">
        <w:rPr>
          <w:rFonts w:ascii="Arial" w:hAnsi="Arial" w:cs="Arial"/>
          <w:sz w:val="22"/>
          <w:szCs w:val="22"/>
        </w:rPr>
        <w:t>and</w:t>
      </w:r>
      <w:proofErr w:type="gramEnd"/>
      <w:r w:rsidRPr="000E3FF3">
        <w:rPr>
          <w:rFonts w:ascii="Arial" w:hAnsi="Arial" w:cs="Arial"/>
          <w:sz w:val="22"/>
          <w:szCs w:val="22"/>
        </w:rPr>
        <w:t>, depending on the outcome of an investigation, it may result in disciplinary action.</w:t>
      </w:r>
    </w:p>
    <w:p w:rsidR="00F00023" w:rsidRPr="000E3FF3" w:rsidRDefault="00F00023" w:rsidP="009A00F7">
      <w:pPr>
        <w:pStyle w:val="NoSpacing"/>
        <w:rPr>
          <w:rFonts w:ascii="Arial" w:hAnsi="Arial" w:cs="Arial"/>
          <w:b/>
          <w:sz w:val="22"/>
          <w:szCs w:val="22"/>
        </w:rPr>
      </w:pPr>
    </w:p>
    <w:p w:rsidR="00872A09" w:rsidRPr="000E3FF3" w:rsidRDefault="00F00023" w:rsidP="00F00023">
      <w:pPr>
        <w:pStyle w:val="NoSpacing"/>
        <w:rPr>
          <w:rFonts w:ascii="Arial" w:hAnsi="Arial" w:cs="Arial"/>
          <w:b/>
          <w:sz w:val="22"/>
          <w:szCs w:val="22"/>
        </w:rPr>
      </w:pPr>
      <w:r w:rsidRPr="000E3FF3">
        <w:rPr>
          <w:rFonts w:ascii="Arial" w:hAnsi="Arial" w:cs="Arial"/>
          <w:b/>
          <w:sz w:val="22"/>
          <w:szCs w:val="22"/>
        </w:rPr>
        <w:t xml:space="preserve">       Social behaviour</w:t>
      </w:r>
    </w:p>
    <w:p w:rsidR="00F00023" w:rsidRPr="000E3FF3" w:rsidRDefault="00F00023" w:rsidP="00F00023">
      <w:pPr>
        <w:pStyle w:val="NoSpacing"/>
        <w:rPr>
          <w:rFonts w:ascii="Arial" w:hAnsi="Arial" w:cs="Arial"/>
          <w:b/>
          <w:sz w:val="22"/>
          <w:szCs w:val="22"/>
        </w:rPr>
      </w:pPr>
    </w:p>
    <w:p w:rsidR="00F00023" w:rsidRPr="000E3FF3" w:rsidRDefault="00F00023" w:rsidP="00F00023">
      <w:pPr>
        <w:pStyle w:val="NoSpacing"/>
        <w:rPr>
          <w:rFonts w:ascii="Arial" w:hAnsi="Arial" w:cs="Arial"/>
          <w:sz w:val="22"/>
          <w:szCs w:val="22"/>
        </w:rPr>
      </w:pPr>
      <w:r w:rsidRPr="000E3FF3">
        <w:rPr>
          <w:rFonts w:ascii="Arial" w:hAnsi="Arial" w:cs="Arial"/>
          <w:sz w:val="22"/>
          <w:szCs w:val="22"/>
        </w:rPr>
        <w:t xml:space="preserve">Staff should be aware of the following expected standards of behaviour when attending work related </w:t>
      </w:r>
    </w:p>
    <w:p w:rsidR="00F00023" w:rsidRPr="000E3FF3" w:rsidRDefault="00F00023" w:rsidP="00F00023">
      <w:pPr>
        <w:pStyle w:val="NoSpacing"/>
        <w:rPr>
          <w:rFonts w:ascii="Arial" w:hAnsi="Arial" w:cs="Arial"/>
          <w:sz w:val="22"/>
          <w:szCs w:val="22"/>
        </w:rPr>
      </w:pPr>
      <w:proofErr w:type="gramStart"/>
      <w:r w:rsidRPr="000E3FF3">
        <w:rPr>
          <w:rFonts w:ascii="Arial" w:hAnsi="Arial" w:cs="Arial"/>
          <w:sz w:val="22"/>
          <w:szCs w:val="22"/>
        </w:rPr>
        <w:t>events</w:t>
      </w:r>
      <w:proofErr w:type="gramEnd"/>
      <w:r w:rsidRPr="000E3FF3">
        <w:rPr>
          <w:rFonts w:ascii="Arial" w:hAnsi="Arial" w:cs="Arial"/>
          <w:sz w:val="22"/>
          <w:szCs w:val="22"/>
        </w:rPr>
        <w:t xml:space="preserve"> in and outside of work time where attendance could be seen as representing the setting:</w:t>
      </w:r>
    </w:p>
    <w:p w:rsidR="00F00023" w:rsidRPr="000E3FF3" w:rsidRDefault="00F00023" w:rsidP="00F00023">
      <w:pPr>
        <w:pStyle w:val="NoSpacing"/>
        <w:rPr>
          <w:rFonts w:ascii="Arial" w:hAnsi="Arial" w:cs="Arial"/>
          <w:sz w:val="22"/>
          <w:szCs w:val="22"/>
        </w:rPr>
      </w:pPr>
    </w:p>
    <w:p w:rsidR="00F00023" w:rsidRPr="000E3FF3" w:rsidRDefault="00F00023" w:rsidP="00AC030D">
      <w:pPr>
        <w:pStyle w:val="NoSpacing"/>
        <w:numPr>
          <w:ilvl w:val="0"/>
          <w:numId w:val="32"/>
        </w:numPr>
        <w:rPr>
          <w:rFonts w:ascii="Arial" w:hAnsi="Arial" w:cs="Arial"/>
          <w:sz w:val="22"/>
          <w:szCs w:val="22"/>
        </w:rPr>
      </w:pPr>
      <w:r w:rsidRPr="000E3FF3">
        <w:rPr>
          <w:rFonts w:ascii="Arial" w:hAnsi="Arial" w:cs="Arial"/>
          <w:sz w:val="22"/>
          <w:szCs w:val="22"/>
        </w:rPr>
        <w:t xml:space="preserve">The staff Code of </w:t>
      </w:r>
      <w:proofErr w:type="gramStart"/>
      <w:r w:rsidRPr="000E3FF3">
        <w:rPr>
          <w:rFonts w:ascii="Arial" w:hAnsi="Arial" w:cs="Arial"/>
          <w:sz w:val="22"/>
          <w:szCs w:val="22"/>
        </w:rPr>
        <w:t>Conduct ,</w:t>
      </w:r>
      <w:proofErr w:type="gramEnd"/>
      <w:r w:rsidRPr="000E3FF3">
        <w:rPr>
          <w:rFonts w:ascii="Arial" w:hAnsi="Arial" w:cs="Arial"/>
          <w:sz w:val="22"/>
          <w:szCs w:val="22"/>
        </w:rPr>
        <w:t xml:space="preserve"> Employment/Safer Recruitment policies will still apply e.g. regarding drug/alcohol abuse, harassment and discrimination.</w:t>
      </w:r>
    </w:p>
    <w:p w:rsidR="00F00023" w:rsidRPr="000E3FF3" w:rsidRDefault="00F00023" w:rsidP="00F00023">
      <w:pPr>
        <w:pStyle w:val="NoSpacing"/>
        <w:rPr>
          <w:rFonts w:ascii="Arial" w:hAnsi="Arial" w:cs="Arial"/>
          <w:sz w:val="22"/>
          <w:szCs w:val="22"/>
        </w:rPr>
      </w:pPr>
    </w:p>
    <w:p w:rsidR="00F00023" w:rsidRPr="000E3FF3" w:rsidRDefault="00F00023" w:rsidP="00AC030D">
      <w:pPr>
        <w:pStyle w:val="NoSpacing"/>
        <w:numPr>
          <w:ilvl w:val="0"/>
          <w:numId w:val="32"/>
        </w:numPr>
        <w:rPr>
          <w:rFonts w:ascii="Arial" w:hAnsi="Arial" w:cs="Arial"/>
          <w:sz w:val="22"/>
          <w:szCs w:val="22"/>
        </w:rPr>
      </w:pPr>
      <w:r w:rsidRPr="000E3FF3">
        <w:rPr>
          <w:rFonts w:ascii="Arial" w:hAnsi="Arial" w:cs="Arial"/>
          <w:sz w:val="22"/>
          <w:szCs w:val="22"/>
        </w:rPr>
        <w:t>Consideration and respect for others.</w:t>
      </w:r>
    </w:p>
    <w:p w:rsidR="00F00023" w:rsidRPr="000E3FF3" w:rsidRDefault="00F00023" w:rsidP="00F00023">
      <w:pPr>
        <w:pStyle w:val="NoSpacing"/>
        <w:rPr>
          <w:rFonts w:ascii="Arial" w:hAnsi="Arial" w:cs="Arial"/>
          <w:sz w:val="22"/>
          <w:szCs w:val="22"/>
        </w:rPr>
      </w:pPr>
    </w:p>
    <w:p w:rsidR="00F00023" w:rsidRPr="000E3FF3" w:rsidRDefault="00891969" w:rsidP="00AC030D">
      <w:pPr>
        <w:pStyle w:val="NoSpacing"/>
        <w:numPr>
          <w:ilvl w:val="0"/>
          <w:numId w:val="32"/>
        </w:numPr>
        <w:rPr>
          <w:rFonts w:ascii="Arial" w:hAnsi="Arial" w:cs="Arial"/>
          <w:sz w:val="22"/>
          <w:szCs w:val="22"/>
        </w:rPr>
      </w:pPr>
      <w:r w:rsidRPr="000E3FF3">
        <w:rPr>
          <w:rFonts w:ascii="Arial" w:hAnsi="Arial" w:cs="Arial"/>
          <w:sz w:val="22"/>
          <w:szCs w:val="22"/>
        </w:rPr>
        <w:t>Setting Manager, deputy and others in management/supervision should not behave in any way that could undermine their position.</w:t>
      </w:r>
    </w:p>
    <w:p w:rsidR="00891969" w:rsidRPr="000E3FF3" w:rsidRDefault="00891969" w:rsidP="00891969">
      <w:pPr>
        <w:pStyle w:val="NoSpacing"/>
        <w:rPr>
          <w:rFonts w:ascii="Arial" w:hAnsi="Arial" w:cs="Arial"/>
          <w:sz w:val="22"/>
          <w:szCs w:val="22"/>
        </w:rPr>
      </w:pPr>
    </w:p>
    <w:p w:rsidR="00891969" w:rsidRPr="000E3FF3" w:rsidRDefault="00891969" w:rsidP="00AC030D">
      <w:pPr>
        <w:pStyle w:val="NoSpacing"/>
        <w:numPr>
          <w:ilvl w:val="0"/>
          <w:numId w:val="32"/>
        </w:numPr>
        <w:rPr>
          <w:rFonts w:ascii="Arial" w:hAnsi="Arial" w:cs="Arial"/>
          <w:sz w:val="22"/>
          <w:szCs w:val="22"/>
        </w:rPr>
      </w:pPr>
      <w:proofErr w:type="spellStart"/>
      <w:r w:rsidRPr="000E3FF3">
        <w:rPr>
          <w:rFonts w:ascii="Arial" w:hAnsi="Arial" w:cs="Arial"/>
          <w:sz w:val="22"/>
          <w:szCs w:val="22"/>
        </w:rPr>
        <w:t>Childville</w:t>
      </w:r>
      <w:proofErr w:type="spellEnd"/>
      <w:r w:rsidRPr="000E3FF3">
        <w:rPr>
          <w:rFonts w:ascii="Arial" w:hAnsi="Arial" w:cs="Arial"/>
          <w:sz w:val="22"/>
          <w:szCs w:val="22"/>
        </w:rPr>
        <w:t xml:space="preserve"> should always be seen in a favourable way by the public.</w:t>
      </w:r>
    </w:p>
    <w:p w:rsidR="00891969" w:rsidRPr="000E3FF3" w:rsidRDefault="00891969" w:rsidP="00891969">
      <w:pPr>
        <w:pStyle w:val="NoSpacing"/>
        <w:ind w:left="1191"/>
        <w:rPr>
          <w:rFonts w:ascii="Arial" w:hAnsi="Arial" w:cs="Arial"/>
          <w:sz w:val="22"/>
          <w:szCs w:val="22"/>
        </w:rPr>
      </w:pPr>
    </w:p>
    <w:p w:rsidR="00891969" w:rsidRPr="000E3FF3" w:rsidRDefault="00891969" w:rsidP="00891969">
      <w:pPr>
        <w:pStyle w:val="NoSpacing"/>
        <w:rPr>
          <w:rFonts w:ascii="Arial" w:hAnsi="Arial" w:cs="Arial"/>
          <w:b/>
          <w:sz w:val="22"/>
          <w:szCs w:val="22"/>
        </w:rPr>
      </w:pPr>
      <w:r w:rsidRPr="000E3FF3">
        <w:rPr>
          <w:rFonts w:ascii="Arial" w:hAnsi="Arial" w:cs="Arial"/>
          <w:b/>
          <w:sz w:val="22"/>
          <w:szCs w:val="22"/>
        </w:rPr>
        <w:t>Alcohol/drugs</w:t>
      </w:r>
    </w:p>
    <w:p w:rsidR="00891969" w:rsidRPr="000E3FF3" w:rsidRDefault="00891969" w:rsidP="00891969">
      <w:pPr>
        <w:pStyle w:val="NoSpacing"/>
        <w:rPr>
          <w:rFonts w:ascii="Arial" w:hAnsi="Arial" w:cs="Arial"/>
          <w:b/>
          <w:sz w:val="22"/>
          <w:szCs w:val="22"/>
        </w:rPr>
      </w:pPr>
    </w:p>
    <w:p w:rsidR="00891969" w:rsidRPr="000E3FF3" w:rsidRDefault="00891969" w:rsidP="00891969">
      <w:pPr>
        <w:pStyle w:val="NoSpacing"/>
        <w:rPr>
          <w:rFonts w:ascii="Arial" w:hAnsi="Arial" w:cs="Arial"/>
          <w:sz w:val="22"/>
          <w:szCs w:val="22"/>
        </w:rPr>
      </w:pPr>
      <w:r w:rsidRPr="000E3FF3">
        <w:rPr>
          <w:rFonts w:ascii="Arial" w:hAnsi="Arial" w:cs="Arial"/>
          <w:sz w:val="22"/>
          <w:szCs w:val="22"/>
        </w:rPr>
        <w:t xml:space="preserve">       Staff must not ensure that they are not unfit for duty as a result of the effects of alcohol or drugs. Staff </w:t>
      </w:r>
    </w:p>
    <w:p w:rsidR="00891969" w:rsidRPr="000E3FF3" w:rsidRDefault="00891969" w:rsidP="00891969">
      <w:pPr>
        <w:pStyle w:val="NoSpacing"/>
        <w:rPr>
          <w:rFonts w:ascii="Arial" w:hAnsi="Arial" w:cs="Arial"/>
          <w:sz w:val="22"/>
          <w:szCs w:val="22"/>
        </w:rPr>
      </w:pPr>
      <w:proofErr w:type="gramStart"/>
      <w:r w:rsidRPr="000E3FF3">
        <w:rPr>
          <w:rFonts w:ascii="Arial" w:hAnsi="Arial" w:cs="Arial"/>
          <w:sz w:val="22"/>
          <w:szCs w:val="22"/>
        </w:rPr>
        <w:t>should</w:t>
      </w:r>
      <w:proofErr w:type="gramEnd"/>
      <w:r w:rsidRPr="000E3FF3">
        <w:rPr>
          <w:rFonts w:ascii="Arial" w:hAnsi="Arial" w:cs="Arial"/>
          <w:sz w:val="22"/>
          <w:szCs w:val="22"/>
        </w:rPr>
        <w:t xml:space="preserve"> be aware of the lasting effects of alcohol and drugs, both prescription and illegal, and should </w:t>
      </w:r>
    </w:p>
    <w:p w:rsidR="00891969" w:rsidRPr="000E3FF3" w:rsidRDefault="00891969" w:rsidP="00891969">
      <w:pPr>
        <w:pStyle w:val="NoSpacing"/>
        <w:rPr>
          <w:rFonts w:ascii="Arial" w:hAnsi="Arial" w:cs="Arial"/>
          <w:sz w:val="22"/>
          <w:szCs w:val="22"/>
        </w:rPr>
      </w:pPr>
      <w:proofErr w:type="gramStart"/>
      <w:r w:rsidRPr="000E3FF3">
        <w:rPr>
          <w:rFonts w:ascii="Arial" w:hAnsi="Arial" w:cs="Arial"/>
          <w:sz w:val="22"/>
          <w:szCs w:val="22"/>
        </w:rPr>
        <w:t>refrain</w:t>
      </w:r>
      <w:proofErr w:type="gramEnd"/>
      <w:r w:rsidRPr="000E3FF3">
        <w:rPr>
          <w:rFonts w:ascii="Arial" w:hAnsi="Arial" w:cs="Arial"/>
          <w:sz w:val="22"/>
          <w:szCs w:val="22"/>
        </w:rPr>
        <w:t xml:space="preserve"> from the consumption of these substances when resuming for duty as this could impair their ability </w:t>
      </w:r>
    </w:p>
    <w:p w:rsidR="00891969" w:rsidRPr="000E3FF3" w:rsidRDefault="00891969" w:rsidP="00891969">
      <w:pPr>
        <w:pStyle w:val="NoSpacing"/>
        <w:rPr>
          <w:rFonts w:ascii="Arial" w:hAnsi="Arial" w:cs="Arial"/>
          <w:sz w:val="22"/>
          <w:szCs w:val="22"/>
        </w:rPr>
      </w:pPr>
      <w:proofErr w:type="gramStart"/>
      <w:r w:rsidRPr="000E3FF3">
        <w:rPr>
          <w:rFonts w:ascii="Arial" w:hAnsi="Arial" w:cs="Arial"/>
          <w:sz w:val="22"/>
          <w:szCs w:val="22"/>
        </w:rPr>
        <w:t>discharge</w:t>
      </w:r>
      <w:proofErr w:type="gramEnd"/>
      <w:r w:rsidRPr="000E3FF3">
        <w:rPr>
          <w:rFonts w:ascii="Arial" w:hAnsi="Arial" w:cs="Arial"/>
          <w:sz w:val="22"/>
          <w:szCs w:val="22"/>
        </w:rPr>
        <w:t xml:space="preserve"> their duties to the children. See Appendix 1</w:t>
      </w:r>
    </w:p>
    <w:p w:rsidR="00891969" w:rsidRPr="000E3FF3" w:rsidRDefault="00891969" w:rsidP="00891969">
      <w:pPr>
        <w:pStyle w:val="NoSpacing"/>
        <w:rPr>
          <w:rFonts w:ascii="Arial" w:hAnsi="Arial" w:cs="Arial"/>
          <w:sz w:val="22"/>
          <w:szCs w:val="22"/>
        </w:rPr>
      </w:pPr>
    </w:p>
    <w:p w:rsidR="00891969" w:rsidRPr="000E3FF3" w:rsidRDefault="00891969" w:rsidP="00891969">
      <w:pPr>
        <w:pStyle w:val="NoSpacing"/>
        <w:rPr>
          <w:rFonts w:ascii="Arial" w:hAnsi="Arial" w:cs="Arial"/>
          <w:b/>
          <w:sz w:val="22"/>
          <w:szCs w:val="22"/>
        </w:rPr>
      </w:pPr>
      <w:r w:rsidRPr="000E3FF3">
        <w:rPr>
          <w:rFonts w:ascii="Arial" w:hAnsi="Arial" w:cs="Arial"/>
          <w:b/>
          <w:sz w:val="22"/>
          <w:szCs w:val="22"/>
        </w:rPr>
        <w:t xml:space="preserve"> Smoking</w:t>
      </w:r>
    </w:p>
    <w:p w:rsidR="00891969" w:rsidRPr="000E3FF3" w:rsidRDefault="00891969" w:rsidP="00891969">
      <w:pPr>
        <w:pStyle w:val="NoSpacing"/>
        <w:rPr>
          <w:rFonts w:ascii="Arial" w:hAnsi="Arial" w:cs="Arial"/>
          <w:b/>
          <w:sz w:val="22"/>
          <w:szCs w:val="22"/>
        </w:rPr>
      </w:pPr>
    </w:p>
    <w:p w:rsidR="00891969" w:rsidRPr="000E3FF3" w:rsidRDefault="00891969" w:rsidP="00891969">
      <w:pPr>
        <w:pStyle w:val="NoSpacing"/>
        <w:rPr>
          <w:rFonts w:ascii="Arial" w:hAnsi="Arial" w:cs="Arial"/>
          <w:sz w:val="22"/>
          <w:szCs w:val="22"/>
        </w:rPr>
      </w:pPr>
      <w:r w:rsidRPr="000E3FF3">
        <w:rPr>
          <w:rFonts w:ascii="Arial" w:hAnsi="Arial" w:cs="Arial"/>
          <w:sz w:val="22"/>
          <w:szCs w:val="22"/>
        </w:rPr>
        <w:t xml:space="preserve"> Smoking is not permitted in any part of </w:t>
      </w:r>
      <w:proofErr w:type="spellStart"/>
      <w:r w:rsidRPr="000E3FF3">
        <w:rPr>
          <w:rFonts w:ascii="Arial" w:hAnsi="Arial" w:cs="Arial"/>
          <w:sz w:val="22"/>
          <w:szCs w:val="22"/>
        </w:rPr>
        <w:t>Childville</w:t>
      </w:r>
      <w:proofErr w:type="spellEnd"/>
      <w:r w:rsidRPr="000E3FF3">
        <w:rPr>
          <w:rFonts w:ascii="Arial" w:hAnsi="Arial" w:cs="Arial"/>
          <w:sz w:val="22"/>
          <w:szCs w:val="22"/>
        </w:rPr>
        <w:t xml:space="preserve"> settings or grounds at any time.</w:t>
      </w:r>
    </w:p>
    <w:p w:rsidR="00891969" w:rsidRPr="000E3FF3" w:rsidRDefault="00891969" w:rsidP="00891969">
      <w:pPr>
        <w:pStyle w:val="NoSpacing"/>
        <w:rPr>
          <w:rFonts w:ascii="Arial" w:hAnsi="Arial" w:cs="Arial"/>
          <w:sz w:val="22"/>
          <w:szCs w:val="22"/>
        </w:rPr>
      </w:pPr>
    </w:p>
    <w:p w:rsidR="00891969" w:rsidRPr="000E3FF3" w:rsidRDefault="00891969" w:rsidP="00891969">
      <w:pPr>
        <w:pStyle w:val="NoSpacing"/>
        <w:rPr>
          <w:rFonts w:ascii="Arial" w:hAnsi="Arial" w:cs="Arial"/>
          <w:b/>
          <w:sz w:val="22"/>
          <w:szCs w:val="22"/>
        </w:rPr>
      </w:pPr>
      <w:r w:rsidRPr="000E3FF3">
        <w:rPr>
          <w:rFonts w:ascii="Arial" w:hAnsi="Arial" w:cs="Arial"/>
          <w:b/>
          <w:sz w:val="22"/>
          <w:szCs w:val="22"/>
        </w:rPr>
        <w:t>Relationships</w:t>
      </w:r>
    </w:p>
    <w:p w:rsidR="00891969" w:rsidRPr="000E3FF3" w:rsidRDefault="00891969" w:rsidP="00891969">
      <w:pPr>
        <w:pStyle w:val="NoSpacing"/>
        <w:rPr>
          <w:rFonts w:ascii="Arial" w:hAnsi="Arial" w:cs="Arial"/>
          <w:b/>
          <w:sz w:val="22"/>
          <w:szCs w:val="22"/>
        </w:rPr>
      </w:pPr>
    </w:p>
    <w:p w:rsidR="00891969" w:rsidRPr="000E3FF3" w:rsidRDefault="00891969" w:rsidP="00891969">
      <w:pPr>
        <w:pStyle w:val="NoSpacing"/>
        <w:rPr>
          <w:rFonts w:ascii="Arial" w:hAnsi="Arial" w:cs="Arial"/>
          <w:sz w:val="22"/>
          <w:szCs w:val="22"/>
        </w:rPr>
      </w:pPr>
      <w:r w:rsidRPr="000E3FF3">
        <w:rPr>
          <w:rFonts w:ascii="Arial" w:hAnsi="Arial" w:cs="Arial"/>
          <w:sz w:val="22"/>
          <w:szCs w:val="22"/>
        </w:rPr>
        <w:t xml:space="preserve">Staff should always remember their responsibilities to the community they serve and ensure courteous, </w:t>
      </w:r>
    </w:p>
    <w:p w:rsidR="00891969" w:rsidRPr="000E3FF3" w:rsidRDefault="00891969" w:rsidP="00891969">
      <w:pPr>
        <w:pStyle w:val="NoSpacing"/>
        <w:rPr>
          <w:rFonts w:ascii="Arial" w:hAnsi="Arial" w:cs="Arial"/>
          <w:sz w:val="22"/>
          <w:szCs w:val="22"/>
        </w:rPr>
      </w:pPr>
      <w:proofErr w:type="gramStart"/>
      <w:r w:rsidRPr="000E3FF3">
        <w:rPr>
          <w:rFonts w:ascii="Arial" w:hAnsi="Arial" w:cs="Arial"/>
          <w:sz w:val="22"/>
          <w:szCs w:val="22"/>
        </w:rPr>
        <w:t>efficient</w:t>
      </w:r>
      <w:proofErr w:type="gramEnd"/>
      <w:r w:rsidRPr="000E3FF3">
        <w:rPr>
          <w:rFonts w:ascii="Arial" w:hAnsi="Arial" w:cs="Arial"/>
          <w:sz w:val="22"/>
          <w:szCs w:val="22"/>
        </w:rPr>
        <w:t xml:space="preserve"> and impartial service delivery to all children, parents/carers and others within the community.</w:t>
      </w:r>
    </w:p>
    <w:p w:rsidR="00891969" w:rsidRPr="000E3FF3" w:rsidRDefault="00891969" w:rsidP="00891969">
      <w:pPr>
        <w:pStyle w:val="NoSpacing"/>
        <w:rPr>
          <w:rFonts w:ascii="Arial" w:hAnsi="Arial" w:cs="Arial"/>
          <w:b/>
          <w:sz w:val="22"/>
          <w:szCs w:val="22"/>
        </w:rPr>
      </w:pPr>
    </w:p>
    <w:p w:rsidR="00891969" w:rsidRPr="000E3FF3" w:rsidRDefault="00891969" w:rsidP="00891969">
      <w:pPr>
        <w:pStyle w:val="NoSpacing"/>
        <w:rPr>
          <w:rFonts w:ascii="Arial" w:hAnsi="Arial" w:cs="Arial"/>
          <w:b/>
          <w:sz w:val="22"/>
          <w:szCs w:val="22"/>
        </w:rPr>
      </w:pPr>
      <w:r w:rsidRPr="000E3FF3">
        <w:rPr>
          <w:rFonts w:ascii="Arial" w:hAnsi="Arial" w:cs="Arial"/>
          <w:b/>
          <w:sz w:val="22"/>
          <w:szCs w:val="22"/>
        </w:rPr>
        <w:t xml:space="preserve">      Whistle Blowing</w:t>
      </w:r>
    </w:p>
    <w:p w:rsidR="00891969" w:rsidRPr="000E3FF3" w:rsidRDefault="00891969" w:rsidP="00891969">
      <w:pPr>
        <w:pStyle w:val="NoSpacing"/>
        <w:rPr>
          <w:rFonts w:ascii="Arial" w:hAnsi="Arial" w:cs="Arial"/>
          <w:b/>
          <w:sz w:val="22"/>
          <w:szCs w:val="22"/>
        </w:rPr>
      </w:pPr>
    </w:p>
    <w:p w:rsidR="00891969" w:rsidRPr="000E3FF3" w:rsidRDefault="00891969" w:rsidP="00891969">
      <w:pPr>
        <w:pStyle w:val="NoSpacing"/>
        <w:rPr>
          <w:rFonts w:ascii="Arial" w:hAnsi="Arial" w:cs="Arial"/>
          <w:sz w:val="22"/>
          <w:szCs w:val="22"/>
        </w:rPr>
      </w:pPr>
      <w:r w:rsidRPr="000E3FF3">
        <w:rPr>
          <w:rFonts w:ascii="Arial" w:hAnsi="Arial" w:cs="Arial"/>
          <w:sz w:val="22"/>
          <w:szCs w:val="22"/>
        </w:rPr>
        <w:t xml:space="preserve">Where </w:t>
      </w:r>
      <w:proofErr w:type="gramStart"/>
      <w:r w:rsidRPr="000E3FF3">
        <w:rPr>
          <w:rFonts w:ascii="Arial" w:hAnsi="Arial" w:cs="Arial"/>
          <w:sz w:val="22"/>
          <w:szCs w:val="22"/>
        </w:rPr>
        <w:t>staff are</w:t>
      </w:r>
      <w:proofErr w:type="gramEnd"/>
      <w:r w:rsidRPr="000E3FF3">
        <w:rPr>
          <w:rFonts w:ascii="Arial" w:hAnsi="Arial" w:cs="Arial"/>
          <w:sz w:val="22"/>
          <w:szCs w:val="22"/>
        </w:rPr>
        <w:t xml:space="preserve"> aware, or have evidence of illegal, improper or abusive behaviour of another member of </w:t>
      </w:r>
    </w:p>
    <w:p w:rsidR="00891969" w:rsidRPr="000E3FF3" w:rsidRDefault="00891969" w:rsidP="00891969">
      <w:pPr>
        <w:pStyle w:val="NoSpacing"/>
        <w:rPr>
          <w:rFonts w:ascii="Arial" w:hAnsi="Arial" w:cs="Arial"/>
          <w:sz w:val="22"/>
          <w:szCs w:val="22"/>
        </w:rPr>
      </w:pPr>
      <w:proofErr w:type="gramStart"/>
      <w:r w:rsidRPr="000E3FF3">
        <w:rPr>
          <w:rFonts w:ascii="Arial" w:hAnsi="Arial" w:cs="Arial"/>
          <w:sz w:val="22"/>
          <w:szCs w:val="22"/>
        </w:rPr>
        <w:t>staff</w:t>
      </w:r>
      <w:proofErr w:type="gramEnd"/>
      <w:r w:rsidRPr="000E3FF3">
        <w:rPr>
          <w:rFonts w:ascii="Arial" w:hAnsi="Arial" w:cs="Arial"/>
          <w:sz w:val="22"/>
          <w:szCs w:val="22"/>
        </w:rPr>
        <w:t>, he or she should refer to the Policy fo</w:t>
      </w:r>
      <w:r w:rsidR="00A71A78" w:rsidRPr="000E3FF3">
        <w:rPr>
          <w:rFonts w:ascii="Arial" w:hAnsi="Arial" w:cs="Arial"/>
          <w:sz w:val="22"/>
          <w:szCs w:val="22"/>
        </w:rPr>
        <w:t>r Equality and Diversity or dire</w:t>
      </w:r>
      <w:r w:rsidRPr="000E3FF3">
        <w:rPr>
          <w:rFonts w:ascii="Arial" w:hAnsi="Arial" w:cs="Arial"/>
          <w:sz w:val="22"/>
          <w:szCs w:val="22"/>
        </w:rPr>
        <w:t xml:space="preserve">ctly report to the setting Manager </w:t>
      </w:r>
    </w:p>
    <w:p w:rsidR="00891969" w:rsidRPr="000E3FF3" w:rsidRDefault="00891969" w:rsidP="00891969">
      <w:pPr>
        <w:pStyle w:val="NoSpacing"/>
        <w:rPr>
          <w:rFonts w:ascii="Arial" w:hAnsi="Arial" w:cs="Arial"/>
          <w:sz w:val="22"/>
          <w:szCs w:val="22"/>
        </w:rPr>
      </w:pPr>
      <w:proofErr w:type="gramStart"/>
      <w:r w:rsidRPr="000E3FF3">
        <w:rPr>
          <w:rFonts w:ascii="Arial" w:hAnsi="Arial" w:cs="Arial"/>
          <w:sz w:val="22"/>
          <w:szCs w:val="22"/>
        </w:rPr>
        <w:t>or</w:t>
      </w:r>
      <w:proofErr w:type="gramEnd"/>
      <w:r w:rsidRPr="000E3FF3">
        <w:rPr>
          <w:rFonts w:ascii="Arial" w:hAnsi="Arial" w:cs="Arial"/>
          <w:sz w:val="22"/>
          <w:szCs w:val="22"/>
        </w:rPr>
        <w:t xml:space="preserve"> the Directors.</w:t>
      </w:r>
    </w:p>
    <w:p w:rsidR="00891969" w:rsidRPr="000E3FF3" w:rsidRDefault="00891969" w:rsidP="00891969">
      <w:pPr>
        <w:pStyle w:val="NoSpacing"/>
        <w:rPr>
          <w:rFonts w:ascii="Arial" w:hAnsi="Arial" w:cs="Arial"/>
          <w:sz w:val="22"/>
          <w:szCs w:val="22"/>
        </w:rPr>
      </w:pPr>
    </w:p>
    <w:p w:rsidR="00891969" w:rsidRPr="000E3FF3" w:rsidRDefault="00891969" w:rsidP="00891969">
      <w:pPr>
        <w:pStyle w:val="NoSpacing"/>
        <w:rPr>
          <w:rFonts w:ascii="Arial" w:hAnsi="Arial" w:cs="Arial"/>
          <w:sz w:val="22"/>
          <w:szCs w:val="22"/>
        </w:rPr>
      </w:pPr>
      <w:r w:rsidRPr="000E3FF3">
        <w:rPr>
          <w:rFonts w:ascii="Arial" w:hAnsi="Arial" w:cs="Arial"/>
          <w:sz w:val="22"/>
          <w:szCs w:val="22"/>
        </w:rPr>
        <w:t xml:space="preserve">       Where </w:t>
      </w:r>
      <w:proofErr w:type="gramStart"/>
      <w:r w:rsidRPr="000E3FF3">
        <w:rPr>
          <w:rFonts w:ascii="Arial" w:hAnsi="Arial" w:cs="Arial"/>
          <w:sz w:val="22"/>
          <w:szCs w:val="22"/>
        </w:rPr>
        <w:t>staff are</w:t>
      </w:r>
      <w:proofErr w:type="gramEnd"/>
      <w:r w:rsidRPr="000E3FF3">
        <w:rPr>
          <w:rFonts w:ascii="Arial" w:hAnsi="Arial" w:cs="Arial"/>
          <w:sz w:val="22"/>
          <w:szCs w:val="22"/>
        </w:rPr>
        <w:t xml:space="preserve"> aware, or have </w:t>
      </w:r>
      <w:r w:rsidR="00F8534D" w:rsidRPr="000E3FF3">
        <w:rPr>
          <w:rFonts w:ascii="Arial" w:hAnsi="Arial" w:cs="Arial"/>
          <w:sz w:val="22"/>
          <w:szCs w:val="22"/>
        </w:rPr>
        <w:t xml:space="preserve">evidence of illegal, improper or abusive behaviour of another member of </w:t>
      </w:r>
    </w:p>
    <w:p w:rsidR="00F8534D" w:rsidRPr="000E3FF3" w:rsidRDefault="00F8534D" w:rsidP="00891969">
      <w:pPr>
        <w:pStyle w:val="NoSpacing"/>
        <w:rPr>
          <w:rFonts w:ascii="Arial" w:hAnsi="Arial" w:cs="Arial"/>
          <w:sz w:val="22"/>
          <w:szCs w:val="22"/>
        </w:rPr>
      </w:pPr>
      <w:proofErr w:type="gramStart"/>
      <w:r w:rsidRPr="000E3FF3">
        <w:rPr>
          <w:rFonts w:ascii="Arial" w:hAnsi="Arial" w:cs="Arial"/>
          <w:sz w:val="22"/>
          <w:szCs w:val="22"/>
        </w:rPr>
        <w:t>staff</w:t>
      </w:r>
      <w:proofErr w:type="gramEnd"/>
      <w:r w:rsidRPr="000E3FF3">
        <w:rPr>
          <w:rFonts w:ascii="Arial" w:hAnsi="Arial" w:cs="Arial"/>
          <w:sz w:val="22"/>
          <w:szCs w:val="22"/>
        </w:rPr>
        <w:t xml:space="preserve"> towards the children, he or she must notify the Manager immediately, unless the allegation is against </w:t>
      </w:r>
    </w:p>
    <w:p w:rsidR="00F8534D" w:rsidRPr="000E3FF3" w:rsidRDefault="00F8534D" w:rsidP="00891969">
      <w:pPr>
        <w:pStyle w:val="NoSpacing"/>
        <w:rPr>
          <w:rFonts w:ascii="Arial" w:hAnsi="Arial" w:cs="Arial"/>
          <w:sz w:val="22"/>
          <w:szCs w:val="22"/>
        </w:rPr>
      </w:pPr>
      <w:proofErr w:type="gramStart"/>
      <w:r w:rsidRPr="000E3FF3">
        <w:rPr>
          <w:rFonts w:ascii="Arial" w:hAnsi="Arial" w:cs="Arial"/>
          <w:sz w:val="22"/>
          <w:szCs w:val="22"/>
        </w:rPr>
        <w:t>the</w:t>
      </w:r>
      <w:proofErr w:type="gramEnd"/>
      <w:r w:rsidRPr="000E3FF3">
        <w:rPr>
          <w:rFonts w:ascii="Arial" w:hAnsi="Arial" w:cs="Arial"/>
          <w:sz w:val="22"/>
          <w:szCs w:val="22"/>
        </w:rPr>
        <w:t xml:space="preserve"> Manager the he or she should bring it to the attention of the Directors immediately.</w:t>
      </w:r>
    </w:p>
    <w:p w:rsidR="00F8534D" w:rsidRPr="000E3FF3" w:rsidRDefault="00F8534D" w:rsidP="00891969">
      <w:pPr>
        <w:pStyle w:val="NoSpacing"/>
        <w:rPr>
          <w:rFonts w:ascii="Arial" w:hAnsi="Arial" w:cs="Arial"/>
          <w:sz w:val="22"/>
          <w:szCs w:val="22"/>
        </w:rPr>
      </w:pPr>
    </w:p>
    <w:p w:rsidR="00F8534D" w:rsidRPr="000E3FF3" w:rsidRDefault="00F8534D" w:rsidP="00891969">
      <w:pPr>
        <w:pStyle w:val="NoSpacing"/>
        <w:rPr>
          <w:rFonts w:ascii="Arial" w:hAnsi="Arial" w:cs="Arial"/>
          <w:sz w:val="22"/>
          <w:szCs w:val="22"/>
        </w:rPr>
      </w:pPr>
      <w:r w:rsidRPr="000E3FF3">
        <w:rPr>
          <w:rFonts w:ascii="Arial" w:hAnsi="Arial" w:cs="Arial"/>
          <w:sz w:val="22"/>
          <w:szCs w:val="22"/>
        </w:rPr>
        <w:t xml:space="preserve">       Where a member of staff fails to report such concerns this may be construed as misconduct and lead to </w:t>
      </w:r>
    </w:p>
    <w:p w:rsidR="00F8534D" w:rsidRPr="000E3FF3" w:rsidRDefault="00F8534D" w:rsidP="00891969">
      <w:pPr>
        <w:pStyle w:val="NoSpacing"/>
        <w:rPr>
          <w:rFonts w:ascii="Arial" w:hAnsi="Arial" w:cs="Arial"/>
          <w:sz w:val="22"/>
          <w:szCs w:val="22"/>
        </w:rPr>
      </w:pPr>
      <w:proofErr w:type="gramStart"/>
      <w:r w:rsidRPr="000E3FF3">
        <w:rPr>
          <w:rFonts w:ascii="Arial" w:hAnsi="Arial" w:cs="Arial"/>
          <w:sz w:val="22"/>
          <w:szCs w:val="22"/>
        </w:rPr>
        <w:t>disciplinary</w:t>
      </w:r>
      <w:proofErr w:type="gramEnd"/>
      <w:r w:rsidRPr="000E3FF3">
        <w:rPr>
          <w:rFonts w:ascii="Arial" w:hAnsi="Arial" w:cs="Arial"/>
          <w:sz w:val="22"/>
          <w:szCs w:val="22"/>
        </w:rPr>
        <w:t xml:space="preserve"> action.</w:t>
      </w:r>
    </w:p>
    <w:p w:rsidR="00891969" w:rsidRPr="000E3FF3" w:rsidRDefault="00891969" w:rsidP="00891969">
      <w:pPr>
        <w:pStyle w:val="NoSpacing"/>
        <w:rPr>
          <w:rFonts w:ascii="Arial" w:hAnsi="Arial" w:cs="Arial"/>
          <w:b/>
          <w:sz w:val="22"/>
          <w:szCs w:val="22"/>
        </w:rPr>
      </w:pPr>
    </w:p>
    <w:p w:rsidR="00891969" w:rsidRPr="000E3FF3" w:rsidRDefault="00891969" w:rsidP="00891969">
      <w:pPr>
        <w:pStyle w:val="NoSpacing"/>
        <w:rPr>
          <w:rFonts w:ascii="Arial" w:hAnsi="Arial" w:cs="Arial"/>
          <w:b/>
          <w:sz w:val="22"/>
          <w:szCs w:val="22"/>
        </w:rPr>
      </w:pPr>
      <w:r w:rsidRPr="000E3FF3">
        <w:rPr>
          <w:rFonts w:ascii="Arial" w:hAnsi="Arial" w:cs="Arial"/>
          <w:b/>
          <w:sz w:val="22"/>
          <w:szCs w:val="22"/>
        </w:rPr>
        <w:t xml:space="preserve">  Personal Behaviour</w:t>
      </w:r>
    </w:p>
    <w:p w:rsidR="00F8534D" w:rsidRPr="000E3FF3" w:rsidRDefault="00F8534D" w:rsidP="00891969">
      <w:pPr>
        <w:pStyle w:val="NoSpacing"/>
        <w:rPr>
          <w:rFonts w:ascii="Arial" w:hAnsi="Arial" w:cs="Arial"/>
          <w:b/>
          <w:sz w:val="22"/>
          <w:szCs w:val="22"/>
        </w:rPr>
      </w:pPr>
    </w:p>
    <w:p w:rsidR="00F8534D" w:rsidRPr="000E3FF3" w:rsidRDefault="00F8534D" w:rsidP="00891969">
      <w:pPr>
        <w:pStyle w:val="NoSpacing"/>
        <w:rPr>
          <w:rFonts w:ascii="Arial" w:hAnsi="Arial" w:cs="Arial"/>
          <w:sz w:val="22"/>
          <w:szCs w:val="22"/>
        </w:rPr>
      </w:pPr>
      <w:proofErr w:type="spellStart"/>
      <w:r w:rsidRPr="000E3FF3">
        <w:rPr>
          <w:rFonts w:ascii="Arial" w:hAnsi="Arial" w:cs="Arial"/>
          <w:sz w:val="22"/>
          <w:szCs w:val="22"/>
        </w:rPr>
        <w:t>Childville</w:t>
      </w:r>
      <w:proofErr w:type="spellEnd"/>
      <w:r w:rsidRPr="000E3FF3">
        <w:rPr>
          <w:rFonts w:ascii="Arial" w:hAnsi="Arial" w:cs="Arial"/>
          <w:sz w:val="22"/>
          <w:szCs w:val="22"/>
        </w:rPr>
        <w:t xml:space="preserve"> believes in treating all staff with respect and trust in a mature, respectful and considerate manner     </w:t>
      </w:r>
    </w:p>
    <w:p w:rsidR="00F8534D" w:rsidRPr="000E3FF3" w:rsidRDefault="00F8534D" w:rsidP="00891969">
      <w:pPr>
        <w:pStyle w:val="NoSpacing"/>
        <w:rPr>
          <w:rFonts w:ascii="Arial" w:hAnsi="Arial" w:cs="Arial"/>
          <w:sz w:val="22"/>
          <w:szCs w:val="22"/>
        </w:rPr>
      </w:pPr>
      <w:proofErr w:type="gramStart"/>
      <w:r w:rsidRPr="000E3FF3">
        <w:rPr>
          <w:rFonts w:ascii="Arial" w:hAnsi="Arial" w:cs="Arial"/>
          <w:sz w:val="22"/>
          <w:szCs w:val="22"/>
        </w:rPr>
        <w:t>and</w:t>
      </w:r>
      <w:proofErr w:type="gramEnd"/>
      <w:r w:rsidRPr="000E3FF3">
        <w:rPr>
          <w:rFonts w:ascii="Arial" w:hAnsi="Arial" w:cs="Arial"/>
          <w:sz w:val="22"/>
          <w:szCs w:val="22"/>
        </w:rPr>
        <w:t xml:space="preserve"> expects the same approach from staff. </w:t>
      </w:r>
      <w:proofErr w:type="spellStart"/>
      <w:r w:rsidRPr="000E3FF3">
        <w:rPr>
          <w:rFonts w:ascii="Arial" w:hAnsi="Arial" w:cs="Arial"/>
          <w:sz w:val="22"/>
          <w:szCs w:val="22"/>
        </w:rPr>
        <w:t>Childville</w:t>
      </w:r>
      <w:proofErr w:type="spellEnd"/>
      <w:r w:rsidRPr="000E3FF3">
        <w:rPr>
          <w:rFonts w:ascii="Arial" w:hAnsi="Arial" w:cs="Arial"/>
          <w:sz w:val="22"/>
          <w:szCs w:val="22"/>
        </w:rPr>
        <w:t xml:space="preserve"> expects employees to respect its property, children's</w:t>
      </w:r>
    </w:p>
    <w:p w:rsidR="00F8534D" w:rsidRPr="000E3FF3" w:rsidRDefault="00F8534D" w:rsidP="00891969">
      <w:pPr>
        <w:pStyle w:val="NoSpacing"/>
        <w:rPr>
          <w:rFonts w:ascii="Arial" w:hAnsi="Arial" w:cs="Arial"/>
          <w:sz w:val="22"/>
          <w:szCs w:val="22"/>
        </w:rPr>
      </w:pPr>
      <w:proofErr w:type="gramStart"/>
      <w:r w:rsidRPr="000E3FF3">
        <w:rPr>
          <w:rFonts w:ascii="Arial" w:hAnsi="Arial" w:cs="Arial"/>
          <w:sz w:val="22"/>
          <w:szCs w:val="22"/>
        </w:rPr>
        <w:t>clothing</w:t>
      </w:r>
      <w:proofErr w:type="gramEnd"/>
      <w:r w:rsidRPr="000E3FF3">
        <w:rPr>
          <w:rFonts w:ascii="Arial" w:hAnsi="Arial" w:cs="Arial"/>
          <w:sz w:val="22"/>
          <w:szCs w:val="22"/>
        </w:rPr>
        <w:t xml:space="preserve"> etc. and other staff and their property at all times. Staff should also demonstrate the characteristics </w:t>
      </w:r>
    </w:p>
    <w:p w:rsidR="00F8534D" w:rsidRPr="000E3FF3" w:rsidRDefault="00F8534D" w:rsidP="00891969">
      <w:pPr>
        <w:pStyle w:val="NoSpacing"/>
        <w:rPr>
          <w:rFonts w:ascii="Arial" w:hAnsi="Arial" w:cs="Arial"/>
          <w:sz w:val="22"/>
          <w:szCs w:val="22"/>
        </w:rPr>
      </w:pPr>
      <w:proofErr w:type="gramStart"/>
      <w:r w:rsidRPr="000E3FF3">
        <w:rPr>
          <w:rFonts w:ascii="Arial" w:hAnsi="Arial" w:cs="Arial"/>
          <w:sz w:val="22"/>
          <w:szCs w:val="22"/>
        </w:rPr>
        <w:t>they</w:t>
      </w:r>
      <w:proofErr w:type="gramEnd"/>
      <w:r w:rsidRPr="000E3FF3">
        <w:rPr>
          <w:rFonts w:ascii="Arial" w:hAnsi="Arial" w:cs="Arial"/>
          <w:sz w:val="22"/>
          <w:szCs w:val="22"/>
        </w:rPr>
        <w:t xml:space="preserve"> are trying to inspire in the children. Failure to observe the standards of behaviour expected breaks the</w:t>
      </w:r>
    </w:p>
    <w:p w:rsidR="000A6F98" w:rsidRPr="000E3FF3" w:rsidRDefault="00F8534D" w:rsidP="00891969">
      <w:pPr>
        <w:pStyle w:val="NoSpacing"/>
        <w:rPr>
          <w:rFonts w:ascii="Arial" w:hAnsi="Arial" w:cs="Arial"/>
          <w:sz w:val="22"/>
          <w:szCs w:val="22"/>
        </w:rPr>
      </w:pPr>
      <w:proofErr w:type="gramStart"/>
      <w:r w:rsidRPr="000E3FF3">
        <w:rPr>
          <w:rFonts w:ascii="Arial" w:hAnsi="Arial" w:cs="Arial"/>
          <w:sz w:val="22"/>
          <w:szCs w:val="22"/>
        </w:rPr>
        <w:t>bond</w:t>
      </w:r>
      <w:proofErr w:type="gramEnd"/>
      <w:r w:rsidRPr="000E3FF3">
        <w:rPr>
          <w:rFonts w:ascii="Arial" w:hAnsi="Arial" w:cs="Arial"/>
          <w:sz w:val="22"/>
          <w:szCs w:val="22"/>
        </w:rPr>
        <w:t xml:space="preserve"> of trust that is fundamental to the </w:t>
      </w:r>
      <w:r w:rsidR="000A6F98" w:rsidRPr="000E3FF3">
        <w:rPr>
          <w:rFonts w:ascii="Arial" w:hAnsi="Arial" w:cs="Arial"/>
          <w:sz w:val="22"/>
          <w:szCs w:val="22"/>
        </w:rPr>
        <w:t>setting/staff rela</w:t>
      </w:r>
      <w:r w:rsidR="00025955" w:rsidRPr="000E3FF3">
        <w:rPr>
          <w:rFonts w:ascii="Arial" w:hAnsi="Arial" w:cs="Arial"/>
          <w:sz w:val="22"/>
          <w:szCs w:val="22"/>
        </w:rPr>
        <w:t>tionsh</w:t>
      </w:r>
      <w:r w:rsidR="000A6F98" w:rsidRPr="000E3FF3">
        <w:rPr>
          <w:rFonts w:ascii="Arial" w:hAnsi="Arial" w:cs="Arial"/>
          <w:sz w:val="22"/>
          <w:szCs w:val="22"/>
        </w:rPr>
        <w:t>ip and may lead to disciplinary action.</w:t>
      </w:r>
    </w:p>
    <w:p w:rsidR="000A6F98" w:rsidRPr="000E3FF3" w:rsidRDefault="000A6F98" w:rsidP="00891969">
      <w:pPr>
        <w:pStyle w:val="NoSpacing"/>
        <w:rPr>
          <w:rFonts w:ascii="Arial" w:hAnsi="Arial" w:cs="Arial"/>
          <w:sz w:val="22"/>
          <w:szCs w:val="22"/>
        </w:rPr>
      </w:pPr>
    </w:p>
    <w:p w:rsidR="00F8534D" w:rsidRPr="000E3FF3" w:rsidRDefault="000A6F98" w:rsidP="00AC030D">
      <w:pPr>
        <w:pStyle w:val="NoSpacing"/>
        <w:numPr>
          <w:ilvl w:val="0"/>
          <w:numId w:val="33"/>
        </w:numPr>
        <w:rPr>
          <w:rFonts w:ascii="Arial" w:hAnsi="Arial" w:cs="Arial"/>
          <w:sz w:val="22"/>
          <w:szCs w:val="22"/>
        </w:rPr>
      </w:pPr>
      <w:r w:rsidRPr="000E3FF3">
        <w:rPr>
          <w:rFonts w:ascii="Arial" w:hAnsi="Arial" w:cs="Arial"/>
          <w:sz w:val="22"/>
          <w:szCs w:val="22"/>
        </w:rPr>
        <w:t>If a member of staff is found to be in breach of the Employment/Safer Recruitment Policy due to gross misconduct, he or she may face dismissal.</w:t>
      </w:r>
    </w:p>
    <w:p w:rsidR="000A6F98" w:rsidRPr="000E3FF3" w:rsidRDefault="000A6F98" w:rsidP="000A6F98">
      <w:pPr>
        <w:pStyle w:val="NoSpacing"/>
        <w:ind w:left="1080"/>
        <w:rPr>
          <w:rFonts w:ascii="Arial" w:hAnsi="Arial" w:cs="Arial"/>
          <w:sz w:val="22"/>
          <w:szCs w:val="22"/>
        </w:rPr>
      </w:pPr>
    </w:p>
    <w:p w:rsidR="000A6F98" w:rsidRPr="000E3FF3" w:rsidRDefault="000A6F98" w:rsidP="005C521D">
      <w:pPr>
        <w:pStyle w:val="Heading1"/>
        <w:rPr>
          <w:rFonts w:cs="Arial"/>
        </w:rPr>
      </w:pPr>
      <w:r w:rsidRPr="000E3FF3">
        <w:rPr>
          <w:rFonts w:cs="Arial"/>
        </w:rPr>
        <w:t xml:space="preserve">   Absence from work</w:t>
      </w:r>
    </w:p>
    <w:p w:rsidR="000A6F98" w:rsidRPr="000E3FF3" w:rsidRDefault="000A6F98" w:rsidP="000A6F98">
      <w:pPr>
        <w:rPr>
          <w:rFonts w:ascii="Arial" w:hAnsi="Arial" w:cs="Arial"/>
          <w:sz w:val="22"/>
          <w:szCs w:val="22"/>
        </w:rPr>
      </w:pPr>
      <w:proofErr w:type="spellStart"/>
      <w:r w:rsidRPr="000E3FF3">
        <w:rPr>
          <w:rFonts w:ascii="Arial" w:hAnsi="Arial" w:cs="Arial"/>
          <w:sz w:val="22"/>
          <w:szCs w:val="22"/>
        </w:rPr>
        <w:t>Childville</w:t>
      </w:r>
      <w:proofErr w:type="spellEnd"/>
      <w:r w:rsidRPr="000E3FF3">
        <w:rPr>
          <w:rFonts w:ascii="Arial" w:hAnsi="Arial" w:cs="Arial"/>
          <w:sz w:val="22"/>
          <w:szCs w:val="22"/>
        </w:rPr>
        <w:t xml:space="preserve"> wor</w:t>
      </w:r>
      <w:r w:rsidR="009A380A" w:rsidRPr="000E3FF3">
        <w:rPr>
          <w:rFonts w:ascii="Arial" w:hAnsi="Arial" w:cs="Arial"/>
          <w:sz w:val="22"/>
          <w:szCs w:val="22"/>
        </w:rPr>
        <w:t>k 38 weeks a year term time only therefore staff</w:t>
      </w:r>
      <w:r w:rsidRPr="000E3FF3">
        <w:rPr>
          <w:rFonts w:ascii="Arial" w:hAnsi="Arial" w:cs="Arial"/>
          <w:sz w:val="22"/>
          <w:szCs w:val="22"/>
        </w:rPr>
        <w:t xml:space="preserve"> holiday is pro rata. The staff take 8 days of their holiday as</w:t>
      </w:r>
      <w:r w:rsidR="005C521D" w:rsidRPr="000E3FF3">
        <w:rPr>
          <w:rFonts w:ascii="Arial" w:hAnsi="Arial" w:cs="Arial"/>
          <w:sz w:val="22"/>
          <w:szCs w:val="22"/>
        </w:rPr>
        <w:t xml:space="preserve"> </w:t>
      </w:r>
      <w:r w:rsidRPr="000E3FF3">
        <w:rPr>
          <w:rFonts w:ascii="Arial" w:hAnsi="Arial" w:cs="Arial"/>
          <w:sz w:val="22"/>
          <w:szCs w:val="22"/>
        </w:rPr>
        <w:t>Bank holiday and the remaining</w:t>
      </w:r>
      <w:r w:rsidR="00025955" w:rsidRPr="000E3FF3">
        <w:rPr>
          <w:rFonts w:ascii="Arial" w:hAnsi="Arial" w:cs="Arial"/>
          <w:sz w:val="22"/>
          <w:szCs w:val="22"/>
        </w:rPr>
        <w:t xml:space="preserve"> 12.5 days are split into two (2</w:t>
      </w:r>
      <w:r w:rsidRPr="000E3FF3">
        <w:rPr>
          <w:rFonts w:ascii="Arial" w:hAnsi="Arial" w:cs="Arial"/>
          <w:sz w:val="22"/>
          <w:szCs w:val="22"/>
        </w:rPr>
        <w:t xml:space="preserve">.5 days) paid with July  </w:t>
      </w:r>
      <w:r w:rsidR="009A380A" w:rsidRPr="000E3FF3">
        <w:rPr>
          <w:rFonts w:ascii="Arial" w:hAnsi="Arial" w:cs="Arial"/>
          <w:sz w:val="22"/>
          <w:szCs w:val="22"/>
        </w:rPr>
        <w:tab/>
      </w:r>
      <w:r w:rsidRPr="000E3FF3">
        <w:rPr>
          <w:rFonts w:ascii="Arial" w:hAnsi="Arial" w:cs="Arial"/>
          <w:sz w:val="22"/>
          <w:szCs w:val="22"/>
        </w:rPr>
        <w:t>wage</w:t>
      </w:r>
      <w:r w:rsidR="00025955" w:rsidRPr="000E3FF3">
        <w:rPr>
          <w:rFonts w:ascii="Arial" w:hAnsi="Arial" w:cs="Arial"/>
          <w:sz w:val="22"/>
          <w:szCs w:val="22"/>
        </w:rPr>
        <w:t>,(5 days) paid with December wage</w:t>
      </w:r>
      <w:r w:rsidRPr="000E3FF3">
        <w:rPr>
          <w:rFonts w:ascii="Arial" w:hAnsi="Arial" w:cs="Arial"/>
          <w:sz w:val="22"/>
          <w:szCs w:val="22"/>
        </w:rPr>
        <w:t xml:space="preserve"> and the remaining ( 5 days) paid with end of financial year </w:t>
      </w:r>
      <w:r w:rsidR="00025955" w:rsidRPr="000E3FF3">
        <w:rPr>
          <w:rFonts w:ascii="Arial" w:hAnsi="Arial" w:cs="Arial"/>
          <w:sz w:val="22"/>
          <w:szCs w:val="22"/>
        </w:rPr>
        <w:t>wage in April</w:t>
      </w:r>
      <w:r w:rsidRPr="000E3FF3">
        <w:rPr>
          <w:rFonts w:ascii="Arial" w:hAnsi="Arial" w:cs="Arial"/>
          <w:sz w:val="22"/>
          <w:szCs w:val="22"/>
        </w:rPr>
        <w:t xml:space="preserve">. Staff are not expected to take time off during term time unless in an emergency. However, where </w:t>
      </w:r>
      <w:proofErr w:type="gramStart"/>
      <w:r w:rsidRPr="000E3FF3">
        <w:rPr>
          <w:rFonts w:ascii="Arial" w:hAnsi="Arial" w:cs="Arial"/>
          <w:sz w:val="22"/>
          <w:szCs w:val="22"/>
        </w:rPr>
        <w:t>staff need</w:t>
      </w:r>
      <w:proofErr w:type="gramEnd"/>
      <w:r w:rsidRPr="000E3FF3">
        <w:rPr>
          <w:rFonts w:ascii="Arial" w:hAnsi="Arial" w:cs="Arial"/>
          <w:sz w:val="22"/>
          <w:szCs w:val="22"/>
        </w:rPr>
        <w:t xml:space="preserve"> to take time off for any reason othe</w:t>
      </w:r>
      <w:r w:rsidR="009A380A" w:rsidRPr="000E3FF3">
        <w:rPr>
          <w:rFonts w:ascii="Arial" w:hAnsi="Arial" w:cs="Arial"/>
          <w:sz w:val="22"/>
          <w:szCs w:val="22"/>
        </w:rPr>
        <w:t>r</w:t>
      </w:r>
      <w:r w:rsidRPr="000E3FF3">
        <w:rPr>
          <w:rFonts w:ascii="Arial" w:hAnsi="Arial" w:cs="Arial"/>
          <w:sz w:val="22"/>
          <w:szCs w:val="22"/>
        </w:rPr>
        <w:t xml:space="preserve"> than sick leave or training, this is agree</w:t>
      </w:r>
      <w:r w:rsidR="00025955" w:rsidRPr="000E3FF3">
        <w:rPr>
          <w:rFonts w:ascii="Arial" w:hAnsi="Arial" w:cs="Arial"/>
          <w:sz w:val="22"/>
          <w:szCs w:val="22"/>
        </w:rPr>
        <w:t>d</w:t>
      </w:r>
      <w:r w:rsidRPr="000E3FF3">
        <w:rPr>
          <w:rFonts w:ascii="Arial" w:hAnsi="Arial" w:cs="Arial"/>
          <w:sz w:val="22"/>
          <w:szCs w:val="22"/>
        </w:rPr>
        <w:t xml:space="preserve"> with the </w:t>
      </w:r>
      <w:r w:rsidR="00025955" w:rsidRPr="000E3FF3">
        <w:rPr>
          <w:rFonts w:ascii="Arial" w:hAnsi="Arial" w:cs="Arial"/>
          <w:sz w:val="22"/>
          <w:szCs w:val="22"/>
        </w:rPr>
        <w:t xml:space="preserve">manager with sufficient notice. </w:t>
      </w:r>
      <w:r w:rsidRPr="000E3FF3">
        <w:rPr>
          <w:rFonts w:ascii="Arial" w:hAnsi="Arial" w:cs="Arial"/>
          <w:sz w:val="22"/>
          <w:szCs w:val="22"/>
        </w:rPr>
        <w:t xml:space="preserve">Failure to notify absence is unauthorised absence.  </w:t>
      </w:r>
    </w:p>
    <w:p w:rsidR="00961756" w:rsidRPr="000E3FF3" w:rsidRDefault="00961756" w:rsidP="000A6F98">
      <w:pPr>
        <w:rPr>
          <w:rFonts w:ascii="Arial" w:hAnsi="Arial" w:cs="Arial"/>
          <w:sz w:val="22"/>
          <w:szCs w:val="22"/>
        </w:rPr>
      </w:pPr>
    </w:p>
    <w:p w:rsidR="000859A0" w:rsidRPr="000E3FF3" w:rsidRDefault="000859A0" w:rsidP="000A6F98">
      <w:pPr>
        <w:rPr>
          <w:rFonts w:ascii="Arial" w:hAnsi="Arial" w:cs="Arial"/>
          <w:b/>
          <w:sz w:val="22"/>
          <w:szCs w:val="22"/>
        </w:rPr>
      </w:pPr>
    </w:p>
    <w:p w:rsidR="00076E0F" w:rsidRPr="000E3FF3" w:rsidRDefault="00A81617" w:rsidP="000A6F98">
      <w:pPr>
        <w:rPr>
          <w:rFonts w:ascii="Arial" w:hAnsi="Arial" w:cs="Arial"/>
          <w:b/>
          <w:sz w:val="22"/>
          <w:szCs w:val="22"/>
        </w:rPr>
      </w:pPr>
      <w:r w:rsidRPr="000E3FF3">
        <w:rPr>
          <w:rFonts w:ascii="Arial" w:hAnsi="Arial" w:cs="Arial"/>
          <w:b/>
          <w:sz w:val="22"/>
          <w:szCs w:val="22"/>
        </w:rPr>
        <w:lastRenderedPageBreak/>
        <w:t>Health and Safety</w:t>
      </w:r>
    </w:p>
    <w:p w:rsidR="00A81617" w:rsidRPr="000E3FF3" w:rsidRDefault="00A81617" w:rsidP="000A6F98">
      <w:pPr>
        <w:rPr>
          <w:rFonts w:ascii="Arial" w:hAnsi="Arial" w:cs="Arial"/>
          <w:b/>
          <w:sz w:val="22"/>
          <w:szCs w:val="22"/>
        </w:rPr>
      </w:pPr>
    </w:p>
    <w:p w:rsidR="00A81617" w:rsidRPr="000E3FF3" w:rsidRDefault="00A81617" w:rsidP="000A6F98">
      <w:pPr>
        <w:rPr>
          <w:rFonts w:ascii="Arial" w:hAnsi="Arial" w:cs="Arial"/>
          <w:sz w:val="22"/>
          <w:szCs w:val="22"/>
        </w:rPr>
      </w:pPr>
      <w:r w:rsidRPr="000E3FF3">
        <w:rPr>
          <w:rFonts w:ascii="Arial" w:hAnsi="Arial" w:cs="Arial"/>
          <w:sz w:val="22"/>
          <w:szCs w:val="22"/>
        </w:rPr>
        <w:t xml:space="preserve">Employees also have a duty to familiarise themselves with all the safety regulations that apply to their job </w:t>
      </w:r>
    </w:p>
    <w:p w:rsidR="00A81617" w:rsidRPr="000E3FF3" w:rsidRDefault="00A81617" w:rsidP="000A6F98">
      <w:pPr>
        <w:rPr>
          <w:rFonts w:ascii="Arial" w:hAnsi="Arial" w:cs="Arial"/>
          <w:sz w:val="22"/>
          <w:szCs w:val="22"/>
        </w:rPr>
      </w:pPr>
      <w:proofErr w:type="gramStart"/>
      <w:r w:rsidRPr="000E3FF3">
        <w:rPr>
          <w:rFonts w:ascii="Arial" w:hAnsi="Arial" w:cs="Arial"/>
          <w:sz w:val="22"/>
          <w:szCs w:val="22"/>
        </w:rPr>
        <w:t>and</w:t>
      </w:r>
      <w:proofErr w:type="gramEnd"/>
      <w:r w:rsidRPr="000E3FF3">
        <w:rPr>
          <w:rFonts w:ascii="Arial" w:hAnsi="Arial" w:cs="Arial"/>
          <w:sz w:val="22"/>
          <w:szCs w:val="22"/>
        </w:rPr>
        <w:t xml:space="preserve"> the settings in which they work and areas they access in the course of their duty. Refer to Health and Safety Policy.</w:t>
      </w:r>
    </w:p>
    <w:p w:rsidR="00A81617" w:rsidRPr="000E3FF3" w:rsidRDefault="00A81617" w:rsidP="000A6F98">
      <w:pPr>
        <w:rPr>
          <w:rFonts w:ascii="Arial" w:hAnsi="Arial" w:cs="Arial"/>
          <w:sz w:val="22"/>
          <w:szCs w:val="22"/>
        </w:rPr>
      </w:pPr>
    </w:p>
    <w:p w:rsidR="00A81617" w:rsidRPr="000E3FF3" w:rsidRDefault="00A81617" w:rsidP="000A6F98">
      <w:pPr>
        <w:rPr>
          <w:rFonts w:ascii="Arial" w:hAnsi="Arial" w:cs="Arial"/>
          <w:b/>
          <w:sz w:val="22"/>
          <w:szCs w:val="22"/>
        </w:rPr>
      </w:pPr>
      <w:r w:rsidRPr="000E3FF3">
        <w:rPr>
          <w:rFonts w:ascii="Arial" w:hAnsi="Arial" w:cs="Arial"/>
          <w:b/>
          <w:sz w:val="22"/>
          <w:szCs w:val="22"/>
        </w:rPr>
        <w:t>Fraud and Corruption</w:t>
      </w:r>
    </w:p>
    <w:p w:rsidR="00A81617" w:rsidRPr="000E3FF3" w:rsidRDefault="00A81617" w:rsidP="000A6F98">
      <w:pPr>
        <w:rPr>
          <w:rFonts w:ascii="Arial" w:hAnsi="Arial" w:cs="Arial"/>
          <w:b/>
          <w:sz w:val="22"/>
          <w:szCs w:val="22"/>
        </w:rPr>
      </w:pPr>
    </w:p>
    <w:p w:rsidR="00A81617" w:rsidRPr="000E3FF3" w:rsidRDefault="00A81617" w:rsidP="000A6F98">
      <w:pPr>
        <w:rPr>
          <w:rFonts w:ascii="Arial" w:hAnsi="Arial" w:cs="Arial"/>
          <w:sz w:val="22"/>
          <w:szCs w:val="22"/>
        </w:rPr>
      </w:pPr>
      <w:r w:rsidRPr="000E3FF3">
        <w:rPr>
          <w:rFonts w:ascii="Arial" w:hAnsi="Arial" w:cs="Arial"/>
          <w:sz w:val="22"/>
          <w:szCs w:val="22"/>
        </w:rPr>
        <w:t xml:space="preserve">A member of staff who commits a fraudulent act is liable to disciplinary action, which may include dismissal and possible criminal prosecution, even for a first offence. Fraud is defined as any manipulation of </w:t>
      </w:r>
      <w:proofErr w:type="spellStart"/>
      <w:r w:rsidRPr="000E3FF3">
        <w:rPr>
          <w:rFonts w:ascii="Arial" w:hAnsi="Arial" w:cs="Arial"/>
          <w:sz w:val="22"/>
          <w:szCs w:val="22"/>
        </w:rPr>
        <w:t>Childville</w:t>
      </w:r>
      <w:proofErr w:type="spellEnd"/>
      <w:r w:rsidRPr="000E3FF3">
        <w:rPr>
          <w:rFonts w:ascii="Arial" w:hAnsi="Arial" w:cs="Arial"/>
          <w:sz w:val="22"/>
          <w:szCs w:val="22"/>
        </w:rPr>
        <w:t xml:space="preserve"> fee income or purchase that enables the company money or material to be misappropriated.</w:t>
      </w:r>
    </w:p>
    <w:p w:rsidR="00A81617" w:rsidRPr="000E3FF3" w:rsidRDefault="00A81617" w:rsidP="000A6F98">
      <w:pPr>
        <w:rPr>
          <w:rFonts w:ascii="Arial" w:hAnsi="Arial" w:cs="Arial"/>
          <w:sz w:val="22"/>
          <w:szCs w:val="22"/>
        </w:rPr>
      </w:pPr>
    </w:p>
    <w:p w:rsidR="00A81617" w:rsidRPr="000E3FF3" w:rsidRDefault="00A81617" w:rsidP="000A6F98">
      <w:pPr>
        <w:rPr>
          <w:rFonts w:ascii="Arial" w:hAnsi="Arial" w:cs="Arial"/>
          <w:sz w:val="22"/>
          <w:szCs w:val="22"/>
        </w:rPr>
      </w:pPr>
      <w:r w:rsidRPr="000E3FF3">
        <w:rPr>
          <w:rFonts w:ascii="Arial" w:hAnsi="Arial" w:cs="Arial"/>
          <w:sz w:val="22"/>
          <w:szCs w:val="22"/>
        </w:rPr>
        <w:t>Staff involved in the investigation of alleged fraud may be required to sign an additional code of conduct relating to their specific duties.</w:t>
      </w:r>
    </w:p>
    <w:p w:rsidR="00A81617" w:rsidRPr="000E3FF3" w:rsidRDefault="00A81617" w:rsidP="000A6F98">
      <w:pPr>
        <w:rPr>
          <w:rFonts w:ascii="Arial" w:hAnsi="Arial" w:cs="Arial"/>
          <w:sz w:val="22"/>
          <w:szCs w:val="22"/>
        </w:rPr>
      </w:pPr>
    </w:p>
    <w:p w:rsidR="00A81617" w:rsidRPr="000E3FF3" w:rsidRDefault="00A81617" w:rsidP="000A6F98">
      <w:pPr>
        <w:rPr>
          <w:rFonts w:ascii="Arial" w:hAnsi="Arial" w:cs="Arial"/>
          <w:sz w:val="22"/>
          <w:szCs w:val="22"/>
        </w:rPr>
      </w:pPr>
    </w:p>
    <w:p w:rsidR="00A81617" w:rsidRPr="000E3FF3" w:rsidRDefault="00A81617" w:rsidP="000A6F98">
      <w:pPr>
        <w:rPr>
          <w:rFonts w:ascii="Arial" w:hAnsi="Arial" w:cs="Arial"/>
          <w:b/>
          <w:sz w:val="22"/>
          <w:szCs w:val="22"/>
        </w:rPr>
      </w:pPr>
      <w:proofErr w:type="gramStart"/>
      <w:r w:rsidRPr="000E3FF3">
        <w:rPr>
          <w:rFonts w:ascii="Arial" w:hAnsi="Arial" w:cs="Arial"/>
          <w:b/>
          <w:sz w:val="22"/>
          <w:szCs w:val="22"/>
        </w:rPr>
        <w:t>Reporting of Arrests, Prosecutions, etc.</w:t>
      </w:r>
      <w:proofErr w:type="gramEnd"/>
    </w:p>
    <w:p w:rsidR="00A81617" w:rsidRPr="000E3FF3" w:rsidRDefault="00A81617" w:rsidP="000A6F98">
      <w:pPr>
        <w:rPr>
          <w:rFonts w:ascii="Arial" w:hAnsi="Arial" w:cs="Arial"/>
          <w:b/>
          <w:sz w:val="22"/>
          <w:szCs w:val="22"/>
        </w:rPr>
      </w:pPr>
    </w:p>
    <w:p w:rsidR="00791BDB" w:rsidRPr="000E3FF3" w:rsidRDefault="00A81617" w:rsidP="000A6F98">
      <w:pPr>
        <w:rPr>
          <w:rFonts w:ascii="Arial" w:hAnsi="Arial" w:cs="Arial"/>
          <w:sz w:val="22"/>
          <w:szCs w:val="22"/>
        </w:rPr>
      </w:pPr>
      <w:r w:rsidRPr="000E3FF3">
        <w:rPr>
          <w:rFonts w:ascii="Arial" w:hAnsi="Arial" w:cs="Arial"/>
          <w:sz w:val="22"/>
          <w:szCs w:val="22"/>
        </w:rPr>
        <w:t xml:space="preserve">Staff must report to the setting manager details of any arrest or criminal conviction or caution made against them by the Police (except for minor traffic offences i.e. where they do not mean imprisonment or suspension of his or her driving license), where the offence is also a breach of discipline and/or may have a direct impact on </w:t>
      </w:r>
      <w:r w:rsidR="00791BDB" w:rsidRPr="000E3FF3">
        <w:rPr>
          <w:rFonts w:ascii="Arial" w:hAnsi="Arial" w:cs="Arial"/>
          <w:sz w:val="22"/>
          <w:szCs w:val="22"/>
        </w:rPr>
        <w:t>the employee's job, or where it calls into question their suitability to work with children.</w:t>
      </w:r>
    </w:p>
    <w:p w:rsidR="00791BDB" w:rsidRPr="000E3FF3" w:rsidRDefault="00791BDB" w:rsidP="000A6F98">
      <w:pPr>
        <w:rPr>
          <w:rFonts w:ascii="Arial" w:hAnsi="Arial" w:cs="Arial"/>
          <w:sz w:val="22"/>
          <w:szCs w:val="22"/>
        </w:rPr>
      </w:pPr>
    </w:p>
    <w:p w:rsidR="00791BDB" w:rsidRPr="000E3FF3" w:rsidRDefault="00791BDB" w:rsidP="000A6F98">
      <w:pPr>
        <w:rPr>
          <w:rFonts w:ascii="Arial" w:hAnsi="Arial" w:cs="Arial"/>
          <w:sz w:val="22"/>
          <w:szCs w:val="22"/>
        </w:rPr>
      </w:pPr>
    </w:p>
    <w:p w:rsidR="00791BDB" w:rsidRPr="000E3FF3" w:rsidRDefault="00791BDB" w:rsidP="000A6F98">
      <w:pPr>
        <w:rPr>
          <w:rFonts w:ascii="Arial" w:hAnsi="Arial" w:cs="Arial"/>
          <w:b/>
          <w:sz w:val="22"/>
          <w:szCs w:val="22"/>
        </w:rPr>
      </w:pPr>
      <w:r w:rsidRPr="000E3FF3">
        <w:rPr>
          <w:rFonts w:ascii="Arial" w:hAnsi="Arial" w:cs="Arial"/>
          <w:b/>
          <w:sz w:val="22"/>
          <w:szCs w:val="22"/>
        </w:rPr>
        <w:t>False Statements</w:t>
      </w:r>
    </w:p>
    <w:p w:rsidR="00791BDB" w:rsidRPr="000E3FF3" w:rsidRDefault="00791BDB" w:rsidP="000A6F98">
      <w:pPr>
        <w:rPr>
          <w:rFonts w:ascii="Arial" w:hAnsi="Arial" w:cs="Arial"/>
          <w:b/>
          <w:sz w:val="22"/>
          <w:szCs w:val="22"/>
        </w:rPr>
      </w:pPr>
    </w:p>
    <w:p w:rsidR="00A81617" w:rsidRPr="000E3FF3" w:rsidRDefault="00791BDB" w:rsidP="000A6F98">
      <w:pPr>
        <w:rPr>
          <w:rFonts w:ascii="Arial" w:hAnsi="Arial" w:cs="Arial"/>
          <w:sz w:val="22"/>
          <w:szCs w:val="22"/>
        </w:rPr>
      </w:pPr>
      <w:r w:rsidRPr="000E3FF3">
        <w:rPr>
          <w:rFonts w:ascii="Arial" w:hAnsi="Arial" w:cs="Arial"/>
          <w:sz w:val="22"/>
          <w:szCs w:val="22"/>
        </w:rPr>
        <w:t>Staff must not make false statement e.g. on staff registers, petty cash purchase claims, etc. Where there is evidence of a member of staff making such claims, he or she will be liable to disciplinary action/and or prosecution under the Theft Act 1968.</w:t>
      </w:r>
    </w:p>
    <w:p w:rsidR="00791BDB" w:rsidRPr="000E3FF3" w:rsidRDefault="00791BDB" w:rsidP="000A6F98">
      <w:pPr>
        <w:rPr>
          <w:rFonts w:ascii="Arial" w:hAnsi="Arial" w:cs="Arial"/>
          <w:sz w:val="22"/>
          <w:szCs w:val="22"/>
        </w:rPr>
      </w:pPr>
    </w:p>
    <w:p w:rsidR="00791BDB" w:rsidRPr="000E3FF3" w:rsidRDefault="00791BDB" w:rsidP="000A6F98">
      <w:pPr>
        <w:rPr>
          <w:rFonts w:ascii="Arial" w:hAnsi="Arial" w:cs="Arial"/>
          <w:sz w:val="22"/>
          <w:szCs w:val="22"/>
        </w:rPr>
      </w:pPr>
      <w:r w:rsidRPr="000E3FF3">
        <w:rPr>
          <w:rFonts w:ascii="Arial" w:hAnsi="Arial" w:cs="Arial"/>
          <w:sz w:val="22"/>
          <w:szCs w:val="22"/>
        </w:rPr>
        <w:t>Where a member of staff has witnessed misconduct i.e. a fraudulent activity, he or she will have a duty to report such incident.</w:t>
      </w:r>
    </w:p>
    <w:p w:rsidR="00791BDB" w:rsidRPr="000E3FF3" w:rsidRDefault="00791BDB" w:rsidP="000A6F98">
      <w:pPr>
        <w:rPr>
          <w:rFonts w:ascii="Arial" w:hAnsi="Arial" w:cs="Arial"/>
          <w:sz w:val="22"/>
          <w:szCs w:val="22"/>
        </w:rPr>
      </w:pPr>
    </w:p>
    <w:p w:rsidR="00791BDB" w:rsidRPr="000E3FF3" w:rsidRDefault="00791BDB" w:rsidP="000A6F98">
      <w:pPr>
        <w:rPr>
          <w:rFonts w:ascii="Arial" w:hAnsi="Arial" w:cs="Arial"/>
          <w:sz w:val="22"/>
          <w:szCs w:val="22"/>
        </w:rPr>
      </w:pPr>
    </w:p>
    <w:p w:rsidR="00791BDB" w:rsidRPr="000E3FF3" w:rsidRDefault="00791BDB" w:rsidP="00791BDB">
      <w:pPr>
        <w:tabs>
          <w:tab w:val="left" w:pos="1938"/>
        </w:tabs>
        <w:rPr>
          <w:rFonts w:ascii="Arial" w:hAnsi="Arial" w:cs="Arial"/>
          <w:b/>
          <w:sz w:val="22"/>
          <w:szCs w:val="22"/>
        </w:rPr>
      </w:pPr>
      <w:r w:rsidRPr="000E3FF3">
        <w:rPr>
          <w:rFonts w:ascii="Arial" w:hAnsi="Arial" w:cs="Arial"/>
          <w:b/>
          <w:sz w:val="22"/>
          <w:szCs w:val="22"/>
        </w:rPr>
        <w:t>Discrimination</w:t>
      </w:r>
      <w:r w:rsidRPr="000E3FF3">
        <w:rPr>
          <w:rFonts w:ascii="Arial" w:hAnsi="Arial" w:cs="Arial"/>
          <w:b/>
          <w:sz w:val="22"/>
          <w:szCs w:val="22"/>
        </w:rPr>
        <w:tab/>
      </w:r>
    </w:p>
    <w:p w:rsidR="00791BDB" w:rsidRPr="000E3FF3" w:rsidRDefault="00791BDB" w:rsidP="00791BDB">
      <w:pPr>
        <w:tabs>
          <w:tab w:val="left" w:pos="1938"/>
        </w:tabs>
        <w:rPr>
          <w:rFonts w:ascii="Arial" w:hAnsi="Arial" w:cs="Arial"/>
          <w:b/>
          <w:sz w:val="22"/>
          <w:szCs w:val="22"/>
        </w:rPr>
      </w:pPr>
    </w:p>
    <w:p w:rsidR="00791BDB" w:rsidRPr="000E3FF3" w:rsidRDefault="00791BDB" w:rsidP="00791BDB">
      <w:pPr>
        <w:tabs>
          <w:tab w:val="left" w:pos="1938"/>
        </w:tabs>
        <w:rPr>
          <w:rFonts w:ascii="Arial" w:hAnsi="Arial" w:cs="Arial"/>
          <w:sz w:val="22"/>
          <w:szCs w:val="22"/>
        </w:rPr>
      </w:pPr>
      <w:r w:rsidRPr="000E3FF3">
        <w:rPr>
          <w:rFonts w:ascii="Arial" w:hAnsi="Arial" w:cs="Arial"/>
          <w:sz w:val="22"/>
          <w:szCs w:val="22"/>
        </w:rPr>
        <w:t xml:space="preserve">It is the </w:t>
      </w:r>
      <w:proofErr w:type="spellStart"/>
      <w:r w:rsidRPr="000E3FF3">
        <w:rPr>
          <w:rFonts w:ascii="Arial" w:hAnsi="Arial" w:cs="Arial"/>
          <w:sz w:val="22"/>
          <w:szCs w:val="22"/>
        </w:rPr>
        <w:t>Childville</w:t>
      </w:r>
      <w:proofErr w:type="spellEnd"/>
      <w:r w:rsidRPr="000E3FF3">
        <w:rPr>
          <w:rFonts w:ascii="Arial" w:hAnsi="Arial" w:cs="Arial"/>
          <w:sz w:val="22"/>
          <w:szCs w:val="22"/>
        </w:rPr>
        <w:t xml:space="preserve"> policy that all current and prospective members of staff will have equal opportunity for employment, promotion and training on the basis of relevant ability, qualifications and merit. Staff must ensure that they do not unfairly </w:t>
      </w:r>
      <w:proofErr w:type="gramStart"/>
      <w:r w:rsidRPr="000E3FF3">
        <w:rPr>
          <w:rFonts w:ascii="Arial" w:hAnsi="Arial" w:cs="Arial"/>
          <w:sz w:val="22"/>
          <w:szCs w:val="22"/>
        </w:rPr>
        <w:t>discriminates</w:t>
      </w:r>
      <w:proofErr w:type="gramEnd"/>
      <w:r w:rsidRPr="000E3FF3">
        <w:rPr>
          <w:rFonts w:ascii="Arial" w:hAnsi="Arial" w:cs="Arial"/>
          <w:sz w:val="22"/>
          <w:szCs w:val="22"/>
        </w:rPr>
        <w:t xml:space="preserve"> on the grounds of gender, race, colour, marital status, national or ethnic origin, nationality, disability, sexuality, age or religion. All job applicants and workers are treated equally and the settings are willing to make reasonable adjustments where appropriate for applicants and workers with special needs.</w:t>
      </w:r>
    </w:p>
    <w:p w:rsidR="00791BDB" w:rsidRPr="000E3FF3" w:rsidRDefault="00791BDB" w:rsidP="00791BDB">
      <w:pPr>
        <w:tabs>
          <w:tab w:val="left" w:pos="1938"/>
        </w:tabs>
        <w:rPr>
          <w:rFonts w:ascii="Arial" w:hAnsi="Arial" w:cs="Arial"/>
          <w:sz w:val="22"/>
          <w:szCs w:val="22"/>
        </w:rPr>
      </w:pPr>
    </w:p>
    <w:p w:rsidR="00752DB2" w:rsidRPr="000E3FF3" w:rsidRDefault="00752DB2" w:rsidP="00CD17F8">
      <w:pPr>
        <w:tabs>
          <w:tab w:val="left" w:pos="1938"/>
        </w:tabs>
        <w:rPr>
          <w:rFonts w:ascii="Arial" w:hAnsi="Arial" w:cs="Arial"/>
          <w:sz w:val="22"/>
          <w:szCs w:val="22"/>
        </w:rPr>
      </w:pPr>
    </w:p>
    <w:p w:rsidR="00752DB2" w:rsidRPr="000E3FF3" w:rsidRDefault="00752DB2" w:rsidP="00891969">
      <w:pPr>
        <w:pStyle w:val="NoSpacing"/>
        <w:rPr>
          <w:rFonts w:ascii="Arial" w:hAnsi="Arial" w:cs="Arial"/>
          <w:sz w:val="22"/>
          <w:szCs w:val="22"/>
        </w:rPr>
      </w:pPr>
    </w:p>
    <w:p w:rsidR="00B13527" w:rsidRPr="000E3FF3" w:rsidRDefault="00B13527" w:rsidP="00891969">
      <w:pPr>
        <w:pStyle w:val="NoSpacing"/>
        <w:rPr>
          <w:rFonts w:ascii="Arial" w:hAnsi="Arial" w:cs="Arial"/>
          <w:b/>
          <w:sz w:val="22"/>
          <w:szCs w:val="22"/>
        </w:rPr>
      </w:pPr>
    </w:p>
    <w:p w:rsidR="00B13527" w:rsidRPr="000E3FF3" w:rsidRDefault="00B13527" w:rsidP="00891969">
      <w:pPr>
        <w:pStyle w:val="NoSpacing"/>
        <w:rPr>
          <w:rFonts w:ascii="Arial" w:hAnsi="Arial" w:cs="Arial"/>
          <w:b/>
          <w:sz w:val="22"/>
          <w:szCs w:val="22"/>
        </w:rPr>
      </w:pPr>
    </w:p>
    <w:p w:rsidR="005C521D" w:rsidRPr="000E3FF3" w:rsidRDefault="005C521D" w:rsidP="00891969">
      <w:pPr>
        <w:pStyle w:val="NoSpacing"/>
        <w:rPr>
          <w:rFonts w:ascii="Arial" w:hAnsi="Arial" w:cs="Arial"/>
          <w:b/>
          <w:sz w:val="22"/>
          <w:szCs w:val="22"/>
        </w:rPr>
      </w:pPr>
    </w:p>
    <w:p w:rsidR="00B13527" w:rsidRPr="000E3FF3" w:rsidRDefault="00B13527" w:rsidP="00891969">
      <w:pPr>
        <w:pStyle w:val="NoSpacing"/>
        <w:rPr>
          <w:rFonts w:ascii="Arial" w:hAnsi="Arial" w:cs="Arial"/>
          <w:b/>
          <w:sz w:val="22"/>
          <w:szCs w:val="22"/>
        </w:rPr>
      </w:pPr>
    </w:p>
    <w:p w:rsidR="00B13527" w:rsidRPr="000E3FF3" w:rsidRDefault="00B13527" w:rsidP="00891969">
      <w:pPr>
        <w:pStyle w:val="NoSpacing"/>
        <w:rPr>
          <w:rFonts w:ascii="Arial" w:hAnsi="Arial" w:cs="Arial"/>
          <w:b/>
          <w:sz w:val="22"/>
          <w:szCs w:val="22"/>
        </w:rPr>
      </w:pPr>
    </w:p>
    <w:p w:rsidR="00B13527" w:rsidRPr="000E3FF3" w:rsidRDefault="00B13527" w:rsidP="00891969">
      <w:pPr>
        <w:pStyle w:val="NoSpacing"/>
        <w:rPr>
          <w:rFonts w:ascii="Arial" w:hAnsi="Arial" w:cs="Arial"/>
          <w:b/>
          <w:sz w:val="22"/>
          <w:szCs w:val="22"/>
        </w:rPr>
      </w:pPr>
    </w:p>
    <w:p w:rsidR="00B13527" w:rsidRPr="000E3FF3" w:rsidRDefault="00B13527" w:rsidP="00891969">
      <w:pPr>
        <w:pStyle w:val="NoSpacing"/>
        <w:rPr>
          <w:rFonts w:ascii="Arial" w:hAnsi="Arial" w:cs="Arial"/>
          <w:b/>
          <w:sz w:val="22"/>
          <w:szCs w:val="22"/>
        </w:rPr>
      </w:pPr>
    </w:p>
    <w:p w:rsidR="009E0ADF" w:rsidRPr="000E3FF3" w:rsidRDefault="009E0ADF" w:rsidP="00891969">
      <w:pPr>
        <w:pStyle w:val="NoSpacing"/>
        <w:rPr>
          <w:rFonts w:ascii="Arial" w:hAnsi="Arial" w:cs="Arial"/>
          <w:b/>
          <w:sz w:val="22"/>
          <w:szCs w:val="22"/>
        </w:rPr>
      </w:pPr>
    </w:p>
    <w:p w:rsidR="009E0ADF" w:rsidRPr="000E3FF3" w:rsidRDefault="009E0ADF" w:rsidP="00891969">
      <w:pPr>
        <w:pStyle w:val="NoSpacing"/>
        <w:rPr>
          <w:rFonts w:ascii="Arial" w:hAnsi="Arial" w:cs="Arial"/>
          <w:b/>
          <w:sz w:val="22"/>
          <w:szCs w:val="22"/>
        </w:rPr>
      </w:pPr>
    </w:p>
    <w:p w:rsidR="009E0ADF" w:rsidRPr="000E3FF3" w:rsidRDefault="009E0ADF" w:rsidP="00891969">
      <w:pPr>
        <w:pStyle w:val="NoSpacing"/>
        <w:rPr>
          <w:rFonts w:ascii="Arial" w:hAnsi="Arial" w:cs="Arial"/>
          <w:b/>
          <w:sz w:val="22"/>
          <w:szCs w:val="22"/>
        </w:rPr>
      </w:pPr>
    </w:p>
    <w:p w:rsidR="009E0ADF" w:rsidRPr="000E3FF3" w:rsidRDefault="009E0ADF" w:rsidP="00891969">
      <w:pPr>
        <w:pStyle w:val="NoSpacing"/>
        <w:rPr>
          <w:rFonts w:ascii="Arial" w:hAnsi="Arial" w:cs="Arial"/>
          <w:b/>
          <w:sz w:val="22"/>
          <w:szCs w:val="22"/>
        </w:rPr>
      </w:pPr>
    </w:p>
    <w:p w:rsidR="00752DB2" w:rsidRPr="000E3FF3" w:rsidRDefault="00752DB2" w:rsidP="00891969">
      <w:pPr>
        <w:pStyle w:val="NoSpacing"/>
        <w:rPr>
          <w:rFonts w:ascii="Arial" w:hAnsi="Arial" w:cs="Arial"/>
          <w:b/>
          <w:sz w:val="22"/>
          <w:szCs w:val="22"/>
        </w:rPr>
      </w:pPr>
      <w:r w:rsidRPr="000E3FF3">
        <w:rPr>
          <w:rFonts w:ascii="Arial" w:hAnsi="Arial" w:cs="Arial"/>
          <w:b/>
          <w:sz w:val="22"/>
          <w:szCs w:val="22"/>
        </w:rPr>
        <w:lastRenderedPageBreak/>
        <w:t>APPENDIX 1</w:t>
      </w:r>
    </w:p>
    <w:p w:rsidR="00752DB2" w:rsidRPr="000E3FF3" w:rsidRDefault="00752DB2" w:rsidP="00891969">
      <w:pPr>
        <w:pStyle w:val="NoSpacing"/>
        <w:rPr>
          <w:rFonts w:ascii="Arial" w:hAnsi="Arial" w:cs="Arial"/>
          <w:b/>
          <w:sz w:val="22"/>
          <w:szCs w:val="22"/>
        </w:rPr>
      </w:pPr>
    </w:p>
    <w:p w:rsidR="00752DB2" w:rsidRPr="000E3FF3" w:rsidRDefault="00752DB2" w:rsidP="00891969">
      <w:pPr>
        <w:pStyle w:val="NoSpacing"/>
        <w:rPr>
          <w:rFonts w:ascii="Arial" w:hAnsi="Arial" w:cs="Arial"/>
          <w:b/>
          <w:sz w:val="22"/>
          <w:szCs w:val="22"/>
        </w:rPr>
      </w:pPr>
      <w:r w:rsidRPr="000E3FF3">
        <w:rPr>
          <w:rFonts w:ascii="Arial" w:hAnsi="Arial" w:cs="Arial"/>
          <w:b/>
          <w:sz w:val="22"/>
          <w:szCs w:val="22"/>
        </w:rPr>
        <w:t>Alcohol and Drugs Misuse</w:t>
      </w:r>
    </w:p>
    <w:p w:rsidR="00752DB2" w:rsidRPr="000E3FF3" w:rsidRDefault="00752DB2" w:rsidP="00891969">
      <w:pPr>
        <w:pStyle w:val="NoSpacing"/>
        <w:rPr>
          <w:rFonts w:ascii="Arial" w:hAnsi="Arial" w:cs="Arial"/>
          <w:b/>
          <w:sz w:val="22"/>
          <w:szCs w:val="22"/>
        </w:rPr>
      </w:pPr>
    </w:p>
    <w:p w:rsidR="00752DB2" w:rsidRPr="000E3FF3" w:rsidRDefault="00752DB2" w:rsidP="00AC030D">
      <w:pPr>
        <w:pStyle w:val="NoSpacing"/>
        <w:numPr>
          <w:ilvl w:val="0"/>
          <w:numId w:val="33"/>
        </w:numPr>
        <w:rPr>
          <w:rFonts w:ascii="Arial" w:hAnsi="Arial" w:cs="Arial"/>
          <w:b/>
          <w:sz w:val="22"/>
          <w:szCs w:val="22"/>
        </w:rPr>
      </w:pPr>
      <w:r w:rsidRPr="000E3FF3">
        <w:rPr>
          <w:rFonts w:ascii="Arial" w:hAnsi="Arial" w:cs="Arial"/>
          <w:sz w:val="22"/>
          <w:szCs w:val="22"/>
        </w:rPr>
        <w:t xml:space="preserve">The early identification of an alcohol or drug problem and taking appropriate </w:t>
      </w:r>
      <w:proofErr w:type="gramStart"/>
      <w:r w:rsidRPr="000E3FF3">
        <w:rPr>
          <w:rFonts w:ascii="Arial" w:hAnsi="Arial" w:cs="Arial"/>
          <w:sz w:val="22"/>
          <w:szCs w:val="22"/>
        </w:rPr>
        <w:t>action,</w:t>
      </w:r>
      <w:proofErr w:type="gramEnd"/>
      <w:r w:rsidRPr="000E3FF3">
        <w:rPr>
          <w:rFonts w:ascii="Arial" w:hAnsi="Arial" w:cs="Arial"/>
          <w:sz w:val="22"/>
          <w:szCs w:val="22"/>
        </w:rPr>
        <w:t xml:space="preserve"> will minimise the effect of the problem on the setting, children, and other members of staff and may also help reduce any stress experience by the individual.</w:t>
      </w:r>
    </w:p>
    <w:p w:rsidR="00752DB2" w:rsidRPr="000E3FF3" w:rsidRDefault="00752DB2" w:rsidP="00752DB2">
      <w:pPr>
        <w:pStyle w:val="NoSpacing"/>
        <w:rPr>
          <w:rFonts w:ascii="Arial" w:hAnsi="Arial" w:cs="Arial"/>
          <w:sz w:val="22"/>
          <w:szCs w:val="22"/>
        </w:rPr>
      </w:pPr>
    </w:p>
    <w:p w:rsidR="00752DB2" w:rsidRPr="000E3FF3" w:rsidRDefault="00752DB2" w:rsidP="00AC030D">
      <w:pPr>
        <w:pStyle w:val="NoSpacing"/>
        <w:numPr>
          <w:ilvl w:val="0"/>
          <w:numId w:val="33"/>
        </w:numPr>
        <w:rPr>
          <w:rFonts w:ascii="Arial" w:hAnsi="Arial" w:cs="Arial"/>
          <w:b/>
          <w:sz w:val="22"/>
          <w:szCs w:val="22"/>
        </w:rPr>
      </w:pPr>
      <w:r w:rsidRPr="000E3FF3">
        <w:rPr>
          <w:rFonts w:ascii="Arial" w:hAnsi="Arial" w:cs="Arial"/>
          <w:sz w:val="22"/>
          <w:szCs w:val="22"/>
        </w:rPr>
        <w:t>It may be very difficult for people to admit they have a problem. There may well be a feeling of shame or fear of reprisals, particularly if they are taking illegal drugs.</w:t>
      </w:r>
    </w:p>
    <w:p w:rsidR="00752DB2" w:rsidRPr="000E3FF3" w:rsidRDefault="00752DB2" w:rsidP="00752DB2">
      <w:pPr>
        <w:pStyle w:val="NoSpacing"/>
        <w:rPr>
          <w:rFonts w:ascii="Arial" w:hAnsi="Arial" w:cs="Arial"/>
          <w:sz w:val="22"/>
          <w:szCs w:val="22"/>
        </w:rPr>
      </w:pPr>
    </w:p>
    <w:p w:rsidR="00752DB2" w:rsidRPr="000E3FF3" w:rsidRDefault="00752DB2" w:rsidP="00AC030D">
      <w:pPr>
        <w:pStyle w:val="NoSpacing"/>
        <w:numPr>
          <w:ilvl w:val="0"/>
          <w:numId w:val="33"/>
        </w:numPr>
        <w:rPr>
          <w:rFonts w:ascii="Arial" w:hAnsi="Arial" w:cs="Arial"/>
          <w:b/>
          <w:sz w:val="22"/>
          <w:szCs w:val="22"/>
        </w:rPr>
      </w:pPr>
      <w:r w:rsidRPr="000E3FF3">
        <w:rPr>
          <w:rFonts w:ascii="Arial" w:hAnsi="Arial" w:cs="Arial"/>
          <w:sz w:val="22"/>
          <w:szCs w:val="22"/>
        </w:rPr>
        <w:t>There is no single symptom of an alcohol or drug problem. The presence of any or some of the following may indicate one (unless the member of staff is suffering from an undisclosed illness/disability):</w:t>
      </w:r>
    </w:p>
    <w:p w:rsidR="00752DB2" w:rsidRPr="000E3FF3" w:rsidRDefault="00752DB2" w:rsidP="00752DB2">
      <w:pPr>
        <w:pStyle w:val="NoSpacing"/>
        <w:rPr>
          <w:rFonts w:ascii="Arial" w:hAnsi="Arial" w:cs="Arial"/>
          <w:sz w:val="22"/>
          <w:szCs w:val="22"/>
        </w:rPr>
      </w:pPr>
    </w:p>
    <w:p w:rsidR="00752DB2" w:rsidRPr="000E3FF3" w:rsidRDefault="00752DB2" w:rsidP="00752DB2">
      <w:pPr>
        <w:pStyle w:val="NoSpacing"/>
        <w:rPr>
          <w:rFonts w:ascii="Arial" w:hAnsi="Arial" w:cs="Arial"/>
          <w:b/>
          <w:sz w:val="22"/>
          <w:szCs w:val="22"/>
        </w:rPr>
      </w:pPr>
      <w:r w:rsidRPr="000E3FF3">
        <w:rPr>
          <w:rFonts w:ascii="Arial" w:hAnsi="Arial" w:cs="Arial"/>
          <w:b/>
          <w:sz w:val="22"/>
          <w:szCs w:val="22"/>
        </w:rPr>
        <w:tab/>
        <w:t>Absenteeism</w:t>
      </w:r>
    </w:p>
    <w:p w:rsidR="00752DB2" w:rsidRPr="000E3FF3" w:rsidRDefault="00752DB2" w:rsidP="00752DB2">
      <w:pPr>
        <w:pStyle w:val="NoSpacing"/>
        <w:rPr>
          <w:rFonts w:ascii="Arial" w:hAnsi="Arial" w:cs="Arial"/>
          <w:sz w:val="22"/>
          <w:szCs w:val="22"/>
        </w:rPr>
      </w:pPr>
    </w:p>
    <w:p w:rsidR="00752DB2" w:rsidRPr="000E3FF3" w:rsidRDefault="00752DB2" w:rsidP="00752DB2">
      <w:pPr>
        <w:pStyle w:val="NoSpacing"/>
        <w:rPr>
          <w:rFonts w:ascii="Arial" w:hAnsi="Arial" w:cs="Arial"/>
          <w:sz w:val="22"/>
          <w:szCs w:val="22"/>
        </w:rPr>
      </w:pPr>
      <w:r w:rsidRPr="000E3FF3">
        <w:rPr>
          <w:rFonts w:ascii="Arial" w:hAnsi="Arial" w:cs="Arial"/>
          <w:sz w:val="22"/>
          <w:szCs w:val="22"/>
        </w:rPr>
        <w:tab/>
      </w:r>
      <w:proofErr w:type="gramStart"/>
      <w:r w:rsidRPr="000E3FF3">
        <w:rPr>
          <w:rFonts w:ascii="Arial" w:hAnsi="Arial" w:cs="Arial"/>
          <w:sz w:val="22"/>
          <w:szCs w:val="22"/>
        </w:rPr>
        <w:t>Excessive sick leave, frequent and unexplained absences and lateness.</w:t>
      </w:r>
      <w:proofErr w:type="gramEnd"/>
    </w:p>
    <w:p w:rsidR="00752DB2" w:rsidRPr="000E3FF3" w:rsidRDefault="00752DB2" w:rsidP="00752DB2">
      <w:pPr>
        <w:pStyle w:val="NoSpacing"/>
        <w:rPr>
          <w:rFonts w:ascii="Arial" w:hAnsi="Arial" w:cs="Arial"/>
          <w:sz w:val="22"/>
          <w:szCs w:val="22"/>
        </w:rPr>
      </w:pPr>
    </w:p>
    <w:p w:rsidR="00752DB2" w:rsidRPr="000E3FF3" w:rsidRDefault="00752DB2" w:rsidP="00752DB2">
      <w:pPr>
        <w:pStyle w:val="NoSpacing"/>
        <w:rPr>
          <w:rFonts w:ascii="Arial" w:hAnsi="Arial" w:cs="Arial"/>
          <w:sz w:val="22"/>
          <w:szCs w:val="22"/>
        </w:rPr>
      </w:pPr>
      <w:r w:rsidRPr="000E3FF3">
        <w:rPr>
          <w:rFonts w:ascii="Arial" w:hAnsi="Arial" w:cs="Arial"/>
          <w:sz w:val="22"/>
          <w:szCs w:val="22"/>
        </w:rPr>
        <w:tab/>
        <w:t>Frequent Monday and/or Friday absences</w:t>
      </w:r>
    </w:p>
    <w:p w:rsidR="00752DB2" w:rsidRPr="000E3FF3" w:rsidRDefault="00752DB2" w:rsidP="00752DB2">
      <w:pPr>
        <w:pStyle w:val="NoSpacing"/>
        <w:rPr>
          <w:rFonts w:ascii="Arial" w:hAnsi="Arial" w:cs="Arial"/>
          <w:sz w:val="22"/>
          <w:szCs w:val="22"/>
        </w:rPr>
      </w:pPr>
    </w:p>
    <w:p w:rsidR="00752DB2" w:rsidRPr="000E3FF3" w:rsidRDefault="00752DB2" w:rsidP="00752DB2">
      <w:pPr>
        <w:pStyle w:val="NoSpacing"/>
        <w:rPr>
          <w:rFonts w:ascii="Arial" w:hAnsi="Arial" w:cs="Arial"/>
          <w:sz w:val="22"/>
          <w:szCs w:val="22"/>
        </w:rPr>
      </w:pPr>
      <w:r w:rsidRPr="000E3FF3">
        <w:rPr>
          <w:rFonts w:ascii="Arial" w:hAnsi="Arial" w:cs="Arial"/>
          <w:sz w:val="22"/>
          <w:szCs w:val="22"/>
        </w:rPr>
        <w:tab/>
        <w:t>Excessive lateness especially on Monday</w:t>
      </w:r>
    </w:p>
    <w:p w:rsidR="00752DB2" w:rsidRPr="000E3FF3" w:rsidRDefault="00752DB2" w:rsidP="00752DB2">
      <w:pPr>
        <w:pStyle w:val="NoSpacing"/>
        <w:rPr>
          <w:rFonts w:ascii="Arial" w:hAnsi="Arial" w:cs="Arial"/>
          <w:sz w:val="22"/>
          <w:szCs w:val="22"/>
        </w:rPr>
      </w:pPr>
    </w:p>
    <w:p w:rsidR="00752DB2" w:rsidRPr="000E3FF3" w:rsidRDefault="00752DB2" w:rsidP="00752DB2">
      <w:pPr>
        <w:pStyle w:val="NoSpacing"/>
        <w:rPr>
          <w:rFonts w:ascii="Arial" w:hAnsi="Arial" w:cs="Arial"/>
          <w:sz w:val="22"/>
          <w:szCs w:val="22"/>
        </w:rPr>
      </w:pPr>
      <w:r w:rsidRPr="000E3FF3">
        <w:rPr>
          <w:rFonts w:ascii="Arial" w:hAnsi="Arial" w:cs="Arial"/>
          <w:sz w:val="22"/>
          <w:szCs w:val="22"/>
        </w:rPr>
        <w:tab/>
        <w:t>Leaving work early</w:t>
      </w:r>
    </w:p>
    <w:p w:rsidR="00752DB2" w:rsidRPr="000E3FF3" w:rsidRDefault="00752DB2" w:rsidP="00752DB2">
      <w:pPr>
        <w:pStyle w:val="NoSpacing"/>
        <w:rPr>
          <w:rFonts w:ascii="Arial" w:hAnsi="Arial" w:cs="Arial"/>
          <w:sz w:val="22"/>
          <w:szCs w:val="22"/>
        </w:rPr>
      </w:pPr>
    </w:p>
    <w:p w:rsidR="00752DB2" w:rsidRPr="000E3FF3" w:rsidRDefault="00752DB2" w:rsidP="00752DB2">
      <w:pPr>
        <w:pStyle w:val="NoSpacing"/>
        <w:rPr>
          <w:rFonts w:ascii="Arial" w:hAnsi="Arial" w:cs="Arial"/>
          <w:sz w:val="22"/>
          <w:szCs w:val="22"/>
        </w:rPr>
      </w:pPr>
      <w:r w:rsidRPr="000E3FF3">
        <w:rPr>
          <w:rFonts w:ascii="Arial" w:hAnsi="Arial" w:cs="Arial"/>
          <w:sz w:val="22"/>
          <w:szCs w:val="22"/>
        </w:rPr>
        <w:tab/>
        <w:t>Frequent visits to the toilet</w:t>
      </w:r>
    </w:p>
    <w:p w:rsidR="00752DB2" w:rsidRPr="000E3FF3" w:rsidRDefault="00752DB2" w:rsidP="00752DB2">
      <w:pPr>
        <w:pStyle w:val="NoSpacing"/>
        <w:rPr>
          <w:rFonts w:ascii="Arial" w:hAnsi="Arial" w:cs="Arial"/>
          <w:sz w:val="22"/>
          <w:szCs w:val="22"/>
        </w:rPr>
      </w:pPr>
    </w:p>
    <w:p w:rsidR="00752DB2" w:rsidRPr="000E3FF3" w:rsidRDefault="00752DB2" w:rsidP="00752DB2">
      <w:pPr>
        <w:pStyle w:val="NoSpacing"/>
        <w:rPr>
          <w:rFonts w:ascii="Arial" w:hAnsi="Arial" w:cs="Arial"/>
          <w:sz w:val="22"/>
          <w:szCs w:val="22"/>
        </w:rPr>
      </w:pPr>
      <w:r w:rsidRPr="000E3FF3">
        <w:rPr>
          <w:rFonts w:ascii="Arial" w:hAnsi="Arial" w:cs="Arial"/>
          <w:sz w:val="22"/>
          <w:szCs w:val="22"/>
        </w:rPr>
        <w:tab/>
        <w:t>Unexplained absence from the room</w:t>
      </w:r>
    </w:p>
    <w:p w:rsidR="00752DB2" w:rsidRPr="000E3FF3" w:rsidRDefault="00752DB2" w:rsidP="00752DB2">
      <w:pPr>
        <w:pStyle w:val="NoSpacing"/>
        <w:rPr>
          <w:rFonts w:ascii="Arial" w:hAnsi="Arial" w:cs="Arial"/>
          <w:sz w:val="22"/>
          <w:szCs w:val="22"/>
        </w:rPr>
      </w:pPr>
    </w:p>
    <w:p w:rsidR="00752DB2" w:rsidRPr="000E3FF3" w:rsidRDefault="00752DB2" w:rsidP="00752DB2">
      <w:pPr>
        <w:pStyle w:val="NoSpacing"/>
        <w:rPr>
          <w:rFonts w:ascii="Arial" w:hAnsi="Arial" w:cs="Arial"/>
          <w:sz w:val="22"/>
          <w:szCs w:val="22"/>
        </w:rPr>
      </w:pPr>
      <w:r w:rsidRPr="000E3FF3">
        <w:rPr>
          <w:rFonts w:ascii="Arial" w:hAnsi="Arial" w:cs="Arial"/>
          <w:sz w:val="22"/>
          <w:szCs w:val="22"/>
        </w:rPr>
        <w:tab/>
        <w:t>High rate of accidents</w:t>
      </w:r>
    </w:p>
    <w:p w:rsidR="00752DB2" w:rsidRPr="000E3FF3" w:rsidRDefault="00752DB2" w:rsidP="00752DB2">
      <w:pPr>
        <w:pStyle w:val="NoSpacing"/>
        <w:rPr>
          <w:rFonts w:ascii="Arial" w:hAnsi="Arial" w:cs="Arial"/>
          <w:sz w:val="22"/>
          <w:szCs w:val="22"/>
        </w:rPr>
      </w:pPr>
    </w:p>
    <w:p w:rsidR="00752DB2" w:rsidRPr="000E3FF3" w:rsidRDefault="00752DB2" w:rsidP="00752DB2">
      <w:pPr>
        <w:pStyle w:val="NoSpacing"/>
        <w:rPr>
          <w:rFonts w:ascii="Arial" w:hAnsi="Arial" w:cs="Arial"/>
          <w:sz w:val="22"/>
          <w:szCs w:val="22"/>
        </w:rPr>
      </w:pPr>
      <w:r w:rsidRPr="000E3FF3">
        <w:rPr>
          <w:rFonts w:ascii="Arial" w:hAnsi="Arial" w:cs="Arial"/>
          <w:sz w:val="22"/>
          <w:szCs w:val="22"/>
        </w:rPr>
        <w:tab/>
        <w:t>Frequent accidents at work resulting in injury and/or damage to equipment</w:t>
      </w:r>
    </w:p>
    <w:p w:rsidR="00752DB2" w:rsidRPr="000E3FF3" w:rsidRDefault="00752DB2" w:rsidP="00752DB2">
      <w:pPr>
        <w:pStyle w:val="NoSpacing"/>
        <w:rPr>
          <w:rFonts w:ascii="Arial" w:hAnsi="Arial" w:cs="Arial"/>
          <w:sz w:val="22"/>
          <w:szCs w:val="22"/>
        </w:rPr>
      </w:pPr>
    </w:p>
    <w:p w:rsidR="00752DB2" w:rsidRPr="000E3FF3" w:rsidRDefault="00752DB2" w:rsidP="00752DB2">
      <w:pPr>
        <w:pStyle w:val="NoSpacing"/>
        <w:rPr>
          <w:rFonts w:ascii="Arial" w:hAnsi="Arial" w:cs="Arial"/>
          <w:sz w:val="22"/>
          <w:szCs w:val="22"/>
        </w:rPr>
      </w:pPr>
      <w:r w:rsidRPr="000E3FF3">
        <w:rPr>
          <w:rFonts w:ascii="Arial" w:hAnsi="Arial" w:cs="Arial"/>
          <w:sz w:val="22"/>
          <w:szCs w:val="22"/>
        </w:rPr>
        <w:tab/>
        <w:t>Accidents away from work</w:t>
      </w:r>
    </w:p>
    <w:p w:rsidR="00752DB2" w:rsidRPr="000E3FF3" w:rsidRDefault="00752DB2" w:rsidP="00752DB2">
      <w:pPr>
        <w:pStyle w:val="NoSpacing"/>
        <w:rPr>
          <w:rFonts w:ascii="Arial" w:hAnsi="Arial" w:cs="Arial"/>
          <w:sz w:val="22"/>
          <w:szCs w:val="22"/>
        </w:rPr>
      </w:pPr>
    </w:p>
    <w:p w:rsidR="00752DB2" w:rsidRPr="000E3FF3" w:rsidRDefault="00752DB2" w:rsidP="00752DB2">
      <w:pPr>
        <w:pStyle w:val="NoSpacing"/>
        <w:rPr>
          <w:rFonts w:ascii="Arial" w:hAnsi="Arial" w:cs="Arial"/>
          <w:sz w:val="22"/>
          <w:szCs w:val="22"/>
        </w:rPr>
      </w:pPr>
      <w:r w:rsidRPr="000E3FF3">
        <w:rPr>
          <w:rFonts w:ascii="Arial" w:hAnsi="Arial" w:cs="Arial"/>
          <w:sz w:val="22"/>
          <w:szCs w:val="22"/>
        </w:rPr>
        <w:tab/>
        <w:t>Poor work performance</w:t>
      </w:r>
    </w:p>
    <w:p w:rsidR="00752DB2" w:rsidRPr="000E3FF3" w:rsidRDefault="00752DB2" w:rsidP="00752DB2">
      <w:pPr>
        <w:pStyle w:val="NoSpacing"/>
        <w:rPr>
          <w:rFonts w:ascii="Arial" w:hAnsi="Arial" w:cs="Arial"/>
          <w:sz w:val="22"/>
          <w:szCs w:val="22"/>
        </w:rPr>
      </w:pPr>
    </w:p>
    <w:p w:rsidR="00752DB2" w:rsidRPr="000E3FF3" w:rsidRDefault="00752DB2" w:rsidP="00752DB2">
      <w:pPr>
        <w:pStyle w:val="NoSpacing"/>
        <w:rPr>
          <w:rFonts w:ascii="Arial" w:hAnsi="Arial" w:cs="Arial"/>
          <w:sz w:val="22"/>
          <w:szCs w:val="22"/>
        </w:rPr>
      </w:pPr>
      <w:r w:rsidRPr="000E3FF3">
        <w:rPr>
          <w:rFonts w:ascii="Arial" w:hAnsi="Arial" w:cs="Arial"/>
          <w:sz w:val="22"/>
          <w:szCs w:val="22"/>
        </w:rPr>
        <w:tab/>
        <w:t>Difficulty in concentrating</w:t>
      </w:r>
    </w:p>
    <w:p w:rsidR="00752DB2" w:rsidRPr="000E3FF3" w:rsidRDefault="00752DB2" w:rsidP="00752DB2">
      <w:pPr>
        <w:pStyle w:val="NoSpacing"/>
        <w:rPr>
          <w:rFonts w:ascii="Arial" w:hAnsi="Arial" w:cs="Arial"/>
          <w:sz w:val="22"/>
          <w:szCs w:val="22"/>
        </w:rPr>
      </w:pPr>
    </w:p>
    <w:p w:rsidR="00752DB2" w:rsidRPr="000E3FF3" w:rsidRDefault="00752DB2" w:rsidP="00752DB2">
      <w:pPr>
        <w:pStyle w:val="NoSpacing"/>
        <w:rPr>
          <w:rFonts w:ascii="Arial" w:hAnsi="Arial" w:cs="Arial"/>
          <w:sz w:val="22"/>
          <w:szCs w:val="22"/>
        </w:rPr>
      </w:pPr>
      <w:r w:rsidRPr="000E3FF3">
        <w:rPr>
          <w:rFonts w:ascii="Arial" w:hAnsi="Arial" w:cs="Arial"/>
          <w:sz w:val="22"/>
          <w:szCs w:val="22"/>
        </w:rPr>
        <w:tab/>
        <w:t xml:space="preserve"> Taking </w:t>
      </w:r>
      <w:r w:rsidR="002C4E4D" w:rsidRPr="000E3FF3">
        <w:rPr>
          <w:rFonts w:ascii="Arial" w:hAnsi="Arial" w:cs="Arial"/>
          <w:sz w:val="22"/>
          <w:szCs w:val="22"/>
        </w:rPr>
        <w:t>longer than usual to do tasks</w:t>
      </w:r>
    </w:p>
    <w:p w:rsidR="002C4E4D" w:rsidRPr="000E3FF3" w:rsidRDefault="002C4E4D" w:rsidP="00752DB2">
      <w:pPr>
        <w:pStyle w:val="NoSpacing"/>
        <w:rPr>
          <w:rFonts w:ascii="Arial" w:hAnsi="Arial" w:cs="Arial"/>
          <w:sz w:val="22"/>
          <w:szCs w:val="22"/>
        </w:rPr>
      </w:pPr>
    </w:p>
    <w:p w:rsidR="002C4E4D" w:rsidRPr="000E3FF3" w:rsidRDefault="002C4E4D" w:rsidP="00752DB2">
      <w:pPr>
        <w:pStyle w:val="NoSpacing"/>
        <w:rPr>
          <w:rFonts w:ascii="Arial" w:hAnsi="Arial" w:cs="Arial"/>
          <w:sz w:val="22"/>
          <w:szCs w:val="22"/>
        </w:rPr>
      </w:pPr>
      <w:r w:rsidRPr="000E3FF3">
        <w:rPr>
          <w:rFonts w:ascii="Arial" w:hAnsi="Arial" w:cs="Arial"/>
          <w:sz w:val="22"/>
          <w:szCs w:val="22"/>
        </w:rPr>
        <w:tab/>
        <w:t>Having an erratic work pattern</w:t>
      </w:r>
    </w:p>
    <w:p w:rsidR="002C4E4D" w:rsidRPr="000E3FF3" w:rsidRDefault="002C4E4D" w:rsidP="00752DB2">
      <w:pPr>
        <w:pStyle w:val="NoSpacing"/>
        <w:rPr>
          <w:rFonts w:ascii="Arial" w:hAnsi="Arial" w:cs="Arial"/>
          <w:sz w:val="22"/>
          <w:szCs w:val="22"/>
        </w:rPr>
      </w:pPr>
    </w:p>
    <w:p w:rsidR="002C4E4D" w:rsidRPr="000E3FF3" w:rsidRDefault="002C4E4D" w:rsidP="00752DB2">
      <w:pPr>
        <w:pStyle w:val="NoSpacing"/>
        <w:rPr>
          <w:rFonts w:ascii="Arial" w:hAnsi="Arial" w:cs="Arial"/>
          <w:sz w:val="22"/>
          <w:szCs w:val="22"/>
        </w:rPr>
      </w:pPr>
      <w:r w:rsidRPr="000E3FF3">
        <w:rPr>
          <w:rFonts w:ascii="Arial" w:hAnsi="Arial" w:cs="Arial"/>
          <w:sz w:val="22"/>
          <w:szCs w:val="22"/>
        </w:rPr>
        <w:tab/>
        <w:t>Difficulty in recalling conversations, instructions or details</w:t>
      </w:r>
    </w:p>
    <w:p w:rsidR="002C4E4D" w:rsidRPr="000E3FF3" w:rsidRDefault="002C4E4D" w:rsidP="00752DB2">
      <w:pPr>
        <w:pStyle w:val="NoSpacing"/>
        <w:rPr>
          <w:rFonts w:ascii="Arial" w:hAnsi="Arial" w:cs="Arial"/>
          <w:sz w:val="22"/>
          <w:szCs w:val="22"/>
        </w:rPr>
      </w:pPr>
    </w:p>
    <w:p w:rsidR="002C4E4D" w:rsidRPr="000E3FF3" w:rsidRDefault="002C4E4D" w:rsidP="00752DB2">
      <w:pPr>
        <w:pStyle w:val="NoSpacing"/>
        <w:rPr>
          <w:rFonts w:ascii="Arial" w:hAnsi="Arial" w:cs="Arial"/>
          <w:sz w:val="22"/>
          <w:szCs w:val="22"/>
        </w:rPr>
      </w:pPr>
      <w:r w:rsidRPr="000E3FF3">
        <w:rPr>
          <w:rFonts w:ascii="Arial" w:hAnsi="Arial" w:cs="Arial"/>
          <w:sz w:val="22"/>
          <w:szCs w:val="22"/>
        </w:rPr>
        <w:tab/>
        <w:t>Sticking to routine tasks and avoiding complex ones</w:t>
      </w:r>
    </w:p>
    <w:p w:rsidR="002C4E4D" w:rsidRPr="000E3FF3" w:rsidRDefault="002C4E4D" w:rsidP="00752DB2">
      <w:pPr>
        <w:pStyle w:val="NoSpacing"/>
        <w:rPr>
          <w:rFonts w:ascii="Arial" w:hAnsi="Arial" w:cs="Arial"/>
          <w:sz w:val="22"/>
          <w:szCs w:val="22"/>
        </w:rPr>
      </w:pPr>
    </w:p>
    <w:p w:rsidR="002C4E4D" w:rsidRPr="000E3FF3" w:rsidRDefault="002C4E4D" w:rsidP="00752DB2">
      <w:pPr>
        <w:pStyle w:val="NoSpacing"/>
        <w:rPr>
          <w:rFonts w:ascii="Arial" w:hAnsi="Arial" w:cs="Arial"/>
          <w:sz w:val="22"/>
          <w:szCs w:val="22"/>
        </w:rPr>
      </w:pPr>
      <w:r w:rsidRPr="000E3FF3">
        <w:rPr>
          <w:rFonts w:ascii="Arial" w:hAnsi="Arial" w:cs="Arial"/>
          <w:sz w:val="22"/>
          <w:szCs w:val="22"/>
        </w:rPr>
        <w:tab/>
        <w:t>Frequent mistakes</w:t>
      </w:r>
    </w:p>
    <w:p w:rsidR="002C4E4D" w:rsidRPr="000E3FF3" w:rsidRDefault="002C4E4D" w:rsidP="00752DB2">
      <w:pPr>
        <w:pStyle w:val="NoSpacing"/>
        <w:rPr>
          <w:rFonts w:ascii="Arial" w:hAnsi="Arial" w:cs="Arial"/>
          <w:sz w:val="22"/>
          <w:szCs w:val="22"/>
        </w:rPr>
      </w:pPr>
    </w:p>
    <w:p w:rsidR="002C4E4D" w:rsidRPr="000E3FF3" w:rsidRDefault="002C4E4D" w:rsidP="00752DB2">
      <w:pPr>
        <w:pStyle w:val="NoSpacing"/>
        <w:rPr>
          <w:rFonts w:ascii="Arial" w:hAnsi="Arial" w:cs="Arial"/>
          <w:sz w:val="22"/>
          <w:szCs w:val="22"/>
        </w:rPr>
      </w:pPr>
      <w:r w:rsidRPr="000E3FF3">
        <w:rPr>
          <w:rFonts w:ascii="Arial" w:hAnsi="Arial" w:cs="Arial"/>
          <w:sz w:val="22"/>
          <w:szCs w:val="22"/>
        </w:rPr>
        <w:tab/>
        <w:t>Improbable excuses for poor work</w:t>
      </w:r>
    </w:p>
    <w:p w:rsidR="002C4E4D" w:rsidRPr="000E3FF3" w:rsidRDefault="002C4E4D" w:rsidP="00752DB2">
      <w:pPr>
        <w:pStyle w:val="NoSpacing"/>
        <w:rPr>
          <w:rFonts w:ascii="Arial" w:hAnsi="Arial" w:cs="Arial"/>
          <w:sz w:val="22"/>
          <w:szCs w:val="22"/>
        </w:rPr>
      </w:pPr>
    </w:p>
    <w:p w:rsidR="002C4E4D" w:rsidRPr="000E3FF3" w:rsidRDefault="002C4E4D" w:rsidP="00752DB2">
      <w:pPr>
        <w:pStyle w:val="NoSpacing"/>
        <w:rPr>
          <w:rFonts w:ascii="Arial" w:hAnsi="Arial" w:cs="Arial"/>
          <w:sz w:val="22"/>
          <w:szCs w:val="22"/>
        </w:rPr>
      </w:pPr>
      <w:r w:rsidRPr="000E3FF3">
        <w:rPr>
          <w:rFonts w:ascii="Arial" w:hAnsi="Arial" w:cs="Arial"/>
          <w:sz w:val="22"/>
          <w:szCs w:val="22"/>
        </w:rPr>
        <w:tab/>
        <w:t>Telling lies about performance</w:t>
      </w:r>
    </w:p>
    <w:p w:rsidR="002C4E4D" w:rsidRPr="000E3FF3" w:rsidRDefault="002C4E4D" w:rsidP="00752DB2">
      <w:pPr>
        <w:pStyle w:val="NoSpacing"/>
        <w:rPr>
          <w:rFonts w:ascii="Arial" w:hAnsi="Arial" w:cs="Arial"/>
          <w:sz w:val="22"/>
          <w:szCs w:val="22"/>
        </w:rPr>
      </w:pPr>
    </w:p>
    <w:p w:rsidR="002C4E4D" w:rsidRPr="000E3FF3" w:rsidRDefault="002C4E4D" w:rsidP="00752DB2">
      <w:pPr>
        <w:pStyle w:val="NoSpacing"/>
        <w:rPr>
          <w:rFonts w:ascii="Arial" w:hAnsi="Arial" w:cs="Arial"/>
          <w:sz w:val="22"/>
          <w:szCs w:val="22"/>
        </w:rPr>
      </w:pPr>
      <w:r w:rsidRPr="000E3FF3">
        <w:rPr>
          <w:rFonts w:ascii="Arial" w:hAnsi="Arial" w:cs="Arial"/>
          <w:sz w:val="22"/>
          <w:szCs w:val="22"/>
        </w:rPr>
        <w:tab/>
        <w:t>Bad decision making</w:t>
      </w:r>
    </w:p>
    <w:p w:rsidR="002C4E4D" w:rsidRPr="000E3FF3" w:rsidRDefault="002C4E4D" w:rsidP="00752DB2">
      <w:pPr>
        <w:pStyle w:val="NoSpacing"/>
        <w:rPr>
          <w:rFonts w:ascii="Arial" w:hAnsi="Arial" w:cs="Arial"/>
          <w:sz w:val="22"/>
          <w:szCs w:val="22"/>
        </w:rPr>
      </w:pPr>
    </w:p>
    <w:p w:rsidR="002C4E4D" w:rsidRPr="000E3FF3" w:rsidRDefault="002C4E4D" w:rsidP="00752DB2">
      <w:pPr>
        <w:pStyle w:val="NoSpacing"/>
        <w:rPr>
          <w:rFonts w:ascii="Arial" w:hAnsi="Arial" w:cs="Arial"/>
          <w:sz w:val="22"/>
          <w:szCs w:val="22"/>
        </w:rPr>
      </w:pPr>
      <w:r w:rsidRPr="000E3FF3">
        <w:rPr>
          <w:rFonts w:ascii="Arial" w:hAnsi="Arial" w:cs="Arial"/>
          <w:sz w:val="22"/>
          <w:szCs w:val="22"/>
        </w:rPr>
        <w:tab/>
        <w:t>Reluctance to accept responsibility</w:t>
      </w:r>
    </w:p>
    <w:p w:rsidR="002C4E4D" w:rsidRPr="000E3FF3" w:rsidRDefault="002C4E4D" w:rsidP="00752DB2">
      <w:pPr>
        <w:pStyle w:val="NoSpacing"/>
        <w:rPr>
          <w:rFonts w:ascii="Arial" w:hAnsi="Arial" w:cs="Arial"/>
          <w:sz w:val="22"/>
          <w:szCs w:val="22"/>
        </w:rPr>
      </w:pPr>
    </w:p>
    <w:p w:rsidR="002C4E4D" w:rsidRPr="000E3FF3" w:rsidRDefault="002C4E4D" w:rsidP="00752DB2">
      <w:pPr>
        <w:pStyle w:val="NoSpacing"/>
        <w:rPr>
          <w:rFonts w:ascii="Arial" w:hAnsi="Arial" w:cs="Arial"/>
          <w:sz w:val="22"/>
          <w:szCs w:val="22"/>
        </w:rPr>
      </w:pPr>
      <w:r w:rsidRPr="000E3FF3">
        <w:rPr>
          <w:rFonts w:ascii="Arial" w:hAnsi="Arial" w:cs="Arial"/>
          <w:sz w:val="22"/>
          <w:szCs w:val="22"/>
        </w:rPr>
        <w:tab/>
        <w:t>Change in personality and behaviour</w:t>
      </w:r>
    </w:p>
    <w:p w:rsidR="002C4E4D" w:rsidRPr="000E3FF3" w:rsidRDefault="002C4E4D" w:rsidP="00752DB2">
      <w:pPr>
        <w:pStyle w:val="NoSpacing"/>
        <w:rPr>
          <w:rFonts w:ascii="Arial" w:hAnsi="Arial" w:cs="Arial"/>
          <w:sz w:val="22"/>
          <w:szCs w:val="22"/>
        </w:rPr>
      </w:pPr>
    </w:p>
    <w:p w:rsidR="002C4E4D" w:rsidRPr="000E3FF3" w:rsidRDefault="002C4E4D" w:rsidP="00752DB2">
      <w:pPr>
        <w:pStyle w:val="NoSpacing"/>
        <w:rPr>
          <w:rFonts w:ascii="Arial" w:hAnsi="Arial" w:cs="Arial"/>
          <w:sz w:val="22"/>
          <w:szCs w:val="22"/>
        </w:rPr>
      </w:pPr>
      <w:r w:rsidRPr="000E3FF3">
        <w:rPr>
          <w:rFonts w:ascii="Arial" w:hAnsi="Arial" w:cs="Arial"/>
          <w:sz w:val="22"/>
          <w:szCs w:val="22"/>
        </w:rPr>
        <w:tab/>
        <w:t>Anxiety</w:t>
      </w:r>
    </w:p>
    <w:p w:rsidR="002C4E4D" w:rsidRPr="000E3FF3" w:rsidRDefault="002C4E4D" w:rsidP="00752DB2">
      <w:pPr>
        <w:pStyle w:val="NoSpacing"/>
        <w:rPr>
          <w:rFonts w:ascii="Arial" w:hAnsi="Arial" w:cs="Arial"/>
          <w:sz w:val="22"/>
          <w:szCs w:val="22"/>
        </w:rPr>
      </w:pPr>
      <w:r w:rsidRPr="000E3FF3">
        <w:rPr>
          <w:rFonts w:ascii="Arial" w:hAnsi="Arial" w:cs="Arial"/>
          <w:sz w:val="22"/>
          <w:szCs w:val="22"/>
        </w:rPr>
        <w:tab/>
      </w:r>
    </w:p>
    <w:p w:rsidR="002C4E4D" w:rsidRPr="000E3FF3" w:rsidRDefault="002C4E4D" w:rsidP="00752DB2">
      <w:pPr>
        <w:pStyle w:val="NoSpacing"/>
        <w:rPr>
          <w:rFonts w:ascii="Arial" w:hAnsi="Arial" w:cs="Arial"/>
          <w:sz w:val="22"/>
          <w:szCs w:val="22"/>
        </w:rPr>
      </w:pPr>
      <w:r w:rsidRPr="000E3FF3">
        <w:rPr>
          <w:rFonts w:ascii="Arial" w:hAnsi="Arial" w:cs="Arial"/>
          <w:sz w:val="22"/>
          <w:szCs w:val="22"/>
        </w:rPr>
        <w:tab/>
        <w:t>Depression</w:t>
      </w:r>
    </w:p>
    <w:p w:rsidR="002C4E4D" w:rsidRPr="000E3FF3" w:rsidRDefault="002C4E4D" w:rsidP="00752DB2">
      <w:pPr>
        <w:pStyle w:val="NoSpacing"/>
        <w:rPr>
          <w:rFonts w:ascii="Arial" w:hAnsi="Arial" w:cs="Arial"/>
          <w:sz w:val="22"/>
          <w:szCs w:val="22"/>
        </w:rPr>
      </w:pPr>
    </w:p>
    <w:p w:rsidR="002C4E4D" w:rsidRPr="000E3FF3" w:rsidRDefault="002C4E4D" w:rsidP="00752DB2">
      <w:pPr>
        <w:pStyle w:val="NoSpacing"/>
        <w:rPr>
          <w:rFonts w:ascii="Arial" w:hAnsi="Arial" w:cs="Arial"/>
          <w:sz w:val="22"/>
          <w:szCs w:val="22"/>
        </w:rPr>
      </w:pPr>
      <w:r w:rsidRPr="000E3FF3">
        <w:rPr>
          <w:rFonts w:ascii="Arial" w:hAnsi="Arial" w:cs="Arial"/>
          <w:sz w:val="22"/>
          <w:szCs w:val="22"/>
        </w:rPr>
        <w:tab/>
        <w:t>Irritability</w:t>
      </w:r>
    </w:p>
    <w:p w:rsidR="002C4E4D" w:rsidRPr="000E3FF3" w:rsidRDefault="002C4E4D" w:rsidP="00752DB2">
      <w:pPr>
        <w:pStyle w:val="NoSpacing"/>
        <w:rPr>
          <w:rFonts w:ascii="Arial" w:hAnsi="Arial" w:cs="Arial"/>
          <w:sz w:val="22"/>
          <w:szCs w:val="22"/>
        </w:rPr>
      </w:pPr>
    </w:p>
    <w:p w:rsidR="002C4E4D" w:rsidRPr="000E3FF3" w:rsidRDefault="002C4E4D" w:rsidP="00752DB2">
      <w:pPr>
        <w:pStyle w:val="NoSpacing"/>
        <w:rPr>
          <w:rFonts w:ascii="Arial" w:hAnsi="Arial" w:cs="Arial"/>
          <w:sz w:val="22"/>
          <w:szCs w:val="22"/>
        </w:rPr>
      </w:pPr>
      <w:r w:rsidRPr="000E3FF3">
        <w:rPr>
          <w:rFonts w:ascii="Arial" w:hAnsi="Arial" w:cs="Arial"/>
          <w:sz w:val="22"/>
          <w:szCs w:val="22"/>
        </w:rPr>
        <w:tab/>
        <w:t>Lethargy</w:t>
      </w:r>
    </w:p>
    <w:p w:rsidR="002C4E4D" w:rsidRPr="000E3FF3" w:rsidRDefault="002C4E4D" w:rsidP="00752DB2">
      <w:pPr>
        <w:pStyle w:val="NoSpacing"/>
        <w:rPr>
          <w:rFonts w:ascii="Arial" w:hAnsi="Arial" w:cs="Arial"/>
          <w:sz w:val="22"/>
          <w:szCs w:val="22"/>
        </w:rPr>
      </w:pPr>
    </w:p>
    <w:p w:rsidR="002C4E4D" w:rsidRPr="000E3FF3" w:rsidRDefault="002C4E4D" w:rsidP="00752DB2">
      <w:pPr>
        <w:pStyle w:val="NoSpacing"/>
        <w:rPr>
          <w:rFonts w:ascii="Arial" w:hAnsi="Arial" w:cs="Arial"/>
          <w:sz w:val="22"/>
          <w:szCs w:val="22"/>
        </w:rPr>
      </w:pPr>
      <w:r w:rsidRPr="000E3FF3">
        <w:rPr>
          <w:rFonts w:ascii="Arial" w:hAnsi="Arial" w:cs="Arial"/>
          <w:sz w:val="22"/>
          <w:szCs w:val="22"/>
        </w:rPr>
        <w:tab/>
        <w:t>Mood swings</w:t>
      </w:r>
    </w:p>
    <w:p w:rsidR="002C4E4D" w:rsidRPr="000E3FF3" w:rsidRDefault="002C4E4D" w:rsidP="00752DB2">
      <w:pPr>
        <w:pStyle w:val="NoSpacing"/>
        <w:rPr>
          <w:rFonts w:ascii="Arial" w:hAnsi="Arial" w:cs="Arial"/>
          <w:sz w:val="22"/>
          <w:szCs w:val="22"/>
        </w:rPr>
      </w:pPr>
    </w:p>
    <w:p w:rsidR="002C4E4D" w:rsidRPr="000E3FF3" w:rsidRDefault="002C4E4D" w:rsidP="00752DB2">
      <w:pPr>
        <w:pStyle w:val="NoSpacing"/>
        <w:rPr>
          <w:rFonts w:ascii="Arial" w:hAnsi="Arial" w:cs="Arial"/>
          <w:sz w:val="22"/>
          <w:szCs w:val="22"/>
        </w:rPr>
      </w:pPr>
      <w:r w:rsidRPr="000E3FF3">
        <w:rPr>
          <w:rFonts w:ascii="Arial" w:hAnsi="Arial" w:cs="Arial"/>
          <w:sz w:val="22"/>
          <w:szCs w:val="22"/>
        </w:rPr>
        <w:tab/>
        <w:t>A tendency to blame others</w:t>
      </w:r>
    </w:p>
    <w:p w:rsidR="002C4E4D" w:rsidRPr="000E3FF3" w:rsidRDefault="002C4E4D" w:rsidP="00752DB2">
      <w:pPr>
        <w:pStyle w:val="NoSpacing"/>
        <w:rPr>
          <w:rFonts w:ascii="Arial" w:hAnsi="Arial" w:cs="Arial"/>
          <w:sz w:val="22"/>
          <w:szCs w:val="22"/>
        </w:rPr>
      </w:pPr>
    </w:p>
    <w:p w:rsidR="002C4E4D" w:rsidRPr="000E3FF3" w:rsidRDefault="002C4E4D" w:rsidP="00752DB2">
      <w:pPr>
        <w:pStyle w:val="NoSpacing"/>
        <w:rPr>
          <w:rFonts w:ascii="Arial" w:hAnsi="Arial" w:cs="Arial"/>
          <w:sz w:val="22"/>
          <w:szCs w:val="22"/>
        </w:rPr>
      </w:pPr>
      <w:r w:rsidRPr="000E3FF3">
        <w:rPr>
          <w:rFonts w:ascii="Arial" w:hAnsi="Arial" w:cs="Arial"/>
          <w:sz w:val="22"/>
          <w:szCs w:val="22"/>
        </w:rPr>
        <w:tab/>
        <w:t>Over-sensitivity to criticism</w:t>
      </w:r>
    </w:p>
    <w:p w:rsidR="002C4E4D" w:rsidRPr="000E3FF3" w:rsidRDefault="002C4E4D" w:rsidP="00752DB2">
      <w:pPr>
        <w:pStyle w:val="NoSpacing"/>
        <w:rPr>
          <w:rFonts w:ascii="Arial" w:hAnsi="Arial" w:cs="Arial"/>
          <w:sz w:val="22"/>
          <w:szCs w:val="22"/>
        </w:rPr>
      </w:pPr>
    </w:p>
    <w:p w:rsidR="002C4E4D" w:rsidRPr="000E3FF3" w:rsidRDefault="002C4E4D" w:rsidP="00752DB2">
      <w:pPr>
        <w:pStyle w:val="NoSpacing"/>
        <w:rPr>
          <w:rFonts w:ascii="Arial" w:hAnsi="Arial" w:cs="Arial"/>
          <w:sz w:val="22"/>
          <w:szCs w:val="22"/>
        </w:rPr>
      </w:pPr>
      <w:r w:rsidRPr="000E3FF3">
        <w:rPr>
          <w:rFonts w:ascii="Arial" w:hAnsi="Arial" w:cs="Arial"/>
          <w:sz w:val="22"/>
          <w:szCs w:val="22"/>
        </w:rPr>
        <w:tab/>
        <w:t>Problems relating to colleagues</w:t>
      </w:r>
    </w:p>
    <w:p w:rsidR="002C4E4D" w:rsidRPr="000E3FF3" w:rsidRDefault="002C4E4D" w:rsidP="00752DB2">
      <w:pPr>
        <w:pStyle w:val="NoSpacing"/>
        <w:rPr>
          <w:rFonts w:ascii="Arial" w:hAnsi="Arial" w:cs="Arial"/>
          <w:sz w:val="22"/>
          <w:szCs w:val="22"/>
        </w:rPr>
      </w:pPr>
    </w:p>
    <w:p w:rsidR="002C4E4D" w:rsidRPr="000E3FF3" w:rsidRDefault="002C4E4D" w:rsidP="00752DB2">
      <w:pPr>
        <w:pStyle w:val="NoSpacing"/>
        <w:rPr>
          <w:rFonts w:ascii="Arial" w:hAnsi="Arial" w:cs="Arial"/>
          <w:sz w:val="22"/>
          <w:szCs w:val="22"/>
        </w:rPr>
      </w:pPr>
      <w:r w:rsidRPr="000E3FF3">
        <w:rPr>
          <w:rFonts w:ascii="Arial" w:hAnsi="Arial" w:cs="Arial"/>
          <w:sz w:val="22"/>
          <w:szCs w:val="22"/>
        </w:rPr>
        <w:tab/>
        <w:t>Avoiding company</w:t>
      </w:r>
    </w:p>
    <w:p w:rsidR="002C4E4D" w:rsidRPr="000E3FF3" w:rsidRDefault="002C4E4D" w:rsidP="00752DB2">
      <w:pPr>
        <w:pStyle w:val="NoSpacing"/>
        <w:rPr>
          <w:rFonts w:ascii="Arial" w:hAnsi="Arial" w:cs="Arial"/>
          <w:sz w:val="22"/>
          <w:szCs w:val="22"/>
        </w:rPr>
      </w:pPr>
    </w:p>
    <w:p w:rsidR="002C4E4D" w:rsidRPr="000E3FF3" w:rsidRDefault="002C4E4D" w:rsidP="00752DB2">
      <w:pPr>
        <w:pStyle w:val="NoSpacing"/>
        <w:rPr>
          <w:rFonts w:ascii="Arial" w:hAnsi="Arial" w:cs="Arial"/>
          <w:sz w:val="22"/>
          <w:szCs w:val="22"/>
        </w:rPr>
      </w:pPr>
      <w:r w:rsidRPr="000E3FF3">
        <w:rPr>
          <w:rFonts w:ascii="Arial" w:hAnsi="Arial" w:cs="Arial"/>
          <w:sz w:val="22"/>
          <w:szCs w:val="22"/>
        </w:rPr>
        <w:tab/>
        <w:t>Changes in attitude</w:t>
      </w:r>
    </w:p>
    <w:p w:rsidR="002C4E4D" w:rsidRPr="000E3FF3" w:rsidRDefault="002C4E4D" w:rsidP="00752DB2">
      <w:pPr>
        <w:pStyle w:val="NoSpacing"/>
        <w:rPr>
          <w:rFonts w:ascii="Arial" w:hAnsi="Arial" w:cs="Arial"/>
          <w:sz w:val="22"/>
          <w:szCs w:val="22"/>
        </w:rPr>
      </w:pPr>
    </w:p>
    <w:p w:rsidR="002C4E4D" w:rsidRPr="000E3FF3" w:rsidRDefault="002C4E4D" w:rsidP="00752DB2">
      <w:pPr>
        <w:pStyle w:val="NoSpacing"/>
        <w:rPr>
          <w:rFonts w:ascii="Arial" w:hAnsi="Arial" w:cs="Arial"/>
          <w:sz w:val="22"/>
          <w:szCs w:val="22"/>
        </w:rPr>
      </w:pPr>
      <w:r w:rsidRPr="000E3FF3">
        <w:rPr>
          <w:rFonts w:ascii="Arial" w:hAnsi="Arial" w:cs="Arial"/>
          <w:sz w:val="22"/>
          <w:szCs w:val="22"/>
        </w:rPr>
        <w:tab/>
      </w:r>
    </w:p>
    <w:p w:rsidR="002C4E4D" w:rsidRPr="000E3FF3" w:rsidRDefault="002C4E4D" w:rsidP="00752DB2">
      <w:pPr>
        <w:pStyle w:val="NoSpacing"/>
        <w:rPr>
          <w:rFonts w:ascii="Arial" w:hAnsi="Arial" w:cs="Arial"/>
          <w:b/>
          <w:sz w:val="22"/>
          <w:szCs w:val="22"/>
        </w:rPr>
      </w:pPr>
      <w:r w:rsidRPr="000E3FF3">
        <w:rPr>
          <w:rFonts w:ascii="Arial" w:hAnsi="Arial" w:cs="Arial"/>
          <w:b/>
          <w:sz w:val="22"/>
          <w:szCs w:val="22"/>
        </w:rPr>
        <w:t>Additional signs</w:t>
      </w:r>
    </w:p>
    <w:p w:rsidR="002C4E4D" w:rsidRPr="000E3FF3" w:rsidRDefault="002C4E4D" w:rsidP="00752DB2">
      <w:pPr>
        <w:pStyle w:val="NoSpacing"/>
        <w:rPr>
          <w:rFonts w:ascii="Arial" w:hAnsi="Arial" w:cs="Arial"/>
          <w:b/>
          <w:sz w:val="22"/>
          <w:szCs w:val="22"/>
        </w:rPr>
      </w:pPr>
    </w:p>
    <w:p w:rsidR="002C4E4D" w:rsidRPr="000E3FF3" w:rsidRDefault="002C4E4D" w:rsidP="00752DB2">
      <w:pPr>
        <w:pStyle w:val="NoSpacing"/>
        <w:rPr>
          <w:rFonts w:ascii="Arial" w:hAnsi="Arial" w:cs="Arial"/>
          <w:sz w:val="22"/>
          <w:szCs w:val="22"/>
        </w:rPr>
      </w:pPr>
      <w:r w:rsidRPr="000E3FF3">
        <w:rPr>
          <w:rFonts w:ascii="Arial" w:hAnsi="Arial" w:cs="Arial"/>
          <w:sz w:val="22"/>
          <w:szCs w:val="22"/>
        </w:rPr>
        <w:tab/>
        <w:t>Smelling of alcohol at work</w:t>
      </w:r>
    </w:p>
    <w:p w:rsidR="002C4E4D" w:rsidRPr="000E3FF3" w:rsidRDefault="002C4E4D" w:rsidP="00752DB2">
      <w:pPr>
        <w:pStyle w:val="NoSpacing"/>
        <w:rPr>
          <w:rFonts w:ascii="Arial" w:hAnsi="Arial" w:cs="Arial"/>
          <w:sz w:val="22"/>
          <w:szCs w:val="22"/>
        </w:rPr>
      </w:pPr>
    </w:p>
    <w:p w:rsidR="002C4E4D" w:rsidRPr="000E3FF3" w:rsidRDefault="002C4E4D" w:rsidP="00752DB2">
      <w:pPr>
        <w:pStyle w:val="NoSpacing"/>
        <w:rPr>
          <w:rFonts w:ascii="Arial" w:hAnsi="Arial" w:cs="Arial"/>
          <w:sz w:val="22"/>
          <w:szCs w:val="22"/>
        </w:rPr>
      </w:pPr>
      <w:r w:rsidRPr="000E3FF3">
        <w:rPr>
          <w:rFonts w:ascii="Arial" w:hAnsi="Arial" w:cs="Arial"/>
          <w:sz w:val="22"/>
          <w:szCs w:val="22"/>
        </w:rPr>
        <w:tab/>
        <w:t>Intoxicated at work (slurred speech, unsteadiness)</w:t>
      </w:r>
    </w:p>
    <w:p w:rsidR="002C4E4D" w:rsidRPr="000E3FF3" w:rsidRDefault="002C4E4D" w:rsidP="00752DB2">
      <w:pPr>
        <w:pStyle w:val="NoSpacing"/>
        <w:rPr>
          <w:rFonts w:ascii="Arial" w:hAnsi="Arial" w:cs="Arial"/>
          <w:sz w:val="22"/>
          <w:szCs w:val="22"/>
        </w:rPr>
      </w:pPr>
    </w:p>
    <w:p w:rsidR="002C4E4D" w:rsidRPr="000E3FF3" w:rsidRDefault="002C4E4D" w:rsidP="00752DB2">
      <w:pPr>
        <w:pStyle w:val="NoSpacing"/>
        <w:rPr>
          <w:rFonts w:ascii="Arial" w:hAnsi="Arial" w:cs="Arial"/>
          <w:sz w:val="22"/>
          <w:szCs w:val="22"/>
        </w:rPr>
      </w:pPr>
      <w:r w:rsidRPr="000E3FF3">
        <w:rPr>
          <w:rFonts w:ascii="Arial" w:hAnsi="Arial" w:cs="Arial"/>
          <w:sz w:val="22"/>
          <w:szCs w:val="22"/>
        </w:rPr>
        <w:tab/>
        <w:t>Bloodshot eyes</w:t>
      </w:r>
    </w:p>
    <w:p w:rsidR="002C4E4D" w:rsidRPr="000E3FF3" w:rsidRDefault="002C4E4D" w:rsidP="00752DB2">
      <w:pPr>
        <w:pStyle w:val="NoSpacing"/>
        <w:rPr>
          <w:rFonts w:ascii="Arial" w:hAnsi="Arial" w:cs="Arial"/>
          <w:sz w:val="22"/>
          <w:szCs w:val="22"/>
        </w:rPr>
      </w:pPr>
    </w:p>
    <w:p w:rsidR="002C4E4D" w:rsidRPr="000E3FF3" w:rsidRDefault="002C4E4D" w:rsidP="00752DB2">
      <w:pPr>
        <w:pStyle w:val="NoSpacing"/>
        <w:rPr>
          <w:rFonts w:ascii="Arial" w:hAnsi="Arial" w:cs="Arial"/>
          <w:sz w:val="22"/>
          <w:szCs w:val="22"/>
        </w:rPr>
      </w:pPr>
      <w:r w:rsidRPr="000E3FF3">
        <w:rPr>
          <w:rFonts w:ascii="Arial" w:hAnsi="Arial" w:cs="Arial"/>
          <w:sz w:val="22"/>
          <w:szCs w:val="22"/>
        </w:rPr>
        <w:tab/>
        <w:t>Shaky hands</w:t>
      </w:r>
    </w:p>
    <w:p w:rsidR="002C4E4D" w:rsidRPr="000E3FF3" w:rsidRDefault="002C4E4D" w:rsidP="00752DB2">
      <w:pPr>
        <w:pStyle w:val="NoSpacing"/>
        <w:rPr>
          <w:rFonts w:ascii="Arial" w:hAnsi="Arial" w:cs="Arial"/>
          <w:sz w:val="22"/>
          <w:szCs w:val="22"/>
        </w:rPr>
      </w:pPr>
    </w:p>
    <w:p w:rsidR="002C4E4D" w:rsidRPr="000E3FF3" w:rsidRDefault="002C4E4D" w:rsidP="00752DB2">
      <w:pPr>
        <w:pStyle w:val="NoSpacing"/>
        <w:rPr>
          <w:rFonts w:ascii="Arial" w:hAnsi="Arial" w:cs="Arial"/>
          <w:sz w:val="22"/>
          <w:szCs w:val="22"/>
        </w:rPr>
      </w:pPr>
      <w:r w:rsidRPr="000E3FF3">
        <w:rPr>
          <w:rFonts w:ascii="Arial" w:hAnsi="Arial" w:cs="Arial"/>
          <w:sz w:val="22"/>
          <w:szCs w:val="22"/>
        </w:rPr>
        <w:tab/>
        <w:t>Poor personal hygiene and un-kept appearances</w:t>
      </w:r>
    </w:p>
    <w:p w:rsidR="002C4E4D" w:rsidRPr="000E3FF3" w:rsidRDefault="002C4E4D" w:rsidP="00752DB2">
      <w:pPr>
        <w:pStyle w:val="NoSpacing"/>
        <w:rPr>
          <w:rFonts w:ascii="Arial" w:hAnsi="Arial" w:cs="Arial"/>
          <w:sz w:val="22"/>
          <w:szCs w:val="22"/>
        </w:rPr>
      </w:pPr>
    </w:p>
    <w:p w:rsidR="002C4E4D" w:rsidRPr="000E3FF3" w:rsidRDefault="002C4E4D" w:rsidP="00752DB2">
      <w:pPr>
        <w:pStyle w:val="NoSpacing"/>
        <w:rPr>
          <w:rFonts w:ascii="Arial" w:hAnsi="Arial" w:cs="Arial"/>
          <w:sz w:val="22"/>
          <w:szCs w:val="22"/>
        </w:rPr>
      </w:pPr>
      <w:r w:rsidRPr="000E3FF3">
        <w:rPr>
          <w:rFonts w:ascii="Arial" w:hAnsi="Arial" w:cs="Arial"/>
          <w:sz w:val="22"/>
          <w:szCs w:val="22"/>
        </w:rPr>
        <w:tab/>
        <w:t>Frequent borrowing of money</w:t>
      </w:r>
    </w:p>
    <w:p w:rsidR="002C4E4D" w:rsidRPr="000E3FF3" w:rsidRDefault="002C4E4D" w:rsidP="00752DB2">
      <w:pPr>
        <w:pStyle w:val="NoSpacing"/>
        <w:rPr>
          <w:rFonts w:ascii="Arial" w:hAnsi="Arial" w:cs="Arial"/>
          <w:sz w:val="22"/>
          <w:szCs w:val="22"/>
        </w:rPr>
      </w:pPr>
    </w:p>
    <w:p w:rsidR="002C4E4D" w:rsidRPr="000E3FF3" w:rsidRDefault="002C4E4D" w:rsidP="00752DB2">
      <w:pPr>
        <w:pStyle w:val="NoSpacing"/>
        <w:rPr>
          <w:rFonts w:ascii="Arial" w:hAnsi="Arial" w:cs="Arial"/>
          <w:sz w:val="22"/>
          <w:szCs w:val="22"/>
        </w:rPr>
      </w:pPr>
      <w:r w:rsidRPr="000E3FF3">
        <w:rPr>
          <w:rFonts w:ascii="Arial" w:hAnsi="Arial" w:cs="Arial"/>
          <w:sz w:val="22"/>
          <w:szCs w:val="22"/>
        </w:rPr>
        <w:tab/>
        <w:t>Loss of driving licence through drink driving</w:t>
      </w:r>
    </w:p>
    <w:p w:rsidR="002C4E4D" w:rsidRPr="000E3FF3" w:rsidRDefault="002C4E4D" w:rsidP="00752DB2">
      <w:pPr>
        <w:pStyle w:val="NoSpacing"/>
        <w:rPr>
          <w:rFonts w:ascii="Arial" w:hAnsi="Arial" w:cs="Arial"/>
          <w:sz w:val="22"/>
          <w:szCs w:val="22"/>
        </w:rPr>
      </w:pPr>
    </w:p>
    <w:p w:rsidR="002C4E4D" w:rsidRPr="000E3FF3" w:rsidRDefault="002C4E4D" w:rsidP="00752DB2">
      <w:pPr>
        <w:pStyle w:val="NoSpacing"/>
        <w:rPr>
          <w:rFonts w:ascii="Arial" w:hAnsi="Arial" w:cs="Arial"/>
          <w:sz w:val="22"/>
          <w:szCs w:val="22"/>
        </w:rPr>
      </w:pPr>
      <w:r w:rsidRPr="000E3FF3">
        <w:rPr>
          <w:rFonts w:ascii="Arial" w:hAnsi="Arial" w:cs="Arial"/>
          <w:sz w:val="22"/>
          <w:szCs w:val="22"/>
        </w:rPr>
        <w:t>The above is only a guideline. Setting manager must investigate and not make assumptions as similar symptoms may occur in some illnesses. When in doubt managers are advised to contact the Director. Managers will encourage employees to seek help as soon as problem is identified. Consi</w:t>
      </w:r>
      <w:r w:rsidR="002E7872" w:rsidRPr="000E3FF3">
        <w:rPr>
          <w:rFonts w:ascii="Arial" w:hAnsi="Arial" w:cs="Arial"/>
          <w:sz w:val="22"/>
          <w:szCs w:val="22"/>
        </w:rPr>
        <w:t>deration will need to be made about the most appropriate action. To help bring any issues into the open a confidential meeting should be arranged with the individual (he/she may be accompanied by either a friend or Union Representative).</w:t>
      </w:r>
    </w:p>
    <w:p w:rsidR="002E7872" w:rsidRPr="000E3FF3" w:rsidRDefault="002E7872" w:rsidP="00752DB2">
      <w:pPr>
        <w:pStyle w:val="NoSpacing"/>
        <w:rPr>
          <w:rFonts w:ascii="Arial" w:hAnsi="Arial" w:cs="Arial"/>
          <w:sz w:val="22"/>
          <w:szCs w:val="22"/>
        </w:rPr>
      </w:pPr>
    </w:p>
    <w:p w:rsidR="002E7872" w:rsidRPr="000E3FF3" w:rsidRDefault="002E7872" w:rsidP="00752DB2">
      <w:pPr>
        <w:pStyle w:val="NoSpacing"/>
        <w:rPr>
          <w:rFonts w:ascii="Arial" w:hAnsi="Arial" w:cs="Arial"/>
          <w:sz w:val="22"/>
          <w:szCs w:val="22"/>
        </w:rPr>
      </w:pPr>
      <w:r w:rsidRPr="000E3FF3">
        <w:rPr>
          <w:rFonts w:ascii="Arial" w:hAnsi="Arial" w:cs="Arial"/>
          <w:sz w:val="22"/>
          <w:szCs w:val="22"/>
        </w:rPr>
        <w:t>The meeting will need to be handled sensitively and focus on the wish to improve the employee's performance. The purpose should be to encourage the member of staff to admit there is a problem and explore the cause or reason for the problem.</w:t>
      </w:r>
    </w:p>
    <w:p w:rsidR="002E7872" w:rsidRPr="000E3FF3" w:rsidRDefault="002E7872" w:rsidP="00752DB2">
      <w:pPr>
        <w:pStyle w:val="NoSpacing"/>
        <w:rPr>
          <w:rFonts w:ascii="Arial" w:hAnsi="Arial" w:cs="Arial"/>
          <w:sz w:val="22"/>
          <w:szCs w:val="22"/>
        </w:rPr>
      </w:pPr>
    </w:p>
    <w:p w:rsidR="002E7872" w:rsidRPr="000E3FF3" w:rsidRDefault="002E7872" w:rsidP="00752DB2">
      <w:pPr>
        <w:pStyle w:val="NoSpacing"/>
        <w:rPr>
          <w:rFonts w:ascii="Arial" w:hAnsi="Arial" w:cs="Arial"/>
          <w:sz w:val="22"/>
          <w:szCs w:val="22"/>
        </w:rPr>
      </w:pPr>
      <w:r w:rsidRPr="000E3FF3">
        <w:rPr>
          <w:rFonts w:ascii="Arial" w:hAnsi="Arial" w:cs="Arial"/>
          <w:sz w:val="22"/>
          <w:szCs w:val="22"/>
        </w:rPr>
        <w:t>It is important to establish whether any aspect of the job or stress has made the member of staff turn to drugs or alcohol.</w:t>
      </w:r>
    </w:p>
    <w:p w:rsidR="002E7872" w:rsidRPr="000E3FF3" w:rsidRDefault="002E7872" w:rsidP="00752DB2">
      <w:pPr>
        <w:pStyle w:val="NoSpacing"/>
        <w:rPr>
          <w:rFonts w:ascii="Arial" w:hAnsi="Arial" w:cs="Arial"/>
          <w:sz w:val="22"/>
          <w:szCs w:val="22"/>
        </w:rPr>
      </w:pPr>
      <w:r w:rsidRPr="000E3FF3">
        <w:rPr>
          <w:rFonts w:ascii="Arial" w:hAnsi="Arial" w:cs="Arial"/>
          <w:sz w:val="22"/>
          <w:szCs w:val="22"/>
        </w:rPr>
        <w:t>It should be emphasised that the member of staff be encouraged to seek help from a GP or a specialist agency.</w:t>
      </w:r>
    </w:p>
    <w:p w:rsidR="002E7872" w:rsidRPr="000E3FF3" w:rsidRDefault="002E7872" w:rsidP="00752DB2">
      <w:pPr>
        <w:pStyle w:val="NoSpacing"/>
        <w:rPr>
          <w:rFonts w:ascii="Arial" w:hAnsi="Arial" w:cs="Arial"/>
          <w:sz w:val="22"/>
          <w:szCs w:val="22"/>
        </w:rPr>
      </w:pPr>
    </w:p>
    <w:p w:rsidR="002E7872" w:rsidRPr="000E3FF3" w:rsidRDefault="002E7872" w:rsidP="00752DB2">
      <w:pPr>
        <w:pStyle w:val="NoSpacing"/>
        <w:rPr>
          <w:rFonts w:ascii="Arial" w:hAnsi="Arial" w:cs="Arial"/>
          <w:sz w:val="22"/>
          <w:szCs w:val="22"/>
        </w:rPr>
      </w:pPr>
      <w:r w:rsidRPr="000E3FF3">
        <w:rPr>
          <w:rFonts w:ascii="Arial" w:hAnsi="Arial" w:cs="Arial"/>
          <w:sz w:val="22"/>
          <w:szCs w:val="22"/>
        </w:rPr>
        <w:lastRenderedPageBreak/>
        <w:t>Members of staff with a drink or drugs problem should have same rights to confidentiality and support as they would if they had any other medical condition.</w:t>
      </w:r>
    </w:p>
    <w:p w:rsidR="002E7872" w:rsidRPr="000E3FF3" w:rsidRDefault="002E7872" w:rsidP="00752DB2">
      <w:pPr>
        <w:pStyle w:val="NoSpacing"/>
        <w:rPr>
          <w:rFonts w:ascii="Arial" w:hAnsi="Arial" w:cs="Arial"/>
          <w:sz w:val="22"/>
          <w:szCs w:val="22"/>
        </w:rPr>
      </w:pPr>
    </w:p>
    <w:p w:rsidR="000E5034" w:rsidRPr="000E3FF3" w:rsidRDefault="000E5034" w:rsidP="00752DB2">
      <w:pPr>
        <w:pStyle w:val="NoSpacing"/>
        <w:rPr>
          <w:rFonts w:ascii="Arial" w:hAnsi="Arial" w:cs="Arial"/>
          <w:sz w:val="22"/>
          <w:szCs w:val="22"/>
        </w:rPr>
      </w:pPr>
    </w:p>
    <w:p w:rsidR="002E7872" w:rsidRPr="000E3FF3" w:rsidRDefault="002E7872" w:rsidP="00752DB2">
      <w:pPr>
        <w:pStyle w:val="NoSpacing"/>
        <w:rPr>
          <w:rFonts w:ascii="Arial" w:hAnsi="Arial" w:cs="Arial"/>
          <w:sz w:val="22"/>
          <w:szCs w:val="22"/>
        </w:rPr>
      </w:pPr>
      <w:proofErr w:type="gramStart"/>
      <w:r w:rsidRPr="000E3FF3">
        <w:rPr>
          <w:rFonts w:ascii="Arial" w:hAnsi="Arial" w:cs="Arial"/>
          <w:sz w:val="22"/>
          <w:szCs w:val="22"/>
        </w:rPr>
        <w:t>consequences</w:t>
      </w:r>
      <w:proofErr w:type="gramEnd"/>
      <w:r w:rsidRPr="000E3FF3">
        <w:rPr>
          <w:rFonts w:ascii="Arial" w:hAnsi="Arial" w:cs="Arial"/>
          <w:sz w:val="22"/>
          <w:szCs w:val="22"/>
        </w:rPr>
        <w:t xml:space="preserve"> of continual poor performance need to be underlined if an employee is not ready to admit or refuses to recognise there is a problem. It is important to try and be supportive for as long as possible, however, where there are risks to health and safety of the children and other staff, it may be necessary to suspend the employee on short term.</w:t>
      </w:r>
    </w:p>
    <w:p w:rsidR="002E7872" w:rsidRPr="000E3FF3" w:rsidRDefault="002E7872" w:rsidP="00752DB2">
      <w:pPr>
        <w:pStyle w:val="NoSpacing"/>
        <w:rPr>
          <w:rFonts w:ascii="Arial" w:hAnsi="Arial" w:cs="Arial"/>
          <w:sz w:val="22"/>
          <w:szCs w:val="22"/>
        </w:rPr>
      </w:pPr>
    </w:p>
    <w:p w:rsidR="00C87165" w:rsidRPr="000E3FF3" w:rsidRDefault="002E7872" w:rsidP="00752DB2">
      <w:pPr>
        <w:pStyle w:val="NoSpacing"/>
        <w:rPr>
          <w:rFonts w:ascii="Arial" w:hAnsi="Arial" w:cs="Arial"/>
          <w:sz w:val="22"/>
          <w:szCs w:val="22"/>
        </w:rPr>
      </w:pPr>
      <w:r w:rsidRPr="000E3FF3">
        <w:rPr>
          <w:rFonts w:ascii="Arial" w:hAnsi="Arial" w:cs="Arial"/>
          <w:sz w:val="22"/>
          <w:szCs w:val="22"/>
        </w:rPr>
        <w:t>Where an employee continually fails to reach adequate performance levels and fails to accept help and/or improve then it may result in dismissal.</w:t>
      </w:r>
    </w:p>
    <w:p w:rsidR="00C87165" w:rsidRPr="000E3FF3" w:rsidRDefault="00C87165" w:rsidP="00752DB2">
      <w:pPr>
        <w:pStyle w:val="NoSpacing"/>
        <w:rPr>
          <w:rFonts w:ascii="Arial" w:hAnsi="Arial" w:cs="Arial"/>
          <w:sz w:val="22"/>
          <w:szCs w:val="22"/>
        </w:rPr>
      </w:pPr>
    </w:p>
    <w:p w:rsidR="000859A0" w:rsidRPr="000E3FF3" w:rsidRDefault="000859A0" w:rsidP="00CD17F8">
      <w:pPr>
        <w:spacing w:line="360" w:lineRule="auto"/>
        <w:rPr>
          <w:rFonts w:ascii="Arial" w:hAnsi="Arial" w:cs="Arial"/>
          <w:b/>
          <w:sz w:val="28"/>
          <w:szCs w:val="28"/>
        </w:rPr>
      </w:pPr>
    </w:p>
    <w:p w:rsidR="00B13527" w:rsidRPr="000E3FF3" w:rsidRDefault="00B13527" w:rsidP="00CD17F8">
      <w:pPr>
        <w:spacing w:line="360" w:lineRule="auto"/>
        <w:rPr>
          <w:rFonts w:ascii="Arial" w:hAnsi="Arial" w:cs="Arial"/>
          <w:b/>
          <w:sz w:val="28"/>
          <w:szCs w:val="28"/>
        </w:rPr>
      </w:pPr>
    </w:p>
    <w:p w:rsidR="00B13527" w:rsidRPr="000E3FF3" w:rsidRDefault="00B13527" w:rsidP="00CD17F8">
      <w:pPr>
        <w:spacing w:line="360" w:lineRule="auto"/>
        <w:rPr>
          <w:rFonts w:ascii="Arial" w:hAnsi="Arial" w:cs="Arial"/>
          <w:b/>
          <w:sz w:val="28"/>
          <w:szCs w:val="28"/>
        </w:rPr>
      </w:pPr>
    </w:p>
    <w:p w:rsidR="00B13527" w:rsidRPr="000E3FF3" w:rsidRDefault="00B13527" w:rsidP="00CD17F8">
      <w:pPr>
        <w:spacing w:line="360" w:lineRule="auto"/>
        <w:rPr>
          <w:rFonts w:ascii="Arial" w:hAnsi="Arial" w:cs="Arial"/>
          <w:b/>
          <w:sz w:val="28"/>
          <w:szCs w:val="28"/>
        </w:rPr>
      </w:pPr>
    </w:p>
    <w:p w:rsidR="00B13527" w:rsidRPr="000E3FF3" w:rsidRDefault="00B13527" w:rsidP="00CD17F8">
      <w:pPr>
        <w:spacing w:line="360" w:lineRule="auto"/>
        <w:rPr>
          <w:rFonts w:ascii="Arial" w:hAnsi="Arial" w:cs="Arial"/>
          <w:b/>
          <w:sz w:val="28"/>
          <w:szCs w:val="28"/>
        </w:rPr>
      </w:pPr>
    </w:p>
    <w:p w:rsidR="00B13527" w:rsidRPr="000E3FF3" w:rsidRDefault="00B13527" w:rsidP="00CD17F8">
      <w:pPr>
        <w:spacing w:line="360" w:lineRule="auto"/>
        <w:rPr>
          <w:rFonts w:ascii="Arial" w:hAnsi="Arial" w:cs="Arial"/>
          <w:b/>
          <w:sz w:val="28"/>
          <w:szCs w:val="28"/>
        </w:rPr>
      </w:pPr>
    </w:p>
    <w:p w:rsidR="00B13527" w:rsidRPr="000E3FF3" w:rsidRDefault="00B13527" w:rsidP="00CD17F8">
      <w:pPr>
        <w:spacing w:line="360" w:lineRule="auto"/>
        <w:rPr>
          <w:rFonts w:ascii="Arial" w:hAnsi="Arial" w:cs="Arial"/>
          <w:b/>
          <w:sz w:val="28"/>
          <w:szCs w:val="28"/>
        </w:rPr>
      </w:pPr>
    </w:p>
    <w:p w:rsidR="00B13527" w:rsidRPr="000E3FF3" w:rsidRDefault="00B13527" w:rsidP="00CD17F8">
      <w:pPr>
        <w:spacing w:line="360" w:lineRule="auto"/>
        <w:rPr>
          <w:rFonts w:ascii="Arial" w:hAnsi="Arial" w:cs="Arial"/>
          <w:b/>
          <w:sz w:val="28"/>
          <w:szCs w:val="28"/>
        </w:rPr>
      </w:pPr>
    </w:p>
    <w:p w:rsidR="00B13527" w:rsidRPr="000E3FF3" w:rsidRDefault="00B13527" w:rsidP="00CD17F8">
      <w:pPr>
        <w:spacing w:line="360" w:lineRule="auto"/>
        <w:rPr>
          <w:rFonts w:ascii="Arial" w:hAnsi="Arial" w:cs="Arial"/>
          <w:b/>
          <w:sz w:val="28"/>
          <w:szCs w:val="28"/>
        </w:rPr>
      </w:pPr>
    </w:p>
    <w:p w:rsidR="00B13527" w:rsidRPr="000E3FF3" w:rsidRDefault="00B13527" w:rsidP="00CD17F8">
      <w:pPr>
        <w:spacing w:line="360" w:lineRule="auto"/>
        <w:rPr>
          <w:rFonts w:ascii="Arial" w:hAnsi="Arial" w:cs="Arial"/>
          <w:b/>
          <w:sz w:val="28"/>
          <w:szCs w:val="28"/>
        </w:rPr>
      </w:pPr>
    </w:p>
    <w:p w:rsidR="00B13527" w:rsidRPr="000E3FF3" w:rsidRDefault="00B13527" w:rsidP="00CD17F8">
      <w:pPr>
        <w:spacing w:line="360" w:lineRule="auto"/>
        <w:rPr>
          <w:rFonts w:ascii="Arial" w:hAnsi="Arial" w:cs="Arial"/>
          <w:b/>
          <w:sz w:val="28"/>
          <w:szCs w:val="28"/>
        </w:rPr>
      </w:pPr>
    </w:p>
    <w:p w:rsidR="00B13527" w:rsidRPr="000E3FF3" w:rsidRDefault="00B13527" w:rsidP="00CD17F8">
      <w:pPr>
        <w:spacing w:line="360" w:lineRule="auto"/>
        <w:rPr>
          <w:rFonts w:ascii="Arial" w:hAnsi="Arial" w:cs="Arial"/>
          <w:b/>
          <w:sz w:val="28"/>
          <w:szCs w:val="28"/>
        </w:rPr>
      </w:pPr>
    </w:p>
    <w:p w:rsidR="00B13527" w:rsidRPr="000E3FF3" w:rsidRDefault="00B13527" w:rsidP="00CD17F8">
      <w:pPr>
        <w:spacing w:line="360" w:lineRule="auto"/>
        <w:rPr>
          <w:rFonts w:ascii="Arial" w:hAnsi="Arial" w:cs="Arial"/>
          <w:b/>
          <w:sz w:val="28"/>
          <w:szCs w:val="28"/>
        </w:rPr>
      </w:pPr>
    </w:p>
    <w:p w:rsidR="00B13527" w:rsidRPr="000E3FF3" w:rsidRDefault="00B13527" w:rsidP="00CD17F8">
      <w:pPr>
        <w:spacing w:line="360" w:lineRule="auto"/>
        <w:rPr>
          <w:rFonts w:ascii="Arial" w:hAnsi="Arial" w:cs="Arial"/>
          <w:b/>
          <w:sz w:val="28"/>
          <w:szCs w:val="28"/>
        </w:rPr>
      </w:pPr>
    </w:p>
    <w:p w:rsidR="00B13527" w:rsidRPr="000E3FF3" w:rsidRDefault="00B13527" w:rsidP="00CD17F8">
      <w:pPr>
        <w:spacing w:line="360" w:lineRule="auto"/>
        <w:rPr>
          <w:rFonts w:ascii="Arial" w:hAnsi="Arial" w:cs="Arial"/>
          <w:b/>
          <w:sz w:val="28"/>
          <w:szCs w:val="28"/>
        </w:rPr>
      </w:pPr>
    </w:p>
    <w:p w:rsidR="00B13527" w:rsidRPr="000E3FF3" w:rsidRDefault="00B13527" w:rsidP="00CD17F8">
      <w:pPr>
        <w:spacing w:line="360" w:lineRule="auto"/>
        <w:rPr>
          <w:rFonts w:ascii="Arial" w:hAnsi="Arial" w:cs="Arial"/>
          <w:b/>
          <w:sz w:val="28"/>
          <w:szCs w:val="28"/>
        </w:rPr>
      </w:pPr>
    </w:p>
    <w:p w:rsidR="00B13527" w:rsidRPr="000E3FF3" w:rsidRDefault="00B13527" w:rsidP="00CD17F8">
      <w:pPr>
        <w:spacing w:line="360" w:lineRule="auto"/>
        <w:rPr>
          <w:rFonts w:ascii="Arial" w:hAnsi="Arial" w:cs="Arial"/>
          <w:b/>
          <w:sz w:val="28"/>
          <w:szCs w:val="28"/>
        </w:rPr>
      </w:pPr>
    </w:p>
    <w:p w:rsidR="00B13527" w:rsidRPr="000E3FF3" w:rsidRDefault="00B13527" w:rsidP="00CD17F8">
      <w:pPr>
        <w:spacing w:line="360" w:lineRule="auto"/>
        <w:rPr>
          <w:rFonts w:ascii="Arial" w:hAnsi="Arial" w:cs="Arial"/>
          <w:b/>
          <w:sz w:val="28"/>
          <w:szCs w:val="28"/>
        </w:rPr>
      </w:pPr>
    </w:p>
    <w:p w:rsidR="00B13527" w:rsidRPr="000E3FF3" w:rsidRDefault="00B13527" w:rsidP="00CD17F8">
      <w:pPr>
        <w:spacing w:line="360" w:lineRule="auto"/>
        <w:rPr>
          <w:rFonts w:ascii="Arial" w:hAnsi="Arial" w:cs="Arial"/>
          <w:b/>
          <w:sz w:val="28"/>
          <w:szCs w:val="28"/>
        </w:rPr>
      </w:pPr>
    </w:p>
    <w:p w:rsidR="00B13527" w:rsidRPr="000E3FF3" w:rsidRDefault="00B13527" w:rsidP="00CD17F8">
      <w:pPr>
        <w:spacing w:line="360" w:lineRule="auto"/>
        <w:rPr>
          <w:rFonts w:ascii="Arial" w:hAnsi="Arial" w:cs="Arial"/>
          <w:b/>
          <w:sz w:val="28"/>
          <w:szCs w:val="28"/>
        </w:rPr>
      </w:pPr>
    </w:p>
    <w:p w:rsidR="00B13527" w:rsidRPr="000E3FF3" w:rsidRDefault="00B13527" w:rsidP="00CD17F8">
      <w:pPr>
        <w:spacing w:line="360" w:lineRule="auto"/>
        <w:rPr>
          <w:rFonts w:ascii="Arial" w:hAnsi="Arial" w:cs="Arial"/>
          <w:b/>
          <w:sz w:val="28"/>
          <w:szCs w:val="28"/>
        </w:rPr>
      </w:pPr>
    </w:p>
    <w:p w:rsidR="00B13527" w:rsidRPr="000E3FF3" w:rsidRDefault="00B13527" w:rsidP="00CD17F8">
      <w:pPr>
        <w:spacing w:line="360" w:lineRule="auto"/>
        <w:rPr>
          <w:rFonts w:ascii="Arial" w:hAnsi="Arial" w:cs="Arial"/>
          <w:b/>
          <w:sz w:val="28"/>
          <w:szCs w:val="28"/>
        </w:rPr>
      </w:pPr>
    </w:p>
    <w:p w:rsidR="00B13527" w:rsidRPr="000E3FF3" w:rsidRDefault="00B13527" w:rsidP="00CD17F8">
      <w:pPr>
        <w:spacing w:line="360" w:lineRule="auto"/>
        <w:rPr>
          <w:rFonts w:ascii="Arial" w:hAnsi="Arial" w:cs="Arial"/>
          <w:b/>
          <w:sz w:val="28"/>
          <w:szCs w:val="28"/>
        </w:rPr>
      </w:pPr>
    </w:p>
    <w:p w:rsidR="00B13527" w:rsidRPr="000E3FF3" w:rsidRDefault="00B13527" w:rsidP="00CD17F8">
      <w:pPr>
        <w:spacing w:line="360" w:lineRule="auto"/>
        <w:rPr>
          <w:rFonts w:ascii="Arial" w:hAnsi="Arial" w:cs="Arial"/>
          <w:b/>
          <w:sz w:val="28"/>
          <w:szCs w:val="28"/>
        </w:rPr>
      </w:pPr>
    </w:p>
    <w:p w:rsidR="00CD17F8" w:rsidRPr="000E3FF3" w:rsidRDefault="00CD17F8" w:rsidP="00CD17F8">
      <w:pPr>
        <w:spacing w:line="360" w:lineRule="auto"/>
        <w:rPr>
          <w:rFonts w:ascii="Arial" w:hAnsi="Arial" w:cs="Arial"/>
          <w:b/>
          <w:sz w:val="28"/>
          <w:szCs w:val="28"/>
        </w:rPr>
      </w:pPr>
      <w:r w:rsidRPr="000E3FF3">
        <w:rPr>
          <w:rFonts w:ascii="Arial" w:hAnsi="Arial" w:cs="Arial"/>
          <w:b/>
          <w:sz w:val="28"/>
          <w:szCs w:val="28"/>
        </w:rPr>
        <w:t>Staff Development and Training</w:t>
      </w:r>
    </w:p>
    <w:p w:rsidR="00CD17F8" w:rsidRPr="000E3FF3" w:rsidRDefault="00CD17F8" w:rsidP="00CD17F8">
      <w:pPr>
        <w:spacing w:line="360" w:lineRule="auto"/>
        <w:rPr>
          <w:rFonts w:ascii="Arial" w:hAnsi="Arial" w:cs="Arial"/>
          <w:b/>
          <w:sz w:val="22"/>
          <w:szCs w:val="22"/>
        </w:rPr>
      </w:pPr>
    </w:p>
    <w:p w:rsidR="00CD17F8" w:rsidRPr="000E3FF3" w:rsidRDefault="00CD17F8" w:rsidP="00CD17F8">
      <w:pPr>
        <w:pStyle w:val="DefaultText"/>
        <w:spacing w:line="360" w:lineRule="auto"/>
        <w:jc w:val="both"/>
        <w:rPr>
          <w:rFonts w:ascii="Arial" w:hAnsi="Arial" w:cs="Arial"/>
          <w:sz w:val="22"/>
          <w:szCs w:val="22"/>
        </w:rPr>
      </w:pPr>
      <w:r w:rsidRPr="000E3FF3">
        <w:rPr>
          <w:rFonts w:ascii="Arial" w:hAnsi="Arial" w:cs="Arial"/>
          <w:sz w:val="22"/>
          <w:szCs w:val="22"/>
        </w:rPr>
        <w:t xml:space="preserve">The setting highly values its staff. It is in the interests of the setting, the children, their families, and the individual, that each staff member is given the opportunity to develop their skills to their maximum and to broaden their knowledge and skills in caring for children.  </w:t>
      </w:r>
    </w:p>
    <w:p w:rsidR="00CD17F8" w:rsidRPr="000E3FF3" w:rsidRDefault="00CD17F8" w:rsidP="00CD17F8">
      <w:pPr>
        <w:pStyle w:val="DefaultText"/>
        <w:spacing w:line="360" w:lineRule="auto"/>
        <w:jc w:val="both"/>
        <w:rPr>
          <w:rFonts w:ascii="Arial" w:hAnsi="Arial" w:cs="Arial"/>
          <w:sz w:val="22"/>
          <w:szCs w:val="22"/>
        </w:rPr>
      </w:pPr>
    </w:p>
    <w:p w:rsidR="00CD17F8" w:rsidRPr="000E3FF3" w:rsidRDefault="00CD17F8" w:rsidP="00CD17F8">
      <w:pPr>
        <w:pStyle w:val="DefaultText"/>
        <w:spacing w:line="360" w:lineRule="auto"/>
        <w:jc w:val="both"/>
        <w:rPr>
          <w:rFonts w:ascii="Arial" w:hAnsi="Arial" w:cs="Arial"/>
          <w:sz w:val="22"/>
          <w:szCs w:val="22"/>
        </w:rPr>
      </w:pPr>
      <w:r w:rsidRPr="000E3FF3">
        <w:rPr>
          <w:rFonts w:ascii="Arial" w:hAnsi="Arial" w:cs="Arial"/>
          <w:sz w:val="22"/>
          <w:szCs w:val="22"/>
        </w:rPr>
        <w:t xml:space="preserve">Personal and professional development is essential for maintaining the delivery of high-quality care and learning for children in their early years.  It underpins all aspects of positive interactions and activities planned for children. </w:t>
      </w:r>
    </w:p>
    <w:p w:rsidR="00CD17F8" w:rsidRPr="000E3FF3" w:rsidRDefault="00CD17F8" w:rsidP="00CD17F8">
      <w:pPr>
        <w:pStyle w:val="Bullet"/>
        <w:spacing w:line="360" w:lineRule="auto"/>
        <w:rPr>
          <w:rFonts w:ascii="Arial" w:hAnsi="Arial" w:cs="Arial"/>
          <w:sz w:val="22"/>
          <w:szCs w:val="22"/>
        </w:rPr>
      </w:pPr>
    </w:p>
    <w:p w:rsidR="00CD17F8" w:rsidRPr="000E3FF3" w:rsidRDefault="00CD17F8" w:rsidP="00CD17F8">
      <w:pPr>
        <w:pStyle w:val="DefaultText"/>
        <w:spacing w:line="360" w:lineRule="auto"/>
        <w:jc w:val="both"/>
        <w:rPr>
          <w:rFonts w:ascii="Arial" w:hAnsi="Arial" w:cs="Arial"/>
          <w:sz w:val="22"/>
          <w:szCs w:val="22"/>
        </w:rPr>
      </w:pPr>
      <w:r w:rsidRPr="000E3FF3">
        <w:rPr>
          <w:rFonts w:ascii="Arial" w:hAnsi="Arial" w:cs="Arial"/>
          <w:sz w:val="22"/>
          <w:szCs w:val="22"/>
        </w:rPr>
        <w:t xml:space="preserve">At </w:t>
      </w:r>
      <w:proofErr w:type="spellStart"/>
      <w:r w:rsidRPr="000E3FF3">
        <w:rPr>
          <w:rFonts w:ascii="Arial" w:hAnsi="Arial" w:cs="Arial"/>
          <w:sz w:val="22"/>
          <w:szCs w:val="22"/>
        </w:rPr>
        <w:t>Childville</w:t>
      </w:r>
      <w:proofErr w:type="spellEnd"/>
      <w:r w:rsidRPr="000E3FF3">
        <w:rPr>
          <w:rFonts w:ascii="Arial" w:hAnsi="Arial" w:cs="Arial"/>
          <w:sz w:val="22"/>
          <w:szCs w:val="22"/>
        </w:rPr>
        <w:t xml:space="preserve"> we ensure that over 50% of staff are qualified to Level 2/3 (or equivalent) or above in childcare and education. Other staff working at the setting will be encouraged to undertake childcare training. </w:t>
      </w:r>
    </w:p>
    <w:p w:rsidR="00CD17F8" w:rsidRPr="000E3FF3" w:rsidRDefault="00CD17F8" w:rsidP="00CD17F8">
      <w:pPr>
        <w:pStyle w:val="DefaultText"/>
        <w:spacing w:line="360" w:lineRule="auto"/>
        <w:jc w:val="both"/>
        <w:rPr>
          <w:rFonts w:ascii="Arial" w:hAnsi="Arial" w:cs="Arial"/>
          <w:sz w:val="22"/>
          <w:szCs w:val="22"/>
        </w:rPr>
      </w:pPr>
    </w:p>
    <w:p w:rsidR="00CD17F8" w:rsidRPr="000E3FF3" w:rsidRDefault="00CD17F8" w:rsidP="00CD17F8">
      <w:pPr>
        <w:pStyle w:val="DefaultText"/>
        <w:spacing w:line="360" w:lineRule="auto"/>
        <w:jc w:val="both"/>
        <w:rPr>
          <w:rFonts w:ascii="Arial" w:hAnsi="Arial" w:cs="Arial"/>
          <w:sz w:val="22"/>
          <w:szCs w:val="22"/>
        </w:rPr>
      </w:pPr>
      <w:r w:rsidRPr="000E3FF3">
        <w:rPr>
          <w:rFonts w:ascii="Arial" w:hAnsi="Arial" w:cs="Arial"/>
          <w:sz w:val="22"/>
          <w:szCs w:val="22"/>
        </w:rPr>
        <w:t xml:space="preserve">We strongly promote continuous professional development and all staff </w:t>
      </w:r>
      <w:proofErr w:type="gramStart"/>
      <w:r w:rsidRPr="000E3FF3">
        <w:rPr>
          <w:rFonts w:ascii="Arial" w:hAnsi="Arial" w:cs="Arial"/>
          <w:sz w:val="22"/>
          <w:szCs w:val="22"/>
        </w:rPr>
        <w:t>have</w:t>
      </w:r>
      <w:proofErr w:type="gramEnd"/>
      <w:r w:rsidRPr="000E3FF3">
        <w:rPr>
          <w:rFonts w:ascii="Arial" w:hAnsi="Arial" w:cs="Arial"/>
          <w:sz w:val="22"/>
          <w:szCs w:val="22"/>
        </w:rPr>
        <w:t xml:space="preserve"> individual training records and training plans to enhance their skills and expertise. We access training through our local borough Early Years and Child</w:t>
      </w:r>
      <w:r w:rsidR="00025955" w:rsidRPr="000E3FF3">
        <w:rPr>
          <w:rFonts w:ascii="Arial" w:hAnsi="Arial" w:cs="Arial"/>
          <w:sz w:val="22"/>
          <w:szCs w:val="22"/>
        </w:rPr>
        <w:t>care team</w:t>
      </w:r>
      <w:r w:rsidR="009D4693" w:rsidRPr="000E3FF3">
        <w:rPr>
          <w:rFonts w:ascii="Arial" w:hAnsi="Arial" w:cs="Arial"/>
          <w:sz w:val="22"/>
          <w:szCs w:val="22"/>
        </w:rPr>
        <w:t xml:space="preserve"> and Pre School Learning Alliance online training</w:t>
      </w:r>
      <w:r w:rsidR="00025955" w:rsidRPr="000E3FF3">
        <w:rPr>
          <w:rFonts w:ascii="Arial" w:hAnsi="Arial" w:cs="Arial"/>
          <w:sz w:val="22"/>
          <w:szCs w:val="22"/>
        </w:rPr>
        <w:t xml:space="preserve">. Where </w:t>
      </w:r>
      <w:r w:rsidRPr="000E3FF3">
        <w:rPr>
          <w:rFonts w:ascii="Arial" w:hAnsi="Arial" w:cs="Arial"/>
          <w:sz w:val="22"/>
          <w:szCs w:val="22"/>
        </w:rPr>
        <w:t>necessary, we access further training through external agency such</w:t>
      </w:r>
      <w:r w:rsidR="00025955" w:rsidRPr="000E3FF3">
        <w:rPr>
          <w:rFonts w:ascii="Arial" w:hAnsi="Arial" w:cs="Arial"/>
          <w:sz w:val="22"/>
          <w:szCs w:val="22"/>
        </w:rPr>
        <w:t xml:space="preserve"> as Barking &amp; Dagenham </w:t>
      </w:r>
      <w:proofErr w:type="gramStart"/>
      <w:r w:rsidR="00025955" w:rsidRPr="000E3FF3">
        <w:rPr>
          <w:rFonts w:ascii="Arial" w:hAnsi="Arial" w:cs="Arial"/>
          <w:sz w:val="22"/>
          <w:szCs w:val="22"/>
        </w:rPr>
        <w:t>college</w:t>
      </w:r>
      <w:proofErr w:type="gramEnd"/>
      <w:r w:rsidR="00025955" w:rsidRPr="000E3FF3">
        <w:rPr>
          <w:rFonts w:ascii="Arial" w:hAnsi="Arial" w:cs="Arial"/>
          <w:sz w:val="22"/>
          <w:szCs w:val="22"/>
        </w:rPr>
        <w:t xml:space="preserve"> and </w:t>
      </w:r>
      <w:proofErr w:type="spellStart"/>
      <w:r w:rsidR="00025955" w:rsidRPr="000E3FF3">
        <w:rPr>
          <w:rFonts w:ascii="Arial" w:hAnsi="Arial" w:cs="Arial"/>
          <w:sz w:val="22"/>
          <w:szCs w:val="22"/>
        </w:rPr>
        <w:t>Childvill</w:t>
      </w:r>
      <w:r w:rsidR="009D4693" w:rsidRPr="000E3FF3">
        <w:rPr>
          <w:rFonts w:ascii="Arial" w:hAnsi="Arial" w:cs="Arial"/>
          <w:sz w:val="22"/>
          <w:szCs w:val="22"/>
        </w:rPr>
        <w:t>e</w:t>
      </w:r>
      <w:proofErr w:type="spellEnd"/>
      <w:r w:rsidR="009D4693" w:rsidRPr="000E3FF3">
        <w:rPr>
          <w:rFonts w:ascii="Arial" w:hAnsi="Arial" w:cs="Arial"/>
          <w:sz w:val="22"/>
          <w:szCs w:val="22"/>
        </w:rPr>
        <w:t xml:space="preserve"> requires all staff enrolled on</w:t>
      </w:r>
      <w:r w:rsidR="00025955" w:rsidRPr="000E3FF3">
        <w:rPr>
          <w:rFonts w:ascii="Arial" w:hAnsi="Arial" w:cs="Arial"/>
          <w:sz w:val="22"/>
          <w:szCs w:val="22"/>
        </w:rPr>
        <w:t xml:space="preserve"> long term training to sign the staff training contract.  </w:t>
      </w:r>
    </w:p>
    <w:p w:rsidR="00CD17F8" w:rsidRPr="000E3FF3" w:rsidRDefault="00CD17F8" w:rsidP="00CD17F8">
      <w:pPr>
        <w:pStyle w:val="Bullet"/>
        <w:spacing w:line="360" w:lineRule="auto"/>
        <w:rPr>
          <w:rFonts w:ascii="Arial" w:hAnsi="Arial" w:cs="Arial"/>
          <w:b/>
          <w:sz w:val="22"/>
          <w:szCs w:val="22"/>
        </w:rPr>
      </w:pPr>
    </w:p>
    <w:p w:rsidR="00CD17F8" w:rsidRPr="000E3FF3" w:rsidRDefault="00CD17F8" w:rsidP="00CD17F8">
      <w:pPr>
        <w:pStyle w:val="DefaultText"/>
        <w:spacing w:line="360" w:lineRule="auto"/>
        <w:jc w:val="both"/>
        <w:rPr>
          <w:rFonts w:ascii="Arial" w:hAnsi="Arial" w:cs="Arial"/>
          <w:sz w:val="22"/>
          <w:szCs w:val="22"/>
        </w:rPr>
      </w:pPr>
      <w:r w:rsidRPr="000E3FF3">
        <w:rPr>
          <w:rFonts w:ascii="Arial" w:hAnsi="Arial" w:cs="Arial"/>
          <w:sz w:val="22"/>
          <w:szCs w:val="22"/>
        </w:rPr>
        <w:t>To facilitate the development of staff we:</w:t>
      </w:r>
    </w:p>
    <w:p w:rsidR="00CD17F8" w:rsidRPr="000E3FF3" w:rsidRDefault="00CD17F8" w:rsidP="00C34F23">
      <w:pPr>
        <w:pStyle w:val="DefaultText"/>
        <w:numPr>
          <w:ilvl w:val="0"/>
          <w:numId w:val="213"/>
        </w:numPr>
        <w:spacing w:line="360" w:lineRule="auto"/>
        <w:jc w:val="both"/>
        <w:rPr>
          <w:rFonts w:ascii="Arial" w:hAnsi="Arial" w:cs="Arial"/>
          <w:sz w:val="22"/>
          <w:szCs w:val="22"/>
        </w:rPr>
      </w:pPr>
      <w:r w:rsidRPr="000E3FF3">
        <w:rPr>
          <w:rFonts w:ascii="Arial" w:hAnsi="Arial" w:cs="Arial"/>
          <w:sz w:val="22"/>
          <w:szCs w:val="22"/>
        </w:rPr>
        <w:t>Coach, lead and offer encouragement and support to achieve a high level of morale and motivation</w:t>
      </w:r>
    </w:p>
    <w:p w:rsidR="00CD17F8" w:rsidRPr="000E3FF3" w:rsidRDefault="00CD17F8" w:rsidP="00C34F23">
      <w:pPr>
        <w:pStyle w:val="DefaultText"/>
        <w:numPr>
          <w:ilvl w:val="0"/>
          <w:numId w:val="213"/>
        </w:numPr>
        <w:spacing w:line="360" w:lineRule="auto"/>
        <w:jc w:val="both"/>
        <w:rPr>
          <w:rFonts w:ascii="Arial" w:hAnsi="Arial" w:cs="Arial"/>
          <w:sz w:val="22"/>
          <w:szCs w:val="22"/>
        </w:rPr>
      </w:pPr>
      <w:r w:rsidRPr="000E3FF3">
        <w:rPr>
          <w:rFonts w:ascii="Arial" w:hAnsi="Arial" w:cs="Arial"/>
          <w:sz w:val="22"/>
          <w:szCs w:val="22"/>
        </w:rPr>
        <w:t>Promote teamwork through ongoing communication, involvement and a no blame culture to enhance nursery practice</w:t>
      </w:r>
    </w:p>
    <w:p w:rsidR="00CD17F8" w:rsidRPr="000E3FF3" w:rsidRDefault="00CD17F8" w:rsidP="00C34F23">
      <w:pPr>
        <w:pStyle w:val="DefaultText"/>
        <w:numPr>
          <w:ilvl w:val="0"/>
          <w:numId w:val="213"/>
        </w:numPr>
        <w:spacing w:line="360" w:lineRule="auto"/>
        <w:jc w:val="both"/>
        <w:rPr>
          <w:rFonts w:ascii="Arial" w:hAnsi="Arial" w:cs="Arial"/>
          <w:sz w:val="22"/>
          <w:szCs w:val="22"/>
        </w:rPr>
      </w:pPr>
      <w:r w:rsidRPr="000E3FF3">
        <w:rPr>
          <w:rFonts w:ascii="Arial" w:hAnsi="Arial" w:cs="Arial"/>
          <w:sz w:val="22"/>
          <w:szCs w:val="22"/>
        </w:rPr>
        <w:t>Provide opportunities for delegation based on skills and expertise to offer recognition and stimulate staff</w:t>
      </w:r>
    </w:p>
    <w:p w:rsidR="00CD17F8" w:rsidRPr="000E3FF3" w:rsidRDefault="00CD17F8" w:rsidP="00C34F23">
      <w:pPr>
        <w:pStyle w:val="DefaultText"/>
        <w:numPr>
          <w:ilvl w:val="0"/>
          <w:numId w:val="213"/>
        </w:numPr>
        <w:spacing w:line="360" w:lineRule="auto"/>
        <w:jc w:val="both"/>
        <w:rPr>
          <w:rFonts w:ascii="Arial" w:hAnsi="Arial" w:cs="Arial"/>
          <w:sz w:val="22"/>
          <w:szCs w:val="22"/>
        </w:rPr>
      </w:pPr>
      <w:r w:rsidRPr="000E3FF3">
        <w:rPr>
          <w:rFonts w:ascii="Arial" w:hAnsi="Arial" w:cs="Arial"/>
          <w:sz w:val="22"/>
          <w:szCs w:val="22"/>
        </w:rPr>
        <w:t>Encourage staff to contribute ideas for change within the setting and hold regular staff meetings and team meetings to develop these ideas. Regular meetings are also held to discuss strategy, policy and activity planning</w:t>
      </w:r>
    </w:p>
    <w:p w:rsidR="00CD17F8" w:rsidRPr="000E3FF3" w:rsidRDefault="00CD17F8" w:rsidP="00C34F23">
      <w:pPr>
        <w:pStyle w:val="DefaultText"/>
        <w:numPr>
          <w:ilvl w:val="0"/>
          <w:numId w:val="213"/>
        </w:numPr>
        <w:spacing w:line="360" w:lineRule="auto"/>
        <w:jc w:val="both"/>
        <w:rPr>
          <w:rFonts w:ascii="Arial" w:hAnsi="Arial" w:cs="Arial"/>
          <w:sz w:val="22"/>
          <w:szCs w:val="22"/>
        </w:rPr>
      </w:pPr>
      <w:r w:rsidRPr="000E3FF3">
        <w:rPr>
          <w:rFonts w:ascii="Arial" w:hAnsi="Arial" w:cs="Arial"/>
          <w:sz w:val="22"/>
          <w:szCs w:val="22"/>
        </w:rPr>
        <w:t>Encourage staff to further their experience and knowledge by attending relevant external training courses</w:t>
      </w:r>
    </w:p>
    <w:p w:rsidR="00CD17F8" w:rsidRPr="000E3FF3" w:rsidRDefault="00CD17F8" w:rsidP="00C34F23">
      <w:pPr>
        <w:pStyle w:val="DefaultText"/>
        <w:numPr>
          <w:ilvl w:val="0"/>
          <w:numId w:val="213"/>
        </w:numPr>
        <w:spacing w:line="360" w:lineRule="auto"/>
        <w:jc w:val="both"/>
        <w:rPr>
          <w:rFonts w:ascii="Arial" w:hAnsi="Arial" w:cs="Arial"/>
          <w:sz w:val="22"/>
          <w:szCs w:val="22"/>
        </w:rPr>
      </w:pPr>
      <w:r w:rsidRPr="000E3FF3">
        <w:rPr>
          <w:rFonts w:ascii="Arial" w:hAnsi="Arial" w:cs="Arial"/>
          <w:sz w:val="22"/>
          <w:szCs w:val="22"/>
        </w:rPr>
        <w:t>Encourage staff to pass on their knowledge to those who are less experienced and share knowledge from external training with small groups of staff within the setting</w:t>
      </w:r>
    </w:p>
    <w:p w:rsidR="00CD17F8" w:rsidRPr="000E3FF3" w:rsidRDefault="00CD17F8" w:rsidP="00C34F23">
      <w:pPr>
        <w:pStyle w:val="DefaultText"/>
        <w:numPr>
          <w:ilvl w:val="0"/>
          <w:numId w:val="213"/>
        </w:numPr>
        <w:spacing w:line="360" w:lineRule="auto"/>
        <w:jc w:val="both"/>
        <w:rPr>
          <w:rFonts w:ascii="Arial" w:hAnsi="Arial" w:cs="Arial"/>
          <w:sz w:val="22"/>
          <w:szCs w:val="22"/>
        </w:rPr>
      </w:pPr>
      <w:r w:rsidRPr="000E3FF3">
        <w:rPr>
          <w:rFonts w:ascii="Arial" w:hAnsi="Arial" w:cs="Arial"/>
          <w:sz w:val="22"/>
          <w:szCs w:val="22"/>
        </w:rPr>
        <w:t>Provide regular in-house training relevant to the needs of the setting</w:t>
      </w:r>
    </w:p>
    <w:p w:rsidR="00CD17F8" w:rsidRPr="000E3FF3" w:rsidRDefault="00CD17F8" w:rsidP="00C34F23">
      <w:pPr>
        <w:pStyle w:val="DefaultText"/>
        <w:numPr>
          <w:ilvl w:val="0"/>
          <w:numId w:val="213"/>
        </w:numPr>
        <w:spacing w:line="360" w:lineRule="auto"/>
        <w:jc w:val="both"/>
        <w:rPr>
          <w:rFonts w:ascii="Arial" w:hAnsi="Arial" w:cs="Arial"/>
          <w:sz w:val="22"/>
          <w:szCs w:val="22"/>
        </w:rPr>
      </w:pPr>
      <w:r w:rsidRPr="000E3FF3">
        <w:rPr>
          <w:rFonts w:ascii="Arial" w:hAnsi="Arial" w:cs="Arial"/>
          <w:sz w:val="22"/>
          <w:szCs w:val="22"/>
        </w:rPr>
        <w:t>Carry out regular pract</w:t>
      </w:r>
      <w:r w:rsidR="009A380A" w:rsidRPr="000E3FF3">
        <w:rPr>
          <w:rFonts w:ascii="Arial" w:hAnsi="Arial" w:cs="Arial"/>
          <w:sz w:val="22"/>
          <w:szCs w:val="22"/>
        </w:rPr>
        <w:t>itioner observation (monthly</w:t>
      </w:r>
      <w:r w:rsidRPr="000E3FF3">
        <w:rPr>
          <w:rFonts w:ascii="Arial" w:hAnsi="Arial" w:cs="Arial"/>
          <w:sz w:val="22"/>
          <w:szCs w:val="22"/>
        </w:rPr>
        <w:t>), supervision (every 6-8 weeks) with all staff. Staff appraisals are carried out every year where objectives and action plans for staff are set out, whilst also sourcing training according to their individual needs</w:t>
      </w:r>
    </w:p>
    <w:p w:rsidR="00CD17F8" w:rsidRPr="000E3FF3" w:rsidRDefault="00CD17F8" w:rsidP="00C34F23">
      <w:pPr>
        <w:pStyle w:val="DefaultText"/>
        <w:numPr>
          <w:ilvl w:val="0"/>
          <w:numId w:val="213"/>
        </w:numPr>
        <w:spacing w:line="360" w:lineRule="auto"/>
        <w:jc w:val="both"/>
        <w:rPr>
          <w:rFonts w:ascii="Arial" w:hAnsi="Arial" w:cs="Arial"/>
          <w:sz w:val="22"/>
          <w:szCs w:val="22"/>
        </w:rPr>
      </w:pPr>
      <w:r w:rsidRPr="000E3FF3">
        <w:rPr>
          <w:rFonts w:ascii="Arial" w:hAnsi="Arial" w:cs="Arial"/>
          <w:sz w:val="22"/>
          <w:szCs w:val="22"/>
        </w:rPr>
        <w:lastRenderedPageBreak/>
        <w:t xml:space="preserve">Develop a training plan addressing both qualifications and continuous professional development needs of the setting and individual staff </w:t>
      </w:r>
    </w:p>
    <w:p w:rsidR="00CD17F8" w:rsidRPr="000E3FF3" w:rsidRDefault="00CD17F8" w:rsidP="00C34F23">
      <w:pPr>
        <w:pStyle w:val="DefaultText"/>
        <w:numPr>
          <w:ilvl w:val="0"/>
          <w:numId w:val="213"/>
        </w:numPr>
        <w:spacing w:line="360" w:lineRule="auto"/>
        <w:jc w:val="both"/>
        <w:rPr>
          <w:rFonts w:ascii="Arial" w:hAnsi="Arial" w:cs="Arial"/>
          <w:sz w:val="22"/>
          <w:szCs w:val="22"/>
        </w:rPr>
      </w:pPr>
      <w:r w:rsidRPr="000E3FF3">
        <w:rPr>
          <w:rFonts w:ascii="Arial" w:hAnsi="Arial" w:cs="Arial"/>
          <w:sz w:val="22"/>
          <w:szCs w:val="22"/>
        </w:rPr>
        <w:t>Carry out training needs analyses for all individual staff, the team as a whole, and for the setting every six months.</w:t>
      </w:r>
    </w:p>
    <w:p w:rsidR="00CD17F8" w:rsidRPr="000E3FF3" w:rsidRDefault="00CD17F8" w:rsidP="00C34F23">
      <w:pPr>
        <w:pStyle w:val="DefaultText"/>
        <w:numPr>
          <w:ilvl w:val="0"/>
          <w:numId w:val="213"/>
        </w:numPr>
        <w:spacing w:line="360" w:lineRule="auto"/>
        <w:jc w:val="both"/>
        <w:rPr>
          <w:rFonts w:ascii="Arial" w:hAnsi="Arial" w:cs="Arial"/>
          <w:sz w:val="22"/>
          <w:szCs w:val="22"/>
        </w:rPr>
      </w:pPr>
      <w:r w:rsidRPr="000E3FF3">
        <w:rPr>
          <w:rFonts w:ascii="Arial" w:hAnsi="Arial" w:cs="Arial"/>
          <w:sz w:val="22"/>
          <w:szCs w:val="22"/>
        </w:rPr>
        <w:t>Promote a positive learning culture within the setting</w:t>
      </w:r>
    </w:p>
    <w:p w:rsidR="00CD17F8" w:rsidRPr="000E3FF3" w:rsidRDefault="00CD17F8" w:rsidP="00C34F23">
      <w:pPr>
        <w:pStyle w:val="DefaultText"/>
        <w:numPr>
          <w:ilvl w:val="0"/>
          <w:numId w:val="213"/>
        </w:numPr>
        <w:spacing w:line="360" w:lineRule="auto"/>
        <w:jc w:val="both"/>
        <w:rPr>
          <w:rFonts w:ascii="Arial" w:hAnsi="Arial" w:cs="Arial"/>
          <w:sz w:val="22"/>
          <w:szCs w:val="22"/>
        </w:rPr>
      </w:pPr>
      <w:r w:rsidRPr="000E3FF3">
        <w:rPr>
          <w:rFonts w:ascii="Arial" w:hAnsi="Arial" w:cs="Arial"/>
          <w:sz w:val="22"/>
          <w:szCs w:val="22"/>
        </w:rPr>
        <w:t>Carry out full evaluations of all training events and use these to evaluate the training against the aims set to enable the development of future training programmes to improve effectiveness and staff learning</w:t>
      </w:r>
    </w:p>
    <w:p w:rsidR="00CD17F8" w:rsidRPr="000E3FF3" w:rsidRDefault="00CD17F8" w:rsidP="00C34F23">
      <w:pPr>
        <w:pStyle w:val="DefaultText"/>
        <w:numPr>
          <w:ilvl w:val="0"/>
          <w:numId w:val="213"/>
        </w:numPr>
        <w:spacing w:line="360" w:lineRule="auto"/>
        <w:jc w:val="both"/>
        <w:rPr>
          <w:rFonts w:ascii="Arial" w:hAnsi="Arial" w:cs="Arial"/>
          <w:sz w:val="22"/>
          <w:szCs w:val="22"/>
        </w:rPr>
      </w:pPr>
      <w:r w:rsidRPr="000E3FF3">
        <w:rPr>
          <w:rFonts w:ascii="Arial" w:hAnsi="Arial" w:cs="Arial"/>
          <w:sz w:val="22"/>
          <w:szCs w:val="22"/>
        </w:rPr>
        <w:t>Provide inductions to welcome all new staff and assign a ‘work-buddy’ to coach and support new staff</w:t>
      </w:r>
    </w:p>
    <w:p w:rsidR="00CD17F8" w:rsidRPr="000E3FF3" w:rsidRDefault="00CD17F8" w:rsidP="00C34F23">
      <w:pPr>
        <w:pStyle w:val="DefaultText"/>
        <w:numPr>
          <w:ilvl w:val="0"/>
          <w:numId w:val="213"/>
        </w:numPr>
        <w:spacing w:line="360" w:lineRule="auto"/>
        <w:jc w:val="both"/>
        <w:rPr>
          <w:rFonts w:ascii="Arial" w:hAnsi="Arial" w:cs="Arial"/>
          <w:sz w:val="22"/>
          <w:szCs w:val="22"/>
        </w:rPr>
      </w:pPr>
      <w:r w:rsidRPr="000E3FF3">
        <w:rPr>
          <w:rFonts w:ascii="Arial" w:hAnsi="Arial" w:cs="Arial"/>
          <w:sz w:val="22"/>
          <w:szCs w:val="22"/>
        </w:rPr>
        <w:t>Offer ongoing support and guidance</w:t>
      </w:r>
    </w:p>
    <w:p w:rsidR="00CD17F8" w:rsidRPr="000E3FF3" w:rsidRDefault="00CD17F8" w:rsidP="00C34F23">
      <w:pPr>
        <w:pStyle w:val="DefaultText"/>
        <w:numPr>
          <w:ilvl w:val="0"/>
          <w:numId w:val="213"/>
        </w:numPr>
        <w:spacing w:line="360" w:lineRule="auto"/>
        <w:jc w:val="both"/>
        <w:rPr>
          <w:rFonts w:ascii="Arial" w:hAnsi="Arial" w:cs="Arial"/>
          <w:sz w:val="22"/>
          <w:szCs w:val="22"/>
        </w:rPr>
      </w:pPr>
      <w:r w:rsidRPr="000E3FF3">
        <w:rPr>
          <w:rFonts w:ascii="Arial" w:hAnsi="Arial" w:cs="Arial"/>
          <w:sz w:val="22"/>
          <w:szCs w:val="22"/>
        </w:rPr>
        <w:t>Offer varied information sources including membership to local and national organisations, resources, publications and literature to all staff.</w:t>
      </w:r>
    </w:p>
    <w:p w:rsidR="00CD17F8" w:rsidRPr="000E3FF3" w:rsidRDefault="00CD17F8" w:rsidP="00CD17F8">
      <w:pPr>
        <w:pStyle w:val="Bullet"/>
        <w:spacing w:line="360" w:lineRule="auto"/>
        <w:rPr>
          <w:rFonts w:ascii="Arial" w:hAnsi="Arial" w:cs="Arial"/>
          <w:b/>
          <w:sz w:val="22"/>
          <w:szCs w:val="22"/>
        </w:rPr>
      </w:pPr>
    </w:p>
    <w:p w:rsidR="00CD17F8" w:rsidRPr="000E3FF3" w:rsidRDefault="00CD17F8" w:rsidP="00CD17F8">
      <w:pPr>
        <w:rPr>
          <w:rFonts w:ascii="Arial" w:hAnsi="Arial" w:cs="Arial"/>
          <w:sz w:val="22"/>
          <w:szCs w:val="22"/>
        </w:rPr>
      </w:pPr>
    </w:p>
    <w:p w:rsidR="00CD17F8" w:rsidRPr="000E3FF3" w:rsidRDefault="00CD17F8" w:rsidP="00CD17F8">
      <w:pPr>
        <w:rPr>
          <w:rFonts w:ascii="Arial" w:hAnsi="Arial" w:cs="Arial"/>
          <w:sz w:val="22"/>
          <w:szCs w:val="22"/>
        </w:rPr>
      </w:pPr>
    </w:p>
    <w:p w:rsidR="00CD17F8" w:rsidRPr="000E3FF3" w:rsidRDefault="00CD17F8" w:rsidP="00CD17F8">
      <w:pPr>
        <w:rPr>
          <w:rFonts w:ascii="Arial" w:hAnsi="Arial" w:cs="Arial"/>
          <w:sz w:val="22"/>
          <w:szCs w:val="22"/>
        </w:rPr>
      </w:pPr>
    </w:p>
    <w:p w:rsidR="00CD17F8" w:rsidRPr="000E3FF3" w:rsidRDefault="00CD17F8" w:rsidP="00CD17F8">
      <w:pPr>
        <w:rPr>
          <w:rFonts w:ascii="Arial" w:hAnsi="Arial" w:cs="Arial"/>
          <w:sz w:val="22"/>
          <w:szCs w:val="22"/>
        </w:rPr>
      </w:pPr>
    </w:p>
    <w:tbl>
      <w:tblPr>
        <w:tblW w:w="5000" w:type="pct"/>
        <w:tblLook w:val="01E0"/>
      </w:tblPr>
      <w:tblGrid>
        <w:gridCol w:w="5058"/>
        <w:gridCol w:w="3829"/>
        <w:gridCol w:w="2104"/>
      </w:tblGrid>
      <w:tr w:rsidR="00CD17F8" w:rsidRPr="000E3FF3" w:rsidTr="00CD17F8">
        <w:tc>
          <w:tcPr>
            <w:tcW w:w="2301" w:type="pct"/>
          </w:tcPr>
          <w:p w:rsidR="00CD17F8" w:rsidRPr="000E3FF3" w:rsidRDefault="00CD17F8" w:rsidP="00CD17F8">
            <w:pPr>
              <w:spacing w:line="360" w:lineRule="auto"/>
              <w:rPr>
                <w:rFonts w:ascii="Arial" w:hAnsi="Arial" w:cs="Arial"/>
                <w:sz w:val="22"/>
                <w:szCs w:val="22"/>
              </w:rPr>
            </w:pPr>
          </w:p>
          <w:p w:rsidR="00CD17F8" w:rsidRPr="000E3FF3" w:rsidRDefault="00CD17F8" w:rsidP="00CD17F8">
            <w:pPr>
              <w:spacing w:line="360" w:lineRule="auto"/>
              <w:rPr>
                <w:rFonts w:ascii="Arial" w:hAnsi="Arial" w:cs="Arial"/>
              </w:rPr>
            </w:pPr>
            <w:r w:rsidRPr="000E3FF3">
              <w:rPr>
                <w:rFonts w:ascii="Arial" w:hAnsi="Arial" w:cs="Arial"/>
                <w:sz w:val="22"/>
                <w:szCs w:val="22"/>
              </w:rPr>
              <w:t>This policy was adopted at a meeting of</w:t>
            </w:r>
          </w:p>
        </w:tc>
        <w:tc>
          <w:tcPr>
            <w:tcW w:w="1742" w:type="pct"/>
            <w:tcBorders>
              <w:bottom w:val="single" w:sz="4" w:space="0" w:color="7030A0"/>
            </w:tcBorders>
            <w:shd w:val="clear" w:color="auto" w:fill="auto"/>
          </w:tcPr>
          <w:p w:rsidR="00CD17F8" w:rsidRPr="000E3FF3" w:rsidRDefault="00CD17F8" w:rsidP="00CD17F8">
            <w:pPr>
              <w:spacing w:line="360" w:lineRule="auto"/>
              <w:rPr>
                <w:rFonts w:ascii="Arial" w:hAnsi="Arial" w:cs="Arial"/>
              </w:rPr>
            </w:pPr>
          </w:p>
        </w:tc>
        <w:tc>
          <w:tcPr>
            <w:tcW w:w="957" w:type="pct"/>
          </w:tcPr>
          <w:p w:rsidR="00CD17F8" w:rsidRPr="000E3FF3" w:rsidRDefault="00CD17F8" w:rsidP="00CD17F8">
            <w:pPr>
              <w:spacing w:line="360" w:lineRule="auto"/>
              <w:rPr>
                <w:rFonts w:ascii="Arial" w:hAnsi="Arial" w:cs="Arial"/>
                <w:i/>
                <w:sz w:val="22"/>
                <w:szCs w:val="22"/>
              </w:rPr>
            </w:pPr>
          </w:p>
          <w:p w:rsidR="00CD17F8" w:rsidRPr="000E3FF3" w:rsidRDefault="00CD17F8" w:rsidP="00CD17F8">
            <w:pPr>
              <w:spacing w:line="360" w:lineRule="auto"/>
              <w:rPr>
                <w:rFonts w:ascii="Arial" w:hAnsi="Arial" w:cs="Arial"/>
                <w:i/>
              </w:rPr>
            </w:pPr>
            <w:r w:rsidRPr="000E3FF3">
              <w:rPr>
                <w:rFonts w:ascii="Arial" w:hAnsi="Arial" w:cs="Arial"/>
                <w:i/>
                <w:sz w:val="22"/>
                <w:szCs w:val="22"/>
              </w:rPr>
              <w:t>(name of provider)</w:t>
            </w:r>
          </w:p>
        </w:tc>
      </w:tr>
      <w:tr w:rsidR="00CD17F8" w:rsidRPr="000E3FF3" w:rsidTr="00CD17F8">
        <w:tc>
          <w:tcPr>
            <w:tcW w:w="2301" w:type="pct"/>
          </w:tcPr>
          <w:p w:rsidR="00CD17F8" w:rsidRPr="000E3FF3" w:rsidRDefault="00CD17F8" w:rsidP="00CD17F8">
            <w:pPr>
              <w:spacing w:line="360" w:lineRule="auto"/>
              <w:rPr>
                <w:rFonts w:ascii="Arial" w:hAnsi="Arial" w:cs="Arial"/>
              </w:rPr>
            </w:pPr>
            <w:r w:rsidRPr="000E3FF3">
              <w:rPr>
                <w:rFonts w:ascii="Arial" w:hAnsi="Arial" w:cs="Arial"/>
                <w:sz w:val="22"/>
                <w:szCs w:val="22"/>
              </w:rPr>
              <w:t>Held on</w:t>
            </w:r>
          </w:p>
        </w:tc>
        <w:tc>
          <w:tcPr>
            <w:tcW w:w="1742" w:type="pct"/>
            <w:tcBorders>
              <w:top w:val="single" w:sz="4" w:space="0" w:color="7030A0"/>
              <w:bottom w:val="single" w:sz="4" w:space="0" w:color="7030A0"/>
            </w:tcBorders>
          </w:tcPr>
          <w:p w:rsidR="00CD17F8" w:rsidRPr="000E3FF3" w:rsidRDefault="00CD17F8" w:rsidP="00CD17F8">
            <w:pPr>
              <w:spacing w:line="360" w:lineRule="auto"/>
              <w:rPr>
                <w:rFonts w:ascii="Arial" w:hAnsi="Arial" w:cs="Arial"/>
              </w:rPr>
            </w:pPr>
          </w:p>
        </w:tc>
        <w:tc>
          <w:tcPr>
            <w:tcW w:w="957" w:type="pct"/>
          </w:tcPr>
          <w:p w:rsidR="00CD17F8" w:rsidRPr="000E3FF3" w:rsidRDefault="00CD17F8" w:rsidP="00CD17F8">
            <w:pPr>
              <w:spacing w:line="360" w:lineRule="auto"/>
              <w:rPr>
                <w:rFonts w:ascii="Arial" w:hAnsi="Arial" w:cs="Arial"/>
                <w:i/>
              </w:rPr>
            </w:pPr>
            <w:r w:rsidRPr="000E3FF3">
              <w:rPr>
                <w:rFonts w:ascii="Arial" w:hAnsi="Arial" w:cs="Arial"/>
                <w:i/>
                <w:sz w:val="22"/>
                <w:szCs w:val="22"/>
              </w:rPr>
              <w:t>(date)</w:t>
            </w:r>
          </w:p>
        </w:tc>
      </w:tr>
      <w:tr w:rsidR="00CD17F8" w:rsidRPr="000E3FF3" w:rsidTr="00CD17F8">
        <w:tc>
          <w:tcPr>
            <w:tcW w:w="2301" w:type="pct"/>
          </w:tcPr>
          <w:p w:rsidR="00CD17F8" w:rsidRPr="000E3FF3" w:rsidRDefault="00CD17F8" w:rsidP="00CD17F8">
            <w:pPr>
              <w:spacing w:line="360" w:lineRule="auto"/>
              <w:rPr>
                <w:rFonts w:ascii="Arial" w:hAnsi="Arial" w:cs="Arial"/>
              </w:rPr>
            </w:pPr>
            <w:r w:rsidRPr="000E3FF3">
              <w:rPr>
                <w:rFonts w:ascii="Arial" w:hAnsi="Arial" w:cs="Arial"/>
                <w:sz w:val="22"/>
                <w:szCs w:val="22"/>
              </w:rPr>
              <w:t>Date to be reviewed</w:t>
            </w:r>
          </w:p>
        </w:tc>
        <w:tc>
          <w:tcPr>
            <w:tcW w:w="1742" w:type="pct"/>
            <w:tcBorders>
              <w:top w:val="single" w:sz="4" w:space="0" w:color="7030A0"/>
              <w:bottom w:val="single" w:sz="4" w:space="0" w:color="7030A0"/>
            </w:tcBorders>
          </w:tcPr>
          <w:p w:rsidR="00CD17F8" w:rsidRPr="000E3FF3" w:rsidRDefault="00CD17F8" w:rsidP="00CD17F8">
            <w:pPr>
              <w:spacing w:line="360" w:lineRule="auto"/>
              <w:rPr>
                <w:rFonts w:ascii="Arial" w:hAnsi="Arial" w:cs="Arial"/>
              </w:rPr>
            </w:pPr>
          </w:p>
        </w:tc>
        <w:tc>
          <w:tcPr>
            <w:tcW w:w="957" w:type="pct"/>
          </w:tcPr>
          <w:p w:rsidR="00CD17F8" w:rsidRPr="000E3FF3" w:rsidRDefault="00CD17F8" w:rsidP="00CD17F8">
            <w:pPr>
              <w:spacing w:line="360" w:lineRule="auto"/>
              <w:rPr>
                <w:rFonts w:ascii="Arial" w:hAnsi="Arial" w:cs="Arial"/>
                <w:i/>
              </w:rPr>
            </w:pPr>
            <w:r w:rsidRPr="000E3FF3">
              <w:rPr>
                <w:rFonts w:ascii="Arial" w:hAnsi="Arial" w:cs="Arial"/>
                <w:i/>
                <w:sz w:val="22"/>
                <w:szCs w:val="22"/>
              </w:rPr>
              <w:t>(date)</w:t>
            </w:r>
          </w:p>
        </w:tc>
      </w:tr>
      <w:tr w:rsidR="00CD17F8" w:rsidRPr="000E3FF3" w:rsidTr="00CD17F8">
        <w:tc>
          <w:tcPr>
            <w:tcW w:w="2301" w:type="pct"/>
          </w:tcPr>
          <w:p w:rsidR="00CD17F8" w:rsidRPr="000E3FF3" w:rsidRDefault="00CD17F8" w:rsidP="00CD17F8">
            <w:pPr>
              <w:spacing w:line="360" w:lineRule="auto"/>
              <w:rPr>
                <w:rFonts w:ascii="Arial" w:hAnsi="Arial" w:cs="Arial"/>
              </w:rPr>
            </w:pPr>
            <w:r w:rsidRPr="000E3FF3">
              <w:rPr>
                <w:rFonts w:ascii="Arial" w:hAnsi="Arial" w:cs="Arial"/>
                <w:sz w:val="22"/>
                <w:szCs w:val="22"/>
              </w:rPr>
              <w:t>Signed on behalf of the provider</w:t>
            </w:r>
          </w:p>
        </w:tc>
        <w:tc>
          <w:tcPr>
            <w:tcW w:w="2699" w:type="pct"/>
            <w:gridSpan w:val="2"/>
            <w:tcBorders>
              <w:bottom w:val="single" w:sz="4" w:space="0" w:color="7030A0"/>
            </w:tcBorders>
          </w:tcPr>
          <w:p w:rsidR="00CD17F8" w:rsidRPr="000E3FF3" w:rsidRDefault="00CD17F8" w:rsidP="00CD17F8">
            <w:pPr>
              <w:spacing w:line="360" w:lineRule="auto"/>
              <w:rPr>
                <w:rFonts w:ascii="Arial" w:hAnsi="Arial" w:cs="Arial"/>
              </w:rPr>
            </w:pPr>
          </w:p>
        </w:tc>
      </w:tr>
      <w:tr w:rsidR="00CD17F8" w:rsidRPr="000E3FF3" w:rsidTr="00CD17F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301" w:type="pct"/>
            <w:tcBorders>
              <w:top w:val="nil"/>
              <w:left w:val="nil"/>
              <w:bottom w:val="nil"/>
              <w:right w:val="nil"/>
            </w:tcBorders>
          </w:tcPr>
          <w:p w:rsidR="00CD17F8" w:rsidRPr="000E3FF3" w:rsidRDefault="00CD17F8" w:rsidP="00CD17F8">
            <w:pPr>
              <w:spacing w:line="360" w:lineRule="auto"/>
              <w:rPr>
                <w:rFonts w:ascii="Arial" w:hAnsi="Arial" w:cs="Arial"/>
              </w:rPr>
            </w:pPr>
            <w:r w:rsidRPr="000E3FF3">
              <w:rPr>
                <w:rFonts w:ascii="Arial" w:hAnsi="Arial" w:cs="Arial"/>
                <w:sz w:val="22"/>
                <w:szCs w:val="22"/>
              </w:rPr>
              <w:t>Name of signatory</w:t>
            </w:r>
          </w:p>
        </w:tc>
        <w:tc>
          <w:tcPr>
            <w:tcW w:w="2699" w:type="pct"/>
            <w:gridSpan w:val="2"/>
            <w:tcBorders>
              <w:top w:val="single" w:sz="4" w:space="0" w:color="7030A0"/>
              <w:left w:val="nil"/>
              <w:bottom w:val="single" w:sz="4" w:space="0" w:color="7030A0"/>
              <w:right w:val="nil"/>
            </w:tcBorders>
          </w:tcPr>
          <w:p w:rsidR="00CD17F8" w:rsidRPr="000E3FF3" w:rsidRDefault="00CD17F8" w:rsidP="00CD17F8">
            <w:pPr>
              <w:spacing w:line="360" w:lineRule="auto"/>
              <w:rPr>
                <w:rFonts w:ascii="Arial" w:hAnsi="Arial" w:cs="Arial"/>
              </w:rPr>
            </w:pPr>
          </w:p>
        </w:tc>
      </w:tr>
      <w:tr w:rsidR="00CD17F8" w:rsidRPr="000E3FF3" w:rsidTr="00CD17F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301" w:type="pct"/>
            <w:tcBorders>
              <w:top w:val="nil"/>
              <w:left w:val="nil"/>
              <w:bottom w:val="nil"/>
              <w:right w:val="nil"/>
            </w:tcBorders>
          </w:tcPr>
          <w:p w:rsidR="00CD17F8" w:rsidRPr="000E3FF3" w:rsidRDefault="00CD17F8" w:rsidP="00CD17F8">
            <w:pPr>
              <w:spacing w:line="360" w:lineRule="auto"/>
              <w:rPr>
                <w:rFonts w:ascii="Arial" w:hAnsi="Arial" w:cs="Arial"/>
              </w:rPr>
            </w:pPr>
            <w:r w:rsidRPr="000E3FF3">
              <w:rPr>
                <w:rFonts w:ascii="Arial" w:hAnsi="Arial" w:cs="Arial"/>
                <w:sz w:val="22"/>
                <w:szCs w:val="22"/>
              </w:rPr>
              <w:t>Role of signatory (e.g. chair, director or owner)</w:t>
            </w:r>
          </w:p>
        </w:tc>
        <w:tc>
          <w:tcPr>
            <w:tcW w:w="2699" w:type="pct"/>
            <w:gridSpan w:val="2"/>
            <w:tcBorders>
              <w:top w:val="single" w:sz="4" w:space="0" w:color="7030A0"/>
              <w:left w:val="nil"/>
              <w:bottom w:val="single" w:sz="4" w:space="0" w:color="7030A0"/>
              <w:right w:val="nil"/>
            </w:tcBorders>
          </w:tcPr>
          <w:p w:rsidR="00CD17F8" w:rsidRPr="000E3FF3" w:rsidRDefault="00CD17F8" w:rsidP="00CD17F8">
            <w:pPr>
              <w:spacing w:line="360" w:lineRule="auto"/>
              <w:rPr>
                <w:rFonts w:ascii="Arial" w:hAnsi="Arial" w:cs="Arial"/>
              </w:rPr>
            </w:pPr>
          </w:p>
        </w:tc>
      </w:tr>
    </w:tbl>
    <w:p w:rsidR="00C87165" w:rsidRPr="000E3FF3" w:rsidRDefault="00C87165" w:rsidP="00752DB2">
      <w:pPr>
        <w:pStyle w:val="NoSpacing"/>
        <w:rPr>
          <w:rFonts w:ascii="Arial" w:hAnsi="Arial" w:cs="Arial"/>
          <w:sz w:val="22"/>
          <w:szCs w:val="22"/>
        </w:rPr>
      </w:pPr>
    </w:p>
    <w:p w:rsidR="00C87165" w:rsidRPr="000E3FF3" w:rsidRDefault="00C87165" w:rsidP="00752DB2">
      <w:pPr>
        <w:pStyle w:val="NoSpacing"/>
        <w:rPr>
          <w:rFonts w:ascii="Arial" w:hAnsi="Arial" w:cs="Arial"/>
          <w:sz w:val="22"/>
          <w:szCs w:val="22"/>
        </w:rPr>
      </w:pPr>
    </w:p>
    <w:p w:rsidR="00C87165" w:rsidRPr="000E3FF3" w:rsidRDefault="00C87165" w:rsidP="00752DB2">
      <w:pPr>
        <w:pStyle w:val="NoSpacing"/>
        <w:rPr>
          <w:rFonts w:ascii="Arial" w:hAnsi="Arial" w:cs="Arial"/>
          <w:sz w:val="22"/>
          <w:szCs w:val="22"/>
        </w:rPr>
      </w:pPr>
    </w:p>
    <w:p w:rsidR="00C87165" w:rsidRPr="000E3FF3" w:rsidRDefault="00C87165" w:rsidP="00752DB2">
      <w:pPr>
        <w:pStyle w:val="NoSpacing"/>
        <w:rPr>
          <w:rFonts w:ascii="Arial" w:hAnsi="Arial" w:cs="Arial"/>
          <w:sz w:val="22"/>
          <w:szCs w:val="22"/>
        </w:rPr>
      </w:pPr>
    </w:p>
    <w:p w:rsidR="00C87165" w:rsidRPr="000E3FF3" w:rsidRDefault="00C87165" w:rsidP="00752DB2">
      <w:pPr>
        <w:pStyle w:val="NoSpacing"/>
        <w:rPr>
          <w:rFonts w:ascii="Arial" w:hAnsi="Arial" w:cs="Arial"/>
          <w:sz w:val="22"/>
          <w:szCs w:val="22"/>
        </w:rPr>
      </w:pPr>
    </w:p>
    <w:p w:rsidR="00C87165" w:rsidRPr="000E3FF3" w:rsidRDefault="00C87165" w:rsidP="00752DB2">
      <w:pPr>
        <w:pStyle w:val="NoSpacing"/>
        <w:rPr>
          <w:rFonts w:ascii="Arial" w:hAnsi="Arial" w:cs="Arial"/>
          <w:sz w:val="22"/>
          <w:szCs w:val="22"/>
        </w:rPr>
      </w:pPr>
    </w:p>
    <w:p w:rsidR="00C87165" w:rsidRPr="000E3FF3" w:rsidRDefault="00C87165" w:rsidP="00752DB2">
      <w:pPr>
        <w:pStyle w:val="NoSpacing"/>
        <w:rPr>
          <w:rFonts w:ascii="Arial" w:hAnsi="Arial" w:cs="Arial"/>
          <w:sz w:val="22"/>
          <w:szCs w:val="22"/>
        </w:rPr>
      </w:pPr>
    </w:p>
    <w:p w:rsidR="00C87165" w:rsidRPr="000E3FF3" w:rsidRDefault="00C87165" w:rsidP="00752DB2">
      <w:pPr>
        <w:pStyle w:val="NoSpacing"/>
        <w:rPr>
          <w:rFonts w:ascii="Arial" w:hAnsi="Arial" w:cs="Arial"/>
          <w:sz w:val="22"/>
          <w:szCs w:val="22"/>
        </w:rPr>
      </w:pPr>
    </w:p>
    <w:p w:rsidR="00C87165" w:rsidRPr="000E3FF3" w:rsidRDefault="00C87165" w:rsidP="00752DB2">
      <w:pPr>
        <w:pStyle w:val="NoSpacing"/>
        <w:rPr>
          <w:rFonts w:ascii="Arial" w:hAnsi="Arial" w:cs="Arial"/>
          <w:sz w:val="22"/>
          <w:szCs w:val="22"/>
        </w:rPr>
      </w:pPr>
    </w:p>
    <w:p w:rsidR="00C87165" w:rsidRPr="000E3FF3" w:rsidRDefault="00C87165" w:rsidP="00752DB2">
      <w:pPr>
        <w:pStyle w:val="NoSpacing"/>
        <w:rPr>
          <w:rFonts w:ascii="Arial" w:hAnsi="Arial" w:cs="Arial"/>
          <w:sz w:val="22"/>
          <w:szCs w:val="22"/>
        </w:rPr>
      </w:pPr>
    </w:p>
    <w:p w:rsidR="00C87165" w:rsidRPr="000E3FF3" w:rsidRDefault="00C87165" w:rsidP="00752DB2">
      <w:pPr>
        <w:pStyle w:val="NoSpacing"/>
        <w:rPr>
          <w:rFonts w:ascii="Arial" w:hAnsi="Arial" w:cs="Arial"/>
          <w:sz w:val="22"/>
          <w:szCs w:val="22"/>
        </w:rPr>
      </w:pPr>
    </w:p>
    <w:p w:rsidR="00C87165" w:rsidRPr="000E3FF3" w:rsidRDefault="00C87165" w:rsidP="00752DB2">
      <w:pPr>
        <w:pStyle w:val="NoSpacing"/>
        <w:rPr>
          <w:rFonts w:ascii="Arial" w:hAnsi="Arial" w:cs="Arial"/>
          <w:sz w:val="22"/>
          <w:szCs w:val="22"/>
        </w:rPr>
      </w:pPr>
    </w:p>
    <w:p w:rsidR="00C87165" w:rsidRPr="000E3FF3" w:rsidRDefault="00C87165" w:rsidP="00752DB2">
      <w:pPr>
        <w:pStyle w:val="NoSpacing"/>
        <w:rPr>
          <w:rFonts w:ascii="Arial" w:hAnsi="Arial" w:cs="Arial"/>
          <w:sz w:val="22"/>
          <w:szCs w:val="22"/>
        </w:rPr>
      </w:pPr>
    </w:p>
    <w:p w:rsidR="009D4693" w:rsidRPr="000E3FF3" w:rsidRDefault="009D4693" w:rsidP="00752DB2">
      <w:pPr>
        <w:pStyle w:val="NoSpacing"/>
        <w:rPr>
          <w:rFonts w:ascii="Arial" w:hAnsi="Arial" w:cs="Arial"/>
          <w:sz w:val="22"/>
          <w:szCs w:val="22"/>
        </w:rPr>
      </w:pPr>
    </w:p>
    <w:p w:rsidR="005C521D" w:rsidRPr="000E3FF3" w:rsidRDefault="005C521D" w:rsidP="00752DB2">
      <w:pPr>
        <w:pStyle w:val="NoSpacing"/>
        <w:rPr>
          <w:rFonts w:ascii="Arial" w:hAnsi="Arial" w:cs="Arial"/>
          <w:sz w:val="22"/>
          <w:szCs w:val="22"/>
        </w:rPr>
      </w:pPr>
    </w:p>
    <w:p w:rsidR="009E0ADF" w:rsidRPr="000E3FF3" w:rsidRDefault="009E0ADF" w:rsidP="00752DB2">
      <w:pPr>
        <w:pStyle w:val="NoSpacing"/>
        <w:rPr>
          <w:rFonts w:ascii="Arial" w:hAnsi="Arial" w:cs="Arial"/>
          <w:sz w:val="22"/>
          <w:szCs w:val="22"/>
        </w:rPr>
      </w:pPr>
    </w:p>
    <w:p w:rsidR="009E0ADF" w:rsidRPr="000E3FF3" w:rsidRDefault="009E0ADF" w:rsidP="00752DB2">
      <w:pPr>
        <w:pStyle w:val="NoSpacing"/>
        <w:rPr>
          <w:rFonts w:ascii="Arial" w:hAnsi="Arial" w:cs="Arial"/>
          <w:sz w:val="22"/>
          <w:szCs w:val="22"/>
        </w:rPr>
      </w:pPr>
    </w:p>
    <w:p w:rsidR="009E0ADF" w:rsidRPr="000E3FF3" w:rsidRDefault="009E0ADF" w:rsidP="00752DB2">
      <w:pPr>
        <w:pStyle w:val="NoSpacing"/>
        <w:rPr>
          <w:rFonts w:ascii="Arial" w:hAnsi="Arial" w:cs="Arial"/>
          <w:sz w:val="22"/>
          <w:szCs w:val="22"/>
        </w:rPr>
      </w:pPr>
    </w:p>
    <w:p w:rsidR="009E0ADF" w:rsidRPr="000E3FF3" w:rsidRDefault="009E0ADF" w:rsidP="00752DB2">
      <w:pPr>
        <w:pStyle w:val="NoSpacing"/>
        <w:rPr>
          <w:rFonts w:ascii="Arial" w:hAnsi="Arial" w:cs="Arial"/>
          <w:sz w:val="22"/>
          <w:szCs w:val="22"/>
        </w:rPr>
      </w:pPr>
    </w:p>
    <w:p w:rsidR="009E0ADF" w:rsidRPr="000E3FF3" w:rsidRDefault="009E0ADF" w:rsidP="00752DB2">
      <w:pPr>
        <w:pStyle w:val="NoSpacing"/>
        <w:rPr>
          <w:rFonts w:ascii="Arial" w:hAnsi="Arial" w:cs="Arial"/>
          <w:sz w:val="22"/>
          <w:szCs w:val="22"/>
        </w:rPr>
      </w:pPr>
    </w:p>
    <w:p w:rsidR="00C87165" w:rsidRPr="000E3FF3" w:rsidRDefault="00C87165" w:rsidP="00752DB2">
      <w:pPr>
        <w:pStyle w:val="NoSpacing"/>
        <w:rPr>
          <w:rFonts w:ascii="Arial" w:hAnsi="Arial" w:cs="Arial"/>
          <w:sz w:val="22"/>
          <w:szCs w:val="22"/>
        </w:rPr>
      </w:pPr>
    </w:p>
    <w:p w:rsidR="00CD17F8" w:rsidRPr="000E3FF3" w:rsidRDefault="00CD17F8" w:rsidP="00CD17F8">
      <w:pPr>
        <w:rPr>
          <w:rFonts w:ascii="Arial" w:hAnsi="Arial" w:cs="Arial"/>
          <w:b/>
          <w:sz w:val="28"/>
          <w:szCs w:val="28"/>
        </w:rPr>
      </w:pPr>
      <w:r w:rsidRPr="000E3FF3">
        <w:rPr>
          <w:rFonts w:ascii="Arial" w:hAnsi="Arial" w:cs="Arial"/>
          <w:b/>
          <w:sz w:val="28"/>
          <w:szCs w:val="28"/>
        </w:rPr>
        <w:lastRenderedPageBreak/>
        <w:t>Staff Disciplinary Procedures</w:t>
      </w:r>
    </w:p>
    <w:p w:rsidR="00CD17F8" w:rsidRPr="000E3FF3" w:rsidRDefault="00CD17F8" w:rsidP="00CD17F8">
      <w:pPr>
        <w:rPr>
          <w:rFonts w:ascii="Arial" w:hAnsi="Arial" w:cs="Arial"/>
          <w:sz w:val="22"/>
          <w:szCs w:val="22"/>
        </w:rPr>
      </w:pPr>
    </w:p>
    <w:p w:rsidR="00CD17F8" w:rsidRPr="000E3FF3" w:rsidRDefault="00CD17F8" w:rsidP="00CD17F8">
      <w:pPr>
        <w:rPr>
          <w:rFonts w:ascii="Arial" w:hAnsi="Arial" w:cs="Arial"/>
          <w:b/>
          <w:sz w:val="22"/>
          <w:szCs w:val="22"/>
        </w:rPr>
      </w:pPr>
      <w:proofErr w:type="spellStart"/>
      <w:r w:rsidRPr="000E3FF3">
        <w:rPr>
          <w:rFonts w:ascii="Arial" w:hAnsi="Arial" w:cs="Arial"/>
          <w:b/>
          <w:sz w:val="22"/>
          <w:szCs w:val="22"/>
        </w:rPr>
        <w:t>Childville</w:t>
      </w:r>
      <w:proofErr w:type="spellEnd"/>
      <w:r w:rsidR="00B13527" w:rsidRPr="000E3FF3">
        <w:rPr>
          <w:rFonts w:ascii="Arial" w:hAnsi="Arial" w:cs="Arial"/>
          <w:b/>
          <w:sz w:val="22"/>
          <w:szCs w:val="22"/>
        </w:rPr>
        <w:t xml:space="preserve"> </w:t>
      </w:r>
      <w:r w:rsidRPr="000E3FF3">
        <w:rPr>
          <w:rFonts w:ascii="Arial" w:hAnsi="Arial" w:cs="Arial"/>
          <w:b/>
          <w:sz w:val="22"/>
          <w:szCs w:val="22"/>
        </w:rPr>
        <w:t xml:space="preserve">will maintain a well motivated, highly skilled and professional staff team. However, occasionally action will need to be taken to encourage improvement in individual behaviour and performance. </w:t>
      </w:r>
    </w:p>
    <w:p w:rsidR="00CD17F8" w:rsidRPr="000E3FF3" w:rsidRDefault="00CD17F8" w:rsidP="00CD17F8">
      <w:pPr>
        <w:rPr>
          <w:rFonts w:ascii="Arial" w:hAnsi="Arial" w:cs="Arial"/>
          <w:sz w:val="22"/>
          <w:szCs w:val="22"/>
        </w:rPr>
      </w:pPr>
    </w:p>
    <w:p w:rsidR="00CD17F8" w:rsidRPr="000E3FF3" w:rsidRDefault="00CD17F8" w:rsidP="00CD17F8">
      <w:pPr>
        <w:rPr>
          <w:rFonts w:ascii="Arial" w:hAnsi="Arial" w:cs="Arial"/>
          <w:sz w:val="22"/>
          <w:szCs w:val="22"/>
        </w:rPr>
      </w:pPr>
      <w:r w:rsidRPr="000E3FF3">
        <w:rPr>
          <w:rFonts w:ascii="Arial" w:hAnsi="Arial" w:cs="Arial"/>
          <w:sz w:val="22"/>
          <w:szCs w:val="22"/>
        </w:rPr>
        <w:t xml:space="preserve">The objective of this procedure is to ensure the fair and </w:t>
      </w:r>
      <w:proofErr w:type="gramStart"/>
      <w:r w:rsidRPr="000E3FF3">
        <w:rPr>
          <w:rFonts w:ascii="Arial" w:hAnsi="Arial" w:cs="Arial"/>
          <w:sz w:val="22"/>
          <w:szCs w:val="22"/>
        </w:rPr>
        <w:t>consistent  treatment</w:t>
      </w:r>
      <w:proofErr w:type="gramEnd"/>
      <w:r w:rsidRPr="000E3FF3">
        <w:rPr>
          <w:rFonts w:ascii="Arial" w:hAnsi="Arial" w:cs="Arial"/>
          <w:sz w:val="22"/>
          <w:szCs w:val="22"/>
        </w:rPr>
        <w:t xml:space="preserve"> of all employees and in particular of employees who become liable to disciplinary action. Our aim is always to support and encourage staff, while promoting good employment relations. </w:t>
      </w:r>
    </w:p>
    <w:p w:rsidR="00CD17F8" w:rsidRPr="000E3FF3" w:rsidRDefault="00CD17F8" w:rsidP="00CD17F8">
      <w:pPr>
        <w:rPr>
          <w:rFonts w:ascii="Arial" w:hAnsi="Arial" w:cs="Arial"/>
          <w:sz w:val="22"/>
          <w:szCs w:val="22"/>
        </w:rPr>
      </w:pPr>
    </w:p>
    <w:p w:rsidR="00CD17F8" w:rsidRPr="000E3FF3" w:rsidRDefault="00CD17F8" w:rsidP="00C34F23">
      <w:pPr>
        <w:numPr>
          <w:ilvl w:val="0"/>
          <w:numId w:val="197"/>
        </w:numPr>
        <w:rPr>
          <w:rFonts w:ascii="Arial" w:hAnsi="Arial" w:cs="Arial"/>
          <w:sz w:val="22"/>
          <w:szCs w:val="22"/>
        </w:rPr>
      </w:pPr>
      <w:r w:rsidRPr="000E3FF3">
        <w:rPr>
          <w:rFonts w:ascii="Arial" w:hAnsi="Arial" w:cs="Arial"/>
          <w:sz w:val="22"/>
          <w:szCs w:val="22"/>
        </w:rPr>
        <w:t>It is the responsibility of management to ensure that the reasons for which disciplinary action may be taken are explained to employees.</w:t>
      </w:r>
    </w:p>
    <w:p w:rsidR="00CD17F8" w:rsidRPr="000E3FF3" w:rsidRDefault="00CD17F8" w:rsidP="00C34F23">
      <w:pPr>
        <w:numPr>
          <w:ilvl w:val="0"/>
          <w:numId w:val="197"/>
        </w:numPr>
        <w:rPr>
          <w:rFonts w:ascii="Arial" w:hAnsi="Arial" w:cs="Arial"/>
          <w:sz w:val="22"/>
          <w:szCs w:val="22"/>
        </w:rPr>
      </w:pPr>
      <w:r w:rsidRPr="000E3FF3">
        <w:rPr>
          <w:rFonts w:ascii="Arial" w:hAnsi="Arial" w:cs="Arial"/>
          <w:sz w:val="22"/>
          <w:szCs w:val="22"/>
        </w:rPr>
        <w:t>An employee has the right to have a fellow employee or representative present at any disciplinary hearing.</w:t>
      </w:r>
    </w:p>
    <w:p w:rsidR="00CD17F8" w:rsidRPr="000E3FF3" w:rsidRDefault="00CD17F8" w:rsidP="00C34F23">
      <w:pPr>
        <w:numPr>
          <w:ilvl w:val="0"/>
          <w:numId w:val="197"/>
        </w:numPr>
        <w:rPr>
          <w:rFonts w:ascii="Arial" w:hAnsi="Arial" w:cs="Arial"/>
          <w:sz w:val="22"/>
          <w:szCs w:val="22"/>
        </w:rPr>
      </w:pPr>
      <w:r w:rsidRPr="000E3FF3">
        <w:rPr>
          <w:rFonts w:ascii="Arial" w:hAnsi="Arial" w:cs="Arial"/>
          <w:sz w:val="22"/>
          <w:szCs w:val="22"/>
        </w:rPr>
        <w:t>No disciplinary action will be taken until the matter has been fully investigated. The employee may, however, be suspended with pay pending investigation if it is considered necessary.</w:t>
      </w:r>
    </w:p>
    <w:p w:rsidR="00CD17F8" w:rsidRPr="000E3FF3" w:rsidRDefault="00CD17F8" w:rsidP="00CD17F8">
      <w:pPr>
        <w:ind w:left="720"/>
        <w:rPr>
          <w:rFonts w:ascii="Arial" w:hAnsi="Arial" w:cs="Arial"/>
          <w:sz w:val="22"/>
          <w:szCs w:val="22"/>
        </w:rPr>
      </w:pPr>
    </w:p>
    <w:p w:rsidR="00CD17F8" w:rsidRPr="000E3FF3" w:rsidRDefault="00CD17F8" w:rsidP="00CD17F8">
      <w:pPr>
        <w:rPr>
          <w:rFonts w:ascii="Arial" w:hAnsi="Arial" w:cs="Arial"/>
          <w:sz w:val="22"/>
          <w:szCs w:val="22"/>
        </w:rPr>
      </w:pPr>
    </w:p>
    <w:p w:rsidR="00CD17F8" w:rsidRPr="000E3FF3" w:rsidRDefault="00CD17F8" w:rsidP="00CD17F8">
      <w:pPr>
        <w:rPr>
          <w:rFonts w:ascii="Arial" w:hAnsi="Arial" w:cs="Arial"/>
          <w:sz w:val="22"/>
          <w:szCs w:val="22"/>
        </w:rPr>
      </w:pPr>
      <w:r w:rsidRPr="000E3FF3">
        <w:rPr>
          <w:rFonts w:ascii="Arial" w:hAnsi="Arial" w:cs="Arial"/>
          <w:sz w:val="22"/>
          <w:szCs w:val="22"/>
        </w:rPr>
        <w:t>If a member of staff is subject to disciplinary action, fair and consistent procedures will be employed:</w:t>
      </w:r>
    </w:p>
    <w:p w:rsidR="00CD17F8" w:rsidRPr="000E3FF3" w:rsidRDefault="00CD17F8" w:rsidP="00CD17F8">
      <w:pPr>
        <w:rPr>
          <w:rFonts w:ascii="Arial" w:hAnsi="Arial" w:cs="Arial"/>
          <w:sz w:val="22"/>
          <w:szCs w:val="22"/>
        </w:rPr>
      </w:pPr>
    </w:p>
    <w:p w:rsidR="00CD17F8" w:rsidRPr="000E3FF3" w:rsidRDefault="00CD17F8" w:rsidP="00CD17F8">
      <w:pPr>
        <w:rPr>
          <w:rFonts w:ascii="Arial" w:hAnsi="Arial" w:cs="Arial"/>
          <w:sz w:val="22"/>
          <w:szCs w:val="22"/>
        </w:rPr>
      </w:pPr>
      <w:r w:rsidRPr="000E3FF3">
        <w:rPr>
          <w:rFonts w:ascii="Arial" w:hAnsi="Arial" w:cs="Arial"/>
          <w:sz w:val="22"/>
          <w:szCs w:val="22"/>
        </w:rPr>
        <w:t>• The incident will be fully investigated and the facts established.</w:t>
      </w:r>
    </w:p>
    <w:p w:rsidR="00CD17F8" w:rsidRPr="000E3FF3" w:rsidRDefault="00CD17F8" w:rsidP="00CD17F8">
      <w:pPr>
        <w:rPr>
          <w:rFonts w:ascii="Arial" w:hAnsi="Arial" w:cs="Arial"/>
          <w:sz w:val="22"/>
          <w:szCs w:val="22"/>
        </w:rPr>
      </w:pPr>
    </w:p>
    <w:p w:rsidR="00CD17F8" w:rsidRPr="000E3FF3" w:rsidRDefault="00CD17F8" w:rsidP="00CD17F8">
      <w:pPr>
        <w:rPr>
          <w:rFonts w:ascii="Arial" w:hAnsi="Arial" w:cs="Arial"/>
          <w:sz w:val="22"/>
          <w:szCs w:val="22"/>
        </w:rPr>
      </w:pPr>
      <w:r w:rsidRPr="000E3FF3">
        <w:rPr>
          <w:rFonts w:ascii="Arial" w:hAnsi="Arial" w:cs="Arial"/>
          <w:sz w:val="22"/>
          <w:szCs w:val="22"/>
        </w:rPr>
        <w:t xml:space="preserve">• Investigations will be non-discriminatory and apply equally to all staff irrespective of sex, marital status, sexual preference, race or disability. </w:t>
      </w:r>
    </w:p>
    <w:p w:rsidR="00CD17F8" w:rsidRPr="000E3FF3" w:rsidRDefault="00CD17F8" w:rsidP="00CD17F8">
      <w:pPr>
        <w:rPr>
          <w:rFonts w:ascii="Arial" w:hAnsi="Arial" w:cs="Arial"/>
          <w:sz w:val="22"/>
          <w:szCs w:val="22"/>
        </w:rPr>
      </w:pPr>
    </w:p>
    <w:p w:rsidR="00CD17F8" w:rsidRPr="000E3FF3" w:rsidRDefault="00CD17F8" w:rsidP="00CD17F8">
      <w:pPr>
        <w:rPr>
          <w:rFonts w:ascii="Arial" w:hAnsi="Arial" w:cs="Arial"/>
          <w:sz w:val="22"/>
          <w:szCs w:val="22"/>
        </w:rPr>
      </w:pPr>
      <w:r w:rsidRPr="000E3FF3">
        <w:rPr>
          <w:rFonts w:ascii="Arial" w:hAnsi="Arial" w:cs="Arial"/>
          <w:sz w:val="22"/>
          <w:szCs w:val="22"/>
        </w:rPr>
        <w:t>• At every stage, the member of staff concerned will be advised of the nature of the complaint and given an explanation for any penalty imposed.</w:t>
      </w:r>
    </w:p>
    <w:p w:rsidR="00CD17F8" w:rsidRPr="000E3FF3" w:rsidRDefault="00CD17F8" w:rsidP="00CD17F8">
      <w:pPr>
        <w:rPr>
          <w:rFonts w:ascii="Arial" w:hAnsi="Arial" w:cs="Arial"/>
          <w:sz w:val="22"/>
          <w:szCs w:val="22"/>
        </w:rPr>
      </w:pPr>
    </w:p>
    <w:p w:rsidR="00CD17F8" w:rsidRPr="000E3FF3" w:rsidRDefault="00CD17F8" w:rsidP="00CD17F8">
      <w:pPr>
        <w:rPr>
          <w:rFonts w:ascii="Arial" w:hAnsi="Arial" w:cs="Arial"/>
          <w:sz w:val="22"/>
          <w:szCs w:val="22"/>
        </w:rPr>
      </w:pPr>
      <w:r w:rsidRPr="000E3FF3">
        <w:rPr>
          <w:rFonts w:ascii="Arial" w:hAnsi="Arial" w:cs="Arial"/>
          <w:sz w:val="22"/>
          <w:szCs w:val="22"/>
        </w:rPr>
        <w:t>• Staff will be given the opportunity to state their case, and be accompanied by a friend, colleague or Trade Union representative of their choice, during any part of the disciplinary process.</w:t>
      </w:r>
    </w:p>
    <w:p w:rsidR="00CD17F8" w:rsidRPr="000E3FF3" w:rsidRDefault="00CD17F8" w:rsidP="00CD17F8">
      <w:pPr>
        <w:rPr>
          <w:rFonts w:ascii="Arial" w:hAnsi="Arial" w:cs="Arial"/>
          <w:sz w:val="22"/>
          <w:szCs w:val="22"/>
        </w:rPr>
      </w:pPr>
    </w:p>
    <w:p w:rsidR="00CD17F8" w:rsidRPr="000E3FF3" w:rsidRDefault="00CD17F8" w:rsidP="00CD17F8">
      <w:pPr>
        <w:rPr>
          <w:rFonts w:ascii="Arial" w:hAnsi="Arial" w:cs="Arial"/>
          <w:sz w:val="22"/>
          <w:szCs w:val="22"/>
        </w:rPr>
      </w:pPr>
      <w:r w:rsidRPr="000E3FF3">
        <w:rPr>
          <w:rFonts w:ascii="Arial" w:hAnsi="Arial" w:cs="Arial"/>
          <w:sz w:val="22"/>
          <w:szCs w:val="22"/>
        </w:rPr>
        <w:t>• Staff will not be dismissed for a first breach of discipline except in the case of gross misconduct (see below).</w:t>
      </w:r>
    </w:p>
    <w:p w:rsidR="00CD17F8" w:rsidRPr="000E3FF3" w:rsidRDefault="00CD17F8" w:rsidP="00CD17F8">
      <w:pPr>
        <w:rPr>
          <w:rFonts w:ascii="Arial" w:hAnsi="Arial" w:cs="Arial"/>
          <w:sz w:val="22"/>
          <w:szCs w:val="22"/>
        </w:rPr>
      </w:pPr>
    </w:p>
    <w:p w:rsidR="00CD17F8" w:rsidRPr="000E3FF3" w:rsidRDefault="00CD17F8" w:rsidP="00CD17F8">
      <w:pPr>
        <w:rPr>
          <w:rFonts w:ascii="Arial" w:hAnsi="Arial" w:cs="Arial"/>
          <w:sz w:val="22"/>
          <w:szCs w:val="22"/>
        </w:rPr>
      </w:pPr>
      <w:r w:rsidRPr="000E3FF3">
        <w:rPr>
          <w:rFonts w:ascii="Arial" w:hAnsi="Arial" w:cs="Arial"/>
          <w:sz w:val="22"/>
          <w:szCs w:val="22"/>
        </w:rPr>
        <w:t>• Staffs have a right to appeal against any disciplinary action taken against them.</w:t>
      </w:r>
    </w:p>
    <w:p w:rsidR="00CD17F8" w:rsidRPr="000E3FF3" w:rsidRDefault="00CD17F8" w:rsidP="00CD17F8">
      <w:pPr>
        <w:rPr>
          <w:rFonts w:ascii="Arial" w:hAnsi="Arial" w:cs="Arial"/>
          <w:sz w:val="22"/>
          <w:szCs w:val="22"/>
        </w:rPr>
      </w:pPr>
    </w:p>
    <w:p w:rsidR="00CD17F8" w:rsidRPr="000E3FF3" w:rsidRDefault="00CD17F8" w:rsidP="00CD17F8">
      <w:pPr>
        <w:rPr>
          <w:rFonts w:ascii="Arial" w:hAnsi="Arial" w:cs="Arial"/>
          <w:sz w:val="22"/>
          <w:szCs w:val="22"/>
        </w:rPr>
      </w:pPr>
      <w:r w:rsidRPr="000E3FF3">
        <w:rPr>
          <w:rFonts w:ascii="Arial" w:hAnsi="Arial" w:cs="Arial"/>
          <w:sz w:val="22"/>
          <w:szCs w:val="22"/>
        </w:rPr>
        <w:t xml:space="preserve">Investigations will be conducted by either the manager or the Registered Person. </w:t>
      </w:r>
    </w:p>
    <w:p w:rsidR="00CD17F8" w:rsidRPr="000E3FF3" w:rsidRDefault="00CD17F8" w:rsidP="00CD17F8">
      <w:pPr>
        <w:rPr>
          <w:rFonts w:ascii="Arial" w:hAnsi="Arial" w:cs="Arial"/>
          <w:sz w:val="22"/>
          <w:szCs w:val="22"/>
        </w:rPr>
      </w:pPr>
    </w:p>
    <w:p w:rsidR="00CD17F8" w:rsidRPr="000E3FF3" w:rsidRDefault="00CD17F8" w:rsidP="00CD17F8">
      <w:pPr>
        <w:rPr>
          <w:rFonts w:ascii="Arial" w:hAnsi="Arial" w:cs="Arial"/>
          <w:sz w:val="22"/>
          <w:szCs w:val="22"/>
        </w:rPr>
      </w:pPr>
      <w:r w:rsidRPr="000E3FF3">
        <w:rPr>
          <w:rFonts w:ascii="Arial" w:hAnsi="Arial" w:cs="Arial"/>
          <w:sz w:val="22"/>
          <w:szCs w:val="22"/>
        </w:rPr>
        <w:t>The Staff Disciplinary Procedure operates as follows:</w:t>
      </w:r>
    </w:p>
    <w:p w:rsidR="00CD17F8" w:rsidRPr="000E3FF3" w:rsidRDefault="00CD17F8" w:rsidP="00CD17F8">
      <w:pPr>
        <w:rPr>
          <w:rFonts w:ascii="Arial" w:hAnsi="Arial" w:cs="Arial"/>
          <w:sz w:val="22"/>
          <w:szCs w:val="22"/>
        </w:rPr>
      </w:pPr>
    </w:p>
    <w:p w:rsidR="00CD17F8" w:rsidRPr="000E3FF3" w:rsidRDefault="00CD17F8" w:rsidP="00CD17F8">
      <w:pPr>
        <w:pStyle w:val="Heading2"/>
        <w:rPr>
          <w:rFonts w:ascii="Arial" w:hAnsi="Arial" w:cs="Arial"/>
          <w:sz w:val="22"/>
          <w:szCs w:val="22"/>
        </w:rPr>
      </w:pPr>
      <w:r w:rsidRPr="000E3FF3">
        <w:rPr>
          <w:rFonts w:ascii="Arial" w:hAnsi="Arial" w:cs="Arial"/>
          <w:sz w:val="22"/>
          <w:szCs w:val="22"/>
        </w:rPr>
        <w:t>Informal Discussion</w:t>
      </w:r>
    </w:p>
    <w:p w:rsidR="00CD17F8" w:rsidRPr="000E3FF3" w:rsidRDefault="00CD17F8" w:rsidP="00CD17F8">
      <w:pPr>
        <w:rPr>
          <w:rFonts w:ascii="Arial" w:hAnsi="Arial" w:cs="Arial"/>
          <w:sz w:val="22"/>
          <w:szCs w:val="22"/>
        </w:rPr>
      </w:pPr>
      <w:r w:rsidRPr="000E3FF3">
        <w:rPr>
          <w:rFonts w:ascii="Arial" w:hAnsi="Arial" w:cs="Arial"/>
          <w:sz w:val="22"/>
          <w:szCs w:val="22"/>
        </w:rPr>
        <w:t xml:space="preserve">Before taking formal disciplinary action, the manager will make every effort to resolve the matter by informal discussions with parties concerned. Only where this fails to bring about satisfactory improvement or outcomes will disciplinary procedures </w:t>
      </w:r>
      <w:proofErr w:type="gramStart"/>
      <w:r w:rsidRPr="000E3FF3">
        <w:rPr>
          <w:rFonts w:ascii="Arial" w:hAnsi="Arial" w:cs="Arial"/>
          <w:sz w:val="22"/>
          <w:szCs w:val="22"/>
        </w:rPr>
        <w:t>be</w:t>
      </w:r>
      <w:proofErr w:type="gramEnd"/>
      <w:r w:rsidRPr="000E3FF3">
        <w:rPr>
          <w:rFonts w:ascii="Arial" w:hAnsi="Arial" w:cs="Arial"/>
          <w:sz w:val="22"/>
          <w:szCs w:val="22"/>
        </w:rPr>
        <w:t xml:space="preserve"> formally implemented.</w:t>
      </w:r>
    </w:p>
    <w:p w:rsidR="00CD17F8" w:rsidRPr="000E3FF3" w:rsidRDefault="00CD17F8" w:rsidP="00CD17F8">
      <w:pPr>
        <w:rPr>
          <w:rFonts w:ascii="Arial" w:hAnsi="Arial" w:cs="Arial"/>
          <w:sz w:val="22"/>
          <w:szCs w:val="22"/>
        </w:rPr>
      </w:pPr>
    </w:p>
    <w:p w:rsidR="00CD17F8" w:rsidRPr="000E3FF3" w:rsidRDefault="00CD17F8" w:rsidP="00CD17F8">
      <w:pPr>
        <w:pStyle w:val="Heading2"/>
        <w:rPr>
          <w:rFonts w:ascii="Arial" w:hAnsi="Arial" w:cs="Arial"/>
          <w:sz w:val="22"/>
          <w:szCs w:val="22"/>
        </w:rPr>
      </w:pPr>
      <w:r w:rsidRPr="000E3FF3">
        <w:rPr>
          <w:rFonts w:ascii="Arial" w:hAnsi="Arial" w:cs="Arial"/>
          <w:sz w:val="22"/>
          <w:szCs w:val="22"/>
        </w:rPr>
        <w:t>Formal Verbal Warning</w:t>
      </w:r>
    </w:p>
    <w:p w:rsidR="00CD17F8" w:rsidRPr="000E3FF3" w:rsidRDefault="00CD17F8" w:rsidP="00CD17F8">
      <w:pPr>
        <w:rPr>
          <w:rFonts w:ascii="Arial" w:hAnsi="Arial" w:cs="Arial"/>
          <w:sz w:val="22"/>
          <w:szCs w:val="22"/>
        </w:rPr>
      </w:pPr>
      <w:r w:rsidRPr="000E3FF3">
        <w:rPr>
          <w:rFonts w:ascii="Arial" w:hAnsi="Arial" w:cs="Arial"/>
          <w:sz w:val="22"/>
          <w:szCs w:val="22"/>
        </w:rPr>
        <w:t xml:space="preserve">Once a formal warning has been given by the manager, the member of staff in question will be notified of this and given an explanation for the warning. They will further be informed of their right of appeal. A brief note of the warning will be kept on </w:t>
      </w:r>
      <w:proofErr w:type="spellStart"/>
      <w:r w:rsidRPr="000E3FF3">
        <w:rPr>
          <w:rFonts w:ascii="Arial" w:hAnsi="Arial" w:cs="Arial"/>
          <w:sz w:val="22"/>
          <w:szCs w:val="22"/>
        </w:rPr>
        <w:t>Childville</w:t>
      </w:r>
      <w:proofErr w:type="spellEnd"/>
      <w:r w:rsidRPr="000E3FF3">
        <w:rPr>
          <w:rFonts w:ascii="Arial" w:hAnsi="Arial" w:cs="Arial"/>
          <w:sz w:val="22"/>
          <w:szCs w:val="22"/>
        </w:rPr>
        <w:t xml:space="preserve"> records. This will be disregarded after six months, subject to satisfactory conduct and/or performance. </w:t>
      </w:r>
    </w:p>
    <w:p w:rsidR="00CD17F8" w:rsidRPr="000E3FF3" w:rsidRDefault="00CD17F8" w:rsidP="00CD17F8">
      <w:pPr>
        <w:pStyle w:val="Heading2"/>
        <w:rPr>
          <w:rFonts w:ascii="Arial" w:hAnsi="Arial" w:cs="Arial"/>
          <w:sz w:val="22"/>
          <w:szCs w:val="22"/>
        </w:rPr>
      </w:pPr>
    </w:p>
    <w:p w:rsidR="00CD17F8" w:rsidRPr="000E3FF3" w:rsidRDefault="00CD17F8" w:rsidP="00CD17F8">
      <w:pPr>
        <w:pStyle w:val="Heading2"/>
        <w:rPr>
          <w:rFonts w:ascii="Arial" w:hAnsi="Arial" w:cs="Arial"/>
          <w:sz w:val="22"/>
          <w:szCs w:val="22"/>
        </w:rPr>
      </w:pPr>
      <w:r w:rsidRPr="000E3FF3">
        <w:rPr>
          <w:rFonts w:ascii="Arial" w:hAnsi="Arial" w:cs="Arial"/>
          <w:sz w:val="22"/>
          <w:szCs w:val="22"/>
        </w:rPr>
        <w:t>Written Warning</w:t>
      </w:r>
    </w:p>
    <w:p w:rsidR="00CD17F8" w:rsidRPr="000E3FF3" w:rsidRDefault="00CD17F8" w:rsidP="00CD17F8">
      <w:pPr>
        <w:rPr>
          <w:rFonts w:ascii="Arial" w:hAnsi="Arial" w:cs="Arial"/>
          <w:sz w:val="22"/>
          <w:szCs w:val="22"/>
        </w:rPr>
      </w:pPr>
      <w:r w:rsidRPr="000E3FF3">
        <w:rPr>
          <w:rFonts w:ascii="Arial" w:hAnsi="Arial" w:cs="Arial"/>
          <w:sz w:val="22"/>
          <w:szCs w:val="22"/>
        </w:rPr>
        <w:t xml:space="preserve">If, following a formal verbal warning, there is insufficient improvement in standards, or if a further incident occurs, a written warning will be issued. This will state the reason for the warning and that, if there is no satisfactory resolution after a further month, a final written warning will be given. A copy of this first written warning will be kept in </w:t>
      </w:r>
      <w:proofErr w:type="spellStart"/>
      <w:r w:rsidRPr="000E3FF3">
        <w:rPr>
          <w:rFonts w:ascii="Arial" w:hAnsi="Arial" w:cs="Arial"/>
          <w:sz w:val="22"/>
          <w:szCs w:val="22"/>
        </w:rPr>
        <w:t>Childville</w:t>
      </w:r>
      <w:proofErr w:type="spellEnd"/>
      <w:r w:rsidRPr="000E3FF3">
        <w:rPr>
          <w:rFonts w:ascii="Arial" w:hAnsi="Arial" w:cs="Arial"/>
          <w:sz w:val="22"/>
          <w:szCs w:val="22"/>
        </w:rPr>
        <w:t xml:space="preserve"> records, but will be disregarded after 12 months, subject to satisfactory conduct and/or performance.</w:t>
      </w:r>
    </w:p>
    <w:p w:rsidR="00CD17F8" w:rsidRPr="000E3FF3" w:rsidRDefault="00CD17F8" w:rsidP="00CD17F8">
      <w:pPr>
        <w:rPr>
          <w:rFonts w:ascii="Arial" w:hAnsi="Arial" w:cs="Arial"/>
          <w:sz w:val="22"/>
          <w:szCs w:val="22"/>
        </w:rPr>
      </w:pPr>
    </w:p>
    <w:p w:rsidR="00CD17F8" w:rsidRPr="000E3FF3" w:rsidRDefault="00CD17F8" w:rsidP="00CD17F8">
      <w:pPr>
        <w:pStyle w:val="Heading2"/>
        <w:rPr>
          <w:rFonts w:ascii="Arial" w:hAnsi="Arial" w:cs="Arial"/>
          <w:sz w:val="22"/>
          <w:szCs w:val="22"/>
        </w:rPr>
      </w:pPr>
      <w:r w:rsidRPr="000E3FF3">
        <w:rPr>
          <w:rFonts w:ascii="Arial" w:hAnsi="Arial" w:cs="Arial"/>
          <w:sz w:val="22"/>
          <w:szCs w:val="22"/>
        </w:rPr>
        <w:t>Final Written Warning</w:t>
      </w:r>
    </w:p>
    <w:p w:rsidR="00CD17F8" w:rsidRPr="000E3FF3" w:rsidRDefault="00CD17F8" w:rsidP="00CD17F8">
      <w:pPr>
        <w:rPr>
          <w:rFonts w:ascii="Arial" w:hAnsi="Arial" w:cs="Arial"/>
          <w:sz w:val="22"/>
          <w:szCs w:val="22"/>
        </w:rPr>
      </w:pPr>
      <w:r w:rsidRPr="000E3FF3">
        <w:rPr>
          <w:rFonts w:ascii="Arial" w:hAnsi="Arial" w:cs="Arial"/>
          <w:sz w:val="22"/>
          <w:szCs w:val="22"/>
        </w:rPr>
        <w:t xml:space="preserve">If the member of staff’s conduct or performance remains consistently unsatisfactory, or if the misconduct is sufficiently serious, a final written warning will be given making it clear that any further breach of the standards, or other serious misconduct, may result in the employee’s dismissal. A copy of the warning will be kept in </w:t>
      </w:r>
      <w:proofErr w:type="spellStart"/>
      <w:r w:rsidRPr="000E3FF3">
        <w:rPr>
          <w:rFonts w:ascii="Arial" w:hAnsi="Arial" w:cs="Arial"/>
          <w:sz w:val="22"/>
          <w:szCs w:val="22"/>
        </w:rPr>
        <w:t>Childville</w:t>
      </w:r>
      <w:proofErr w:type="spellEnd"/>
      <w:r w:rsidR="00B13527" w:rsidRPr="000E3FF3">
        <w:rPr>
          <w:rFonts w:ascii="Arial" w:hAnsi="Arial" w:cs="Arial"/>
          <w:sz w:val="22"/>
          <w:szCs w:val="22"/>
        </w:rPr>
        <w:t xml:space="preserve"> </w:t>
      </w:r>
      <w:r w:rsidRPr="000E3FF3">
        <w:rPr>
          <w:rFonts w:ascii="Arial" w:hAnsi="Arial" w:cs="Arial"/>
          <w:sz w:val="22"/>
          <w:szCs w:val="22"/>
        </w:rPr>
        <w:t xml:space="preserve">records, but will be disregarded after 24 months, subject to satisfactory conduct and/or performance. The warning will state clearly that dismissal will result from a failure to comply. </w:t>
      </w:r>
    </w:p>
    <w:p w:rsidR="00CD17F8" w:rsidRPr="000E3FF3" w:rsidRDefault="00CD17F8" w:rsidP="00CD17F8">
      <w:pPr>
        <w:rPr>
          <w:rFonts w:ascii="Arial" w:hAnsi="Arial" w:cs="Arial"/>
          <w:sz w:val="22"/>
          <w:szCs w:val="22"/>
        </w:rPr>
      </w:pPr>
      <w:r w:rsidRPr="000E3FF3">
        <w:rPr>
          <w:rFonts w:ascii="Arial" w:hAnsi="Arial" w:cs="Arial"/>
          <w:sz w:val="22"/>
          <w:szCs w:val="22"/>
        </w:rPr>
        <w:t xml:space="preserve">In certain exceptional circumstances, a member of staff may receive a Final Written Warning that will remain on </w:t>
      </w:r>
      <w:proofErr w:type="spellStart"/>
      <w:r w:rsidR="00B13527" w:rsidRPr="000E3FF3">
        <w:rPr>
          <w:rFonts w:ascii="Arial" w:hAnsi="Arial" w:cs="Arial"/>
          <w:sz w:val="22"/>
          <w:szCs w:val="22"/>
        </w:rPr>
        <w:t>Childville</w:t>
      </w:r>
      <w:proofErr w:type="spellEnd"/>
      <w:r w:rsidRPr="000E3FF3">
        <w:rPr>
          <w:rFonts w:ascii="Arial" w:hAnsi="Arial" w:cs="Arial"/>
          <w:sz w:val="22"/>
          <w:szCs w:val="22"/>
        </w:rPr>
        <w:t xml:space="preserve"> records indefinitely. This course of action will follow when a member of staff has only avoided dismissal due to extenuating or mitigating circumstances. </w:t>
      </w:r>
    </w:p>
    <w:p w:rsidR="00CD17F8" w:rsidRPr="000E3FF3" w:rsidRDefault="00CD17F8" w:rsidP="00CD17F8">
      <w:pPr>
        <w:rPr>
          <w:rFonts w:ascii="Arial" w:hAnsi="Arial" w:cs="Arial"/>
          <w:sz w:val="22"/>
          <w:szCs w:val="22"/>
        </w:rPr>
      </w:pPr>
    </w:p>
    <w:p w:rsidR="00CD17F8" w:rsidRPr="000E3FF3" w:rsidRDefault="00CD17F8" w:rsidP="00CD17F8">
      <w:pPr>
        <w:pStyle w:val="Heading2"/>
        <w:rPr>
          <w:rFonts w:ascii="Arial" w:hAnsi="Arial" w:cs="Arial"/>
          <w:sz w:val="22"/>
          <w:szCs w:val="22"/>
        </w:rPr>
      </w:pPr>
      <w:r w:rsidRPr="000E3FF3">
        <w:rPr>
          <w:rFonts w:ascii="Arial" w:hAnsi="Arial" w:cs="Arial"/>
          <w:sz w:val="22"/>
          <w:szCs w:val="22"/>
        </w:rPr>
        <w:t>Gross Misconduct</w:t>
      </w:r>
    </w:p>
    <w:p w:rsidR="00CD17F8" w:rsidRPr="000E3FF3" w:rsidRDefault="00CD17F8" w:rsidP="00CD17F8">
      <w:pPr>
        <w:rPr>
          <w:rFonts w:ascii="Arial" w:hAnsi="Arial" w:cs="Arial"/>
          <w:sz w:val="22"/>
          <w:szCs w:val="22"/>
        </w:rPr>
      </w:pPr>
      <w:r w:rsidRPr="000E3FF3">
        <w:rPr>
          <w:rFonts w:ascii="Arial" w:hAnsi="Arial" w:cs="Arial"/>
          <w:sz w:val="22"/>
          <w:szCs w:val="22"/>
        </w:rPr>
        <w:t>If, after investigation, it is deemed that a member of staff has committed an act of the following nature, dismissal will be the normal outcome:</w:t>
      </w:r>
    </w:p>
    <w:p w:rsidR="00CD17F8" w:rsidRPr="000E3FF3" w:rsidRDefault="00CD17F8" w:rsidP="00CD17F8">
      <w:pPr>
        <w:rPr>
          <w:rFonts w:ascii="Arial" w:hAnsi="Arial" w:cs="Arial"/>
          <w:sz w:val="22"/>
          <w:szCs w:val="22"/>
        </w:rPr>
      </w:pPr>
    </w:p>
    <w:p w:rsidR="00CD17F8" w:rsidRPr="000E3FF3" w:rsidRDefault="00CD17F8" w:rsidP="00CD17F8">
      <w:pPr>
        <w:rPr>
          <w:rFonts w:ascii="Arial" w:hAnsi="Arial" w:cs="Arial"/>
          <w:sz w:val="22"/>
          <w:szCs w:val="22"/>
        </w:rPr>
      </w:pPr>
      <w:r w:rsidRPr="000E3FF3">
        <w:rPr>
          <w:rFonts w:ascii="Arial" w:hAnsi="Arial" w:cs="Arial"/>
          <w:sz w:val="22"/>
          <w:szCs w:val="22"/>
        </w:rPr>
        <w:t>• Child abuse (for further details refer to the Safeguarding Children/Child Protection policy).</w:t>
      </w:r>
    </w:p>
    <w:p w:rsidR="00CD17F8" w:rsidRPr="000E3FF3" w:rsidRDefault="00CD17F8" w:rsidP="00CD17F8">
      <w:pPr>
        <w:rPr>
          <w:rFonts w:ascii="Arial" w:hAnsi="Arial" w:cs="Arial"/>
          <w:sz w:val="22"/>
          <w:szCs w:val="22"/>
        </w:rPr>
      </w:pPr>
    </w:p>
    <w:p w:rsidR="00CD17F8" w:rsidRPr="000E3FF3" w:rsidRDefault="00CD17F8" w:rsidP="00CD17F8">
      <w:pPr>
        <w:rPr>
          <w:rFonts w:ascii="Arial" w:hAnsi="Arial" w:cs="Arial"/>
          <w:sz w:val="22"/>
          <w:szCs w:val="22"/>
        </w:rPr>
      </w:pPr>
      <w:r w:rsidRPr="000E3FF3">
        <w:rPr>
          <w:rFonts w:ascii="Arial" w:hAnsi="Arial" w:cs="Arial"/>
          <w:sz w:val="22"/>
          <w:szCs w:val="22"/>
        </w:rPr>
        <w:t>• Serious infringement of health and safety rules (for further details refer to the Health and Safety policy).</w:t>
      </w:r>
    </w:p>
    <w:p w:rsidR="00CD17F8" w:rsidRPr="000E3FF3" w:rsidRDefault="00CD17F8" w:rsidP="00CD17F8">
      <w:pPr>
        <w:rPr>
          <w:rFonts w:ascii="Arial" w:hAnsi="Arial" w:cs="Arial"/>
          <w:sz w:val="22"/>
          <w:szCs w:val="22"/>
        </w:rPr>
      </w:pPr>
    </w:p>
    <w:p w:rsidR="00CD17F8" w:rsidRPr="000E3FF3" w:rsidRDefault="00CD17F8" w:rsidP="00CD17F8">
      <w:pPr>
        <w:rPr>
          <w:rFonts w:ascii="Arial" w:hAnsi="Arial" w:cs="Arial"/>
          <w:sz w:val="22"/>
          <w:szCs w:val="22"/>
        </w:rPr>
      </w:pPr>
      <w:r w:rsidRPr="000E3FF3">
        <w:rPr>
          <w:rFonts w:ascii="Arial" w:hAnsi="Arial" w:cs="Arial"/>
          <w:sz w:val="22"/>
          <w:szCs w:val="22"/>
        </w:rPr>
        <w:t xml:space="preserve">• Assaulting another person </w:t>
      </w:r>
    </w:p>
    <w:p w:rsidR="00CD17F8" w:rsidRPr="000E3FF3" w:rsidRDefault="00CD17F8" w:rsidP="00CD17F8">
      <w:pPr>
        <w:rPr>
          <w:rFonts w:ascii="Arial" w:hAnsi="Arial" w:cs="Arial"/>
          <w:sz w:val="22"/>
          <w:szCs w:val="22"/>
        </w:rPr>
      </w:pPr>
    </w:p>
    <w:p w:rsidR="00CD17F8" w:rsidRPr="000E3FF3" w:rsidRDefault="00CD17F8" w:rsidP="00C34F23">
      <w:pPr>
        <w:numPr>
          <w:ilvl w:val="0"/>
          <w:numId w:val="188"/>
        </w:numPr>
        <w:rPr>
          <w:rFonts w:ascii="Arial" w:hAnsi="Arial" w:cs="Arial"/>
          <w:sz w:val="22"/>
          <w:szCs w:val="22"/>
        </w:rPr>
      </w:pPr>
      <w:r w:rsidRPr="000E3FF3">
        <w:rPr>
          <w:rFonts w:ascii="Arial" w:hAnsi="Arial" w:cs="Arial"/>
          <w:sz w:val="22"/>
          <w:szCs w:val="22"/>
        </w:rPr>
        <w:t>Breach of confidence i.e. the divulging of confidential information relating to the setting, its employees or customers.</w:t>
      </w:r>
    </w:p>
    <w:p w:rsidR="00CD17F8" w:rsidRPr="000E3FF3" w:rsidRDefault="00CD17F8" w:rsidP="00C34F23">
      <w:pPr>
        <w:numPr>
          <w:ilvl w:val="0"/>
          <w:numId w:val="188"/>
        </w:numPr>
        <w:rPr>
          <w:rFonts w:ascii="Arial" w:hAnsi="Arial" w:cs="Arial"/>
          <w:sz w:val="22"/>
          <w:szCs w:val="22"/>
        </w:rPr>
      </w:pPr>
      <w:r w:rsidRPr="000E3FF3">
        <w:rPr>
          <w:rFonts w:ascii="Arial" w:hAnsi="Arial" w:cs="Arial"/>
          <w:sz w:val="22"/>
          <w:szCs w:val="22"/>
        </w:rPr>
        <w:t>Serious or persistent breaches of safety rules</w:t>
      </w:r>
    </w:p>
    <w:p w:rsidR="00CD17F8" w:rsidRPr="000E3FF3" w:rsidRDefault="00CD17F8" w:rsidP="00CD17F8">
      <w:pPr>
        <w:ind w:left="360"/>
        <w:rPr>
          <w:rFonts w:ascii="Arial" w:hAnsi="Arial" w:cs="Arial"/>
          <w:sz w:val="22"/>
          <w:szCs w:val="22"/>
        </w:rPr>
      </w:pPr>
    </w:p>
    <w:p w:rsidR="00CD17F8" w:rsidRPr="000E3FF3" w:rsidRDefault="00CD17F8" w:rsidP="00C34F23">
      <w:pPr>
        <w:numPr>
          <w:ilvl w:val="0"/>
          <w:numId w:val="188"/>
        </w:numPr>
        <w:rPr>
          <w:rFonts w:ascii="Arial" w:hAnsi="Arial" w:cs="Arial"/>
          <w:sz w:val="22"/>
          <w:szCs w:val="22"/>
        </w:rPr>
      </w:pPr>
      <w:r w:rsidRPr="000E3FF3">
        <w:rPr>
          <w:rFonts w:ascii="Arial" w:hAnsi="Arial" w:cs="Arial"/>
          <w:sz w:val="22"/>
          <w:szCs w:val="22"/>
        </w:rPr>
        <w:t>Falsifying signing in or out for another employee.</w:t>
      </w:r>
    </w:p>
    <w:p w:rsidR="00CD17F8" w:rsidRPr="000E3FF3" w:rsidRDefault="00CD17F8" w:rsidP="00CD17F8">
      <w:pPr>
        <w:ind w:left="360"/>
        <w:rPr>
          <w:rFonts w:ascii="Arial" w:hAnsi="Arial" w:cs="Arial"/>
          <w:sz w:val="22"/>
          <w:szCs w:val="22"/>
        </w:rPr>
      </w:pPr>
    </w:p>
    <w:p w:rsidR="00CD17F8" w:rsidRPr="000E3FF3" w:rsidRDefault="00CD17F8" w:rsidP="00C34F23">
      <w:pPr>
        <w:numPr>
          <w:ilvl w:val="0"/>
          <w:numId w:val="188"/>
        </w:numPr>
        <w:rPr>
          <w:rFonts w:ascii="Arial" w:hAnsi="Arial" w:cs="Arial"/>
          <w:sz w:val="22"/>
          <w:szCs w:val="22"/>
        </w:rPr>
      </w:pPr>
      <w:r w:rsidRPr="000E3FF3">
        <w:rPr>
          <w:rFonts w:ascii="Arial" w:hAnsi="Arial" w:cs="Arial"/>
          <w:sz w:val="22"/>
          <w:szCs w:val="22"/>
        </w:rPr>
        <w:t>Persistent lateness to work</w:t>
      </w:r>
    </w:p>
    <w:p w:rsidR="00CD17F8" w:rsidRPr="000E3FF3" w:rsidRDefault="00CD17F8" w:rsidP="00C34F23">
      <w:pPr>
        <w:numPr>
          <w:ilvl w:val="0"/>
          <w:numId w:val="188"/>
        </w:numPr>
        <w:rPr>
          <w:rFonts w:ascii="Arial" w:hAnsi="Arial" w:cs="Arial"/>
          <w:sz w:val="22"/>
          <w:szCs w:val="22"/>
        </w:rPr>
      </w:pPr>
      <w:r w:rsidRPr="000E3FF3">
        <w:rPr>
          <w:rFonts w:ascii="Arial" w:hAnsi="Arial" w:cs="Arial"/>
          <w:sz w:val="22"/>
          <w:szCs w:val="22"/>
        </w:rPr>
        <w:t>Blatant failure to follow nursery documentary systems and procedures.</w:t>
      </w:r>
    </w:p>
    <w:p w:rsidR="00CD17F8" w:rsidRPr="000E3FF3" w:rsidRDefault="00CD17F8" w:rsidP="00CD17F8">
      <w:pPr>
        <w:rPr>
          <w:rFonts w:ascii="Arial" w:hAnsi="Arial" w:cs="Arial"/>
          <w:sz w:val="22"/>
          <w:szCs w:val="22"/>
        </w:rPr>
      </w:pPr>
    </w:p>
    <w:p w:rsidR="00CD17F8" w:rsidRPr="000E3FF3" w:rsidRDefault="00CD17F8" w:rsidP="00CD17F8">
      <w:pPr>
        <w:rPr>
          <w:rFonts w:ascii="Arial" w:hAnsi="Arial" w:cs="Arial"/>
          <w:sz w:val="22"/>
          <w:szCs w:val="22"/>
        </w:rPr>
      </w:pPr>
      <w:r w:rsidRPr="000E3FF3">
        <w:rPr>
          <w:rFonts w:ascii="Arial" w:hAnsi="Arial" w:cs="Arial"/>
          <w:sz w:val="22"/>
          <w:szCs w:val="22"/>
        </w:rPr>
        <w:t>• Persistent bullying, sexual or racial harassment.</w:t>
      </w:r>
    </w:p>
    <w:p w:rsidR="00CD17F8" w:rsidRPr="000E3FF3" w:rsidRDefault="00CD17F8" w:rsidP="00CD17F8">
      <w:pPr>
        <w:rPr>
          <w:rFonts w:ascii="Arial" w:hAnsi="Arial" w:cs="Arial"/>
          <w:sz w:val="22"/>
          <w:szCs w:val="22"/>
        </w:rPr>
      </w:pPr>
    </w:p>
    <w:p w:rsidR="00CD17F8" w:rsidRPr="000E3FF3" w:rsidRDefault="00CD17F8" w:rsidP="00CD17F8">
      <w:pPr>
        <w:rPr>
          <w:rFonts w:ascii="Arial" w:hAnsi="Arial" w:cs="Arial"/>
          <w:sz w:val="22"/>
          <w:szCs w:val="22"/>
        </w:rPr>
      </w:pPr>
      <w:r w:rsidRPr="000E3FF3">
        <w:rPr>
          <w:rFonts w:ascii="Arial" w:hAnsi="Arial" w:cs="Arial"/>
          <w:sz w:val="22"/>
          <w:szCs w:val="22"/>
        </w:rPr>
        <w:t>• Being under the influence of drugs or alcohol whilst on duty.</w:t>
      </w:r>
    </w:p>
    <w:p w:rsidR="00CD17F8" w:rsidRPr="000E3FF3" w:rsidRDefault="00CD17F8" w:rsidP="00CD17F8">
      <w:pPr>
        <w:rPr>
          <w:rFonts w:ascii="Arial" w:hAnsi="Arial" w:cs="Arial"/>
          <w:sz w:val="22"/>
          <w:szCs w:val="22"/>
        </w:rPr>
      </w:pPr>
    </w:p>
    <w:p w:rsidR="00CD17F8" w:rsidRPr="000E3FF3" w:rsidRDefault="00CD17F8" w:rsidP="00CD17F8">
      <w:pPr>
        <w:rPr>
          <w:rFonts w:ascii="Arial" w:hAnsi="Arial" w:cs="Arial"/>
          <w:sz w:val="22"/>
          <w:szCs w:val="22"/>
        </w:rPr>
      </w:pPr>
      <w:r w:rsidRPr="000E3FF3">
        <w:rPr>
          <w:rFonts w:ascii="Arial" w:hAnsi="Arial" w:cs="Arial"/>
          <w:sz w:val="22"/>
          <w:szCs w:val="22"/>
        </w:rPr>
        <w:t>• Gross negligence that either causes or might cause injury, loss or damage to persons or property.</w:t>
      </w:r>
    </w:p>
    <w:p w:rsidR="00CD17F8" w:rsidRPr="000E3FF3" w:rsidRDefault="00CD17F8" w:rsidP="00CD17F8">
      <w:pPr>
        <w:rPr>
          <w:rFonts w:ascii="Arial" w:hAnsi="Arial" w:cs="Arial"/>
          <w:sz w:val="22"/>
          <w:szCs w:val="22"/>
        </w:rPr>
      </w:pPr>
    </w:p>
    <w:p w:rsidR="00CD17F8" w:rsidRPr="000E3FF3" w:rsidRDefault="00CD17F8" w:rsidP="00CD17F8">
      <w:pPr>
        <w:rPr>
          <w:rFonts w:ascii="Arial" w:hAnsi="Arial" w:cs="Arial"/>
          <w:sz w:val="22"/>
          <w:szCs w:val="22"/>
        </w:rPr>
      </w:pPr>
      <w:r w:rsidRPr="000E3FF3">
        <w:rPr>
          <w:rFonts w:ascii="Arial" w:hAnsi="Arial" w:cs="Arial"/>
          <w:sz w:val="22"/>
          <w:szCs w:val="22"/>
        </w:rPr>
        <w:t xml:space="preserve">• Theft, fraud or deliberate falsification of </w:t>
      </w:r>
      <w:proofErr w:type="spellStart"/>
      <w:r w:rsidRPr="000E3FF3">
        <w:rPr>
          <w:rFonts w:ascii="Arial" w:hAnsi="Arial" w:cs="Arial"/>
          <w:sz w:val="22"/>
          <w:szCs w:val="22"/>
        </w:rPr>
        <w:t>Childville</w:t>
      </w:r>
      <w:proofErr w:type="spellEnd"/>
      <w:r w:rsidRPr="000E3FF3">
        <w:rPr>
          <w:rFonts w:ascii="Arial" w:hAnsi="Arial" w:cs="Arial"/>
          <w:sz w:val="22"/>
          <w:szCs w:val="22"/>
        </w:rPr>
        <w:t xml:space="preserve"> documents.</w:t>
      </w:r>
    </w:p>
    <w:p w:rsidR="00CD17F8" w:rsidRPr="000E3FF3" w:rsidRDefault="00CD17F8" w:rsidP="00CD17F8">
      <w:pPr>
        <w:rPr>
          <w:rFonts w:ascii="Arial" w:hAnsi="Arial" w:cs="Arial"/>
          <w:sz w:val="22"/>
          <w:szCs w:val="22"/>
        </w:rPr>
      </w:pPr>
    </w:p>
    <w:p w:rsidR="00CD17F8" w:rsidRPr="000E3FF3" w:rsidRDefault="00CD17F8" w:rsidP="00CD17F8">
      <w:pPr>
        <w:rPr>
          <w:rFonts w:ascii="Arial" w:hAnsi="Arial" w:cs="Arial"/>
          <w:sz w:val="22"/>
          <w:szCs w:val="22"/>
        </w:rPr>
      </w:pPr>
      <w:r w:rsidRPr="000E3FF3">
        <w:rPr>
          <w:rFonts w:ascii="Arial" w:hAnsi="Arial" w:cs="Arial"/>
          <w:sz w:val="22"/>
          <w:szCs w:val="22"/>
        </w:rPr>
        <w:t>• Deliberate damage to Club property.</w:t>
      </w:r>
    </w:p>
    <w:p w:rsidR="00CD17F8" w:rsidRPr="000E3FF3" w:rsidRDefault="00CD17F8" w:rsidP="00CD17F8">
      <w:pPr>
        <w:rPr>
          <w:rFonts w:ascii="Arial" w:hAnsi="Arial" w:cs="Arial"/>
          <w:sz w:val="22"/>
          <w:szCs w:val="22"/>
        </w:rPr>
      </w:pPr>
    </w:p>
    <w:p w:rsidR="00CD17F8" w:rsidRPr="000E3FF3" w:rsidRDefault="00CD17F8" w:rsidP="00CD17F8">
      <w:pPr>
        <w:rPr>
          <w:rFonts w:ascii="Arial" w:hAnsi="Arial" w:cs="Arial"/>
          <w:sz w:val="22"/>
          <w:szCs w:val="22"/>
        </w:rPr>
      </w:pPr>
      <w:r w:rsidRPr="000E3FF3">
        <w:rPr>
          <w:rFonts w:ascii="Arial" w:hAnsi="Arial" w:cs="Arial"/>
          <w:sz w:val="22"/>
          <w:szCs w:val="22"/>
        </w:rPr>
        <w:t>• Being an unfit person under the terms of the Care Standards Act 2000 or the Children’s Act 2006.</w:t>
      </w:r>
    </w:p>
    <w:p w:rsidR="00CD17F8" w:rsidRPr="000E3FF3" w:rsidRDefault="00CD17F8" w:rsidP="00CD17F8">
      <w:pPr>
        <w:rPr>
          <w:rFonts w:ascii="Arial" w:hAnsi="Arial" w:cs="Arial"/>
          <w:sz w:val="22"/>
          <w:szCs w:val="22"/>
        </w:rPr>
      </w:pPr>
      <w:r w:rsidRPr="000E3FF3">
        <w:rPr>
          <w:rFonts w:ascii="Arial" w:hAnsi="Arial" w:cs="Arial"/>
          <w:sz w:val="22"/>
          <w:szCs w:val="22"/>
        </w:rPr>
        <w:t>In the case of gross misconduct the police will be notified. If the police are involved in an investigation, then the suspension deadline will be extended.</w:t>
      </w:r>
    </w:p>
    <w:p w:rsidR="00CD17F8" w:rsidRPr="000E3FF3" w:rsidRDefault="00CD17F8" w:rsidP="00CD17F8">
      <w:pPr>
        <w:rPr>
          <w:rFonts w:ascii="Arial" w:hAnsi="Arial" w:cs="Arial"/>
          <w:sz w:val="22"/>
          <w:szCs w:val="22"/>
        </w:rPr>
      </w:pPr>
      <w:r w:rsidRPr="000E3FF3">
        <w:rPr>
          <w:rFonts w:ascii="Arial" w:hAnsi="Arial" w:cs="Arial"/>
          <w:sz w:val="22"/>
          <w:szCs w:val="22"/>
        </w:rPr>
        <w:t xml:space="preserve">While the alleged incident of gross misconduct is being investigated, the individual concerned is likely to be suspended, during which time normal pay levels will prevail. Such suspension is not to be regarded as a form </w:t>
      </w:r>
      <w:r w:rsidRPr="000E3FF3">
        <w:rPr>
          <w:rFonts w:ascii="Arial" w:hAnsi="Arial" w:cs="Arial"/>
          <w:sz w:val="22"/>
          <w:szCs w:val="22"/>
        </w:rPr>
        <w:lastRenderedPageBreak/>
        <w:t xml:space="preserve">of disciplinary action and will be for as short a period as possible. Any decision to dismiss will be taken only after a full investigation. </w:t>
      </w:r>
    </w:p>
    <w:p w:rsidR="00CD17F8" w:rsidRPr="000E3FF3" w:rsidRDefault="00CD17F8" w:rsidP="00CD17F8">
      <w:pPr>
        <w:rPr>
          <w:rFonts w:ascii="Arial" w:hAnsi="Arial" w:cs="Arial"/>
          <w:sz w:val="22"/>
          <w:szCs w:val="22"/>
        </w:rPr>
      </w:pPr>
    </w:p>
    <w:p w:rsidR="00CD17F8" w:rsidRPr="000E3FF3" w:rsidRDefault="00CD17F8" w:rsidP="00CD17F8">
      <w:pPr>
        <w:rPr>
          <w:rFonts w:ascii="Arial" w:hAnsi="Arial" w:cs="Arial"/>
          <w:sz w:val="22"/>
          <w:szCs w:val="22"/>
        </w:rPr>
      </w:pPr>
      <w:r w:rsidRPr="000E3FF3">
        <w:rPr>
          <w:rFonts w:ascii="Arial" w:hAnsi="Arial" w:cs="Arial"/>
          <w:sz w:val="22"/>
          <w:szCs w:val="22"/>
        </w:rPr>
        <w:t>If the staff member has been found to have committed an act of gross misconduct, they will be dismissed without notice.</w:t>
      </w:r>
    </w:p>
    <w:p w:rsidR="00CD17F8" w:rsidRPr="000E3FF3" w:rsidRDefault="00CD17F8" w:rsidP="00CD17F8">
      <w:pPr>
        <w:rPr>
          <w:rFonts w:ascii="Arial" w:hAnsi="Arial" w:cs="Arial"/>
          <w:sz w:val="22"/>
          <w:szCs w:val="22"/>
        </w:rPr>
      </w:pPr>
    </w:p>
    <w:p w:rsidR="00CD17F8" w:rsidRPr="000E3FF3" w:rsidRDefault="00CD17F8" w:rsidP="00CD17F8">
      <w:pPr>
        <w:pStyle w:val="Heading2"/>
        <w:rPr>
          <w:rFonts w:ascii="Arial" w:hAnsi="Arial" w:cs="Arial"/>
          <w:sz w:val="22"/>
          <w:szCs w:val="22"/>
        </w:rPr>
      </w:pPr>
      <w:r w:rsidRPr="000E3FF3">
        <w:rPr>
          <w:rFonts w:ascii="Arial" w:hAnsi="Arial" w:cs="Arial"/>
          <w:sz w:val="22"/>
          <w:szCs w:val="22"/>
        </w:rPr>
        <w:t>Allegations against Staff</w:t>
      </w:r>
    </w:p>
    <w:p w:rsidR="00CD17F8" w:rsidRPr="000E3FF3" w:rsidRDefault="00CD17F8" w:rsidP="00CD17F8">
      <w:pPr>
        <w:rPr>
          <w:rFonts w:ascii="Arial" w:hAnsi="Arial" w:cs="Arial"/>
          <w:sz w:val="22"/>
          <w:szCs w:val="22"/>
        </w:rPr>
      </w:pPr>
      <w:r w:rsidRPr="000E3FF3">
        <w:rPr>
          <w:rFonts w:ascii="Arial" w:hAnsi="Arial" w:cs="Arial"/>
          <w:sz w:val="22"/>
          <w:szCs w:val="22"/>
        </w:rPr>
        <w:t>All staff are advised to minimise time spent alone with children and be aware of the potential risks in doing so (for further details refer to the Safeguarding Children/Child Protection policy).</w:t>
      </w:r>
    </w:p>
    <w:p w:rsidR="00CD17F8" w:rsidRPr="000E3FF3" w:rsidRDefault="00CD17F8" w:rsidP="00CD17F8">
      <w:pPr>
        <w:rPr>
          <w:rFonts w:ascii="Arial" w:hAnsi="Arial" w:cs="Arial"/>
          <w:sz w:val="22"/>
          <w:szCs w:val="22"/>
        </w:rPr>
      </w:pPr>
    </w:p>
    <w:p w:rsidR="00CD17F8" w:rsidRPr="000E3FF3" w:rsidRDefault="00CD17F8" w:rsidP="00CD17F8">
      <w:pPr>
        <w:rPr>
          <w:rFonts w:ascii="Arial" w:hAnsi="Arial" w:cs="Arial"/>
          <w:sz w:val="22"/>
          <w:szCs w:val="22"/>
        </w:rPr>
      </w:pPr>
      <w:r w:rsidRPr="000E3FF3">
        <w:rPr>
          <w:rFonts w:ascii="Arial" w:hAnsi="Arial" w:cs="Arial"/>
          <w:sz w:val="22"/>
          <w:szCs w:val="22"/>
        </w:rPr>
        <w:t xml:space="preserve">If an allegation of abuse has been made against a member of staff, the manager will follow the procedures of the Safeguarding Children/Child Protection policy </w:t>
      </w:r>
    </w:p>
    <w:p w:rsidR="00CD17F8" w:rsidRPr="000E3FF3" w:rsidRDefault="00CD17F8" w:rsidP="00CD17F8">
      <w:pPr>
        <w:rPr>
          <w:rFonts w:ascii="Arial" w:hAnsi="Arial" w:cs="Arial"/>
          <w:sz w:val="22"/>
          <w:szCs w:val="22"/>
        </w:rPr>
      </w:pPr>
    </w:p>
    <w:p w:rsidR="00CD17F8" w:rsidRPr="000E3FF3" w:rsidRDefault="00CD17F8" w:rsidP="00CD17F8">
      <w:pPr>
        <w:rPr>
          <w:rFonts w:ascii="Arial" w:hAnsi="Arial" w:cs="Arial"/>
          <w:sz w:val="22"/>
          <w:szCs w:val="22"/>
        </w:rPr>
      </w:pPr>
      <w:r w:rsidRPr="000E3FF3">
        <w:rPr>
          <w:rFonts w:ascii="Arial" w:hAnsi="Arial" w:cs="Arial"/>
          <w:sz w:val="22"/>
          <w:szCs w:val="22"/>
        </w:rPr>
        <w:t xml:space="preserve">If an allegation of abuse is made against the manager, then another designated member of staff will report the matter directly to the Registered Person, local Social Services department and </w:t>
      </w:r>
      <w:proofErr w:type="spellStart"/>
      <w:r w:rsidRPr="000E3FF3">
        <w:rPr>
          <w:rFonts w:ascii="Arial" w:hAnsi="Arial" w:cs="Arial"/>
          <w:sz w:val="22"/>
          <w:szCs w:val="22"/>
        </w:rPr>
        <w:t>Ofsted</w:t>
      </w:r>
      <w:proofErr w:type="spellEnd"/>
      <w:r w:rsidRPr="000E3FF3">
        <w:rPr>
          <w:rFonts w:ascii="Arial" w:hAnsi="Arial" w:cs="Arial"/>
          <w:sz w:val="22"/>
          <w:szCs w:val="22"/>
        </w:rPr>
        <w:t>.</w:t>
      </w:r>
    </w:p>
    <w:p w:rsidR="00CD17F8" w:rsidRPr="000E3FF3" w:rsidRDefault="00CD17F8" w:rsidP="00CD17F8">
      <w:pPr>
        <w:rPr>
          <w:rFonts w:ascii="Arial" w:hAnsi="Arial" w:cs="Arial"/>
          <w:sz w:val="22"/>
          <w:szCs w:val="22"/>
        </w:rPr>
      </w:pPr>
    </w:p>
    <w:p w:rsidR="00CD17F8" w:rsidRPr="000E3FF3" w:rsidRDefault="00CD17F8" w:rsidP="00CD17F8">
      <w:pPr>
        <w:rPr>
          <w:rFonts w:ascii="Arial" w:hAnsi="Arial" w:cs="Arial"/>
          <w:b/>
          <w:sz w:val="22"/>
          <w:szCs w:val="22"/>
        </w:rPr>
      </w:pPr>
      <w:r w:rsidRPr="000E3FF3">
        <w:rPr>
          <w:rFonts w:ascii="Arial" w:hAnsi="Arial" w:cs="Arial"/>
          <w:b/>
          <w:sz w:val="22"/>
          <w:szCs w:val="22"/>
        </w:rPr>
        <w:t>Appeals</w:t>
      </w:r>
    </w:p>
    <w:p w:rsidR="00CD17F8" w:rsidRPr="000E3FF3" w:rsidRDefault="00CD17F8" w:rsidP="00CD17F8">
      <w:pPr>
        <w:rPr>
          <w:rFonts w:ascii="Arial" w:hAnsi="Arial" w:cs="Arial"/>
          <w:sz w:val="22"/>
          <w:szCs w:val="22"/>
        </w:rPr>
      </w:pPr>
      <w:r w:rsidRPr="000E3FF3">
        <w:rPr>
          <w:rFonts w:ascii="Arial" w:hAnsi="Arial" w:cs="Arial"/>
          <w:sz w:val="22"/>
          <w:szCs w:val="22"/>
        </w:rPr>
        <w:t>Staff wishing to appeal against a disciplinary decision, must do so in writing and within 15 working days of the decision being communicated. Appeals will be dealt with as quickly as possible and within at least a further 15 days. If possible, the Registered Person, or a senior member of staff who was not involved in the original disciplinary action will hear the appeal and impartially adjudicate the case.</w:t>
      </w:r>
    </w:p>
    <w:p w:rsidR="00CD17F8" w:rsidRPr="000E3FF3" w:rsidRDefault="00CD17F8" w:rsidP="00CD17F8">
      <w:pPr>
        <w:rPr>
          <w:rFonts w:ascii="Arial" w:hAnsi="Arial" w:cs="Arial"/>
          <w:sz w:val="22"/>
          <w:szCs w:val="22"/>
        </w:rPr>
      </w:pPr>
    </w:p>
    <w:p w:rsidR="00CD17F8" w:rsidRPr="000E3FF3" w:rsidRDefault="00CD17F8" w:rsidP="00CD17F8">
      <w:pPr>
        <w:rPr>
          <w:rFonts w:ascii="Arial" w:hAnsi="Arial" w:cs="Arial"/>
          <w:sz w:val="22"/>
          <w:szCs w:val="22"/>
        </w:rPr>
      </w:pPr>
      <w:r w:rsidRPr="000E3FF3">
        <w:rPr>
          <w:rFonts w:ascii="Arial" w:hAnsi="Arial" w:cs="Arial"/>
          <w:sz w:val="22"/>
          <w:szCs w:val="22"/>
        </w:rPr>
        <w:t>At all stages of the procedure, the right to appeal will be confirmed as part of the warning, suspension or dismissal letter.</w:t>
      </w:r>
    </w:p>
    <w:p w:rsidR="00CD17F8" w:rsidRPr="000E3FF3" w:rsidRDefault="00CD17F8" w:rsidP="00CD17F8">
      <w:pPr>
        <w:rPr>
          <w:rFonts w:ascii="Arial" w:hAnsi="Arial" w:cs="Arial"/>
          <w:sz w:val="22"/>
          <w:szCs w:val="22"/>
        </w:rPr>
      </w:pPr>
    </w:p>
    <w:tbl>
      <w:tblPr>
        <w:tblW w:w="5000" w:type="pct"/>
        <w:tblLook w:val="01E0"/>
      </w:tblPr>
      <w:tblGrid>
        <w:gridCol w:w="5058"/>
        <w:gridCol w:w="3829"/>
        <w:gridCol w:w="2104"/>
      </w:tblGrid>
      <w:tr w:rsidR="00CD17F8" w:rsidRPr="000E3FF3" w:rsidTr="00CD17F8">
        <w:tc>
          <w:tcPr>
            <w:tcW w:w="2301" w:type="pct"/>
          </w:tcPr>
          <w:p w:rsidR="00025955" w:rsidRPr="000E3FF3" w:rsidRDefault="00025955" w:rsidP="00CD17F8">
            <w:pPr>
              <w:spacing w:line="360" w:lineRule="auto"/>
              <w:rPr>
                <w:rFonts w:ascii="Arial" w:hAnsi="Arial" w:cs="Arial"/>
                <w:sz w:val="22"/>
                <w:szCs w:val="22"/>
              </w:rPr>
            </w:pPr>
          </w:p>
          <w:p w:rsidR="00025955" w:rsidRPr="000E3FF3" w:rsidRDefault="00025955" w:rsidP="00CD17F8">
            <w:pPr>
              <w:spacing w:line="360" w:lineRule="auto"/>
              <w:rPr>
                <w:rFonts w:ascii="Arial" w:hAnsi="Arial" w:cs="Arial"/>
                <w:sz w:val="22"/>
                <w:szCs w:val="22"/>
              </w:rPr>
            </w:pPr>
          </w:p>
          <w:p w:rsidR="00CD17F8" w:rsidRPr="000E3FF3" w:rsidRDefault="00CD17F8" w:rsidP="00CD17F8">
            <w:pPr>
              <w:spacing w:line="360" w:lineRule="auto"/>
              <w:rPr>
                <w:rFonts w:ascii="Arial" w:hAnsi="Arial" w:cs="Arial"/>
              </w:rPr>
            </w:pPr>
            <w:r w:rsidRPr="000E3FF3">
              <w:rPr>
                <w:rFonts w:ascii="Arial" w:hAnsi="Arial" w:cs="Arial"/>
                <w:sz w:val="22"/>
                <w:szCs w:val="22"/>
              </w:rPr>
              <w:t>This policy was adopted at a meeting of</w:t>
            </w:r>
          </w:p>
        </w:tc>
        <w:tc>
          <w:tcPr>
            <w:tcW w:w="1742" w:type="pct"/>
            <w:tcBorders>
              <w:bottom w:val="single" w:sz="4" w:space="0" w:color="7030A0"/>
            </w:tcBorders>
            <w:shd w:val="clear" w:color="auto" w:fill="auto"/>
          </w:tcPr>
          <w:p w:rsidR="00CD17F8" w:rsidRPr="000E3FF3" w:rsidRDefault="00CD17F8" w:rsidP="00CD17F8">
            <w:pPr>
              <w:spacing w:line="360" w:lineRule="auto"/>
              <w:rPr>
                <w:rFonts w:ascii="Arial" w:hAnsi="Arial" w:cs="Arial"/>
              </w:rPr>
            </w:pPr>
          </w:p>
        </w:tc>
        <w:tc>
          <w:tcPr>
            <w:tcW w:w="957" w:type="pct"/>
          </w:tcPr>
          <w:p w:rsidR="00CD17F8" w:rsidRPr="000E3FF3" w:rsidRDefault="00CD17F8" w:rsidP="00CD17F8">
            <w:pPr>
              <w:spacing w:line="360" w:lineRule="auto"/>
              <w:rPr>
                <w:rFonts w:ascii="Arial" w:hAnsi="Arial" w:cs="Arial"/>
                <w:i/>
              </w:rPr>
            </w:pPr>
            <w:r w:rsidRPr="000E3FF3">
              <w:rPr>
                <w:rFonts w:ascii="Arial" w:hAnsi="Arial" w:cs="Arial"/>
                <w:i/>
                <w:sz w:val="22"/>
                <w:szCs w:val="22"/>
              </w:rPr>
              <w:t>(name of provider)</w:t>
            </w:r>
          </w:p>
        </w:tc>
      </w:tr>
      <w:tr w:rsidR="00CD17F8" w:rsidRPr="000E3FF3" w:rsidTr="00CD17F8">
        <w:tc>
          <w:tcPr>
            <w:tcW w:w="2301" w:type="pct"/>
          </w:tcPr>
          <w:p w:rsidR="00CD17F8" w:rsidRPr="000E3FF3" w:rsidRDefault="00CD17F8" w:rsidP="00CD17F8">
            <w:pPr>
              <w:spacing w:line="360" w:lineRule="auto"/>
              <w:rPr>
                <w:rFonts w:ascii="Arial" w:hAnsi="Arial" w:cs="Arial"/>
              </w:rPr>
            </w:pPr>
            <w:r w:rsidRPr="000E3FF3">
              <w:rPr>
                <w:rFonts w:ascii="Arial" w:hAnsi="Arial" w:cs="Arial"/>
                <w:sz w:val="22"/>
                <w:szCs w:val="22"/>
              </w:rPr>
              <w:t>Held on</w:t>
            </w:r>
          </w:p>
        </w:tc>
        <w:tc>
          <w:tcPr>
            <w:tcW w:w="1742" w:type="pct"/>
            <w:tcBorders>
              <w:top w:val="single" w:sz="4" w:space="0" w:color="7030A0"/>
              <w:bottom w:val="single" w:sz="4" w:space="0" w:color="7030A0"/>
            </w:tcBorders>
          </w:tcPr>
          <w:p w:rsidR="00CD17F8" w:rsidRPr="000E3FF3" w:rsidRDefault="00CD17F8" w:rsidP="00CD17F8">
            <w:pPr>
              <w:spacing w:line="360" w:lineRule="auto"/>
              <w:rPr>
                <w:rFonts w:ascii="Arial" w:hAnsi="Arial" w:cs="Arial"/>
              </w:rPr>
            </w:pPr>
          </w:p>
        </w:tc>
        <w:tc>
          <w:tcPr>
            <w:tcW w:w="957" w:type="pct"/>
          </w:tcPr>
          <w:p w:rsidR="00CD17F8" w:rsidRPr="000E3FF3" w:rsidRDefault="00CD17F8" w:rsidP="00CD17F8">
            <w:pPr>
              <w:spacing w:line="360" w:lineRule="auto"/>
              <w:rPr>
                <w:rFonts w:ascii="Arial" w:hAnsi="Arial" w:cs="Arial"/>
                <w:i/>
              </w:rPr>
            </w:pPr>
            <w:r w:rsidRPr="000E3FF3">
              <w:rPr>
                <w:rFonts w:ascii="Arial" w:hAnsi="Arial" w:cs="Arial"/>
                <w:i/>
                <w:sz w:val="22"/>
                <w:szCs w:val="22"/>
              </w:rPr>
              <w:t>(date)</w:t>
            </w:r>
          </w:p>
        </w:tc>
      </w:tr>
      <w:tr w:rsidR="00CD17F8" w:rsidRPr="000E3FF3" w:rsidTr="00CD17F8">
        <w:tc>
          <w:tcPr>
            <w:tcW w:w="2301" w:type="pct"/>
          </w:tcPr>
          <w:p w:rsidR="00CD17F8" w:rsidRPr="000E3FF3" w:rsidRDefault="00CD17F8" w:rsidP="00CD17F8">
            <w:pPr>
              <w:spacing w:line="360" w:lineRule="auto"/>
              <w:rPr>
                <w:rFonts w:ascii="Arial" w:hAnsi="Arial" w:cs="Arial"/>
              </w:rPr>
            </w:pPr>
            <w:r w:rsidRPr="000E3FF3">
              <w:rPr>
                <w:rFonts w:ascii="Arial" w:hAnsi="Arial" w:cs="Arial"/>
                <w:sz w:val="22"/>
                <w:szCs w:val="22"/>
              </w:rPr>
              <w:t>Date to be reviewed</w:t>
            </w:r>
          </w:p>
        </w:tc>
        <w:tc>
          <w:tcPr>
            <w:tcW w:w="1742" w:type="pct"/>
            <w:tcBorders>
              <w:top w:val="single" w:sz="4" w:space="0" w:color="7030A0"/>
              <w:bottom w:val="single" w:sz="4" w:space="0" w:color="7030A0"/>
            </w:tcBorders>
          </w:tcPr>
          <w:p w:rsidR="00CD17F8" w:rsidRPr="000E3FF3" w:rsidRDefault="00CD17F8" w:rsidP="00CD17F8">
            <w:pPr>
              <w:spacing w:line="360" w:lineRule="auto"/>
              <w:rPr>
                <w:rFonts w:ascii="Arial" w:hAnsi="Arial" w:cs="Arial"/>
              </w:rPr>
            </w:pPr>
          </w:p>
        </w:tc>
        <w:tc>
          <w:tcPr>
            <w:tcW w:w="957" w:type="pct"/>
          </w:tcPr>
          <w:p w:rsidR="00CD17F8" w:rsidRPr="000E3FF3" w:rsidRDefault="00CD17F8" w:rsidP="00CD17F8">
            <w:pPr>
              <w:spacing w:line="360" w:lineRule="auto"/>
              <w:rPr>
                <w:rFonts w:ascii="Arial" w:hAnsi="Arial" w:cs="Arial"/>
                <w:i/>
              </w:rPr>
            </w:pPr>
            <w:r w:rsidRPr="000E3FF3">
              <w:rPr>
                <w:rFonts w:ascii="Arial" w:hAnsi="Arial" w:cs="Arial"/>
                <w:i/>
                <w:sz w:val="22"/>
                <w:szCs w:val="22"/>
              </w:rPr>
              <w:t>(date)</w:t>
            </w:r>
          </w:p>
        </w:tc>
      </w:tr>
      <w:tr w:rsidR="00CD17F8" w:rsidRPr="000E3FF3" w:rsidTr="00CD17F8">
        <w:tc>
          <w:tcPr>
            <w:tcW w:w="2301" w:type="pct"/>
          </w:tcPr>
          <w:p w:rsidR="00CD17F8" w:rsidRPr="000E3FF3" w:rsidRDefault="00CD17F8" w:rsidP="00CD17F8">
            <w:pPr>
              <w:spacing w:line="360" w:lineRule="auto"/>
              <w:rPr>
                <w:rFonts w:ascii="Arial" w:hAnsi="Arial" w:cs="Arial"/>
              </w:rPr>
            </w:pPr>
            <w:r w:rsidRPr="000E3FF3">
              <w:rPr>
                <w:rFonts w:ascii="Arial" w:hAnsi="Arial" w:cs="Arial"/>
                <w:sz w:val="22"/>
                <w:szCs w:val="22"/>
              </w:rPr>
              <w:t>Signed on behalf of the provider</w:t>
            </w:r>
          </w:p>
        </w:tc>
        <w:tc>
          <w:tcPr>
            <w:tcW w:w="2699" w:type="pct"/>
            <w:gridSpan w:val="2"/>
            <w:tcBorders>
              <w:bottom w:val="single" w:sz="4" w:space="0" w:color="7030A0"/>
            </w:tcBorders>
          </w:tcPr>
          <w:p w:rsidR="00CD17F8" w:rsidRPr="000E3FF3" w:rsidRDefault="00CD17F8" w:rsidP="00CD17F8">
            <w:pPr>
              <w:spacing w:line="360" w:lineRule="auto"/>
              <w:rPr>
                <w:rFonts w:ascii="Arial" w:hAnsi="Arial" w:cs="Arial"/>
              </w:rPr>
            </w:pPr>
          </w:p>
        </w:tc>
      </w:tr>
      <w:tr w:rsidR="00CD17F8" w:rsidRPr="000E3FF3" w:rsidTr="00CD17F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301" w:type="pct"/>
            <w:tcBorders>
              <w:top w:val="nil"/>
              <w:left w:val="nil"/>
              <w:bottom w:val="nil"/>
              <w:right w:val="nil"/>
            </w:tcBorders>
          </w:tcPr>
          <w:p w:rsidR="00CD17F8" w:rsidRPr="000E3FF3" w:rsidRDefault="00CD17F8" w:rsidP="00CD17F8">
            <w:pPr>
              <w:spacing w:line="360" w:lineRule="auto"/>
              <w:rPr>
                <w:rFonts w:ascii="Arial" w:hAnsi="Arial" w:cs="Arial"/>
              </w:rPr>
            </w:pPr>
            <w:r w:rsidRPr="000E3FF3">
              <w:rPr>
                <w:rFonts w:ascii="Arial" w:hAnsi="Arial" w:cs="Arial"/>
                <w:sz w:val="22"/>
                <w:szCs w:val="22"/>
              </w:rPr>
              <w:t>Name of signatory</w:t>
            </w:r>
          </w:p>
        </w:tc>
        <w:tc>
          <w:tcPr>
            <w:tcW w:w="2699" w:type="pct"/>
            <w:gridSpan w:val="2"/>
            <w:tcBorders>
              <w:top w:val="single" w:sz="4" w:space="0" w:color="7030A0"/>
              <w:left w:val="nil"/>
              <w:bottom w:val="single" w:sz="4" w:space="0" w:color="7030A0"/>
              <w:right w:val="nil"/>
            </w:tcBorders>
          </w:tcPr>
          <w:p w:rsidR="00CD17F8" w:rsidRPr="000E3FF3" w:rsidRDefault="00CD17F8" w:rsidP="00CD17F8">
            <w:pPr>
              <w:spacing w:line="360" w:lineRule="auto"/>
              <w:rPr>
                <w:rFonts w:ascii="Arial" w:hAnsi="Arial" w:cs="Arial"/>
              </w:rPr>
            </w:pPr>
          </w:p>
        </w:tc>
      </w:tr>
      <w:tr w:rsidR="00CD17F8" w:rsidRPr="000E3FF3" w:rsidTr="00CD17F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301" w:type="pct"/>
            <w:tcBorders>
              <w:top w:val="nil"/>
              <w:left w:val="nil"/>
              <w:bottom w:val="nil"/>
              <w:right w:val="nil"/>
            </w:tcBorders>
          </w:tcPr>
          <w:p w:rsidR="00CD17F8" w:rsidRPr="000E3FF3" w:rsidRDefault="00CD17F8" w:rsidP="00CD17F8">
            <w:pPr>
              <w:spacing w:line="360" w:lineRule="auto"/>
              <w:rPr>
                <w:rFonts w:ascii="Arial" w:hAnsi="Arial" w:cs="Arial"/>
              </w:rPr>
            </w:pPr>
            <w:r w:rsidRPr="000E3FF3">
              <w:rPr>
                <w:rFonts w:ascii="Arial" w:hAnsi="Arial" w:cs="Arial"/>
                <w:sz w:val="22"/>
                <w:szCs w:val="22"/>
              </w:rPr>
              <w:t>Role of signatory (e.g. chair, director or owner)</w:t>
            </w:r>
          </w:p>
        </w:tc>
        <w:tc>
          <w:tcPr>
            <w:tcW w:w="2699" w:type="pct"/>
            <w:gridSpan w:val="2"/>
            <w:tcBorders>
              <w:top w:val="single" w:sz="4" w:space="0" w:color="7030A0"/>
              <w:left w:val="nil"/>
              <w:bottom w:val="single" w:sz="4" w:space="0" w:color="7030A0"/>
              <w:right w:val="nil"/>
            </w:tcBorders>
          </w:tcPr>
          <w:p w:rsidR="00CD17F8" w:rsidRPr="000E3FF3" w:rsidRDefault="00CD17F8" w:rsidP="00CD17F8">
            <w:pPr>
              <w:spacing w:line="360" w:lineRule="auto"/>
              <w:rPr>
                <w:rFonts w:ascii="Arial" w:hAnsi="Arial" w:cs="Arial"/>
              </w:rPr>
            </w:pPr>
          </w:p>
        </w:tc>
      </w:tr>
    </w:tbl>
    <w:p w:rsidR="00CD17F8" w:rsidRPr="000E3FF3" w:rsidRDefault="00CD17F8" w:rsidP="00CD17F8">
      <w:pPr>
        <w:spacing w:before="120" w:after="120" w:line="360" w:lineRule="auto"/>
        <w:ind w:left="360"/>
        <w:rPr>
          <w:rFonts w:ascii="Arial" w:hAnsi="Arial" w:cs="Arial"/>
          <w:sz w:val="22"/>
          <w:szCs w:val="22"/>
        </w:rPr>
      </w:pPr>
    </w:p>
    <w:p w:rsidR="00C87165" w:rsidRPr="000E3FF3" w:rsidRDefault="00CD17F8" w:rsidP="00752DB2">
      <w:pPr>
        <w:pStyle w:val="NoSpacing"/>
        <w:rPr>
          <w:rFonts w:ascii="Arial" w:hAnsi="Arial" w:cs="Arial"/>
          <w:sz w:val="22"/>
          <w:szCs w:val="22"/>
        </w:rPr>
      </w:pPr>
      <w:r w:rsidRPr="000E3FF3">
        <w:rPr>
          <w:rFonts w:ascii="Arial" w:hAnsi="Arial" w:cs="Arial"/>
          <w:sz w:val="22"/>
          <w:szCs w:val="22"/>
        </w:rPr>
        <w:br w:type="page"/>
      </w:r>
    </w:p>
    <w:p w:rsidR="00CD17F8" w:rsidRPr="000E3FF3" w:rsidRDefault="00CD17F8" w:rsidP="00CD17F8">
      <w:pPr>
        <w:spacing w:line="360" w:lineRule="auto"/>
        <w:rPr>
          <w:rFonts w:ascii="Arial" w:hAnsi="Arial" w:cs="Arial"/>
          <w:b/>
          <w:sz w:val="28"/>
          <w:szCs w:val="28"/>
        </w:rPr>
      </w:pPr>
      <w:r w:rsidRPr="000E3FF3">
        <w:rPr>
          <w:rFonts w:ascii="Arial" w:hAnsi="Arial" w:cs="Arial"/>
          <w:b/>
          <w:sz w:val="28"/>
          <w:szCs w:val="28"/>
        </w:rPr>
        <w:t>Staffing</w:t>
      </w:r>
    </w:p>
    <w:p w:rsidR="00CD17F8" w:rsidRPr="000E3FF3" w:rsidRDefault="00CD17F8" w:rsidP="00CD17F8">
      <w:pPr>
        <w:spacing w:line="360" w:lineRule="auto"/>
        <w:rPr>
          <w:rFonts w:ascii="Arial" w:hAnsi="Arial" w:cs="Arial"/>
          <w:b/>
          <w:sz w:val="28"/>
          <w:szCs w:val="28"/>
        </w:rPr>
      </w:pPr>
    </w:p>
    <w:p w:rsidR="00CD17F8" w:rsidRPr="000E3FF3" w:rsidRDefault="00CD17F8" w:rsidP="00CD17F8">
      <w:pPr>
        <w:spacing w:line="360" w:lineRule="auto"/>
        <w:rPr>
          <w:rFonts w:ascii="Arial" w:hAnsi="Arial" w:cs="Arial"/>
          <w:b/>
          <w:sz w:val="22"/>
          <w:szCs w:val="22"/>
        </w:rPr>
      </w:pPr>
      <w:r w:rsidRPr="000E3FF3">
        <w:rPr>
          <w:rFonts w:ascii="Arial" w:hAnsi="Arial" w:cs="Arial"/>
          <w:b/>
          <w:sz w:val="22"/>
          <w:szCs w:val="22"/>
        </w:rPr>
        <w:t>Policy statement</w:t>
      </w:r>
    </w:p>
    <w:p w:rsidR="00CD17F8" w:rsidRPr="000E3FF3" w:rsidRDefault="00CD17F8" w:rsidP="00CD17F8">
      <w:pPr>
        <w:spacing w:line="360" w:lineRule="auto"/>
        <w:rPr>
          <w:rFonts w:ascii="Arial" w:hAnsi="Arial" w:cs="Arial"/>
          <w:b/>
          <w:sz w:val="22"/>
          <w:szCs w:val="22"/>
        </w:rPr>
      </w:pPr>
    </w:p>
    <w:p w:rsidR="00CD17F8" w:rsidRPr="000E3FF3" w:rsidRDefault="00CD17F8" w:rsidP="00CD17F8">
      <w:pPr>
        <w:spacing w:line="360" w:lineRule="auto"/>
        <w:rPr>
          <w:rFonts w:ascii="Arial" w:hAnsi="Arial" w:cs="Arial"/>
          <w:sz w:val="22"/>
          <w:szCs w:val="22"/>
        </w:rPr>
      </w:pPr>
      <w:r w:rsidRPr="000E3FF3">
        <w:rPr>
          <w:rFonts w:ascii="Arial" w:hAnsi="Arial" w:cs="Arial"/>
          <w:sz w:val="22"/>
          <w:szCs w:val="22"/>
        </w:rPr>
        <w:t>We provide a staffing ratio in line with the Safeguarding and Welfare Requirements of the Early Years</w:t>
      </w:r>
      <w:r w:rsidR="00B13527" w:rsidRPr="000E3FF3">
        <w:rPr>
          <w:rFonts w:ascii="Arial" w:hAnsi="Arial" w:cs="Arial"/>
          <w:sz w:val="22"/>
          <w:szCs w:val="22"/>
        </w:rPr>
        <w:t xml:space="preserve"> </w:t>
      </w:r>
      <w:r w:rsidRPr="000E3FF3">
        <w:rPr>
          <w:rFonts w:ascii="Arial" w:hAnsi="Arial" w:cs="Arial"/>
          <w:sz w:val="22"/>
          <w:szCs w:val="22"/>
        </w:rPr>
        <w:t>Foundation Stage to ensure that children have sufficient individual attention and to guarantee care and</w:t>
      </w:r>
      <w:r w:rsidR="00B13527" w:rsidRPr="000E3FF3">
        <w:rPr>
          <w:rFonts w:ascii="Arial" w:hAnsi="Arial" w:cs="Arial"/>
          <w:sz w:val="22"/>
          <w:szCs w:val="22"/>
        </w:rPr>
        <w:t xml:space="preserve"> </w:t>
      </w:r>
      <w:r w:rsidRPr="000E3FF3">
        <w:rPr>
          <w:rFonts w:ascii="Arial" w:hAnsi="Arial" w:cs="Arial"/>
          <w:sz w:val="22"/>
          <w:szCs w:val="22"/>
        </w:rPr>
        <w:t xml:space="preserve">education of a high quality. Our </w:t>
      </w:r>
      <w:proofErr w:type="gramStart"/>
      <w:r w:rsidRPr="000E3FF3">
        <w:rPr>
          <w:rFonts w:ascii="Arial" w:hAnsi="Arial" w:cs="Arial"/>
          <w:sz w:val="22"/>
          <w:szCs w:val="22"/>
        </w:rPr>
        <w:t>staff are</w:t>
      </w:r>
      <w:proofErr w:type="gramEnd"/>
      <w:r w:rsidRPr="000E3FF3">
        <w:rPr>
          <w:rFonts w:ascii="Arial" w:hAnsi="Arial" w:cs="Arial"/>
          <w:sz w:val="22"/>
          <w:szCs w:val="22"/>
        </w:rPr>
        <w:t xml:space="preserve"> appropriately qualified and we carry out checks for criminal and</w:t>
      </w:r>
      <w:r w:rsidR="00B13527" w:rsidRPr="000E3FF3">
        <w:rPr>
          <w:rFonts w:ascii="Arial" w:hAnsi="Arial" w:cs="Arial"/>
          <w:sz w:val="22"/>
          <w:szCs w:val="22"/>
        </w:rPr>
        <w:t xml:space="preserve"> </w:t>
      </w:r>
      <w:r w:rsidRPr="000E3FF3">
        <w:rPr>
          <w:rFonts w:ascii="Arial" w:hAnsi="Arial" w:cs="Arial"/>
          <w:sz w:val="22"/>
          <w:szCs w:val="22"/>
        </w:rPr>
        <w:t>other records through the Disclosure and barring service in accordance with statutory requirements.</w:t>
      </w:r>
    </w:p>
    <w:p w:rsidR="00CD17F8" w:rsidRPr="000E3FF3" w:rsidRDefault="00CD17F8" w:rsidP="00CD17F8">
      <w:pPr>
        <w:spacing w:line="360" w:lineRule="auto"/>
        <w:rPr>
          <w:rFonts w:ascii="Arial" w:hAnsi="Arial" w:cs="Arial"/>
          <w:sz w:val="22"/>
          <w:szCs w:val="22"/>
        </w:rPr>
      </w:pPr>
    </w:p>
    <w:p w:rsidR="00CD17F8" w:rsidRPr="000E3FF3" w:rsidRDefault="00CD17F8" w:rsidP="00CD17F8">
      <w:pPr>
        <w:spacing w:line="360" w:lineRule="auto"/>
        <w:rPr>
          <w:rFonts w:ascii="Arial" w:hAnsi="Arial" w:cs="Arial"/>
          <w:b/>
          <w:sz w:val="22"/>
          <w:szCs w:val="22"/>
        </w:rPr>
      </w:pPr>
      <w:r w:rsidRPr="000E3FF3">
        <w:rPr>
          <w:rFonts w:ascii="Arial" w:hAnsi="Arial" w:cs="Arial"/>
          <w:b/>
          <w:sz w:val="22"/>
          <w:szCs w:val="22"/>
        </w:rPr>
        <w:t>Procedures</w:t>
      </w:r>
    </w:p>
    <w:p w:rsidR="00CD17F8" w:rsidRPr="000E3FF3" w:rsidRDefault="00CD17F8" w:rsidP="00CD17F8">
      <w:pPr>
        <w:spacing w:line="360" w:lineRule="auto"/>
        <w:rPr>
          <w:rFonts w:ascii="Arial" w:hAnsi="Arial" w:cs="Arial"/>
          <w:b/>
          <w:sz w:val="22"/>
          <w:szCs w:val="22"/>
        </w:rPr>
      </w:pPr>
    </w:p>
    <w:p w:rsidR="00CD17F8" w:rsidRPr="000E3FF3" w:rsidRDefault="00CD17F8" w:rsidP="00CD17F8">
      <w:pPr>
        <w:autoSpaceDE w:val="0"/>
        <w:autoSpaceDN w:val="0"/>
        <w:adjustRightInd w:val="0"/>
        <w:spacing w:line="360" w:lineRule="auto"/>
        <w:rPr>
          <w:rFonts w:ascii="Arial" w:eastAsia="ArialMT" w:hAnsi="Arial" w:cs="Arial"/>
          <w:color w:val="231F20"/>
          <w:sz w:val="22"/>
          <w:szCs w:val="22"/>
        </w:rPr>
      </w:pPr>
      <w:r w:rsidRPr="000E3FF3">
        <w:rPr>
          <w:rFonts w:ascii="Arial" w:eastAsia="ArialMT" w:hAnsi="Arial" w:cs="Arial"/>
          <w:color w:val="231F20"/>
          <w:sz w:val="22"/>
          <w:szCs w:val="22"/>
        </w:rPr>
        <w:t>To meet this aim we use the following ratios of adult to children:</w:t>
      </w:r>
    </w:p>
    <w:p w:rsidR="00CD17F8" w:rsidRPr="000E3FF3" w:rsidRDefault="00CD17F8" w:rsidP="00AC030D">
      <w:pPr>
        <w:numPr>
          <w:ilvl w:val="0"/>
          <w:numId w:val="94"/>
        </w:numPr>
        <w:autoSpaceDE w:val="0"/>
        <w:autoSpaceDN w:val="0"/>
        <w:adjustRightInd w:val="0"/>
        <w:spacing w:line="360" w:lineRule="auto"/>
        <w:rPr>
          <w:rFonts w:ascii="Arial" w:eastAsia="ArialMT" w:hAnsi="Arial" w:cs="Arial"/>
          <w:color w:val="231F20"/>
          <w:sz w:val="22"/>
          <w:szCs w:val="22"/>
        </w:rPr>
      </w:pPr>
      <w:r w:rsidRPr="000E3FF3">
        <w:rPr>
          <w:rFonts w:ascii="Arial" w:eastAsia="ArialMT" w:hAnsi="Arial" w:cs="Arial"/>
          <w:color w:val="231F20"/>
          <w:sz w:val="22"/>
          <w:szCs w:val="22"/>
        </w:rPr>
        <w:t>Children under two years of age: 1 adult : 3 children:</w:t>
      </w:r>
    </w:p>
    <w:p w:rsidR="00CD17F8" w:rsidRPr="000E3FF3" w:rsidRDefault="00CD17F8" w:rsidP="00AC030D">
      <w:pPr>
        <w:numPr>
          <w:ilvl w:val="1"/>
          <w:numId w:val="95"/>
        </w:numPr>
        <w:autoSpaceDE w:val="0"/>
        <w:autoSpaceDN w:val="0"/>
        <w:adjustRightInd w:val="0"/>
        <w:spacing w:line="360" w:lineRule="auto"/>
        <w:ind w:left="714" w:hanging="357"/>
        <w:rPr>
          <w:rFonts w:ascii="Arial" w:eastAsia="ArialMT" w:hAnsi="Arial" w:cs="Arial"/>
          <w:color w:val="231F20"/>
          <w:sz w:val="22"/>
          <w:szCs w:val="22"/>
        </w:rPr>
      </w:pPr>
      <w:r w:rsidRPr="000E3FF3">
        <w:rPr>
          <w:rFonts w:ascii="Arial" w:eastAsia="ArialMT" w:hAnsi="Arial" w:cs="Arial"/>
          <w:color w:val="231F20"/>
          <w:sz w:val="22"/>
          <w:szCs w:val="22"/>
        </w:rPr>
        <w:t>at least one member of staff holds a full and relevant level 3 qualification and is suitably experienced in working with children under two;</w:t>
      </w:r>
    </w:p>
    <w:p w:rsidR="00CD17F8" w:rsidRPr="000E3FF3" w:rsidRDefault="00CD17F8" w:rsidP="00AC030D">
      <w:pPr>
        <w:numPr>
          <w:ilvl w:val="1"/>
          <w:numId w:val="95"/>
        </w:numPr>
        <w:autoSpaceDE w:val="0"/>
        <w:autoSpaceDN w:val="0"/>
        <w:adjustRightInd w:val="0"/>
        <w:spacing w:line="360" w:lineRule="auto"/>
        <w:ind w:left="714" w:hanging="357"/>
        <w:rPr>
          <w:rFonts w:ascii="Arial" w:eastAsia="ArialMT" w:hAnsi="Arial" w:cs="Arial"/>
          <w:color w:val="231F20"/>
          <w:sz w:val="22"/>
          <w:szCs w:val="22"/>
        </w:rPr>
      </w:pPr>
      <w:r w:rsidRPr="000E3FF3">
        <w:rPr>
          <w:rFonts w:ascii="Arial" w:eastAsia="ArialMT" w:hAnsi="Arial" w:cs="Arial"/>
          <w:color w:val="231F20"/>
          <w:sz w:val="22"/>
          <w:szCs w:val="22"/>
        </w:rPr>
        <w:t>at least half of all other staff hold a full and relevant level 2 qualification;</w:t>
      </w:r>
    </w:p>
    <w:p w:rsidR="00CD17F8" w:rsidRPr="000E3FF3" w:rsidRDefault="00CD17F8" w:rsidP="00AC030D">
      <w:pPr>
        <w:numPr>
          <w:ilvl w:val="1"/>
          <w:numId w:val="95"/>
        </w:numPr>
        <w:autoSpaceDE w:val="0"/>
        <w:autoSpaceDN w:val="0"/>
        <w:adjustRightInd w:val="0"/>
        <w:spacing w:line="360" w:lineRule="auto"/>
        <w:ind w:left="714" w:hanging="357"/>
        <w:rPr>
          <w:rFonts w:ascii="Arial" w:eastAsia="ArialMT" w:hAnsi="Arial" w:cs="Arial"/>
          <w:color w:val="231F20"/>
          <w:sz w:val="22"/>
          <w:szCs w:val="22"/>
        </w:rPr>
      </w:pPr>
      <w:r w:rsidRPr="000E3FF3">
        <w:rPr>
          <w:rFonts w:ascii="Arial" w:eastAsia="ArialMT" w:hAnsi="Arial" w:cs="Arial"/>
          <w:color w:val="231F20"/>
          <w:sz w:val="22"/>
          <w:szCs w:val="22"/>
        </w:rPr>
        <w:t>at least half of all staff have received training that specifically addresses the care of babies (where applicable); and</w:t>
      </w:r>
    </w:p>
    <w:p w:rsidR="00CD17F8" w:rsidRPr="000E3FF3" w:rsidRDefault="00CD17F8" w:rsidP="00AC030D">
      <w:pPr>
        <w:numPr>
          <w:ilvl w:val="1"/>
          <w:numId w:val="95"/>
        </w:numPr>
        <w:autoSpaceDE w:val="0"/>
        <w:autoSpaceDN w:val="0"/>
        <w:adjustRightInd w:val="0"/>
        <w:spacing w:line="360" w:lineRule="auto"/>
        <w:ind w:left="714" w:hanging="357"/>
        <w:rPr>
          <w:rFonts w:ascii="Arial" w:eastAsia="ArialMT" w:hAnsi="Arial" w:cs="Arial"/>
          <w:color w:val="231F20"/>
          <w:sz w:val="22"/>
          <w:szCs w:val="22"/>
        </w:rPr>
      </w:pPr>
      <w:proofErr w:type="gramStart"/>
      <w:r w:rsidRPr="000E3FF3">
        <w:rPr>
          <w:rFonts w:ascii="Arial" w:eastAsia="ArialMT" w:hAnsi="Arial" w:cs="Arial"/>
          <w:color w:val="231F20"/>
          <w:sz w:val="22"/>
          <w:szCs w:val="22"/>
        </w:rPr>
        <w:t>where</w:t>
      </w:r>
      <w:proofErr w:type="gramEnd"/>
      <w:r w:rsidRPr="000E3FF3">
        <w:rPr>
          <w:rFonts w:ascii="Arial" w:eastAsia="ArialMT" w:hAnsi="Arial" w:cs="Arial"/>
          <w:color w:val="231F20"/>
          <w:sz w:val="22"/>
          <w:szCs w:val="22"/>
        </w:rPr>
        <w:t xml:space="preserve"> there is an under two-year-olds’ room, the member of staff in charge of that room has suitable experience of working with under twos.</w:t>
      </w:r>
    </w:p>
    <w:p w:rsidR="00CD17F8" w:rsidRPr="000E3FF3" w:rsidRDefault="00CD17F8" w:rsidP="00AC030D">
      <w:pPr>
        <w:numPr>
          <w:ilvl w:val="0"/>
          <w:numId w:val="94"/>
        </w:numPr>
        <w:autoSpaceDE w:val="0"/>
        <w:autoSpaceDN w:val="0"/>
        <w:adjustRightInd w:val="0"/>
        <w:spacing w:line="360" w:lineRule="auto"/>
        <w:rPr>
          <w:rFonts w:ascii="Arial" w:eastAsia="ArialMT" w:hAnsi="Arial" w:cs="Arial"/>
          <w:color w:val="231F20"/>
          <w:sz w:val="22"/>
          <w:szCs w:val="22"/>
        </w:rPr>
      </w:pPr>
      <w:r w:rsidRPr="000E3FF3">
        <w:rPr>
          <w:rFonts w:ascii="Arial" w:eastAsia="ArialMT" w:hAnsi="Arial" w:cs="Arial"/>
          <w:color w:val="231F20"/>
          <w:sz w:val="22"/>
          <w:szCs w:val="22"/>
        </w:rPr>
        <w:t>Children aged two years: 1 adult : 4 children:</w:t>
      </w:r>
    </w:p>
    <w:p w:rsidR="00CD17F8" w:rsidRPr="000E3FF3" w:rsidRDefault="00CD17F8" w:rsidP="00AC030D">
      <w:pPr>
        <w:numPr>
          <w:ilvl w:val="1"/>
          <w:numId w:val="96"/>
        </w:numPr>
        <w:autoSpaceDE w:val="0"/>
        <w:autoSpaceDN w:val="0"/>
        <w:adjustRightInd w:val="0"/>
        <w:spacing w:line="360" w:lineRule="auto"/>
        <w:ind w:left="714" w:hanging="357"/>
        <w:rPr>
          <w:rFonts w:ascii="Arial" w:eastAsia="ArialMT" w:hAnsi="Arial" w:cs="Arial"/>
          <w:color w:val="231F20"/>
          <w:sz w:val="22"/>
          <w:szCs w:val="22"/>
        </w:rPr>
      </w:pPr>
      <w:r w:rsidRPr="000E3FF3">
        <w:rPr>
          <w:rFonts w:ascii="Arial" w:eastAsia="ArialMT" w:hAnsi="Arial" w:cs="Arial"/>
          <w:color w:val="231F20"/>
          <w:sz w:val="22"/>
          <w:szCs w:val="22"/>
        </w:rPr>
        <w:t>at least one member of staff holds a full and relevant level 3 qualification; and</w:t>
      </w:r>
    </w:p>
    <w:p w:rsidR="00CD17F8" w:rsidRPr="000E3FF3" w:rsidRDefault="00CD17F8" w:rsidP="00AC030D">
      <w:pPr>
        <w:numPr>
          <w:ilvl w:val="1"/>
          <w:numId w:val="96"/>
        </w:numPr>
        <w:autoSpaceDE w:val="0"/>
        <w:autoSpaceDN w:val="0"/>
        <w:adjustRightInd w:val="0"/>
        <w:spacing w:line="360" w:lineRule="auto"/>
        <w:ind w:left="714" w:hanging="357"/>
        <w:rPr>
          <w:rFonts w:ascii="Arial" w:eastAsia="ArialMT" w:hAnsi="Arial" w:cs="Arial"/>
          <w:color w:val="231F20"/>
          <w:sz w:val="22"/>
          <w:szCs w:val="22"/>
        </w:rPr>
      </w:pPr>
      <w:proofErr w:type="gramStart"/>
      <w:r w:rsidRPr="000E3FF3">
        <w:rPr>
          <w:rFonts w:ascii="Arial" w:eastAsia="ArialMT" w:hAnsi="Arial" w:cs="Arial"/>
          <w:color w:val="231F20"/>
          <w:sz w:val="22"/>
          <w:szCs w:val="22"/>
        </w:rPr>
        <w:t>at</w:t>
      </w:r>
      <w:proofErr w:type="gramEnd"/>
      <w:r w:rsidRPr="000E3FF3">
        <w:rPr>
          <w:rFonts w:ascii="Arial" w:eastAsia="ArialMT" w:hAnsi="Arial" w:cs="Arial"/>
          <w:color w:val="231F20"/>
          <w:sz w:val="22"/>
          <w:szCs w:val="22"/>
        </w:rPr>
        <w:t xml:space="preserve"> least half of all other staff hold a full and relevant level 2 qualification.</w:t>
      </w:r>
    </w:p>
    <w:p w:rsidR="00CD17F8" w:rsidRPr="000E3FF3" w:rsidRDefault="00CD17F8" w:rsidP="00AC030D">
      <w:pPr>
        <w:numPr>
          <w:ilvl w:val="0"/>
          <w:numId w:val="94"/>
        </w:numPr>
        <w:autoSpaceDE w:val="0"/>
        <w:autoSpaceDN w:val="0"/>
        <w:adjustRightInd w:val="0"/>
        <w:spacing w:line="360" w:lineRule="auto"/>
        <w:rPr>
          <w:rFonts w:ascii="Arial" w:eastAsia="ArialMT" w:hAnsi="Arial" w:cs="Arial"/>
          <w:color w:val="231F20"/>
          <w:sz w:val="22"/>
          <w:szCs w:val="22"/>
        </w:rPr>
      </w:pPr>
      <w:r w:rsidRPr="000E3FF3">
        <w:rPr>
          <w:rFonts w:ascii="Arial" w:eastAsia="ArialMT" w:hAnsi="Arial" w:cs="Arial"/>
          <w:color w:val="231F20"/>
          <w:sz w:val="22"/>
          <w:szCs w:val="22"/>
        </w:rPr>
        <w:t>Children aged three years and over: 1 adult : 8 children:</w:t>
      </w:r>
    </w:p>
    <w:p w:rsidR="00CD17F8" w:rsidRPr="000E3FF3" w:rsidRDefault="00CD17F8" w:rsidP="00AC030D">
      <w:pPr>
        <w:numPr>
          <w:ilvl w:val="0"/>
          <w:numId w:val="97"/>
        </w:numPr>
        <w:autoSpaceDE w:val="0"/>
        <w:autoSpaceDN w:val="0"/>
        <w:adjustRightInd w:val="0"/>
        <w:spacing w:line="360" w:lineRule="auto"/>
        <w:rPr>
          <w:rFonts w:ascii="Arial" w:eastAsia="ArialMT" w:hAnsi="Arial" w:cs="Arial"/>
          <w:color w:val="231F20"/>
          <w:sz w:val="22"/>
          <w:szCs w:val="22"/>
        </w:rPr>
      </w:pPr>
      <w:r w:rsidRPr="000E3FF3">
        <w:rPr>
          <w:rFonts w:ascii="Arial" w:eastAsia="ArialMT" w:hAnsi="Arial" w:cs="Arial"/>
          <w:color w:val="231F20"/>
          <w:sz w:val="22"/>
          <w:szCs w:val="22"/>
        </w:rPr>
        <w:t>at least one member of staff holds a full and relevant level 3 qualification; and</w:t>
      </w:r>
    </w:p>
    <w:p w:rsidR="00CD17F8" w:rsidRPr="000E3FF3" w:rsidRDefault="00CD17F8" w:rsidP="00AC030D">
      <w:pPr>
        <w:numPr>
          <w:ilvl w:val="0"/>
          <w:numId w:val="97"/>
        </w:numPr>
        <w:autoSpaceDE w:val="0"/>
        <w:autoSpaceDN w:val="0"/>
        <w:adjustRightInd w:val="0"/>
        <w:spacing w:line="360" w:lineRule="auto"/>
        <w:rPr>
          <w:rFonts w:ascii="Arial" w:eastAsia="ArialMT" w:hAnsi="Arial" w:cs="Arial"/>
          <w:color w:val="231F20"/>
          <w:sz w:val="22"/>
          <w:szCs w:val="22"/>
        </w:rPr>
      </w:pPr>
      <w:proofErr w:type="gramStart"/>
      <w:r w:rsidRPr="000E3FF3">
        <w:rPr>
          <w:rFonts w:ascii="Arial" w:eastAsia="ArialMT" w:hAnsi="Arial" w:cs="Arial"/>
          <w:color w:val="231F20"/>
          <w:sz w:val="22"/>
          <w:szCs w:val="22"/>
        </w:rPr>
        <w:t>at</w:t>
      </w:r>
      <w:proofErr w:type="gramEnd"/>
      <w:r w:rsidRPr="000E3FF3">
        <w:rPr>
          <w:rFonts w:ascii="Arial" w:eastAsia="ArialMT" w:hAnsi="Arial" w:cs="Arial"/>
          <w:color w:val="231F20"/>
          <w:sz w:val="22"/>
          <w:szCs w:val="22"/>
        </w:rPr>
        <w:t xml:space="preserve"> least half of all other staff hold a full and relevant level 2 qualification.</w:t>
      </w:r>
    </w:p>
    <w:p w:rsidR="00CD17F8" w:rsidRPr="000E3FF3" w:rsidRDefault="00CD17F8" w:rsidP="00AC030D">
      <w:pPr>
        <w:numPr>
          <w:ilvl w:val="0"/>
          <w:numId w:val="94"/>
        </w:numPr>
        <w:autoSpaceDE w:val="0"/>
        <w:autoSpaceDN w:val="0"/>
        <w:adjustRightInd w:val="0"/>
        <w:spacing w:line="360" w:lineRule="auto"/>
        <w:rPr>
          <w:rFonts w:ascii="Arial" w:eastAsia="ArialMT" w:hAnsi="Arial" w:cs="Arial"/>
          <w:color w:val="231F20"/>
          <w:sz w:val="22"/>
          <w:szCs w:val="22"/>
        </w:rPr>
      </w:pPr>
      <w:r w:rsidRPr="000E3FF3">
        <w:rPr>
          <w:rFonts w:ascii="Arial" w:eastAsia="ArialMT" w:hAnsi="Arial" w:cs="Arial"/>
          <w:color w:val="231F20"/>
          <w:sz w:val="22"/>
          <w:szCs w:val="22"/>
        </w:rPr>
        <w:t>We follow the Early Years Foundation Stage Safeguarding and Welfare Requirements where a Qualified Teacher, Early Years Professional or other suitable level 6 qualified person is working directly</w:t>
      </w:r>
      <w:r w:rsidR="00B13527" w:rsidRPr="000E3FF3">
        <w:rPr>
          <w:rFonts w:ascii="Arial" w:eastAsia="ArialMT" w:hAnsi="Arial" w:cs="Arial"/>
          <w:color w:val="231F20"/>
          <w:sz w:val="22"/>
          <w:szCs w:val="22"/>
        </w:rPr>
        <w:t xml:space="preserve"> </w:t>
      </w:r>
      <w:r w:rsidRPr="000E3FF3">
        <w:rPr>
          <w:rFonts w:ascii="Arial" w:eastAsia="ArialMT" w:hAnsi="Arial" w:cs="Arial"/>
          <w:color w:val="231F20"/>
          <w:sz w:val="22"/>
          <w:szCs w:val="22"/>
        </w:rPr>
        <w:t>with children aged three and over between the hours of 8am and 4pm as follows:</w:t>
      </w:r>
    </w:p>
    <w:p w:rsidR="00CD17F8" w:rsidRPr="000E3FF3" w:rsidRDefault="00CD17F8" w:rsidP="00AC030D">
      <w:pPr>
        <w:numPr>
          <w:ilvl w:val="0"/>
          <w:numId w:val="98"/>
        </w:numPr>
        <w:autoSpaceDE w:val="0"/>
        <w:autoSpaceDN w:val="0"/>
        <w:adjustRightInd w:val="0"/>
        <w:spacing w:line="360" w:lineRule="auto"/>
        <w:rPr>
          <w:rFonts w:ascii="Arial" w:eastAsia="ArialMT" w:hAnsi="Arial" w:cs="Arial"/>
          <w:color w:val="231F20"/>
          <w:sz w:val="22"/>
          <w:szCs w:val="22"/>
        </w:rPr>
      </w:pPr>
      <w:r w:rsidRPr="000E3FF3">
        <w:rPr>
          <w:rFonts w:ascii="Arial" w:eastAsia="ArialMT" w:hAnsi="Arial" w:cs="Arial"/>
          <w:color w:val="231F20"/>
          <w:sz w:val="22"/>
          <w:szCs w:val="22"/>
        </w:rPr>
        <w:t>there is at least one member of staff for every 13 children; and</w:t>
      </w:r>
    </w:p>
    <w:p w:rsidR="00CD17F8" w:rsidRPr="000E3FF3" w:rsidRDefault="00CD17F8" w:rsidP="00AC030D">
      <w:pPr>
        <w:numPr>
          <w:ilvl w:val="0"/>
          <w:numId w:val="98"/>
        </w:numPr>
        <w:autoSpaceDE w:val="0"/>
        <w:autoSpaceDN w:val="0"/>
        <w:adjustRightInd w:val="0"/>
        <w:spacing w:line="360" w:lineRule="auto"/>
        <w:rPr>
          <w:rFonts w:ascii="Arial" w:eastAsia="ArialMT" w:hAnsi="Arial" w:cs="Arial"/>
          <w:color w:val="231F20"/>
          <w:sz w:val="22"/>
          <w:szCs w:val="22"/>
        </w:rPr>
      </w:pPr>
      <w:proofErr w:type="gramStart"/>
      <w:r w:rsidRPr="000E3FF3">
        <w:rPr>
          <w:rFonts w:ascii="Arial" w:eastAsia="ArialMT" w:hAnsi="Arial" w:cs="Arial"/>
          <w:color w:val="231F20"/>
          <w:sz w:val="22"/>
          <w:szCs w:val="22"/>
        </w:rPr>
        <w:t>at</w:t>
      </w:r>
      <w:proofErr w:type="gramEnd"/>
      <w:r w:rsidRPr="000E3FF3">
        <w:rPr>
          <w:rFonts w:ascii="Arial" w:eastAsia="ArialMT" w:hAnsi="Arial" w:cs="Arial"/>
          <w:color w:val="231F20"/>
          <w:sz w:val="22"/>
          <w:szCs w:val="22"/>
        </w:rPr>
        <w:t xml:space="preserve"> least one other member of staff holds a full and relevant level 3 qualification.</w:t>
      </w:r>
    </w:p>
    <w:p w:rsidR="00CD17F8" w:rsidRPr="000E3FF3" w:rsidRDefault="00CD17F8" w:rsidP="00AC030D">
      <w:pPr>
        <w:numPr>
          <w:ilvl w:val="0"/>
          <w:numId w:val="94"/>
        </w:numPr>
        <w:autoSpaceDE w:val="0"/>
        <w:autoSpaceDN w:val="0"/>
        <w:adjustRightInd w:val="0"/>
        <w:spacing w:line="360" w:lineRule="auto"/>
        <w:rPr>
          <w:rFonts w:ascii="Arial" w:eastAsia="ArialMT" w:hAnsi="Arial" w:cs="Arial"/>
          <w:color w:val="231F20"/>
          <w:sz w:val="22"/>
          <w:szCs w:val="22"/>
        </w:rPr>
      </w:pPr>
      <w:r w:rsidRPr="000E3FF3">
        <w:rPr>
          <w:rFonts w:ascii="Arial" w:eastAsia="ArialMT" w:hAnsi="Arial" w:cs="Arial"/>
          <w:color w:val="231F20"/>
          <w:sz w:val="22"/>
          <w:szCs w:val="22"/>
        </w:rPr>
        <w:t>A minimum of two staff/adults are on duty at any one time.</w:t>
      </w:r>
    </w:p>
    <w:p w:rsidR="00CD17F8" w:rsidRPr="000E3FF3" w:rsidRDefault="00CD17F8" w:rsidP="00AC030D">
      <w:pPr>
        <w:numPr>
          <w:ilvl w:val="0"/>
          <w:numId w:val="92"/>
        </w:numPr>
        <w:autoSpaceDE w:val="0"/>
        <w:autoSpaceDN w:val="0"/>
        <w:adjustRightInd w:val="0"/>
        <w:spacing w:line="360" w:lineRule="auto"/>
        <w:rPr>
          <w:rFonts w:ascii="Arial" w:hAnsi="Arial" w:cs="Arial"/>
          <w:sz w:val="22"/>
          <w:szCs w:val="22"/>
        </w:rPr>
      </w:pPr>
      <w:r w:rsidRPr="000E3FF3">
        <w:rPr>
          <w:rFonts w:ascii="Arial" w:eastAsia="ArialMT" w:hAnsi="Arial" w:cs="Arial"/>
          <w:color w:val="231F20"/>
          <w:sz w:val="22"/>
          <w:szCs w:val="22"/>
        </w:rPr>
        <w:t xml:space="preserve">Each child is assigned a key person to help the child become familiar with the setting from the outset and to ensure that each child has a named member of staff with whom to form a relationship. The key person plans with parents for the child's well-being and development in the setting. The key person meets </w:t>
      </w:r>
      <w:r w:rsidRPr="000E3FF3">
        <w:rPr>
          <w:rFonts w:ascii="Arial" w:eastAsia="ArialMT" w:hAnsi="Arial" w:cs="Arial"/>
          <w:color w:val="231F20"/>
          <w:sz w:val="22"/>
          <w:szCs w:val="22"/>
        </w:rPr>
        <w:lastRenderedPageBreak/>
        <w:t>regularly with the family for discussion and consultation on their child's progress and offers</w:t>
      </w:r>
      <w:r w:rsidR="00B13527" w:rsidRPr="000E3FF3">
        <w:rPr>
          <w:rFonts w:ascii="Arial" w:eastAsia="ArialMT" w:hAnsi="Arial" w:cs="Arial"/>
          <w:color w:val="231F20"/>
          <w:sz w:val="22"/>
          <w:szCs w:val="22"/>
        </w:rPr>
        <w:t xml:space="preserve"> </w:t>
      </w:r>
      <w:r w:rsidRPr="000E3FF3">
        <w:rPr>
          <w:rFonts w:ascii="Arial" w:eastAsia="ArialMT" w:hAnsi="Arial" w:cs="Arial"/>
          <w:color w:val="231F20"/>
          <w:sz w:val="22"/>
          <w:szCs w:val="22"/>
        </w:rPr>
        <w:t>support in guiding their development at home.</w:t>
      </w:r>
    </w:p>
    <w:p w:rsidR="00CD17F8" w:rsidRPr="000E3FF3" w:rsidRDefault="00CD17F8" w:rsidP="00AC030D">
      <w:pPr>
        <w:numPr>
          <w:ilvl w:val="0"/>
          <w:numId w:val="94"/>
        </w:numPr>
        <w:spacing w:line="360" w:lineRule="auto"/>
        <w:rPr>
          <w:rFonts w:ascii="Arial" w:hAnsi="Arial" w:cs="Arial"/>
          <w:b/>
          <w:sz w:val="22"/>
          <w:szCs w:val="22"/>
        </w:rPr>
      </w:pPr>
      <w:r w:rsidRPr="000E3FF3">
        <w:rPr>
          <w:rFonts w:ascii="Arial" w:hAnsi="Arial" w:cs="Arial"/>
          <w:sz w:val="22"/>
          <w:szCs w:val="22"/>
        </w:rPr>
        <w:t>We hold regular staff meetings to undertake curriculum planning and</w:t>
      </w:r>
      <w:r w:rsidR="001A5864" w:rsidRPr="000E3FF3">
        <w:rPr>
          <w:rFonts w:ascii="Arial" w:hAnsi="Arial" w:cs="Arial"/>
          <w:sz w:val="22"/>
          <w:szCs w:val="22"/>
        </w:rPr>
        <w:t xml:space="preserve"> to discuss children's progress </w:t>
      </w:r>
      <w:r w:rsidRPr="000E3FF3">
        <w:rPr>
          <w:rFonts w:ascii="Arial" w:hAnsi="Arial" w:cs="Arial"/>
          <w:sz w:val="22"/>
          <w:szCs w:val="22"/>
        </w:rPr>
        <w:t>their achievements and any difficulties that may arise from time to time.</w:t>
      </w:r>
    </w:p>
    <w:p w:rsidR="00CD17F8" w:rsidRPr="000E3FF3" w:rsidRDefault="00CD17F8" w:rsidP="00CD17F8">
      <w:pPr>
        <w:spacing w:line="360" w:lineRule="auto"/>
        <w:rPr>
          <w:rFonts w:ascii="Arial" w:hAnsi="Arial" w:cs="Arial"/>
          <w:b/>
          <w:sz w:val="22"/>
          <w:szCs w:val="22"/>
        </w:rPr>
      </w:pPr>
    </w:p>
    <w:p w:rsidR="00025955" w:rsidRPr="000E3FF3" w:rsidRDefault="00025955" w:rsidP="00CD17F8">
      <w:pPr>
        <w:spacing w:line="360" w:lineRule="auto"/>
        <w:rPr>
          <w:rFonts w:ascii="Arial" w:hAnsi="Arial" w:cs="Arial"/>
          <w:b/>
          <w:sz w:val="22"/>
          <w:szCs w:val="22"/>
        </w:rPr>
      </w:pPr>
    </w:p>
    <w:p w:rsidR="00025955" w:rsidRPr="000E3FF3" w:rsidRDefault="00025955" w:rsidP="00CD17F8">
      <w:pPr>
        <w:spacing w:line="360" w:lineRule="auto"/>
        <w:rPr>
          <w:rFonts w:ascii="Arial" w:hAnsi="Arial" w:cs="Arial"/>
          <w:b/>
          <w:sz w:val="22"/>
          <w:szCs w:val="22"/>
        </w:rPr>
      </w:pPr>
    </w:p>
    <w:tbl>
      <w:tblPr>
        <w:tblW w:w="5000" w:type="pct"/>
        <w:tblLook w:val="01E0"/>
      </w:tblPr>
      <w:tblGrid>
        <w:gridCol w:w="5058"/>
        <w:gridCol w:w="3829"/>
        <w:gridCol w:w="2104"/>
      </w:tblGrid>
      <w:tr w:rsidR="00CD17F8" w:rsidRPr="000E3FF3" w:rsidTr="00CD17F8">
        <w:tc>
          <w:tcPr>
            <w:tcW w:w="2301" w:type="pct"/>
          </w:tcPr>
          <w:p w:rsidR="00CD17F8" w:rsidRPr="000E3FF3" w:rsidRDefault="00CD17F8" w:rsidP="00CD17F8">
            <w:pPr>
              <w:spacing w:line="360" w:lineRule="auto"/>
              <w:rPr>
                <w:rFonts w:ascii="Arial" w:hAnsi="Arial" w:cs="Arial"/>
              </w:rPr>
            </w:pPr>
            <w:r w:rsidRPr="000E3FF3">
              <w:rPr>
                <w:rFonts w:ascii="Arial" w:hAnsi="Arial" w:cs="Arial"/>
                <w:sz w:val="22"/>
                <w:szCs w:val="22"/>
              </w:rPr>
              <w:t>This policy was adopted at a meeting of</w:t>
            </w:r>
          </w:p>
        </w:tc>
        <w:tc>
          <w:tcPr>
            <w:tcW w:w="1742" w:type="pct"/>
            <w:tcBorders>
              <w:bottom w:val="single" w:sz="4" w:space="0" w:color="7030A0"/>
            </w:tcBorders>
          </w:tcPr>
          <w:p w:rsidR="00CD17F8" w:rsidRPr="000E3FF3" w:rsidRDefault="00CD17F8" w:rsidP="00CD17F8">
            <w:pPr>
              <w:spacing w:line="360" w:lineRule="auto"/>
              <w:rPr>
                <w:rFonts w:ascii="Arial" w:hAnsi="Arial" w:cs="Arial"/>
              </w:rPr>
            </w:pPr>
          </w:p>
        </w:tc>
        <w:tc>
          <w:tcPr>
            <w:tcW w:w="957" w:type="pct"/>
          </w:tcPr>
          <w:p w:rsidR="00CD17F8" w:rsidRPr="000E3FF3" w:rsidRDefault="00CD17F8" w:rsidP="00CD17F8">
            <w:pPr>
              <w:spacing w:line="360" w:lineRule="auto"/>
              <w:rPr>
                <w:rFonts w:ascii="Arial" w:hAnsi="Arial" w:cs="Arial"/>
                <w:i/>
              </w:rPr>
            </w:pPr>
            <w:r w:rsidRPr="000E3FF3">
              <w:rPr>
                <w:rFonts w:ascii="Arial" w:hAnsi="Arial" w:cs="Arial"/>
                <w:i/>
                <w:sz w:val="22"/>
                <w:szCs w:val="22"/>
              </w:rPr>
              <w:t>(name of provider)</w:t>
            </w:r>
          </w:p>
        </w:tc>
      </w:tr>
      <w:tr w:rsidR="00CD17F8" w:rsidRPr="000E3FF3" w:rsidTr="00CD17F8">
        <w:tc>
          <w:tcPr>
            <w:tcW w:w="2301" w:type="pct"/>
          </w:tcPr>
          <w:p w:rsidR="00CD17F8" w:rsidRPr="000E3FF3" w:rsidRDefault="00CD17F8" w:rsidP="00CD17F8">
            <w:pPr>
              <w:spacing w:line="360" w:lineRule="auto"/>
              <w:rPr>
                <w:rFonts w:ascii="Arial" w:hAnsi="Arial" w:cs="Arial"/>
              </w:rPr>
            </w:pPr>
            <w:r w:rsidRPr="000E3FF3">
              <w:rPr>
                <w:rFonts w:ascii="Arial" w:hAnsi="Arial" w:cs="Arial"/>
                <w:sz w:val="22"/>
                <w:szCs w:val="22"/>
              </w:rPr>
              <w:t>Held on</w:t>
            </w:r>
          </w:p>
        </w:tc>
        <w:tc>
          <w:tcPr>
            <w:tcW w:w="1742" w:type="pct"/>
            <w:tcBorders>
              <w:top w:val="single" w:sz="4" w:space="0" w:color="7030A0"/>
              <w:bottom w:val="single" w:sz="4" w:space="0" w:color="7030A0"/>
            </w:tcBorders>
          </w:tcPr>
          <w:p w:rsidR="00CD17F8" w:rsidRPr="000E3FF3" w:rsidRDefault="00CD17F8" w:rsidP="00CD17F8">
            <w:pPr>
              <w:spacing w:line="360" w:lineRule="auto"/>
              <w:rPr>
                <w:rFonts w:ascii="Arial" w:hAnsi="Arial" w:cs="Arial"/>
              </w:rPr>
            </w:pPr>
          </w:p>
        </w:tc>
        <w:tc>
          <w:tcPr>
            <w:tcW w:w="957" w:type="pct"/>
          </w:tcPr>
          <w:p w:rsidR="00CD17F8" w:rsidRPr="000E3FF3" w:rsidRDefault="00CD17F8" w:rsidP="00CD17F8">
            <w:pPr>
              <w:spacing w:line="360" w:lineRule="auto"/>
              <w:rPr>
                <w:rFonts w:ascii="Arial" w:hAnsi="Arial" w:cs="Arial"/>
                <w:i/>
              </w:rPr>
            </w:pPr>
            <w:r w:rsidRPr="000E3FF3">
              <w:rPr>
                <w:rFonts w:ascii="Arial" w:hAnsi="Arial" w:cs="Arial"/>
                <w:i/>
                <w:sz w:val="22"/>
                <w:szCs w:val="22"/>
              </w:rPr>
              <w:t>(date)</w:t>
            </w:r>
          </w:p>
        </w:tc>
      </w:tr>
      <w:tr w:rsidR="00CD17F8" w:rsidRPr="000E3FF3" w:rsidTr="00CD17F8">
        <w:tc>
          <w:tcPr>
            <w:tcW w:w="2301" w:type="pct"/>
          </w:tcPr>
          <w:p w:rsidR="00CD17F8" w:rsidRPr="000E3FF3" w:rsidRDefault="00CD17F8" w:rsidP="00CD17F8">
            <w:pPr>
              <w:spacing w:line="360" w:lineRule="auto"/>
              <w:rPr>
                <w:rFonts w:ascii="Arial" w:hAnsi="Arial" w:cs="Arial"/>
              </w:rPr>
            </w:pPr>
            <w:r w:rsidRPr="000E3FF3">
              <w:rPr>
                <w:rFonts w:ascii="Arial" w:hAnsi="Arial" w:cs="Arial"/>
                <w:sz w:val="22"/>
                <w:szCs w:val="22"/>
              </w:rPr>
              <w:t>Date to be reviewed</w:t>
            </w:r>
          </w:p>
        </w:tc>
        <w:tc>
          <w:tcPr>
            <w:tcW w:w="1742" w:type="pct"/>
            <w:tcBorders>
              <w:top w:val="single" w:sz="4" w:space="0" w:color="7030A0"/>
              <w:bottom w:val="single" w:sz="4" w:space="0" w:color="7030A0"/>
            </w:tcBorders>
          </w:tcPr>
          <w:p w:rsidR="00CD17F8" w:rsidRPr="000E3FF3" w:rsidRDefault="00CD17F8" w:rsidP="00CD17F8">
            <w:pPr>
              <w:spacing w:line="360" w:lineRule="auto"/>
              <w:rPr>
                <w:rFonts w:ascii="Arial" w:hAnsi="Arial" w:cs="Arial"/>
              </w:rPr>
            </w:pPr>
          </w:p>
        </w:tc>
        <w:tc>
          <w:tcPr>
            <w:tcW w:w="957" w:type="pct"/>
          </w:tcPr>
          <w:p w:rsidR="00CD17F8" w:rsidRPr="000E3FF3" w:rsidRDefault="00CD17F8" w:rsidP="00CD17F8">
            <w:pPr>
              <w:spacing w:line="360" w:lineRule="auto"/>
              <w:rPr>
                <w:rFonts w:ascii="Arial" w:hAnsi="Arial" w:cs="Arial"/>
                <w:i/>
              </w:rPr>
            </w:pPr>
            <w:r w:rsidRPr="000E3FF3">
              <w:rPr>
                <w:rFonts w:ascii="Arial" w:hAnsi="Arial" w:cs="Arial"/>
                <w:i/>
                <w:sz w:val="22"/>
                <w:szCs w:val="22"/>
              </w:rPr>
              <w:t>(date)</w:t>
            </w:r>
          </w:p>
        </w:tc>
      </w:tr>
      <w:tr w:rsidR="00CD17F8" w:rsidRPr="000E3FF3" w:rsidTr="00CD17F8">
        <w:tc>
          <w:tcPr>
            <w:tcW w:w="2301" w:type="pct"/>
          </w:tcPr>
          <w:p w:rsidR="00CD17F8" w:rsidRPr="000E3FF3" w:rsidRDefault="00CD17F8" w:rsidP="00CD17F8">
            <w:pPr>
              <w:spacing w:line="360" w:lineRule="auto"/>
              <w:rPr>
                <w:rFonts w:ascii="Arial" w:hAnsi="Arial" w:cs="Arial"/>
              </w:rPr>
            </w:pPr>
            <w:r w:rsidRPr="000E3FF3">
              <w:rPr>
                <w:rFonts w:ascii="Arial" w:hAnsi="Arial" w:cs="Arial"/>
                <w:sz w:val="22"/>
                <w:szCs w:val="22"/>
              </w:rPr>
              <w:t>Signed on behalf of the provider</w:t>
            </w:r>
          </w:p>
        </w:tc>
        <w:tc>
          <w:tcPr>
            <w:tcW w:w="2699" w:type="pct"/>
            <w:gridSpan w:val="2"/>
            <w:tcBorders>
              <w:bottom w:val="single" w:sz="4" w:space="0" w:color="7030A0"/>
            </w:tcBorders>
          </w:tcPr>
          <w:p w:rsidR="00CD17F8" w:rsidRPr="000E3FF3" w:rsidRDefault="00CD17F8" w:rsidP="00CD17F8">
            <w:pPr>
              <w:spacing w:line="360" w:lineRule="auto"/>
              <w:rPr>
                <w:rFonts w:ascii="Arial" w:hAnsi="Arial" w:cs="Arial"/>
              </w:rPr>
            </w:pPr>
          </w:p>
        </w:tc>
      </w:tr>
      <w:tr w:rsidR="00CD17F8" w:rsidRPr="000E3FF3" w:rsidTr="00CD17F8">
        <w:tblPrEx>
          <w:tblLook w:val="04A0"/>
        </w:tblPrEx>
        <w:tc>
          <w:tcPr>
            <w:tcW w:w="2301" w:type="pct"/>
          </w:tcPr>
          <w:p w:rsidR="00CD17F8" w:rsidRPr="000E3FF3" w:rsidRDefault="00CD17F8" w:rsidP="00CD17F8">
            <w:pPr>
              <w:spacing w:line="360" w:lineRule="auto"/>
              <w:rPr>
                <w:rFonts w:ascii="Arial" w:hAnsi="Arial" w:cs="Arial"/>
              </w:rPr>
            </w:pPr>
            <w:r w:rsidRPr="000E3FF3">
              <w:rPr>
                <w:rFonts w:ascii="Arial" w:hAnsi="Arial" w:cs="Arial"/>
                <w:sz w:val="22"/>
                <w:szCs w:val="22"/>
              </w:rPr>
              <w:t>Name of signatory</w:t>
            </w:r>
          </w:p>
        </w:tc>
        <w:tc>
          <w:tcPr>
            <w:tcW w:w="2699" w:type="pct"/>
            <w:gridSpan w:val="2"/>
            <w:tcBorders>
              <w:top w:val="single" w:sz="4" w:space="0" w:color="7030A0"/>
              <w:bottom w:val="single" w:sz="4" w:space="0" w:color="7030A0"/>
            </w:tcBorders>
          </w:tcPr>
          <w:p w:rsidR="00CD17F8" w:rsidRPr="000E3FF3" w:rsidRDefault="00CD17F8" w:rsidP="00CD17F8">
            <w:pPr>
              <w:spacing w:line="360" w:lineRule="auto"/>
              <w:rPr>
                <w:rFonts w:ascii="Arial" w:hAnsi="Arial" w:cs="Arial"/>
              </w:rPr>
            </w:pPr>
          </w:p>
        </w:tc>
      </w:tr>
      <w:tr w:rsidR="00CD17F8" w:rsidRPr="000E3FF3" w:rsidTr="00CD17F8">
        <w:tblPrEx>
          <w:tblLook w:val="04A0"/>
        </w:tblPrEx>
        <w:tc>
          <w:tcPr>
            <w:tcW w:w="2301" w:type="pct"/>
          </w:tcPr>
          <w:p w:rsidR="00CD17F8" w:rsidRPr="000E3FF3" w:rsidRDefault="00CD17F8" w:rsidP="00CD17F8">
            <w:pPr>
              <w:spacing w:line="360" w:lineRule="auto"/>
              <w:rPr>
                <w:rFonts w:ascii="Arial" w:hAnsi="Arial" w:cs="Arial"/>
              </w:rPr>
            </w:pPr>
            <w:r w:rsidRPr="000E3FF3">
              <w:rPr>
                <w:rFonts w:ascii="Arial" w:hAnsi="Arial" w:cs="Arial"/>
                <w:sz w:val="22"/>
                <w:szCs w:val="22"/>
              </w:rPr>
              <w:t>Role of signatory (e.g. chair, director or owner)</w:t>
            </w:r>
          </w:p>
        </w:tc>
        <w:tc>
          <w:tcPr>
            <w:tcW w:w="2699" w:type="pct"/>
            <w:gridSpan w:val="2"/>
            <w:tcBorders>
              <w:top w:val="single" w:sz="4" w:space="0" w:color="7030A0"/>
              <w:bottom w:val="single" w:sz="4" w:space="0" w:color="7030A0"/>
            </w:tcBorders>
          </w:tcPr>
          <w:p w:rsidR="00CD17F8" w:rsidRPr="000E3FF3" w:rsidRDefault="00CD17F8" w:rsidP="00CD17F8">
            <w:pPr>
              <w:spacing w:line="360" w:lineRule="auto"/>
              <w:rPr>
                <w:rFonts w:ascii="Arial" w:hAnsi="Arial" w:cs="Arial"/>
              </w:rPr>
            </w:pPr>
          </w:p>
        </w:tc>
      </w:tr>
    </w:tbl>
    <w:p w:rsidR="00CD17F8" w:rsidRPr="000E3FF3" w:rsidRDefault="00CD17F8" w:rsidP="00CD17F8">
      <w:pPr>
        <w:spacing w:line="360" w:lineRule="auto"/>
        <w:rPr>
          <w:rFonts w:ascii="Arial" w:hAnsi="Arial" w:cs="Arial"/>
          <w:sz w:val="22"/>
          <w:szCs w:val="22"/>
        </w:rPr>
      </w:pPr>
    </w:p>
    <w:p w:rsidR="00CD17F8" w:rsidRPr="000E3FF3" w:rsidRDefault="00CD17F8" w:rsidP="00CD17F8">
      <w:pPr>
        <w:tabs>
          <w:tab w:val="left" w:pos="1605"/>
        </w:tabs>
        <w:spacing w:line="360" w:lineRule="auto"/>
        <w:rPr>
          <w:rFonts w:ascii="Arial" w:hAnsi="Arial" w:cs="Arial"/>
          <w:b/>
          <w:sz w:val="22"/>
          <w:szCs w:val="22"/>
        </w:rPr>
      </w:pPr>
      <w:r w:rsidRPr="000E3FF3">
        <w:rPr>
          <w:rFonts w:ascii="Arial" w:hAnsi="Arial" w:cs="Arial"/>
          <w:b/>
          <w:sz w:val="22"/>
          <w:szCs w:val="22"/>
        </w:rPr>
        <w:t>Other useful Pre-school Learning Alliance publications</w:t>
      </w:r>
    </w:p>
    <w:p w:rsidR="00CD17F8" w:rsidRPr="000E3FF3" w:rsidRDefault="00CD17F8" w:rsidP="00CD17F8">
      <w:pPr>
        <w:spacing w:line="360" w:lineRule="auto"/>
        <w:rPr>
          <w:rFonts w:ascii="Arial" w:hAnsi="Arial" w:cs="Arial"/>
          <w:sz w:val="22"/>
          <w:szCs w:val="22"/>
        </w:rPr>
      </w:pPr>
    </w:p>
    <w:p w:rsidR="00CD17F8" w:rsidRPr="000E3FF3" w:rsidRDefault="00CD17F8" w:rsidP="00AC030D">
      <w:pPr>
        <w:pStyle w:val="ListParagraph"/>
        <w:numPr>
          <w:ilvl w:val="0"/>
          <w:numId w:val="93"/>
        </w:numPr>
        <w:spacing w:line="360" w:lineRule="auto"/>
        <w:rPr>
          <w:rFonts w:ascii="Arial" w:hAnsi="Arial" w:cs="Arial"/>
          <w:sz w:val="22"/>
          <w:szCs w:val="22"/>
        </w:rPr>
      </w:pPr>
      <w:r w:rsidRPr="000E3FF3">
        <w:rPr>
          <w:rFonts w:ascii="Arial" w:hAnsi="Arial" w:cs="Arial"/>
          <w:sz w:val="22"/>
          <w:szCs w:val="22"/>
        </w:rPr>
        <w:t>Employee Handbook (2012)</w:t>
      </w:r>
    </w:p>
    <w:p w:rsidR="00CD17F8" w:rsidRPr="000E3FF3" w:rsidRDefault="00CD17F8" w:rsidP="00AC030D">
      <w:pPr>
        <w:pStyle w:val="ListParagraph"/>
        <w:numPr>
          <w:ilvl w:val="0"/>
          <w:numId w:val="93"/>
        </w:numPr>
        <w:spacing w:line="360" w:lineRule="auto"/>
        <w:rPr>
          <w:rFonts w:ascii="Arial" w:hAnsi="Arial" w:cs="Arial"/>
          <w:sz w:val="22"/>
          <w:szCs w:val="22"/>
        </w:rPr>
      </w:pPr>
      <w:r w:rsidRPr="000E3FF3">
        <w:rPr>
          <w:rFonts w:ascii="Arial" w:hAnsi="Arial" w:cs="Arial"/>
          <w:sz w:val="22"/>
          <w:szCs w:val="22"/>
        </w:rPr>
        <w:t>Recruiting and Managing Employees (2011)</w:t>
      </w:r>
    </w:p>
    <w:p w:rsidR="0068599F" w:rsidRPr="000E3FF3" w:rsidRDefault="0068599F" w:rsidP="0068599F">
      <w:pPr>
        <w:spacing w:line="360" w:lineRule="auto"/>
        <w:rPr>
          <w:rFonts w:ascii="Arial" w:hAnsi="Arial" w:cs="Arial"/>
          <w:sz w:val="22"/>
          <w:szCs w:val="22"/>
        </w:rPr>
      </w:pPr>
    </w:p>
    <w:p w:rsidR="0068599F" w:rsidRPr="000E3FF3" w:rsidRDefault="0068599F" w:rsidP="0068599F">
      <w:pPr>
        <w:spacing w:line="360" w:lineRule="auto"/>
        <w:rPr>
          <w:rFonts w:ascii="Arial" w:hAnsi="Arial" w:cs="Arial"/>
          <w:b/>
          <w:sz w:val="22"/>
          <w:szCs w:val="22"/>
        </w:rPr>
      </w:pPr>
      <w:r w:rsidRPr="000E3FF3">
        <w:rPr>
          <w:rFonts w:ascii="Arial" w:hAnsi="Arial" w:cs="Arial"/>
          <w:sz w:val="22"/>
          <w:szCs w:val="22"/>
        </w:rPr>
        <w:br w:type="page"/>
      </w:r>
      <w:r w:rsidRPr="000E3FF3">
        <w:rPr>
          <w:rFonts w:ascii="Arial" w:hAnsi="Arial" w:cs="Arial"/>
          <w:b/>
          <w:sz w:val="28"/>
          <w:szCs w:val="28"/>
        </w:rPr>
        <w:lastRenderedPageBreak/>
        <w:t>Student placements</w:t>
      </w:r>
    </w:p>
    <w:p w:rsidR="0068599F" w:rsidRPr="000E3FF3" w:rsidRDefault="0068599F" w:rsidP="0068599F">
      <w:pPr>
        <w:spacing w:line="360" w:lineRule="auto"/>
        <w:rPr>
          <w:rFonts w:ascii="Arial" w:hAnsi="Arial" w:cs="Arial"/>
          <w:b/>
          <w:sz w:val="28"/>
          <w:szCs w:val="28"/>
        </w:rPr>
      </w:pPr>
    </w:p>
    <w:p w:rsidR="0068599F" w:rsidRPr="000E3FF3" w:rsidRDefault="0068599F" w:rsidP="0068599F">
      <w:pPr>
        <w:spacing w:line="360" w:lineRule="auto"/>
        <w:rPr>
          <w:rFonts w:ascii="Arial" w:hAnsi="Arial" w:cs="Arial"/>
          <w:b/>
          <w:sz w:val="22"/>
          <w:szCs w:val="22"/>
        </w:rPr>
      </w:pPr>
      <w:r w:rsidRPr="000E3FF3">
        <w:rPr>
          <w:rFonts w:ascii="Arial" w:hAnsi="Arial" w:cs="Arial"/>
          <w:b/>
          <w:sz w:val="22"/>
          <w:szCs w:val="22"/>
        </w:rPr>
        <w:t>Policy statement</w:t>
      </w:r>
    </w:p>
    <w:p w:rsidR="0068599F" w:rsidRPr="000E3FF3" w:rsidRDefault="0068599F" w:rsidP="0068599F">
      <w:pPr>
        <w:spacing w:line="360" w:lineRule="auto"/>
        <w:rPr>
          <w:rFonts w:ascii="Arial" w:hAnsi="Arial" w:cs="Arial"/>
          <w:b/>
          <w:sz w:val="22"/>
          <w:szCs w:val="22"/>
        </w:rPr>
      </w:pPr>
    </w:p>
    <w:p w:rsidR="0068599F" w:rsidRPr="000E3FF3" w:rsidRDefault="0068599F" w:rsidP="0068599F">
      <w:pPr>
        <w:spacing w:line="360" w:lineRule="auto"/>
        <w:rPr>
          <w:rFonts w:ascii="Arial" w:hAnsi="Arial" w:cs="Arial"/>
          <w:sz w:val="22"/>
          <w:szCs w:val="22"/>
        </w:rPr>
      </w:pPr>
      <w:r w:rsidRPr="000E3FF3">
        <w:rPr>
          <w:rFonts w:ascii="Arial" w:hAnsi="Arial" w:cs="Arial"/>
          <w:sz w:val="22"/>
          <w:szCs w:val="22"/>
        </w:rPr>
        <w:t>Our setting recognises that qualifications and training make an important contribution to the quality of the</w:t>
      </w:r>
      <w:r w:rsidR="00B13527" w:rsidRPr="000E3FF3">
        <w:rPr>
          <w:rFonts w:ascii="Arial" w:hAnsi="Arial" w:cs="Arial"/>
          <w:sz w:val="22"/>
          <w:szCs w:val="22"/>
        </w:rPr>
        <w:t xml:space="preserve"> </w:t>
      </w:r>
      <w:r w:rsidRPr="000E3FF3">
        <w:rPr>
          <w:rFonts w:ascii="Arial" w:hAnsi="Arial" w:cs="Arial"/>
          <w:sz w:val="22"/>
          <w:szCs w:val="22"/>
        </w:rPr>
        <w:t xml:space="preserve">care and education provided by early </w:t>
      </w:r>
      <w:proofErr w:type="gramStart"/>
      <w:r w:rsidRPr="000E3FF3">
        <w:rPr>
          <w:rFonts w:ascii="Arial" w:hAnsi="Arial" w:cs="Arial"/>
          <w:sz w:val="22"/>
          <w:szCs w:val="22"/>
        </w:rPr>
        <w:t>years</w:t>
      </w:r>
      <w:proofErr w:type="gramEnd"/>
      <w:r w:rsidRPr="000E3FF3">
        <w:rPr>
          <w:rFonts w:ascii="Arial" w:hAnsi="Arial" w:cs="Arial"/>
          <w:sz w:val="22"/>
          <w:szCs w:val="22"/>
        </w:rPr>
        <w:t xml:space="preserve"> settings. As part of our commitment to quality, we offer placements to students undertaking early </w:t>
      </w:r>
      <w:proofErr w:type="gramStart"/>
      <w:r w:rsidRPr="000E3FF3">
        <w:rPr>
          <w:rFonts w:ascii="Arial" w:hAnsi="Arial" w:cs="Arial"/>
          <w:sz w:val="22"/>
          <w:szCs w:val="22"/>
        </w:rPr>
        <w:t>years</w:t>
      </w:r>
      <w:proofErr w:type="gramEnd"/>
      <w:r w:rsidRPr="000E3FF3">
        <w:rPr>
          <w:rFonts w:ascii="Arial" w:hAnsi="Arial" w:cs="Arial"/>
          <w:sz w:val="22"/>
          <w:szCs w:val="22"/>
        </w:rPr>
        <w:t xml:space="preserve"> qualifications and training. We also offer placements for school pupils on work experience.</w:t>
      </w:r>
    </w:p>
    <w:p w:rsidR="0068599F" w:rsidRPr="000E3FF3" w:rsidRDefault="0068599F" w:rsidP="0068599F">
      <w:pPr>
        <w:spacing w:line="360" w:lineRule="auto"/>
        <w:rPr>
          <w:rFonts w:ascii="Arial" w:hAnsi="Arial" w:cs="Arial"/>
          <w:sz w:val="22"/>
          <w:szCs w:val="22"/>
        </w:rPr>
      </w:pPr>
    </w:p>
    <w:p w:rsidR="0068599F" w:rsidRPr="000E3FF3" w:rsidRDefault="0068599F" w:rsidP="0068599F">
      <w:pPr>
        <w:spacing w:line="360" w:lineRule="auto"/>
        <w:rPr>
          <w:rFonts w:ascii="Arial" w:hAnsi="Arial" w:cs="Arial"/>
          <w:sz w:val="22"/>
          <w:szCs w:val="22"/>
        </w:rPr>
      </w:pPr>
      <w:r w:rsidRPr="000E3FF3">
        <w:rPr>
          <w:rFonts w:ascii="Arial" w:hAnsi="Arial" w:cs="Arial"/>
          <w:sz w:val="22"/>
          <w:szCs w:val="22"/>
        </w:rPr>
        <w:t>We aim to provide for students on placement with us, experiences that contribute to the successful</w:t>
      </w:r>
      <w:r w:rsidR="00B13527" w:rsidRPr="000E3FF3">
        <w:rPr>
          <w:rFonts w:ascii="Arial" w:hAnsi="Arial" w:cs="Arial"/>
          <w:sz w:val="22"/>
          <w:szCs w:val="22"/>
        </w:rPr>
        <w:t xml:space="preserve"> </w:t>
      </w:r>
      <w:r w:rsidRPr="000E3FF3">
        <w:rPr>
          <w:rFonts w:ascii="Arial" w:hAnsi="Arial" w:cs="Arial"/>
          <w:sz w:val="22"/>
          <w:szCs w:val="22"/>
        </w:rPr>
        <w:t>completion of their studies and that provide examples of quality practice in early years care and education.</w:t>
      </w:r>
    </w:p>
    <w:p w:rsidR="0068599F" w:rsidRPr="000E3FF3" w:rsidRDefault="0068599F" w:rsidP="0068599F">
      <w:pPr>
        <w:spacing w:line="360" w:lineRule="auto"/>
        <w:rPr>
          <w:rFonts w:ascii="Arial" w:hAnsi="Arial" w:cs="Arial"/>
          <w:sz w:val="22"/>
          <w:szCs w:val="22"/>
        </w:rPr>
      </w:pPr>
    </w:p>
    <w:p w:rsidR="0068599F" w:rsidRPr="000E3FF3" w:rsidRDefault="0068599F" w:rsidP="0068599F">
      <w:pPr>
        <w:spacing w:line="360" w:lineRule="auto"/>
        <w:rPr>
          <w:rFonts w:ascii="Arial" w:hAnsi="Arial" w:cs="Arial"/>
          <w:b/>
          <w:sz w:val="22"/>
          <w:szCs w:val="22"/>
        </w:rPr>
      </w:pPr>
      <w:r w:rsidRPr="000E3FF3">
        <w:rPr>
          <w:rFonts w:ascii="Arial" w:hAnsi="Arial" w:cs="Arial"/>
          <w:b/>
          <w:sz w:val="22"/>
          <w:szCs w:val="22"/>
        </w:rPr>
        <w:t>Procedures</w:t>
      </w:r>
    </w:p>
    <w:p w:rsidR="0068599F" w:rsidRPr="000E3FF3" w:rsidRDefault="0068599F" w:rsidP="0068599F">
      <w:pPr>
        <w:spacing w:line="360" w:lineRule="auto"/>
        <w:rPr>
          <w:rFonts w:ascii="Arial" w:hAnsi="Arial" w:cs="Arial"/>
          <w:b/>
          <w:sz w:val="22"/>
          <w:szCs w:val="22"/>
        </w:rPr>
      </w:pPr>
    </w:p>
    <w:p w:rsidR="0068599F" w:rsidRPr="000E3FF3" w:rsidRDefault="0068599F" w:rsidP="00AC030D">
      <w:pPr>
        <w:numPr>
          <w:ilvl w:val="0"/>
          <w:numId w:val="91"/>
        </w:numPr>
        <w:spacing w:line="360" w:lineRule="auto"/>
        <w:rPr>
          <w:rFonts w:ascii="Arial" w:hAnsi="Arial" w:cs="Arial"/>
          <w:sz w:val="22"/>
          <w:szCs w:val="22"/>
        </w:rPr>
      </w:pPr>
      <w:r w:rsidRPr="000E3FF3">
        <w:rPr>
          <w:rFonts w:ascii="Arial" w:hAnsi="Arial" w:cs="Arial"/>
          <w:sz w:val="22"/>
          <w:szCs w:val="22"/>
        </w:rPr>
        <w:t xml:space="preserve">We require students on qualification courses to meet the 'suitable people' requirements of </w:t>
      </w:r>
      <w:proofErr w:type="spellStart"/>
      <w:r w:rsidRPr="000E3FF3">
        <w:rPr>
          <w:rFonts w:ascii="Arial" w:hAnsi="Arial" w:cs="Arial"/>
          <w:sz w:val="22"/>
          <w:szCs w:val="22"/>
        </w:rPr>
        <w:t>Ofsted</w:t>
      </w:r>
      <w:proofErr w:type="spellEnd"/>
      <w:r w:rsidRPr="000E3FF3">
        <w:rPr>
          <w:rFonts w:ascii="Arial" w:hAnsi="Arial" w:cs="Arial"/>
          <w:sz w:val="22"/>
          <w:szCs w:val="22"/>
        </w:rPr>
        <w:t xml:space="preserve"> and have DBS checks carried out.</w:t>
      </w:r>
    </w:p>
    <w:p w:rsidR="0068599F" w:rsidRPr="000E3FF3" w:rsidRDefault="0068599F" w:rsidP="00AC030D">
      <w:pPr>
        <w:numPr>
          <w:ilvl w:val="0"/>
          <w:numId w:val="91"/>
        </w:numPr>
        <w:spacing w:line="360" w:lineRule="auto"/>
        <w:rPr>
          <w:rFonts w:ascii="Arial" w:hAnsi="Arial" w:cs="Arial"/>
          <w:sz w:val="22"/>
          <w:szCs w:val="22"/>
        </w:rPr>
      </w:pPr>
      <w:r w:rsidRPr="000E3FF3">
        <w:rPr>
          <w:rFonts w:ascii="Arial" w:hAnsi="Arial" w:cs="Arial"/>
          <w:sz w:val="22"/>
          <w:szCs w:val="22"/>
        </w:rPr>
        <w:t>We require students in our setting to have a sufficient understanding and use of English to contribute to the well-being of children in our care.</w:t>
      </w:r>
    </w:p>
    <w:p w:rsidR="0068599F" w:rsidRPr="000E3FF3" w:rsidRDefault="0068599F" w:rsidP="00AC030D">
      <w:pPr>
        <w:numPr>
          <w:ilvl w:val="0"/>
          <w:numId w:val="91"/>
        </w:numPr>
        <w:spacing w:line="360" w:lineRule="auto"/>
        <w:rPr>
          <w:rFonts w:ascii="Arial" w:hAnsi="Arial" w:cs="Arial"/>
          <w:sz w:val="22"/>
          <w:szCs w:val="22"/>
        </w:rPr>
      </w:pPr>
      <w:r w:rsidRPr="000E3FF3">
        <w:rPr>
          <w:rFonts w:ascii="Arial" w:hAnsi="Arial" w:cs="Arial"/>
          <w:sz w:val="22"/>
          <w:szCs w:val="22"/>
        </w:rPr>
        <w:t>We require schools placing students under the age of 17 years with the setting to vouch for their good character.</w:t>
      </w:r>
    </w:p>
    <w:p w:rsidR="0068599F" w:rsidRPr="000E3FF3" w:rsidRDefault="0068599F" w:rsidP="00AC030D">
      <w:pPr>
        <w:numPr>
          <w:ilvl w:val="0"/>
          <w:numId w:val="91"/>
        </w:numPr>
        <w:spacing w:line="360" w:lineRule="auto"/>
        <w:rPr>
          <w:rFonts w:ascii="Arial" w:hAnsi="Arial" w:cs="Arial"/>
          <w:sz w:val="22"/>
          <w:szCs w:val="22"/>
        </w:rPr>
      </w:pPr>
      <w:r w:rsidRPr="000E3FF3">
        <w:rPr>
          <w:rFonts w:ascii="Arial" w:hAnsi="Arial" w:cs="Arial"/>
          <w:sz w:val="22"/>
          <w:szCs w:val="22"/>
        </w:rPr>
        <w:t>We supervise students under the age of 17 years at all times and do not allow them to have unsupervised access to children.</w:t>
      </w:r>
    </w:p>
    <w:p w:rsidR="0068599F" w:rsidRPr="000E3FF3" w:rsidRDefault="0068599F" w:rsidP="00AC030D">
      <w:pPr>
        <w:numPr>
          <w:ilvl w:val="0"/>
          <w:numId w:val="91"/>
        </w:numPr>
        <w:spacing w:line="360" w:lineRule="auto"/>
        <w:rPr>
          <w:rFonts w:ascii="Arial" w:hAnsi="Arial" w:cs="Arial"/>
          <w:sz w:val="22"/>
          <w:szCs w:val="22"/>
        </w:rPr>
      </w:pPr>
      <w:r w:rsidRPr="000E3FF3">
        <w:rPr>
          <w:rFonts w:ascii="Arial" w:hAnsi="Arial" w:cs="Arial"/>
          <w:sz w:val="22"/>
          <w:szCs w:val="22"/>
        </w:rPr>
        <w:t>Students undertaking qualification courses who are placed in our setting on a short term basis are not counted in our staffing ratios.</w:t>
      </w:r>
    </w:p>
    <w:p w:rsidR="0068599F" w:rsidRPr="000E3FF3" w:rsidRDefault="0068599F" w:rsidP="00AC030D">
      <w:pPr>
        <w:numPr>
          <w:ilvl w:val="0"/>
          <w:numId w:val="91"/>
        </w:numPr>
        <w:spacing w:line="360" w:lineRule="auto"/>
        <w:rPr>
          <w:rFonts w:ascii="Arial" w:hAnsi="Arial" w:cs="Arial"/>
          <w:sz w:val="22"/>
          <w:szCs w:val="22"/>
        </w:rPr>
      </w:pPr>
      <w:r w:rsidRPr="000E3FF3">
        <w:rPr>
          <w:rFonts w:ascii="Arial" w:hAnsi="Arial" w:cs="Arial"/>
          <w:sz w:val="22"/>
          <w:szCs w:val="22"/>
        </w:rPr>
        <w:t>Trainee staff employed by the setting and students over the age of 17 may be included in the ratios if they are deemed competent and responsible.</w:t>
      </w:r>
    </w:p>
    <w:p w:rsidR="0068599F" w:rsidRPr="000E3FF3" w:rsidRDefault="0068599F" w:rsidP="00AC030D">
      <w:pPr>
        <w:numPr>
          <w:ilvl w:val="0"/>
          <w:numId w:val="91"/>
        </w:numPr>
        <w:spacing w:line="360" w:lineRule="auto"/>
        <w:rPr>
          <w:rFonts w:ascii="Arial" w:hAnsi="Arial" w:cs="Arial"/>
          <w:sz w:val="22"/>
          <w:szCs w:val="22"/>
        </w:rPr>
      </w:pPr>
      <w:r w:rsidRPr="000E3FF3">
        <w:rPr>
          <w:rFonts w:ascii="Arial" w:hAnsi="Arial" w:cs="Arial"/>
          <w:sz w:val="22"/>
          <w:szCs w:val="22"/>
        </w:rPr>
        <w:t>We take out employers' liability insurance and public liability insurance, which covers both trainees and voluntary helpers.</w:t>
      </w:r>
    </w:p>
    <w:p w:rsidR="0068599F" w:rsidRPr="000E3FF3" w:rsidRDefault="0068599F" w:rsidP="00AC030D">
      <w:pPr>
        <w:numPr>
          <w:ilvl w:val="0"/>
          <w:numId w:val="91"/>
        </w:numPr>
        <w:spacing w:line="360" w:lineRule="auto"/>
        <w:rPr>
          <w:rFonts w:ascii="Arial" w:hAnsi="Arial" w:cs="Arial"/>
          <w:sz w:val="22"/>
          <w:szCs w:val="22"/>
        </w:rPr>
      </w:pPr>
      <w:r w:rsidRPr="000E3FF3">
        <w:rPr>
          <w:rFonts w:ascii="Arial" w:hAnsi="Arial" w:cs="Arial"/>
          <w:sz w:val="22"/>
          <w:szCs w:val="22"/>
        </w:rPr>
        <w:t>We require students to keep to our Confidentiality and Client Access to Records Policy.</w:t>
      </w:r>
    </w:p>
    <w:p w:rsidR="0068599F" w:rsidRPr="000E3FF3" w:rsidRDefault="0068599F" w:rsidP="00AC030D">
      <w:pPr>
        <w:numPr>
          <w:ilvl w:val="0"/>
          <w:numId w:val="91"/>
        </w:numPr>
        <w:spacing w:line="360" w:lineRule="auto"/>
        <w:rPr>
          <w:rFonts w:ascii="Arial" w:hAnsi="Arial" w:cs="Arial"/>
          <w:sz w:val="22"/>
          <w:szCs w:val="22"/>
        </w:rPr>
      </w:pPr>
      <w:r w:rsidRPr="000E3FF3">
        <w:rPr>
          <w:rFonts w:ascii="Arial" w:hAnsi="Arial" w:cs="Arial"/>
          <w:sz w:val="22"/>
          <w:szCs w:val="22"/>
        </w:rPr>
        <w:t>We co-operate with students' tutors in order to help students to fulfil the requirements of their course of study.</w:t>
      </w:r>
    </w:p>
    <w:p w:rsidR="0068599F" w:rsidRPr="000E3FF3" w:rsidRDefault="0068599F" w:rsidP="00AC030D">
      <w:pPr>
        <w:numPr>
          <w:ilvl w:val="0"/>
          <w:numId w:val="91"/>
        </w:numPr>
        <w:spacing w:line="360" w:lineRule="auto"/>
        <w:rPr>
          <w:rFonts w:ascii="Arial" w:hAnsi="Arial" w:cs="Arial"/>
          <w:sz w:val="22"/>
          <w:szCs w:val="22"/>
        </w:rPr>
      </w:pPr>
      <w:r w:rsidRPr="000E3FF3">
        <w:rPr>
          <w:rFonts w:ascii="Arial" w:hAnsi="Arial" w:cs="Arial"/>
          <w:sz w:val="22"/>
          <w:szCs w:val="22"/>
        </w:rPr>
        <w:t>We provide students, at the first session of their placement, with a short induction on how our setting is managed, how our sessions are organised and our policies and procedures.</w:t>
      </w:r>
    </w:p>
    <w:p w:rsidR="0068599F" w:rsidRPr="000E3FF3" w:rsidRDefault="0068599F" w:rsidP="00AC030D">
      <w:pPr>
        <w:numPr>
          <w:ilvl w:val="0"/>
          <w:numId w:val="91"/>
        </w:numPr>
        <w:spacing w:line="360" w:lineRule="auto"/>
        <w:rPr>
          <w:rFonts w:ascii="Arial" w:hAnsi="Arial" w:cs="Arial"/>
          <w:sz w:val="22"/>
          <w:szCs w:val="22"/>
        </w:rPr>
      </w:pPr>
      <w:r w:rsidRPr="000E3FF3">
        <w:rPr>
          <w:rFonts w:ascii="Arial" w:hAnsi="Arial" w:cs="Arial"/>
          <w:sz w:val="22"/>
          <w:szCs w:val="22"/>
        </w:rPr>
        <w:t>We communicate a positive message to students about the value of qualifications and training.</w:t>
      </w:r>
    </w:p>
    <w:p w:rsidR="0068599F" w:rsidRPr="000E3FF3" w:rsidRDefault="0068599F" w:rsidP="00AC030D">
      <w:pPr>
        <w:numPr>
          <w:ilvl w:val="0"/>
          <w:numId w:val="91"/>
        </w:numPr>
        <w:spacing w:line="360" w:lineRule="auto"/>
        <w:rPr>
          <w:rFonts w:ascii="Arial" w:hAnsi="Arial" w:cs="Arial"/>
          <w:sz w:val="22"/>
          <w:szCs w:val="22"/>
        </w:rPr>
      </w:pPr>
      <w:r w:rsidRPr="000E3FF3">
        <w:rPr>
          <w:rFonts w:ascii="Arial" w:hAnsi="Arial" w:cs="Arial"/>
          <w:sz w:val="22"/>
          <w:szCs w:val="22"/>
        </w:rPr>
        <w:t>We make the needs of the children paramount by not admitting students in numbers that hinder the essential work of the setting.</w:t>
      </w:r>
    </w:p>
    <w:p w:rsidR="0068599F" w:rsidRPr="000E3FF3" w:rsidRDefault="0068599F" w:rsidP="00AC030D">
      <w:pPr>
        <w:numPr>
          <w:ilvl w:val="0"/>
          <w:numId w:val="91"/>
        </w:numPr>
        <w:spacing w:line="360" w:lineRule="auto"/>
        <w:rPr>
          <w:rFonts w:ascii="Arial" w:hAnsi="Arial" w:cs="Arial"/>
          <w:sz w:val="22"/>
          <w:szCs w:val="22"/>
        </w:rPr>
      </w:pPr>
      <w:r w:rsidRPr="000E3FF3">
        <w:rPr>
          <w:rFonts w:ascii="Arial" w:hAnsi="Arial" w:cs="Arial"/>
          <w:sz w:val="22"/>
          <w:szCs w:val="22"/>
        </w:rPr>
        <w:lastRenderedPageBreak/>
        <w:t>We ensure that trainees and students placed with us are engaged in bona fide early years training,</w:t>
      </w:r>
      <w:r w:rsidR="00B13527" w:rsidRPr="000E3FF3">
        <w:rPr>
          <w:rFonts w:ascii="Arial" w:hAnsi="Arial" w:cs="Arial"/>
          <w:sz w:val="22"/>
          <w:szCs w:val="22"/>
        </w:rPr>
        <w:t xml:space="preserve"> </w:t>
      </w:r>
      <w:r w:rsidRPr="000E3FF3">
        <w:rPr>
          <w:rFonts w:ascii="Arial" w:hAnsi="Arial" w:cs="Arial"/>
          <w:sz w:val="22"/>
          <w:szCs w:val="22"/>
        </w:rPr>
        <w:t>which provides the necessary background understanding of children's development and activities.</w:t>
      </w:r>
    </w:p>
    <w:p w:rsidR="0068599F" w:rsidRPr="000E3FF3" w:rsidRDefault="0068599F" w:rsidP="0068599F">
      <w:pPr>
        <w:spacing w:line="360" w:lineRule="auto"/>
        <w:rPr>
          <w:rFonts w:ascii="Arial" w:hAnsi="Arial" w:cs="Arial"/>
          <w:sz w:val="22"/>
          <w:szCs w:val="22"/>
        </w:rPr>
      </w:pPr>
    </w:p>
    <w:p w:rsidR="00025955" w:rsidRPr="000E3FF3" w:rsidRDefault="00025955" w:rsidP="0068599F">
      <w:pPr>
        <w:spacing w:line="360" w:lineRule="auto"/>
        <w:rPr>
          <w:rFonts w:ascii="Arial" w:hAnsi="Arial" w:cs="Arial"/>
          <w:sz w:val="22"/>
          <w:szCs w:val="22"/>
        </w:rPr>
      </w:pPr>
    </w:p>
    <w:p w:rsidR="00025955" w:rsidRPr="000E3FF3" w:rsidRDefault="00025955" w:rsidP="0068599F">
      <w:pPr>
        <w:spacing w:line="360" w:lineRule="auto"/>
        <w:rPr>
          <w:rFonts w:ascii="Arial" w:hAnsi="Arial" w:cs="Arial"/>
          <w:sz w:val="22"/>
          <w:szCs w:val="22"/>
        </w:rPr>
      </w:pPr>
    </w:p>
    <w:tbl>
      <w:tblPr>
        <w:tblW w:w="5000" w:type="pct"/>
        <w:tblBorders>
          <w:bottom w:val="single" w:sz="4" w:space="0" w:color="C0504D"/>
        </w:tblBorders>
        <w:tblLook w:val="01E0"/>
      </w:tblPr>
      <w:tblGrid>
        <w:gridCol w:w="5058"/>
        <w:gridCol w:w="3829"/>
        <w:gridCol w:w="2104"/>
      </w:tblGrid>
      <w:tr w:rsidR="0068599F" w:rsidRPr="000E3FF3" w:rsidTr="0068599F">
        <w:tc>
          <w:tcPr>
            <w:tcW w:w="2301" w:type="pct"/>
          </w:tcPr>
          <w:p w:rsidR="0068599F" w:rsidRPr="000E3FF3" w:rsidRDefault="0068599F" w:rsidP="0068599F">
            <w:pPr>
              <w:spacing w:line="360" w:lineRule="auto"/>
              <w:rPr>
                <w:rFonts w:ascii="Arial" w:hAnsi="Arial" w:cs="Arial"/>
              </w:rPr>
            </w:pPr>
            <w:r w:rsidRPr="000E3FF3">
              <w:rPr>
                <w:rFonts w:ascii="Arial" w:hAnsi="Arial" w:cs="Arial"/>
                <w:sz w:val="22"/>
                <w:szCs w:val="22"/>
              </w:rPr>
              <w:t>This policy was adopted at a meeting of</w:t>
            </w:r>
          </w:p>
        </w:tc>
        <w:tc>
          <w:tcPr>
            <w:tcW w:w="1742" w:type="pct"/>
            <w:tcBorders>
              <w:bottom w:val="single" w:sz="4" w:space="0" w:color="7030A0"/>
            </w:tcBorders>
          </w:tcPr>
          <w:p w:rsidR="0068599F" w:rsidRPr="000E3FF3" w:rsidRDefault="0068599F" w:rsidP="0068599F">
            <w:pPr>
              <w:spacing w:line="360" w:lineRule="auto"/>
              <w:rPr>
                <w:rFonts w:ascii="Arial" w:hAnsi="Arial" w:cs="Arial"/>
              </w:rPr>
            </w:pPr>
          </w:p>
        </w:tc>
        <w:tc>
          <w:tcPr>
            <w:tcW w:w="957" w:type="pct"/>
          </w:tcPr>
          <w:p w:rsidR="0068599F" w:rsidRPr="000E3FF3" w:rsidRDefault="0068599F" w:rsidP="0068599F">
            <w:pPr>
              <w:spacing w:line="360" w:lineRule="auto"/>
              <w:rPr>
                <w:rFonts w:ascii="Arial" w:hAnsi="Arial" w:cs="Arial"/>
                <w:i/>
              </w:rPr>
            </w:pPr>
            <w:r w:rsidRPr="000E3FF3">
              <w:rPr>
                <w:rFonts w:ascii="Arial" w:hAnsi="Arial" w:cs="Arial"/>
                <w:i/>
                <w:sz w:val="22"/>
                <w:szCs w:val="22"/>
              </w:rPr>
              <w:t>(name of provider)</w:t>
            </w:r>
          </w:p>
        </w:tc>
      </w:tr>
      <w:tr w:rsidR="0068599F" w:rsidRPr="000E3FF3" w:rsidTr="0068599F">
        <w:tc>
          <w:tcPr>
            <w:tcW w:w="2301" w:type="pct"/>
          </w:tcPr>
          <w:p w:rsidR="0068599F" w:rsidRPr="000E3FF3" w:rsidRDefault="0068599F" w:rsidP="0068599F">
            <w:pPr>
              <w:spacing w:line="360" w:lineRule="auto"/>
              <w:rPr>
                <w:rFonts w:ascii="Arial" w:hAnsi="Arial" w:cs="Arial"/>
              </w:rPr>
            </w:pPr>
            <w:r w:rsidRPr="000E3FF3">
              <w:rPr>
                <w:rFonts w:ascii="Arial" w:hAnsi="Arial" w:cs="Arial"/>
                <w:sz w:val="22"/>
                <w:szCs w:val="22"/>
              </w:rPr>
              <w:t>Held on</w:t>
            </w:r>
          </w:p>
        </w:tc>
        <w:tc>
          <w:tcPr>
            <w:tcW w:w="1742" w:type="pct"/>
            <w:tcBorders>
              <w:top w:val="single" w:sz="4" w:space="0" w:color="7030A0"/>
              <w:bottom w:val="single" w:sz="4" w:space="0" w:color="7030A0"/>
            </w:tcBorders>
          </w:tcPr>
          <w:p w:rsidR="0068599F" w:rsidRPr="000E3FF3" w:rsidRDefault="0068599F" w:rsidP="0068599F">
            <w:pPr>
              <w:spacing w:line="360" w:lineRule="auto"/>
              <w:rPr>
                <w:rFonts w:ascii="Arial" w:hAnsi="Arial" w:cs="Arial"/>
              </w:rPr>
            </w:pPr>
          </w:p>
        </w:tc>
        <w:tc>
          <w:tcPr>
            <w:tcW w:w="957" w:type="pct"/>
          </w:tcPr>
          <w:p w:rsidR="0068599F" w:rsidRPr="000E3FF3" w:rsidRDefault="0068599F" w:rsidP="0068599F">
            <w:pPr>
              <w:spacing w:line="360" w:lineRule="auto"/>
              <w:rPr>
                <w:rFonts w:ascii="Arial" w:hAnsi="Arial" w:cs="Arial"/>
                <w:i/>
              </w:rPr>
            </w:pPr>
            <w:r w:rsidRPr="000E3FF3">
              <w:rPr>
                <w:rFonts w:ascii="Arial" w:hAnsi="Arial" w:cs="Arial"/>
                <w:i/>
                <w:sz w:val="22"/>
                <w:szCs w:val="22"/>
              </w:rPr>
              <w:t>(date)</w:t>
            </w:r>
          </w:p>
        </w:tc>
      </w:tr>
      <w:tr w:rsidR="0068599F" w:rsidRPr="000E3FF3" w:rsidTr="0068599F">
        <w:tc>
          <w:tcPr>
            <w:tcW w:w="2301" w:type="pct"/>
          </w:tcPr>
          <w:p w:rsidR="0068599F" w:rsidRPr="000E3FF3" w:rsidRDefault="0068599F" w:rsidP="0068599F">
            <w:pPr>
              <w:spacing w:line="360" w:lineRule="auto"/>
              <w:rPr>
                <w:rFonts w:ascii="Arial" w:hAnsi="Arial" w:cs="Arial"/>
              </w:rPr>
            </w:pPr>
            <w:r w:rsidRPr="000E3FF3">
              <w:rPr>
                <w:rFonts w:ascii="Arial" w:hAnsi="Arial" w:cs="Arial"/>
                <w:sz w:val="22"/>
                <w:szCs w:val="22"/>
              </w:rPr>
              <w:t>Date to be reviewed</w:t>
            </w:r>
          </w:p>
        </w:tc>
        <w:tc>
          <w:tcPr>
            <w:tcW w:w="1742" w:type="pct"/>
            <w:tcBorders>
              <w:top w:val="single" w:sz="4" w:space="0" w:color="7030A0"/>
              <w:bottom w:val="single" w:sz="4" w:space="0" w:color="7030A0"/>
            </w:tcBorders>
          </w:tcPr>
          <w:p w:rsidR="0068599F" w:rsidRPr="000E3FF3" w:rsidRDefault="0068599F" w:rsidP="0068599F">
            <w:pPr>
              <w:spacing w:line="360" w:lineRule="auto"/>
              <w:rPr>
                <w:rFonts w:ascii="Arial" w:hAnsi="Arial" w:cs="Arial"/>
              </w:rPr>
            </w:pPr>
          </w:p>
        </w:tc>
        <w:tc>
          <w:tcPr>
            <w:tcW w:w="957" w:type="pct"/>
            <w:tcBorders>
              <w:bottom w:val="nil"/>
            </w:tcBorders>
          </w:tcPr>
          <w:p w:rsidR="0068599F" w:rsidRPr="000E3FF3" w:rsidRDefault="0068599F" w:rsidP="0068599F">
            <w:pPr>
              <w:spacing w:line="360" w:lineRule="auto"/>
              <w:rPr>
                <w:rFonts w:ascii="Arial" w:hAnsi="Arial" w:cs="Arial"/>
                <w:i/>
              </w:rPr>
            </w:pPr>
            <w:r w:rsidRPr="000E3FF3">
              <w:rPr>
                <w:rFonts w:ascii="Arial" w:hAnsi="Arial" w:cs="Arial"/>
                <w:i/>
                <w:sz w:val="22"/>
                <w:szCs w:val="22"/>
              </w:rPr>
              <w:t>(date)</w:t>
            </w:r>
          </w:p>
        </w:tc>
      </w:tr>
      <w:tr w:rsidR="0068599F" w:rsidRPr="000E3FF3" w:rsidTr="0068599F">
        <w:tc>
          <w:tcPr>
            <w:tcW w:w="2301" w:type="pct"/>
          </w:tcPr>
          <w:p w:rsidR="0068599F" w:rsidRPr="000E3FF3" w:rsidRDefault="0068599F" w:rsidP="0068599F">
            <w:pPr>
              <w:spacing w:line="360" w:lineRule="auto"/>
              <w:rPr>
                <w:rFonts w:ascii="Arial" w:hAnsi="Arial" w:cs="Arial"/>
              </w:rPr>
            </w:pPr>
            <w:r w:rsidRPr="000E3FF3">
              <w:rPr>
                <w:rFonts w:ascii="Arial" w:hAnsi="Arial" w:cs="Arial"/>
                <w:sz w:val="22"/>
                <w:szCs w:val="22"/>
              </w:rPr>
              <w:t>Signed on behalf of the provider</w:t>
            </w:r>
          </w:p>
        </w:tc>
        <w:tc>
          <w:tcPr>
            <w:tcW w:w="2699" w:type="pct"/>
            <w:gridSpan w:val="2"/>
            <w:tcBorders>
              <w:bottom w:val="single" w:sz="4" w:space="0" w:color="7030A0"/>
            </w:tcBorders>
          </w:tcPr>
          <w:p w:rsidR="0068599F" w:rsidRPr="000E3FF3" w:rsidRDefault="0068599F" w:rsidP="0068599F">
            <w:pPr>
              <w:spacing w:line="360" w:lineRule="auto"/>
              <w:rPr>
                <w:rFonts w:ascii="Arial" w:hAnsi="Arial" w:cs="Arial"/>
              </w:rPr>
            </w:pPr>
          </w:p>
        </w:tc>
      </w:tr>
      <w:tr w:rsidR="0068599F" w:rsidRPr="000E3FF3" w:rsidTr="0068599F">
        <w:tblPrEx>
          <w:tblLook w:val="04A0"/>
        </w:tblPrEx>
        <w:tc>
          <w:tcPr>
            <w:tcW w:w="2301" w:type="pct"/>
            <w:tcBorders>
              <w:bottom w:val="nil"/>
            </w:tcBorders>
          </w:tcPr>
          <w:p w:rsidR="0068599F" w:rsidRPr="000E3FF3" w:rsidRDefault="0068599F" w:rsidP="0068599F">
            <w:pPr>
              <w:spacing w:line="360" w:lineRule="auto"/>
              <w:rPr>
                <w:rFonts w:ascii="Arial" w:hAnsi="Arial" w:cs="Arial"/>
              </w:rPr>
            </w:pPr>
            <w:r w:rsidRPr="000E3FF3">
              <w:rPr>
                <w:rFonts w:ascii="Arial" w:hAnsi="Arial" w:cs="Arial"/>
                <w:sz w:val="22"/>
                <w:szCs w:val="22"/>
              </w:rPr>
              <w:t>Name of signatory</w:t>
            </w:r>
          </w:p>
        </w:tc>
        <w:tc>
          <w:tcPr>
            <w:tcW w:w="2699" w:type="pct"/>
            <w:gridSpan w:val="2"/>
            <w:tcBorders>
              <w:top w:val="single" w:sz="4" w:space="0" w:color="7030A0"/>
              <w:bottom w:val="single" w:sz="4" w:space="0" w:color="7030A0"/>
            </w:tcBorders>
          </w:tcPr>
          <w:p w:rsidR="0068599F" w:rsidRPr="000E3FF3" w:rsidRDefault="0068599F" w:rsidP="0068599F">
            <w:pPr>
              <w:spacing w:line="360" w:lineRule="auto"/>
              <w:rPr>
                <w:rFonts w:ascii="Arial" w:hAnsi="Arial" w:cs="Arial"/>
              </w:rPr>
            </w:pPr>
          </w:p>
        </w:tc>
      </w:tr>
      <w:tr w:rsidR="0068599F" w:rsidRPr="000E3FF3" w:rsidTr="0068599F">
        <w:tblPrEx>
          <w:tblLook w:val="04A0"/>
        </w:tblPrEx>
        <w:tc>
          <w:tcPr>
            <w:tcW w:w="2301" w:type="pct"/>
            <w:tcBorders>
              <w:bottom w:val="nil"/>
            </w:tcBorders>
          </w:tcPr>
          <w:p w:rsidR="0068599F" w:rsidRPr="000E3FF3" w:rsidRDefault="0068599F" w:rsidP="0068599F">
            <w:pPr>
              <w:spacing w:line="360" w:lineRule="auto"/>
              <w:rPr>
                <w:rFonts w:ascii="Arial" w:hAnsi="Arial" w:cs="Arial"/>
              </w:rPr>
            </w:pPr>
            <w:r w:rsidRPr="000E3FF3">
              <w:rPr>
                <w:rFonts w:ascii="Arial" w:hAnsi="Arial" w:cs="Arial"/>
                <w:sz w:val="22"/>
                <w:szCs w:val="22"/>
              </w:rPr>
              <w:t>Role of signatory (e.g. chair, director or owner)</w:t>
            </w:r>
          </w:p>
        </w:tc>
        <w:tc>
          <w:tcPr>
            <w:tcW w:w="2699" w:type="pct"/>
            <w:gridSpan w:val="2"/>
            <w:tcBorders>
              <w:top w:val="single" w:sz="4" w:space="0" w:color="7030A0"/>
              <w:bottom w:val="single" w:sz="4" w:space="0" w:color="7030A0"/>
            </w:tcBorders>
          </w:tcPr>
          <w:p w:rsidR="0068599F" w:rsidRPr="000E3FF3" w:rsidRDefault="0068599F" w:rsidP="0068599F">
            <w:pPr>
              <w:spacing w:line="360" w:lineRule="auto"/>
              <w:rPr>
                <w:rFonts w:ascii="Arial" w:hAnsi="Arial" w:cs="Arial"/>
              </w:rPr>
            </w:pPr>
          </w:p>
        </w:tc>
      </w:tr>
    </w:tbl>
    <w:p w:rsidR="00CD17F8" w:rsidRPr="000E3FF3" w:rsidRDefault="00CD17F8" w:rsidP="00752DB2">
      <w:pPr>
        <w:pStyle w:val="NoSpacing"/>
        <w:rPr>
          <w:rFonts w:ascii="Arial" w:hAnsi="Arial" w:cs="Arial"/>
          <w:sz w:val="22"/>
          <w:szCs w:val="22"/>
        </w:rPr>
      </w:pPr>
    </w:p>
    <w:p w:rsidR="00C87165" w:rsidRPr="000E3FF3" w:rsidRDefault="00C87165" w:rsidP="00752DB2">
      <w:pPr>
        <w:pStyle w:val="NoSpacing"/>
        <w:rPr>
          <w:rFonts w:ascii="Arial" w:hAnsi="Arial" w:cs="Arial"/>
          <w:sz w:val="22"/>
          <w:szCs w:val="22"/>
        </w:rPr>
      </w:pPr>
    </w:p>
    <w:p w:rsidR="00C87165" w:rsidRPr="000E3FF3" w:rsidRDefault="00C87165" w:rsidP="00752DB2">
      <w:pPr>
        <w:pStyle w:val="NoSpacing"/>
        <w:rPr>
          <w:rFonts w:ascii="Arial" w:hAnsi="Arial" w:cs="Arial"/>
          <w:sz w:val="22"/>
          <w:szCs w:val="22"/>
        </w:rPr>
      </w:pPr>
    </w:p>
    <w:p w:rsidR="00C87165" w:rsidRPr="000E3FF3" w:rsidRDefault="00C87165" w:rsidP="00752DB2">
      <w:pPr>
        <w:pStyle w:val="NoSpacing"/>
        <w:rPr>
          <w:rFonts w:ascii="Arial" w:hAnsi="Arial" w:cs="Arial"/>
          <w:sz w:val="22"/>
          <w:szCs w:val="22"/>
        </w:rPr>
      </w:pPr>
    </w:p>
    <w:p w:rsidR="00EE4798" w:rsidRPr="000E3FF3" w:rsidRDefault="00EE4798" w:rsidP="00C87165">
      <w:pPr>
        <w:pStyle w:val="NoSpacing"/>
        <w:rPr>
          <w:rFonts w:ascii="Arial" w:hAnsi="Arial" w:cs="Arial"/>
          <w:sz w:val="22"/>
          <w:szCs w:val="22"/>
        </w:rPr>
      </w:pPr>
    </w:p>
    <w:p w:rsidR="00852FFA" w:rsidRPr="000E3FF3" w:rsidRDefault="00852FFA" w:rsidP="00C87165">
      <w:pPr>
        <w:pStyle w:val="NoSpacing"/>
        <w:rPr>
          <w:rFonts w:ascii="Arial" w:hAnsi="Arial" w:cs="Arial"/>
          <w:sz w:val="22"/>
          <w:szCs w:val="22"/>
        </w:rPr>
      </w:pPr>
    </w:p>
    <w:p w:rsidR="0068599F" w:rsidRPr="000E3FF3" w:rsidRDefault="0068599F" w:rsidP="0068599F">
      <w:pPr>
        <w:pStyle w:val="ListParagraph"/>
        <w:spacing w:line="360" w:lineRule="auto"/>
        <w:ind w:left="360"/>
        <w:jc w:val="both"/>
        <w:rPr>
          <w:rFonts w:ascii="Arial" w:hAnsi="Arial" w:cs="Arial"/>
          <w:sz w:val="22"/>
          <w:szCs w:val="22"/>
        </w:rPr>
      </w:pPr>
      <w:r w:rsidRPr="000E3FF3">
        <w:rPr>
          <w:rFonts w:ascii="Arial" w:hAnsi="Arial" w:cs="Arial"/>
          <w:sz w:val="22"/>
          <w:szCs w:val="22"/>
        </w:rPr>
        <w:br w:type="page"/>
      </w:r>
    </w:p>
    <w:p w:rsidR="0068599F" w:rsidRPr="000E3FF3" w:rsidRDefault="0068599F" w:rsidP="0068599F">
      <w:pPr>
        <w:pBdr>
          <w:top w:val="single" w:sz="4" w:space="1" w:color="7030A0"/>
          <w:left w:val="single" w:sz="4" w:space="4" w:color="7030A0"/>
          <w:bottom w:val="single" w:sz="4" w:space="1" w:color="7030A0"/>
          <w:right w:val="single" w:sz="4" w:space="4" w:color="7030A0"/>
        </w:pBdr>
        <w:spacing w:before="120" w:after="120"/>
        <w:rPr>
          <w:rFonts w:ascii="Arial" w:hAnsi="Arial" w:cs="Arial"/>
          <w:b/>
          <w:sz w:val="22"/>
          <w:szCs w:val="22"/>
        </w:rPr>
      </w:pPr>
      <w:r w:rsidRPr="000E3FF3">
        <w:rPr>
          <w:rFonts w:ascii="Arial" w:hAnsi="Arial" w:cs="Arial"/>
          <w:b/>
          <w:sz w:val="22"/>
          <w:szCs w:val="22"/>
        </w:rPr>
        <w:t>Safeguarding and Welfare Requirement: Safety and Suitability of Premises, Environment and Equipment</w:t>
      </w:r>
    </w:p>
    <w:p w:rsidR="0068599F" w:rsidRPr="000E3FF3" w:rsidRDefault="0068599F" w:rsidP="0068599F">
      <w:pPr>
        <w:pBdr>
          <w:top w:val="single" w:sz="4" w:space="1" w:color="7030A0"/>
          <w:left w:val="single" w:sz="4" w:space="4" w:color="7030A0"/>
          <w:bottom w:val="single" w:sz="4" w:space="1" w:color="7030A0"/>
          <w:right w:val="single" w:sz="4" w:space="4" w:color="7030A0"/>
        </w:pBdr>
        <w:spacing w:before="120" w:after="120"/>
        <w:rPr>
          <w:rFonts w:ascii="Arial" w:hAnsi="Arial" w:cs="Arial"/>
          <w:sz w:val="22"/>
          <w:szCs w:val="22"/>
        </w:rPr>
      </w:pPr>
      <w:r w:rsidRPr="000E3FF3">
        <w:rPr>
          <w:rFonts w:ascii="Arial" w:hAnsi="Arial" w:cs="Arial"/>
          <w:sz w:val="22"/>
          <w:szCs w:val="22"/>
        </w:rPr>
        <w:t>Children must be kept safe while on outings.</w:t>
      </w:r>
    </w:p>
    <w:p w:rsidR="0068599F" w:rsidRPr="000E3FF3" w:rsidRDefault="0068599F" w:rsidP="0068599F">
      <w:pPr>
        <w:pStyle w:val="Heading2"/>
        <w:spacing w:line="360" w:lineRule="auto"/>
        <w:rPr>
          <w:rFonts w:ascii="Arial" w:hAnsi="Arial" w:cs="Arial"/>
        </w:rPr>
      </w:pPr>
      <w:r w:rsidRPr="000E3FF3">
        <w:rPr>
          <w:rFonts w:ascii="Arial" w:hAnsi="Arial" w:cs="Arial"/>
          <w:i w:val="0"/>
        </w:rPr>
        <w:t>Supervision of children on outings and visits</w:t>
      </w:r>
    </w:p>
    <w:p w:rsidR="0068599F" w:rsidRPr="000E3FF3" w:rsidRDefault="0068599F" w:rsidP="0068599F">
      <w:pPr>
        <w:spacing w:line="360" w:lineRule="auto"/>
        <w:rPr>
          <w:rFonts w:ascii="Arial" w:hAnsi="Arial" w:cs="Arial"/>
          <w:b/>
          <w:sz w:val="22"/>
          <w:szCs w:val="22"/>
        </w:rPr>
      </w:pPr>
      <w:r w:rsidRPr="000E3FF3">
        <w:rPr>
          <w:rFonts w:ascii="Arial" w:hAnsi="Arial" w:cs="Arial"/>
          <w:b/>
          <w:sz w:val="22"/>
          <w:szCs w:val="22"/>
        </w:rPr>
        <w:t>Policy statement</w:t>
      </w:r>
    </w:p>
    <w:p w:rsidR="0068599F" w:rsidRPr="000E3FF3" w:rsidRDefault="0068599F" w:rsidP="0068599F">
      <w:pPr>
        <w:spacing w:line="360" w:lineRule="auto"/>
        <w:rPr>
          <w:rFonts w:ascii="Arial" w:hAnsi="Arial" w:cs="Arial"/>
          <w:b/>
          <w:sz w:val="22"/>
          <w:szCs w:val="22"/>
        </w:rPr>
      </w:pPr>
    </w:p>
    <w:p w:rsidR="0068599F" w:rsidRPr="000E3FF3" w:rsidRDefault="0068599F" w:rsidP="0068599F">
      <w:pPr>
        <w:spacing w:line="360" w:lineRule="auto"/>
        <w:rPr>
          <w:rFonts w:ascii="Arial" w:hAnsi="Arial" w:cs="Arial"/>
          <w:sz w:val="22"/>
          <w:szCs w:val="22"/>
        </w:rPr>
      </w:pPr>
      <w:r w:rsidRPr="000E3FF3">
        <w:rPr>
          <w:rFonts w:ascii="Arial" w:hAnsi="Arial" w:cs="Arial"/>
          <w:sz w:val="22"/>
          <w:szCs w:val="22"/>
        </w:rPr>
        <w:t>Children benefit from being taken outside of the premises on visits or trips to local parks, or other suitable</w:t>
      </w:r>
      <w:r w:rsidR="00B13527" w:rsidRPr="000E3FF3">
        <w:rPr>
          <w:rFonts w:ascii="Arial" w:hAnsi="Arial" w:cs="Arial"/>
          <w:sz w:val="22"/>
          <w:szCs w:val="22"/>
        </w:rPr>
        <w:t xml:space="preserve"> </w:t>
      </w:r>
      <w:r w:rsidRPr="000E3FF3">
        <w:rPr>
          <w:rFonts w:ascii="Arial" w:hAnsi="Arial" w:cs="Arial"/>
          <w:sz w:val="22"/>
          <w:szCs w:val="22"/>
        </w:rPr>
        <w:t>venues, for activities which enhance their learning experiences. Where applicable: Our</w:t>
      </w:r>
      <w:r w:rsidR="00B13527" w:rsidRPr="000E3FF3">
        <w:rPr>
          <w:rFonts w:ascii="Arial" w:hAnsi="Arial" w:cs="Arial"/>
          <w:sz w:val="22"/>
          <w:szCs w:val="22"/>
        </w:rPr>
        <w:t xml:space="preserve"> </w:t>
      </w:r>
      <w:r w:rsidRPr="000E3FF3">
        <w:rPr>
          <w:rFonts w:ascii="Arial" w:hAnsi="Arial" w:cs="Arial"/>
          <w:sz w:val="22"/>
          <w:szCs w:val="22"/>
        </w:rPr>
        <w:t>settings have direct access to</w:t>
      </w:r>
      <w:r w:rsidR="00B13527" w:rsidRPr="000E3FF3">
        <w:rPr>
          <w:rFonts w:ascii="Arial" w:hAnsi="Arial" w:cs="Arial"/>
          <w:sz w:val="22"/>
          <w:szCs w:val="22"/>
        </w:rPr>
        <w:t xml:space="preserve"> </w:t>
      </w:r>
      <w:r w:rsidRPr="000E3FF3">
        <w:rPr>
          <w:rFonts w:ascii="Arial" w:hAnsi="Arial" w:cs="Arial"/>
          <w:sz w:val="22"/>
          <w:szCs w:val="22"/>
        </w:rPr>
        <w:t>outdoor provision on the</w:t>
      </w:r>
      <w:r w:rsidR="00B13527" w:rsidRPr="000E3FF3">
        <w:rPr>
          <w:rFonts w:ascii="Arial" w:hAnsi="Arial" w:cs="Arial"/>
          <w:sz w:val="22"/>
          <w:szCs w:val="22"/>
        </w:rPr>
        <w:t xml:space="preserve"> </w:t>
      </w:r>
      <w:r w:rsidRPr="000E3FF3">
        <w:rPr>
          <w:rFonts w:ascii="Arial" w:hAnsi="Arial" w:cs="Arial"/>
          <w:sz w:val="22"/>
          <w:szCs w:val="22"/>
        </w:rPr>
        <w:t>premises so we do not need to take children on outing daily. We ensure that</w:t>
      </w:r>
      <w:r w:rsidR="00B13527" w:rsidRPr="000E3FF3">
        <w:rPr>
          <w:rFonts w:ascii="Arial" w:hAnsi="Arial" w:cs="Arial"/>
          <w:sz w:val="22"/>
          <w:szCs w:val="22"/>
        </w:rPr>
        <w:t xml:space="preserve"> </w:t>
      </w:r>
      <w:r w:rsidRPr="000E3FF3">
        <w:rPr>
          <w:rFonts w:ascii="Arial" w:hAnsi="Arial" w:cs="Arial"/>
          <w:sz w:val="22"/>
          <w:szCs w:val="22"/>
        </w:rPr>
        <w:t>there are procedures to keep children safe on organised outings; all staff and volunteers are aware of and follow the procedures as laid out below.</w:t>
      </w:r>
    </w:p>
    <w:p w:rsidR="0068599F" w:rsidRPr="000E3FF3" w:rsidRDefault="0068599F" w:rsidP="0068599F">
      <w:pPr>
        <w:spacing w:line="360" w:lineRule="auto"/>
        <w:rPr>
          <w:rFonts w:ascii="Arial" w:hAnsi="Arial" w:cs="Arial"/>
          <w:b/>
          <w:sz w:val="22"/>
          <w:szCs w:val="22"/>
        </w:rPr>
      </w:pPr>
    </w:p>
    <w:p w:rsidR="0068599F" w:rsidRPr="000E3FF3" w:rsidRDefault="0068599F" w:rsidP="0068599F">
      <w:pPr>
        <w:spacing w:line="360" w:lineRule="auto"/>
        <w:rPr>
          <w:rFonts w:ascii="Arial" w:hAnsi="Arial" w:cs="Arial"/>
          <w:b/>
          <w:sz w:val="22"/>
          <w:szCs w:val="22"/>
        </w:rPr>
      </w:pPr>
      <w:r w:rsidRPr="000E3FF3">
        <w:rPr>
          <w:rFonts w:ascii="Arial" w:hAnsi="Arial" w:cs="Arial"/>
          <w:b/>
          <w:sz w:val="22"/>
          <w:szCs w:val="22"/>
        </w:rPr>
        <w:t>Procedures</w:t>
      </w:r>
    </w:p>
    <w:p w:rsidR="0068599F" w:rsidRPr="000E3FF3" w:rsidRDefault="0068599F" w:rsidP="0068599F">
      <w:pPr>
        <w:spacing w:line="360" w:lineRule="auto"/>
        <w:rPr>
          <w:rFonts w:ascii="Arial" w:hAnsi="Arial" w:cs="Arial"/>
          <w:b/>
          <w:sz w:val="22"/>
          <w:szCs w:val="22"/>
        </w:rPr>
      </w:pPr>
    </w:p>
    <w:p w:rsidR="0068599F" w:rsidRPr="000E3FF3" w:rsidRDefault="0068599F" w:rsidP="00AC030D">
      <w:pPr>
        <w:numPr>
          <w:ilvl w:val="0"/>
          <w:numId w:val="83"/>
        </w:numPr>
        <w:spacing w:line="360" w:lineRule="auto"/>
        <w:rPr>
          <w:rFonts w:ascii="Arial" w:hAnsi="Arial" w:cs="Arial"/>
          <w:sz w:val="22"/>
          <w:szCs w:val="22"/>
        </w:rPr>
      </w:pPr>
      <w:r w:rsidRPr="000E3FF3">
        <w:rPr>
          <w:rFonts w:ascii="Arial" w:hAnsi="Arial" w:cs="Arial"/>
          <w:sz w:val="22"/>
          <w:szCs w:val="22"/>
        </w:rPr>
        <w:t>We ask parents to sign a general consent on registration for their children to be taken out on local short outings as a part of the daily activities of the setting.</w:t>
      </w:r>
      <w:r w:rsidR="00B13527" w:rsidRPr="000E3FF3">
        <w:rPr>
          <w:rFonts w:ascii="Arial" w:hAnsi="Arial" w:cs="Arial"/>
          <w:sz w:val="22"/>
          <w:szCs w:val="22"/>
        </w:rPr>
        <w:t xml:space="preserve"> </w:t>
      </w:r>
      <w:r w:rsidRPr="000E3FF3">
        <w:rPr>
          <w:rFonts w:ascii="Arial" w:hAnsi="Arial" w:cs="Arial"/>
          <w:sz w:val="22"/>
          <w:szCs w:val="22"/>
        </w:rPr>
        <w:t>This general consent details the venues used for daily activities.</w:t>
      </w:r>
    </w:p>
    <w:p w:rsidR="0068599F" w:rsidRPr="000E3FF3" w:rsidRDefault="0068599F" w:rsidP="00AC030D">
      <w:pPr>
        <w:numPr>
          <w:ilvl w:val="0"/>
          <w:numId w:val="83"/>
        </w:numPr>
        <w:spacing w:line="360" w:lineRule="auto"/>
        <w:rPr>
          <w:rFonts w:ascii="Arial" w:hAnsi="Arial" w:cs="Arial"/>
          <w:sz w:val="22"/>
          <w:szCs w:val="22"/>
        </w:rPr>
      </w:pPr>
      <w:r w:rsidRPr="000E3FF3">
        <w:rPr>
          <w:rFonts w:ascii="Arial" w:hAnsi="Arial" w:cs="Arial"/>
          <w:sz w:val="22"/>
          <w:szCs w:val="22"/>
        </w:rPr>
        <w:t>We assess the risks for each local venue used for daily activities, which is reviewed regularly.</w:t>
      </w:r>
    </w:p>
    <w:p w:rsidR="0068599F" w:rsidRPr="000E3FF3" w:rsidRDefault="0068599F" w:rsidP="00AC030D">
      <w:pPr>
        <w:numPr>
          <w:ilvl w:val="0"/>
          <w:numId w:val="83"/>
        </w:numPr>
        <w:spacing w:line="360" w:lineRule="auto"/>
        <w:rPr>
          <w:rFonts w:ascii="Arial" w:hAnsi="Arial" w:cs="Arial"/>
          <w:sz w:val="22"/>
          <w:szCs w:val="22"/>
        </w:rPr>
      </w:pPr>
      <w:r w:rsidRPr="000E3FF3">
        <w:rPr>
          <w:rFonts w:ascii="Arial" w:hAnsi="Arial" w:cs="Arial"/>
          <w:sz w:val="22"/>
          <w:szCs w:val="22"/>
        </w:rPr>
        <w:t>We always ask parents to sign specific consent forms before major outings; and the risks are assessed before the outing takes place.</w:t>
      </w:r>
    </w:p>
    <w:p w:rsidR="0068599F" w:rsidRPr="000E3FF3" w:rsidRDefault="0068599F" w:rsidP="00AC030D">
      <w:pPr>
        <w:numPr>
          <w:ilvl w:val="0"/>
          <w:numId w:val="83"/>
        </w:numPr>
        <w:spacing w:line="360" w:lineRule="auto"/>
        <w:rPr>
          <w:rFonts w:ascii="Arial" w:hAnsi="Arial" w:cs="Arial"/>
          <w:sz w:val="22"/>
          <w:szCs w:val="22"/>
        </w:rPr>
      </w:pPr>
      <w:r w:rsidRPr="000E3FF3">
        <w:rPr>
          <w:rFonts w:ascii="Arial" w:hAnsi="Arial" w:cs="Arial"/>
          <w:sz w:val="22"/>
          <w:szCs w:val="22"/>
        </w:rPr>
        <w:t>Any written</w:t>
      </w:r>
      <w:r w:rsidR="00B13527" w:rsidRPr="000E3FF3">
        <w:rPr>
          <w:rFonts w:ascii="Arial" w:hAnsi="Arial" w:cs="Arial"/>
          <w:sz w:val="22"/>
          <w:szCs w:val="22"/>
        </w:rPr>
        <w:t xml:space="preserve"> </w:t>
      </w:r>
      <w:r w:rsidRPr="000E3FF3">
        <w:rPr>
          <w:rFonts w:ascii="Arial" w:hAnsi="Arial" w:cs="Arial"/>
          <w:sz w:val="22"/>
          <w:szCs w:val="22"/>
        </w:rPr>
        <w:t>outing risk assessments are made available for parents to see.</w:t>
      </w:r>
    </w:p>
    <w:p w:rsidR="0068599F" w:rsidRPr="000E3FF3" w:rsidRDefault="0068599F" w:rsidP="00AC030D">
      <w:pPr>
        <w:numPr>
          <w:ilvl w:val="0"/>
          <w:numId w:val="83"/>
        </w:numPr>
        <w:spacing w:line="360" w:lineRule="auto"/>
        <w:rPr>
          <w:rFonts w:ascii="Arial" w:hAnsi="Arial" w:cs="Arial"/>
          <w:sz w:val="22"/>
          <w:szCs w:val="22"/>
        </w:rPr>
      </w:pPr>
      <w:r w:rsidRPr="000E3FF3">
        <w:rPr>
          <w:rFonts w:ascii="Arial" w:hAnsi="Arial" w:cs="Arial"/>
          <w:sz w:val="22"/>
          <w:szCs w:val="22"/>
        </w:rPr>
        <w:t xml:space="preserve"> Our adult to child ratio is high, normally one adult to two children, depending on their age, sensibility</w:t>
      </w:r>
      <w:r w:rsidR="00B13527" w:rsidRPr="000E3FF3">
        <w:rPr>
          <w:rFonts w:ascii="Arial" w:hAnsi="Arial" w:cs="Arial"/>
          <w:sz w:val="22"/>
          <w:szCs w:val="22"/>
        </w:rPr>
        <w:t xml:space="preserve"> </w:t>
      </w:r>
      <w:r w:rsidRPr="000E3FF3">
        <w:rPr>
          <w:rFonts w:ascii="Arial" w:hAnsi="Arial" w:cs="Arial"/>
          <w:sz w:val="22"/>
          <w:szCs w:val="22"/>
        </w:rPr>
        <w:t>and the type of venue, as well as how it is to be reached.]</w:t>
      </w:r>
    </w:p>
    <w:p w:rsidR="0068599F" w:rsidRPr="000E3FF3" w:rsidRDefault="0068599F" w:rsidP="00AC030D">
      <w:pPr>
        <w:numPr>
          <w:ilvl w:val="0"/>
          <w:numId w:val="83"/>
        </w:numPr>
        <w:spacing w:line="360" w:lineRule="auto"/>
        <w:rPr>
          <w:rFonts w:ascii="Arial" w:hAnsi="Arial" w:cs="Arial"/>
          <w:sz w:val="22"/>
          <w:szCs w:val="22"/>
        </w:rPr>
      </w:pPr>
      <w:r w:rsidRPr="000E3FF3">
        <w:rPr>
          <w:rFonts w:ascii="Arial" w:hAnsi="Arial" w:cs="Arial"/>
          <w:sz w:val="22"/>
          <w:szCs w:val="22"/>
        </w:rPr>
        <w:t>A minimum of two staff accompany children on outings. Unless the whole setting is on an outing, a minimum of two staff also remain behind with the</w:t>
      </w:r>
      <w:r w:rsidR="00B13527" w:rsidRPr="000E3FF3">
        <w:rPr>
          <w:rFonts w:ascii="Arial" w:hAnsi="Arial" w:cs="Arial"/>
          <w:sz w:val="22"/>
          <w:szCs w:val="22"/>
        </w:rPr>
        <w:t xml:space="preserve"> </w:t>
      </w:r>
      <w:r w:rsidRPr="000E3FF3">
        <w:rPr>
          <w:rFonts w:ascii="Arial" w:hAnsi="Arial" w:cs="Arial"/>
          <w:sz w:val="22"/>
          <w:szCs w:val="22"/>
        </w:rPr>
        <w:t>rest of the children.</w:t>
      </w:r>
    </w:p>
    <w:p w:rsidR="0068599F" w:rsidRPr="000E3FF3" w:rsidRDefault="0068599F" w:rsidP="00AC030D">
      <w:pPr>
        <w:numPr>
          <w:ilvl w:val="0"/>
          <w:numId w:val="83"/>
        </w:numPr>
        <w:spacing w:line="360" w:lineRule="auto"/>
        <w:rPr>
          <w:rFonts w:ascii="Arial" w:hAnsi="Arial" w:cs="Arial"/>
          <w:sz w:val="22"/>
          <w:szCs w:val="22"/>
        </w:rPr>
      </w:pPr>
      <w:r w:rsidRPr="000E3FF3">
        <w:rPr>
          <w:rFonts w:ascii="Arial" w:hAnsi="Arial" w:cs="Arial"/>
          <w:sz w:val="22"/>
          <w:szCs w:val="22"/>
        </w:rPr>
        <w:t>Named children are assigned to individual staff member to ensure that each child is well supervised, that no</w:t>
      </w:r>
      <w:r w:rsidR="00B13527" w:rsidRPr="000E3FF3">
        <w:rPr>
          <w:rFonts w:ascii="Arial" w:hAnsi="Arial" w:cs="Arial"/>
          <w:sz w:val="22"/>
          <w:szCs w:val="22"/>
        </w:rPr>
        <w:t xml:space="preserve"> </w:t>
      </w:r>
      <w:r w:rsidRPr="000E3FF3">
        <w:rPr>
          <w:rFonts w:ascii="Arial" w:hAnsi="Arial" w:cs="Arial"/>
          <w:sz w:val="22"/>
          <w:szCs w:val="22"/>
        </w:rPr>
        <w:t>child goes astray and that there is no unauthorised access to children.</w:t>
      </w:r>
    </w:p>
    <w:p w:rsidR="0068599F" w:rsidRPr="000E3FF3" w:rsidRDefault="0068599F" w:rsidP="00AC030D">
      <w:pPr>
        <w:numPr>
          <w:ilvl w:val="0"/>
          <w:numId w:val="83"/>
        </w:numPr>
        <w:spacing w:line="360" w:lineRule="auto"/>
        <w:rPr>
          <w:rFonts w:ascii="Arial" w:hAnsi="Arial" w:cs="Arial"/>
          <w:sz w:val="22"/>
          <w:szCs w:val="22"/>
        </w:rPr>
      </w:pPr>
      <w:r w:rsidRPr="000E3FF3">
        <w:rPr>
          <w:rFonts w:ascii="Arial" w:hAnsi="Arial" w:cs="Arial"/>
          <w:sz w:val="22"/>
          <w:szCs w:val="22"/>
        </w:rPr>
        <w:t>Parents who accompany us on outings are responsible for their own child only. Where parents have undergone vetting with us as volunteers, they may be included in the adults to child ratio and have children allocated to them.</w:t>
      </w:r>
    </w:p>
    <w:p w:rsidR="0068599F" w:rsidRPr="000E3FF3" w:rsidRDefault="0068599F" w:rsidP="00AC030D">
      <w:pPr>
        <w:numPr>
          <w:ilvl w:val="0"/>
          <w:numId w:val="83"/>
        </w:numPr>
        <w:spacing w:line="360" w:lineRule="auto"/>
        <w:rPr>
          <w:rFonts w:ascii="Arial" w:hAnsi="Arial" w:cs="Arial"/>
          <w:sz w:val="22"/>
          <w:szCs w:val="22"/>
        </w:rPr>
      </w:pPr>
      <w:r w:rsidRPr="000E3FF3">
        <w:rPr>
          <w:rFonts w:ascii="Arial" w:hAnsi="Arial" w:cs="Arial"/>
          <w:sz w:val="22"/>
          <w:szCs w:val="22"/>
        </w:rPr>
        <w:t>Outings are recorded in an outings record book kept in the setting, stating:</w:t>
      </w:r>
    </w:p>
    <w:p w:rsidR="0068599F" w:rsidRPr="000E3FF3" w:rsidRDefault="0068599F" w:rsidP="00AC030D">
      <w:pPr>
        <w:numPr>
          <w:ilvl w:val="0"/>
          <w:numId w:val="84"/>
        </w:numPr>
        <w:tabs>
          <w:tab w:val="left" w:pos="3420"/>
        </w:tabs>
        <w:spacing w:line="360" w:lineRule="auto"/>
        <w:rPr>
          <w:rFonts w:ascii="Arial" w:hAnsi="Arial" w:cs="Arial"/>
          <w:sz w:val="22"/>
          <w:szCs w:val="22"/>
        </w:rPr>
      </w:pPr>
      <w:r w:rsidRPr="000E3FF3">
        <w:rPr>
          <w:rFonts w:ascii="Arial" w:hAnsi="Arial" w:cs="Arial"/>
          <w:sz w:val="22"/>
          <w:szCs w:val="22"/>
        </w:rPr>
        <w:t>The date and time of the outing.</w:t>
      </w:r>
    </w:p>
    <w:p w:rsidR="0068599F" w:rsidRPr="000E3FF3" w:rsidRDefault="0068599F" w:rsidP="00AC030D">
      <w:pPr>
        <w:numPr>
          <w:ilvl w:val="0"/>
          <w:numId w:val="84"/>
        </w:numPr>
        <w:tabs>
          <w:tab w:val="left" w:pos="3420"/>
        </w:tabs>
        <w:spacing w:line="360" w:lineRule="auto"/>
        <w:rPr>
          <w:rFonts w:ascii="Arial" w:hAnsi="Arial" w:cs="Arial"/>
          <w:sz w:val="22"/>
          <w:szCs w:val="22"/>
        </w:rPr>
      </w:pPr>
      <w:r w:rsidRPr="000E3FF3">
        <w:rPr>
          <w:rFonts w:ascii="Arial" w:hAnsi="Arial" w:cs="Arial"/>
          <w:sz w:val="22"/>
          <w:szCs w:val="22"/>
        </w:rPr>
        <w:t>The venue and mode of transport used.</w:t>
      </w:r>
    </w:p>
    <w:p w:rsidR="0068599F" w:rsidRPr="000E3FF3" w:rsidRDefault="0068599F" w:rsidP="00AC030D">
      <w:pPr>
        <w:numPr>
          <w:ilvl w:val="0"/>
          <w:numId w:val="84"/>
        </w:numPr>
        <w:tabs>
          <w:tab w:val="left" w:pos="3420"/>
        </w:tabs>
        <w:spacing w:line="360" w:lineRule="auto"/>
        <w:rPr>
          <w:rFonts w:ascii="Arial" w:hAnsi="Arial" w:cs="Arial"/>
          <w:sz w:val="22"/>
          <w:szCs w:val="22"/>
        </w:rPr>
      </w:pPr>
      <w:r w:rsidRPr="000E3FF3">
        <w:rPr>
          <w:rFonts w:ascii="Arial" w:hAnsi="Arial" w:cs="Arial"/>
          <w:sz w:val="22"/>
          <w:szCs w:val="22"/>
        </w:rPr>
        <w:t>The names of the staff members assigned to each of the children.</w:t>
      </w:r>
    </w:p>
    <w:p w:rsidR="0068599F" w:rsidRPr="000E3FF3" w:rsidRDefault="0068599F" w:rsidP="00AC030D">
      <w:pPr>
        <w:numPr>
          <w:ilvl w:val="0"/>
          <w:numId w:val="84"/>
        </w:numPr>
        <w:tabs>
          <w:tab w:val="left" w:pos="3420"/>
        </w:tabs>
        <w:spacing w:line="360" w:lineRule="auto"/>
        <w:rPr>
          <w:rFonts w:ascii="Arial" w:hAnsi="Arial" w:cs="Arial"/>
          <w:sz w:val="22"/>
          <w:szCs w:val="22"/>
        </w:rPr>
      </w:pPr>
      <w:r w:rsidRPr="000E3FF3">
        <w:rPr>
          <w:rFonts w:ascii="Arial" w:hAnsi="Arial" w:cs="Arial"/>
          <w:sz w:val="22"/>
          <w:szCs w:val="22"/>
        </w:rPr>
        <w:t>The time of return.</w:t>
      </w:r>
    </w:p>
    <w:p w:rsidR="0068599F" w:rsidRPr="000E3FF3" w:rsidRDefault="0068599F" w:rsidP="0068599F">
      <w:pPr>
        <w:tabs>
          <w:tab w:val="left" w:pos="3420"/>
        </w:tabs>
        <w:spacing w:line="360" w:lineRule="auto"/>
        <w:rPr>
          <w:rFonts w:ascii="Arial" w:hAnsi="Arial" w:cs="Arial"/>
          <w:sz w:val="22"/>
          <w:szCs w:val="22"/>
        </w:rPr>
      </w:pPr>
    </w:p>
    <w:p w:rsidR="0068599F" w:rsidRPr="000E3FF3" w:rsidRDefault="0068599F" w:rsidP="00AC030D">
      <w:pPr>
        <w:numPr>
          <w:ilvl w:val="0"/>
          <w:numId w:val="85"/>
        </w:numPr>
        <w:spacing w:line="360" w:lineRule="auto"/>
        <w:rPr>
          <w:rFonts w:ascii="Arial" w:hAnsi="Arial" w:cs="Arial"/>
          <w:sz w:val="22"/>
          <w:szCs w:val="22"/>
        </w:rPr>
      </w:pPr>
      <w:r w:rsidRPr="000E3FF3">
        <w:rPr>
          <w:rFonts w:ascii="Arial" w:hAnsi="Arial" w:cs="Arial"/>
          <w:sz w:val="22"/>
          <w:szCs w:val="22"/>
        </w:rPr>
        <w:lastRenderedPageBreak/>
        <w:t xml:space="preserve">We take a mobile phone on outings, as well as supplies of tissues, wipes, spare clothing and nappies, medicines required for individual children, a mini first aid kit, snacks and water. The amount of equipment will vary and be consistent with the venue and the number of children, as well as how </w:t>
      </w:r>
      <w:proofErr w:type="spellStart"/>
      <w:r w:rsidRPr="000E3FF3">
        <w:rPr>
          <w:rFonts w:ascii="Arial" w:hAnsi="Arial" w:cs="Arial"/>
          <w:sz w:val="22"/>
          <w:szCs w:val="22"/>
        </w:rPr>
        <w:t>longthey</w:t>
      </w:r>
      <w:proofErr w:type="spellEnd"/>
      <w:r w:rsidRPr="000E3FF3">
        <w:rPr>
          <w:rFonts w:ascii="Arial" w:hAnsi="Arial" w:cs="Arial"/>
          <w:sz w:val="22"/>
          <w:szCs w:val="22"/>
        </w:rPr>
        <w:t xml:space="preserve"> will be out for. We apply sun cream to children as needed and ensure they are dressed appropriately for the type of outing and weather conditions.</w:t>
      </w:r>
    </w:p>
    <w:p w:rsidR="0068599F" w:rsidRPr="000E3FF3" w:rsidRDefault="0068599F" w:rsidP="00AC030D">
      <w:pPr>
        <w:numPr>
          <w:ilvl w:val="0"/>
          <w:numId w:val="85"/>
        </w:numPr>
        <w:spacing w:line="360" w:lineRule="auto"/>
        <w:rPr>
          <w:rFonts w:ascii="Arial" w:hAnsi="Arial" w:cs="Arial"/>
          <w:sz w:val="22"/>
          <w:szCs w:val="22"/>
        </w:rPr>
      </w:pPr>
      <w:r w:rsidRPr="000E3FF3">
        <w:rPr>
          <w:rFonts w:ascii="Arial" w:hAnsi="Arial" w:cs="Arial"/>
          <w:sz w:val="22"/>
          <w:szCs w:val="22"/>
        </w:rPr>
        <w:t>We take a list of children with us with contact numbers of parents/carers, as well as an accident form and a copy of our Missing Child Policy.</w:t>
      </w:r>
    </w:p>
    <w:p w:rsidR="0068599F" w:rsidRPr="000E3FF3" w:rsidRDefault="0068599F" w:rsidP="00AC030D">
      <w:pPr>
        <w:numPr>
          <w:ilvl w:val="0"/>
          <w:numId w:val="85"/>
        </w:numPr>
        <w:spacing w:line="360" w:lineRule="auto"/>
        <w:rPr>
          <w:rFonts w:ascii="Arial" w:hAnsi="Arial" w:cs="Arial"/>
          <w:sz w:val="22"/>
          <w:szCs w:val="22"/>
        </w:rPr>
      </w:pPr>
      <w:r w:rsidRPr="000E3FF3">
        <w:rPr>
          <w:rFonts w:ascii="Arial" w:hAnsi="Arial" w:cs="Arial"/>
          <w:sz w:val="22"/>
          <w:szCs w:val="22"/>
        </w:rPr>
        <w:t>We provide children with visibility vests to wear that contain the name and setting telephone number – but not the name of the child.</w:t>
      </w:r>
    </w:p>
    <w:p w:rsidR="0068599F" w:rsidRPr="000E3FF3" w:rsidRDefault="0068599F" w:rsidP="00AC030D">
      <w:pPr>
        <w:numPr>
          <w:ilvl w:val="0"/>
          <w:numId w:val="85"/>
        </w:numPr>
        <w:spacing w:line="360" w:lineRule="auto"/>
        <w:rPr>
          <w:rFonts w:ascii="Arial" w:hAnsi="Arial" w:cs="Arial"/>
          <w:sz w:val="22"/>
          <w:szCs w:val="22"/>
        </w:rPr>
      </w:pPr>
      <w:r w:rsidRPr="000E3FF3">
        <w:rPr>
          <w:rFonts w:ascii="Arial" w:hAnsi="Arial" w:cs="Arial"/>
          <w:sz w:val="22"/>
          <w:szCs w:val="22"/>
        </w:rPr>
        <w:t>Records are kept of the vehicles used to transport children, with named drivers and appropriate</w:t>
      </w:r>
      <w:r w:rsidR="00B13527" w:rsidRPr="000E3FF3">
        <w:rPr>
          <w:rFonts w:ascii="Arial" w:hAnsi="Arial" w:cs="Arial"/>
          <w:sz w:val="22"/>
          <w:szCs w:val="22"/>
        </w:rPr>
        <w:t xml:space="preserve"> </w:t>
      </w:r>
      <w:r w:rsidRPr="000E3FF3">
        <w:rPr>
          <w:rFonts w:ascii="Arial" w:hAnsi="Arial" w:cs="Arial"/>
          <w:sz w:val="22"/>
          <w:szCs w:val="22"/>
        </w:rPr>
        <w:t>insurance cover.</w:t>
      </w:r>
    </w:p>
    <w:p w:rsidR="0068599F" w:rsidRPr="000E3FF3" w:rsidRDefault="0068599F" w:rsidP="00AC030D">
      <w:pPr>
        <w:numPr>
          <w:ilvl w:val="0"/>
          <w:numId w:val="85"/>
        </w:numPr>
        <w:spacing w:line="360" w:lineRule="auto"/>
        <w:rPr>
          <w:rFonts w:ascii="Arial" w:hAnsi="Arial" w:cs="Arial"/>
          <w:sz w:val="22"/>
          <w:szCs w:val="22"/>
        </w:rPr>
      </w:pPr>
      <w:r w:rsidRPr="000E3FF3">
        <w:rPr>
          <w:rFonts w:ascii="Arial" w:hAnsi="Arial" w:cs="Arial"/>
          <w:sz w:val="22"/>
          <w:szCs w:val="22"/>
        </w:rPr>
        <w:t>We ensure that seat belts are worn whilst travelling in vehicles and that booster seats and child safety seats are used as appropriate to the age of the child.</w:t>
      </w:r>
    </w:p>
    <w:p w:rsidR="0068599F" w:rsidRPr="000E3FF3" w:rsidRDefault="0068599F" w:rsidP="00AC030D">
      <w:pPr>
        <w:numPr>
          <w:ilvl w:val="0"/>
          <w:numId w:val="85"/>
        </w:numPr>
        <w:spacing w:line="360" w:lineRule="auto"/>
        <w:rPr>
          <w:rFonts w:ascii="Arial" w:hAnsi="Arial" w:cs="Arial"/>
          <w:sz w:val="22"/>
          <w:szCs w:val="22"/>
        </w:rPr>
      </w:pPr>
      <w:r w:rsidRPr="000E3FF3">
        <w:rPr>
          <w:rFonts w:ascii="Arial" w:hAnsi="Arial" w:cs="Arial"/>
          <w:sz w:val="22"/>
          <w:szCs w:val="22"/>
        </w:rPr>
        <w:t>As a precaution, we ensure that children do not eat when travelling in vehicles.</w:t>
      </w:r>
    </w:p>
    <w:p w:rsidR="0068599F" w:rsidRPr="000E3FF3" w:rsidRDefault="0068599F" w:rsidP="00AC030D">
      <w:pPr>
        <w:numPr>
          <w:ilvl w:val="0"/>
          <w:numId w:val="85"/>
        </w:numPr>
        <w:spacing w:line="360" w:lineRule="auto"/>
        <w:rPr>
          <w:rFonts w:ascii="Arial" w:hAnsi="Arial" w:cs="Arial"/>
          <w:sz w:val="22"/>
          <w:szCs w:val="22"/>
        </w:rPr>
      </w:pPr>
      <w:r w:rsidRPr="000E3FF3">
        <w:rPr>
          <w:rFonts w:ascii="Arial" w:hAnsi="Arial" w:cs="Arial"/>
          <w:sz w:val="22"/>
          <w:szCs w:val="22"/>
        </w:rPr>
        <w:t>We ensure that contracted drivers are from reputable companies, do not have unsupervised access to the children and are not included in the ratios.</w:t>
      </w:r>
    </w:p>
    <w:p w:rsidR="0068599F" w:rsidRPr="000E3FF3" w:rsidRDefault="0068599F" w:rsidP="0068599F">
      <w:pPr>
        <w:spacing w:line="360" w:lineRule="auto"/>
        <w:rPr>
          <w:rFonts w:ascii="Arial" w:hAnsi="Arial" w:cs="Arial"/>
          <w:sz w:val="22"/>
          <w:szCs w:val="22"/>
        </w:rPr>
      </w:pPr>
    </w:p>
    <w:p w:rsidR="00025955" w:rsidRPr="000E3FF3" w:rsidRDefault="00025955" w:rsidP="0068599F">
      <w:pPr>
        <w:spacing w:line="360" w:lineRule="auto"/>
        <w:rPr>
          <w:rFonts w:ascii="Arial" w:hAnsi="Arial" w:cs="Arial"/>
          <w:sz w:val="22"/>
          <w:szCs w:val="22"/>
        </w:rPr>
      </w:pPr>
    </w:p>
    <w:p w:rsidR="00025955" w:rsidRPr="000E3FF3" w:rsidRDefault="00025955" w:rsidP="0068599F">
      <w:pPr>
        <w:spacing w:line="360" w:lineRule="auto"/>
        <w:rPr>
          <w:rFonts w:ascii="Arial" w:hAnsi="Arial" w:cs="Arial"/>
          <w:sz w:val="22"/>
          <w:szCs w:val="22"/>
        </w:rPr>
      </w:pPr>
    </w:p>
    <w:tbl>
      <w:tblPr>
        <w:tblW w:w="5000" w:type="pct"/>
        <w:tblLook w:val="01E0"/>
      </w:tblPr>
      <w:tblGrid>
        <w:gridCol w:w="5058"/>
        <w:gridCol w:w="3829"/>
        <w:gridCol w:w="2104"/>
      </w:tblGrid>
      <w:tr w:rsidR="0068599F" w:rsidRPr="000E3FF3" w:rsidTr="0068599F">
        <w:tc>
          <w:tcPr>
            <w:tcW w:w="2301" w:type="pct"/>
          </w:tcPr>
          <w:p w:rsidR="0068599F" w:rsidRPr="000E3FF3" w:rsidRDefault="0068599F" w:rsidP="0068599F">
            <w:pPr>
              <w:spacing w:line="360" w:lineRule="auto"/>
              <w:rPr>
                <w:rFonts w:ascii="Arial" w:hAnsi="Arial" w:cs="Arial"/>
              </w:rPr>
            </w:pPr>
            <w:r w:rsidRPr="000E3FF3">
              <w:rPr>
                <w:rFonts w:ascii="Arial" w:hAnsi="Arial" w:cs="Arial"/>
                <w:sz w:val="22"/>
                <w:szCs w:val="22"/>
              </w:rPr>
              <w:t>This policy was adopted by</w:t>
            </w:r>
          </w:p>
        </w:tc>
        <w:tc>
          <w:tcPr>
            <w:tcW w:w="1742" w:type="pct"/>
            <w:tcBorders>
              <w:bottom w:val="single" w:sz="4" w:space="0" w:color="7030A0"/>
            </w:tcBorders>
            <w:shd w:val="clear" w:color="auto" w:fill="auto"/>
          </w:tcPr>
          <w:p w:rsidR="0068599F" w:rsidRPr="000E3FF3" w:rsidRDefault="0068599F" w:rsidP="0068599F">
            <w:pPr>
              <w:spacing w:line="360" w:lineRule="auto"/>
              <w:rPr>
                <w:rFonts w:ascii="Arial" w:hAnsi="Arial" w:cs="Arial"/>
              </w:rPr>
            </w:pPr>
          </w:p>
        </w:tc>
        <w:tc>
          <w:tcPr>
            <w:tcW w:w="957" w:type="pct"/>
          </w:tcPr>
          <w:p w:rsidR="0068599F" w:rsidRPr="000E3FF3" w:rsidRDefault="0068599F" w:rsidP="0068599F">
            <w:pPr>
              <w:spacing w:line="360" w:lineRule="auto"/>
              <w:rPr>
                <w:rFonts w:ascii="Arial" w:hAnsi="Arial" w:cs="Arial"/>
                <w:i/>
              </w:rPr>
            </w:pPr>
            <w:r w:rsidRPr="000E3FF3">
              <w:rPr>
                <w:rFonts w:ascii="Arial" w:hAnsi="Arial" w:cs="Arial"/>
                <w:i/>
                <w:sz w:val="22"/>
                <w:szCs w:val="22"/>
              </w:rPr>
              <w:t>(name of provider)</w:t>
            </w:r>
          </w:p>
        </w:tc>
      </w:tr>
      <w:tr w:rsidR="0068599F" w:rsidRPr="000E3FF3" w:rsidTr="0068599F">
        <w:tc>
          <w:tcPr>
            <w:tcW w:w="2301" w:type="pct"/>
          </w:tcPr>
          <w:p w:rsidR="0068599F" w:rsidRPr="000E3FF3" w:rsidRDefault="0068599F" w:rsidP="0068599F">
            <w:pPr>
              <w:spacing w:line="360" w:lineRule="auto"/>
              <w:rPr>
                <w:rFonts w:ascii="Arial" w:hAnsi="Arial" w:cs="Arial"/>
              </w:rPr>
            </w:pPr>
            <w:r w:rsidRPr="000E3FF3">
              <w:rPr>
                <w:rFonts w:ascii="Arial" w:hAnsi="Arial" w:cs="Arial"/>
                <w:sz w:val="22"/>
                <w:szCs w:val="22"/>
              </w:rPr>
              <w:t>On</w:t>
            </w:r>
          </w:p>
        </w:tc>
        <w:tc>
          <w:tcPr>
            <w:tcW w:w="1742" w:type="pct"/>
            <w:tcBorders>
              <w:top w:val="single" w:sz="4" w:space="0" w:color="7030A0"/>
              <w:bottom w:val="single" w:sz="4" w:space="0" w:color="7030A0"/>
            </w:tcBorders>
          </w:tcPr>
          <w:p w:rsidR="0068599F" w:rsidRPr="000E3FF3" w:rsidRDefault="0068599F" w:rsidP="0068599F">
            <w:pPr>
              <w:spacing w:line="360" w:lineRule="auto"/>
              <w:rPr>
                <w:rFonts w:ascii="Arial" w:hAnsi="Arial" w:cs="Arial"/>
              </w:rPr>
            </w:pPr>
          </w:p>
        </w:tc>
        <w:tc>
          <w:tcPr>
            <w:tcW w:w="957" w:type="pct"/>
          </w:tcPr>
          <w:p w:rsidR="0068599F" w:rsidRPr="000E3FF3" w:rsidRDefault="0068599F" w:rsidP="0068599F">
            <w:pPr>
              <w:spacing w:line="360" w:lineRule="auto"/>
              <w:rPr>
                <w:rFonts w:ascii="Arial" w:hAnsi="Arial" w:cs="Arial"/>
                <w:i/>
              </w:rPr>
            </w:pPr>
            <w:r w:rsidRPr="000E3FF3">
              <w:rPr>
                <w:rFonts w:ascii="Arial" w:hAnsi="Arial" w:cs="Arial"/>
                <w:i/>
                <w:sz w:val="22"/>
                <w:szCs w:val="22"/>
              </w:rPr>
              <w:t>(date)</w:t>
            </w:r>
          </w:p>
        </w:tc>
      </w:tr>
      <w:tr w:rsidR="0068599F" w:rsidRPr="000E3FF3" w:rsidTr="0068599F">
        <w:tc>
          <w:tcPr>
            <w:tcW w:w="2301" w:type="pct"/>
          </w:tcPr>
          <w:p w:rsidR="0068599F" w:rsidRPr="000E3FF3" w:rsidRDefault="0068599F" w:rsidP="0068599F">
            <w:pPr>
              <w:spacing w:line="360" w:lineRule="auto"/>
              <w:rPr>
                <w:rFonts w:ascii="Arial" w:hAnsi="Arial" w:cs="Arial"/>
              </w:rPr>
            </w:pPr>
            <w:r w:rsidRPr="000E3FF3">
              <w:rPr>
                <w:rFonts w:ascii="Arial" w:hAnsi="Arial" w:cs="Arial"/>
                <w:sz w:val="22"/>
                <w:szCs w:val="22"/>
              </w:rPr>
              <w:t>Date to be reviewed</w:t>
            </w:r>
          </w:p>
        </w:tc>
        <w:tc>
          <w:tcPr>
            <w:tcW w:w="1742" w:type="pct"/>
            <w:tcBorders>
              <w:top w:val="single" w:sz="4" w:space="0" w:color="7030A0"/>
              <w:bottom w:val="single" w:sz="4" w:space="0" w:color="7030A0"/>
            </w:tcBorders>
          </w:tcPr>
          <w:p w:rsidR="0068599F" w:rsidRPr="000E3FF3" w:rsidRDefault="0068599F" w:rsidP="0068599F">
            <w:pPr>
              <w:spacing w:line="360" w:lineRule="auto"/>
              <w:rPr>
                <w:rFonts w:ascii="Arial" w:hAnsi="Arial" w:cs="Arial"/>
              </w:rPr>
            </w:pPr>
          </w:p>
        </w:tc>
        <w:tc>
          <w:tcPr>
            <w:tcW w:w="957" w:type="pct"/>
          </w:tcPr>
          <w:p w:rsidR="0068599F" w:rsidRPr="000E3FF3" w:rsidRDefault="0068599F" w:rsidP="0068599F">
            <w:pPr>
              <w:spacing w:line="360" w:lineRule="auto"/>
              <w:rPr>
                <w:rFonts w:ascii="Arial" w:hAnsi="Arial" w:cs="Arial"/>
                <w:i/>
              </w:rPr>
            </w:pPr>
            <w:r w:rsidRPr="000E3FF3">
              <w:rPr>
                <w:rFonts w:ascii="Arial" w:hAnsi="Arial" w:cs="Arial"/>
                <w:i/>
                <w:sz w:val="22"/>
                <w:szCs w:val="22"/>
              </w:rPr>
              <w:t>(date)</w:t>
            </w:r>
          </w:p>
        </w:tc>
      </w:tr>
      <w:tr w:rsidR="0068599F" w:rsidRPr="000E3FF3" w:rsidTr="0068599F">
        <w:tc>
          <w:tcPr>
            <w:tcW w:w="2301" w:type="pct"/>
          </w:tcPr>
          <w:p w:rsidR="0068599F" w:rsidRPr="000E3FF3" w:rsidRDefault="0068599F" w:rsidP="0068599F">
            <w:pPr>
              <w:spacing w:line="360" w:lineRule="auto"/>
              <w:rPr>
                <w:rFonts w:ascii="Arial" w:hAnsi="Arial" w:cs="Arial"/>
              </w:rPr>
            </w:pPr>
            <w:r w:rsidRPr="000E3FF3">
              <w:rPr>
                <w:rFonts w:ascii="Arial" w:hAnsi="Arial" w:cs="Arial"/>
                <w:sz w:val="22"/>
                <w:szCs w:val="22"/>
              </w:rPr>
              <w:t>Signed on behalf of the provider</w:t>
            </w:r>
          </w:p>
        </w:tc>
        <w:tc>
          <w:tcPr>
            <w:tcW w:w="2699" w:type="pct"/>
            <w:gridSpan w:val="2"/>
            <w:tcBorders>
              <w:bottom w:val="single" w:sz="4" w:space="0" w:color="7030A0"/>
            </w:tcBorders>
          </w:tcPr>
          <w:p w:rsidR="0068599F" w:rsidRPr="000E3FF3" w:rsidRDefault="0068599F" w:rsidP="0068599F">
            <w:pPr>
              <w:spacing w:line="360" w:lineRule="auto"/>
              <w:rPr>
                <w:rFonts w:ascii="Arial" w:hAnsi="Arial" w:cs="Arial"/>
              </w:rPr>
            </w:pPr>
          </w:p>
        </w:tc>
      </w:tr>
      <w:tr w:rsidR="0068599F" w:rsidRPr="000E3FF3" w:rsidTr="0068599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301" w:type="pct"/>
            <w:tcBorders>
              <w:top w:val="nil"/>
              <w:left w:val="nil"/>
              <w:bottom w:val="nil"/>
              <w:right w:val="nil"/>
            </w:tcBorders>
          </w:tcPr>
          <w:p w:rsidR="0068599F" w:rsidRPr="000E3FF3" w:rsidRDefault="0068599F" w:rsidP="0068599F">
            <w:pPr>
              <w:spacing w:line="360" w:lineRule="auto"/>
              <w:rPr>
                <w:rFonts w:ascii="Arial" w:hAnsi="Arial" w:cs="Arial"/>
              </w:rPr>
            </w:pPr>
            <w:r w:rsidRPr="000E3FF3">
              <w:rPr>
                <w:rFonts w:ascii="Arial" w:hAnsi="Arial" w:cs="Arial"/>
                <w:sz w:val="22"/>
                <w:szCs w:val="22"/>
              </w:rPr>
              <w:t>Name of signatory</w:t>
            </w:r>
          </w:p>
        </w:tc>
        <w:tc>
          <w:tcPr>
            <w:tcW w:w="2699" w:type="pct"/>
            <w:gridSpan w:val="2"/>
            <w:tcBorders>
              <w:top w:val="single" w:sz="4" w:space="0" w:color="7030A0"/>
              <w:left w:val="nil"/>
              <w:bottom w:val="single" w:sz="4" w:space="0" w:color="7030A0"/>
              <w:right w:val="nil"/>
            </w:tcBorders>
          </w:tcPr>
          <w:p w:rsidR="0068599F" w:rsidRPr="000E3FF3" w:rsidRDefault="0068599F" w:rsidP="0068599F">
            <w:pPr>
              <w:spacing w:line="360" w:lineRule="auto"/>
              <w:rPr>
                <w:rFonts w:ascii="Arial" w:hAnsi="Arial" w:cs="Arial"/>
              </w:rPr>
            </w:pPr>
          </w:p>
        </w:tc>
      </w:tr>
      <w:tr w:rsidR="0068599F" w:rsidRPr="000E3FF3" w:rsidTr="0068599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301" w:type="pct"/>
            <w:tcBorders>
              <w:top w:val="nil"/>
              <w:left w:val="nil"/>
              <w:bottom w:val="nil"/>
              <w:right w:val="nil"/>
            </w:tcBorders>
          </w:tcPr>
          <w:p w:rsidR="0068599F" w:rsidRPr="000E3FF3" w:rsidRDefault="0068599F" w:rsidP="0068599F">
            <w:pPr>
              <w:spacing w:line="360" w:lineRule="auto"/>
              <w:rPr>
                <w:rFonts w:ascii="Arial" w:hAnsi="Arial" w:cs="Arial"/>
              </w:rPr>
            </w:pPr>
            <w:r w:rsidRPr="000E3FF3">
              <w:rPr>
                <w:rFonts w:ascii="Arial" w:hAnsi="Arial" w:cs="Arial"/>
                <w:sz w:val="22"/>
                <w:szCs w:val="22"/>
              </w:rPr>
              <w:t>Role of signatory (e.g. chair, director or owner)</w:t>
            </w:r>
          </w:p>
        </w:tc>
        <w:tc>
          <w:tcPr>
            <w:tcW w:w="2699" w:type="pct"/>
            <w:gridSpan w:val="2"/>
            <w:tcBorders>
              <w:top w:val="single" w:sz="4" w:space="0" w:color="7030A0"/>
              <w:left w:val="nil"/>
              <w:bottom w:val="single" w:sz="4" w:space="0" w:color="7030A0"/>
              <w:right w:val="nil"/>
            </w:tcBorders>
          </w:tcPr>
          <w:p w:rsidR="0068599F" w:rsidRPr="000E3FF3" w:rsidRDefault="0068599F" w:rsidP="0068599F">
            <w:pPr>
              <w:spacing w:line="360" w:lineRule="auto"/>
              <w:rPr>
                <w:rFonts w:ascii="Arial" w:hAnsi="Arial" w:cs="Arial"/>
              </w:rPr>
            </w:pPr>
          </w:p>
        </w:tc>
      </w:tr>
    </w:tbl>
    <w:p w:rsidR="0068599F" w:rsidRPr="000E3FF3" w:rsidRDefault="0068599F" w:rsidP="0068599F">
      <w:pPr>
        <w:spacing w:line="360" w:lineRule="auto"/>
        <w:rPr>
          <w:rFonts w:ascii="Arial" w:hAnsi="Arial" w:cs="Arial"/>
          <w:sz w:val="22"/>
          <w:szCs w:val="22"/>
        </w:rPr>
      </w:pPr>
    </w:p>
    <w:p w:rsidR="0068599F" w:rsidRPr="000E3FF3" w:rsidRDefault="0068599F" w:rsidP="0068599F">
      <w:pPr>
        <w:spacing w:line="360" w:lineRule="auto"/>
        <w:rPr>
          <w:rFonts w:ascii="Arial" w:hAnsi="Arial" w:cs="Arial"/>
          <w:b/>
          <w:sz w:val="22"/>
          <w:szCs w:val="22"/>
        </w:rPr>
      </w:pPr>
      <w:r w:rsidRPr="000E3FF3">
        <w:rPr>
          <w:rFonts w:ascii="Arial" w:hAnsi="Arial" w:cs="Arial"/>
          <w:b/>
          <w:sz w:val="22"/>
          <w:szCs w:val="22"/>
        </w:rPr>
        <w:t>Other useful Pre-school Learning Alliance publications</w:t>
      </w:r>
    </w:p>
    <w:p w:rsidR="0068599F" w:rsidRPr="000E3FF3" w:rsidRDefault="0068599F" w:rsidP="0068599F">
      <w:pPr>
        <w:spacing w:line="360" w:lineRule="auto"/>
        <w:rPr>
          <w:rFonts w:ascii="Arial" w:hAnsi="Arial" w:cs="Arial"/>
          <w:b/>
          <w:sz w:val="22"/>
          <w:szCs w:val="22"/>
        </w:rPr>
      </w:pPr>
    </w:p>
    <w:p w:rsidR="0068599F" w:rsidRPr="000E3FF3" w:rsidRDefault="0068599F" w:rsidP="00AC030D">
      <w:pPr>
        <w:pStyle w:val="ListParagraph"/>
        <w:numPr>
          <w:ilvl w:val="0"/>
          <w:numId w:val="86"/>
        </w:numPr>
        <w:spacing w:line="360" w:lineRule="auto"/>
        <w:rPr>
          <w:rFonts w:ascii="Arial" w:hAnsi="Arial" w:cs="Arial"/>
          <w:sz w:val="22"/>
          <w:szCs w:val="22"/>
        </w:rPr>
      </w:pPr>
      <w:r w:rsidRPr="000E3FF3">
        <w:rPr>
          <w:rFonts w:ascii="Arial" w:hAnsi="Arial" w:cs="Arial"/>
          <w:sz w:val="22"/>
          <w:szCs w:val="22"/>
        </w:rPr>
        <w:t>Daily Register and Outings Record (2012)</w:t>
      </w:r>
    </w:p>
    <w:p w:rsidR="0068599F" w:rsidRPr="000E3FF3" w:rsidRDefault="0068599F" w:rsidP="00AC030D">
      <w:pPr>
        <w:pStyle w:val="ListParagraph"/>
        <w:numPr>
          <w:ilvl w:val="0"/>
          <w:numId w:val="86"/>
        </w:numPr>
        <w:spacing w:line="360" w:lineRule="auto"/>
        <w:rPr>
          <w:rFonts w:ascii="Arial" w:hAnsi="Arial" w:cs="Arial"/>
          <w:sz w:val="22"/>
          <w:szCs w:val="22"/>
        </w:rPr>
      </w:pPr>
      <w:r w:rsidRPr="000E3FF3">
        <w:rPr>
          <w:rFonts w:ascii="Arial" w:hAnsi="Arial" w:cs="Arial"/>
          <w:sz w:val="22"/>
          <w:szCs w:val="22"/>
        </w:rPr>
        <w:t>Managing Risk (2009)</w:t>
      </w:r>
    </w:p>
    <w:p w:rsidR="000E5034" w:rsidRPr="000E3FF3" w:rsidRDefault="000E5034" w:rsidP="0068599F">
      <w:pPr>
        <w:pStyle w:val="ListParagraph"/>
        <w:spacing w:line="360" w:lineRule="auto"/>
        <w:ind w:left="360"/>
        <w:rPr>
          <w:rFonts w:ascii="Arial" w:hAnsi="Arial" w:cs="Arial"/>
          <w:b/>
          <w:sz w:val="22"/>
          <w:szCs w:val="22"/>
        </w:rPr>
      </w:pPr>
    </w:p>
    <w:p w:rsidR="000E5034" w:rsidRPr="000E3FF3" w:rsidRDefault="000E5034" w:rsidP="000E5034">
      <w:pPr>
        <w:pStyle w:val="ListParagraph"/>
        <w:spacing w:line="360" w:lineRule="auto"/>
        <w:ind w:left="360"/>
        <w:jc w:val="right"/>
        <w:rPr>
          <w:rFonts w:ascii="Arial" w:hAnsi="Arial" w:cs="Arial"/>
          <w:b/>
          <w:sz w:val="22"/>
          <w:szCs w:val="22"/>
        </w:rPr>
      </w:pPr>
    </w:p>
    <w:p w:rsidR="000E5034" w:rsidRPr="000E3FF3" w:rsidRDefault="000E5034" w:rsidP="000E5034">
      <w:pPr>
        <w:pStyle w:val="ListParagraph"/>
        <w:spacing w:line="360" w:lineRule="auto"/>
        <w:ind w:left="360"/>
        <w:jc w:val="right"/>
        <w:rPr>
          <w:rFonts w:ascii="Arial" w:hAnsi="Arial" w:cs="Arial"/>
          <w:b/>
          <w:sz w:val="22"/>
          <w:szCs w:val="22"/>
        </w:rPr>
      </w:pPr>
    </w:p>
    <w:p w:rsidR="000E5034" w:rsidRPr="000E3FF3" w:rsidRDefault="000E5034" w:rsidP="000E5034">
      <w:pPr>
        <w:pStyle w:val="ListParagraph"/>
        <w:spacing w:line="360" w:lineRule="auto"/>
        <w:ind w:left="360"/>
        <w:jc w:val="right"/>
        <w:rPr>
          <w:rFonts w:ascii="Arial" w:hAnsi="Arial" w:cs="Arial"/>
          <w:b/>
          <w:sz w:val="22"/>
          <w:szCs w:val="22"/>
        </w:rPr>
      </w:pPr>
    </w:p>
    <w:p w:rsidR="000E5034" w:rsidRPr="000E3FF3" w:rsidRDefault="000E5034" w:rsidP="000E5034">
      <w:pPr>
        <w:pStyle w:val="ListParagraph"/>
        <w:spacing w:line="360" w:lineRule="auto"/>
        <w:ind w:left="360"/>
        <w:jc w:val="right"/>
        <w:rPr>
          <w:rFonts w:ascii="Arial" w:hAnsi="Arial" w:cs="Arial"/>
          <w:b/>
          <w:sz w:val="22"/>
          <w:szCs w:val="22"/>
        </w:rPr>
      </w:pPr>
    </w:p>
    <w:p w:rsidR="000E5034" w:rsidRPr="000E3FF3" w:rsidRDefault="000E5034" w:rsidP="000E5034">
      <w:pPr>
        <w:pStyle w:val="ListParagraph"/>
        <w:spacing w:line="360" w:lineRule="auto"/>
        <w:ind w:left="360"/>
        <w:jc w:val="right"/>
        <w:rPr>
          <w:rFonts w:ascii="Arial" w:hAnsi="Arial" w:cs="Arial"/>
          <w:b/>
          <w:sz w:val="22"/>
          <w:szCs w:val="22"/>
        </w:rPr>
      </w:pPr>
    </w:p>
    <w:p w:rsidR="000E5034" w:rsidRPr="000E3FF3" w:rsidRDefault="000E5034" w:rsidP="001A5864">
      <w:pPr>
        <w:pStyle w:val="ListParagraph"/>
        <w:spacing w:line="360" w:lineRule="auto"/>
        <w:ind w:left="360"/>
        <w:rPr>
          <w:rFonts w:ascii="Arial" w:hAnsi="Arial" w:cs="Arial"/>
          <w:b/>
          <w:sz w:val="22"/>
          <w:szCs w:val="22"/>
        </w:rPr>
      </w:pPr>
    </w:p>
    <w:p w:rsidR="0068599F" w:rsidRPr="000E3FF3" w:rsidRDefault="0068599F" w:rsidP="0068599F">
      <w:pPr>
        <w:pStyle w:val="Header"/>
        <w:spacing w:line="360" w:lineRule="auto"/>
        <w:rPr>
          <w:rFonts w:ascii="Arial" w:hAnsi="Arial" w:cs="Arial"/>
          <w:b/>
          <w:sz w:val="28"/>
          <w:szCs w:val="28"/>
        </w:rPr>
      </w:pPr>
      <w:r w:rsidRPr="000E3FF3">
        <w:rPr>
          <w:rFonts w:ascii="Arial" w:hAnsi="Arial" w:cs="Arial"/>
          <w:b/>
          <w:sz w:val="28"/>
          <w:szCs w:val="28"/>
        </w:rPr>
        <w:lastRenderedPageBreak/>
        <w:t>Supervision of Staff</w:t>
      </w:r>
    </w:p>
    <w:p w:rsidR="0068599F" w:rsidRPr="000E3FF3" w:rsidRDefault="0068599F" w:rsidP="0068599F">
      <w:pPr>
        <w:pStyle w:val="Header"/>
        <w:spacing w:line="360" w:lineRule="auto"/>
        <w:jc w:val="both"/>
        <w:rPr>
          <w:rFonts w:ascii="Arial" w:hAnsi="Arial" w:cs="Arial"/>
          <w:sz w:val="22"/>
          <w:szCs w:val="22"/>
        </w:rPr>
      </w:pPr>
    </w:p>
    <w:p w:rsidR="0068599F" w:rsidRPr="000E3FF3" w:rsidRDefault="0068599F" w:rsidP="0068599F">
      <w:pPr>
        <w:pStyle w:val="Header"/>
        <w:spacing w:line="360" w:lineRule="auto"/>
        <w:jc w:val="both"/>
        <w:rPr>
          <w:rFonts w:ascii="Arial" w:hAnsi="Arial" w:cs="Arial"/>
          <w:sz w:val="22"/>
          <w:szCs w:val="22"/>
        </w:rPr>
      </w:pPr>
      <w:r w:rsidRPr="000E3FF3">
        <w:rPr>
          <w:rFonts w:ascii="Arial" w:hAnsi="Arial" w:cs="Arial"/>
          <w:sz w:val="22"/>
          <w:szCs w:val="22"/>
        </w:rPr>
        <w:t xml:space="preserve">The setting senior management, setting manager and deputy are responsible for ensuring all staff, including students, </w:t>
      </w:r>
      <w:proofErr w:type="gramStart"/>
      <w:r w:rsidRPr="000E3FF3">
        <w:rPr>
          <w:rFonts w:ascii="Arial" w:hAnsi="Arial" w:cs="Arial"/>
          <w:sz w:val="22"/>
          <w:szCs w:val="22"/>
        </w:rPr>
        <w:t>are</w:t>
      </w:r>
      <w:proofErr w:type="gramEnd"/>
      <w:r w:rsidRPr="000E3FF3">
        <w:rPr>
          <w:rFonts w:ascii="Arial" w:hAnsi="Arial" w:cs="Arial"/>
          <w:sz w:val="22"/>
          <w:szCs w:val="22"/>
        </w:rPr>
        <w:t xml:space="preserve"> suitable to work with children. Checks are carried out via enhanced DBS clearance check. However staff can only start work at the setting once we receive two satisfactory references and an enhanced DBS check conducted by the setting. Where staff with a current enhanced DBS is allowed to start work, the employee will be made to sign DBS declaration form confirming nothing has changed since the last DBS check. The member of staff will not be left unsupervised with the children until our setting DBS clearance is obtained.</w:t>
      </w:r>
    </w:p>
    <w:p w:rsidR="0068599F" w:rsidRPr="000E3FF3" w:rsidRDefault="0068599F" w:rsidP="0068599F">
      <w:pPr>
        <w:pStyle w:val="Header"/>
        <w:spacing w:line="360" w:lineRule="auto"/>
        <w:jc w:val="both"/>
        <w:rPr>
          <w:rFonts w:ascii="Arial" w:hAnsi="Arial" w:cs="Arial"/>
          <w:sz w:val="22"/>
          <w:szCs w:val="22"/>
        </w:rPr>
      </w:pPr>
    </w:p>
    <w:p w:rsidR="0068599F" w:rsidRPr="000E3FF3" w:rsidRDefault="0068599F" w:rsidP="0068599F">
      <w:pPr>
        <w:pStyle w:val="Header"/>
        <w:spacing w:line="360" w:lineRule="auto"/>
        <w:jc w:val="both"/>
        <w:rPr>
          <w:rFonts w:ascii="Arial" w:hAnsi="Arial" w:cs="Arial"/>
          <w:sz w:val="22"/>
          <w:szCs w:val="22"/>
        </w:rPr>
      </w:pPr>
      <w:r w:rsidRPr="000E3FF3">
        <w:rPr>
          <w:rFonts w:ascii="Arial" w:hAnsi="Arial" w:cs="Arial"/>
          <w:sz w:val="22"/>
          <w:szCs w:val="22"/>
        </w:rPr>
        <w:t xml:space="preserve">Staff with DBS awaiting </w:t>
      </w:r>
      <w:proofErr w:type="spellStart"/>
      <w:r w:rsidRPr="000E3FF3">
        <w:rPr>
          <w:rFonts w:ascii="Arial" w:hAnsi="Arial" w:cs="Arial"/>
          <w:sz w:val="22"/>
          <w:szCs w:val="22"/>
        </w:rPr>
        <w:t>Childville</w:t>
      </w:r>
      <w:proofErr w:type="spellEnd"/>
      <w:r w:rsidRPr="000E3FF3">
        <w:rPr>
          <w:rFonts w:ascii="Arial" w:hAnsi="Arial" w:cs="Arial"/>
          <w:sz w:val="22"/>
          <w:szCs w:val="22"/>
        </w:rPr>
        <w:t xml:space="preserve"> DBS check will never:</w:t>
      </w:r>
    </w:p>
    <w:p w:rsidR="0068599F" w:rsidRPr="000E3FF3" w:rsidRDefault="0068599F" w:rsidP="00C34F23">
      <w:pPr>
        <w:pStyle w:val="Header"/>
        <w:numPr>
          <w:ilvl w:val="0"/>
          <w:numId w:val="212"/>
        </w:numPr>
        <w:tabs>
          <w:tab w:val="clear" w:pos="4680"/>
          <w:tab w:val="clear" w:pos="9360"/>
          <w:tab w:val="center" w:pos="4153"/>
          <w:tab w:val="right" w:pos="8306"/>
        </w:tabs>
        <w:spacing w:line="360" w:lineRule="auto"/>
        <w:jc w:val="both"/>
        <w:rPr>
          <w:rFonts w:ascii="Arial" w:hAnsi="Arial" w:cs="Arial"/>
          <w:sz w:val="22"/>
          <w:szCs w:val="22"/>
        </w:rPr>
      </w:pPr>
      <w:r w:rsidRPr="000E3FF3">
        <w:rPr>
          <w:rFonts w:ascii="Arial" w:hAnsi="Arial" w:cs="Arial"/>
          <w:sz w:val="22"/>
          <w:szCs w:val="22"/>
        </w:rPr>
        <w:t>Be left unsupervised whilst caring for children</w:t>
      </w:r>
    </w:p>
    <w:p w:rsidR="0068599F" w:rsidRPr="000E3FF3" w:rsidRDefault="0068599F" w:rsidP="00C34F23">
      <w:pPr>
        <w:pStyle w:val="Header"/>
        <w:numPr>
          <w:ilvl w:val="0"/>
          <w:numId w:val="212"/>
        </w:numPr>
        <w:tabs>
          <w:tab w:val="clear" w:pos="4680"/>
          <w:tab w:val="clear" w:pos="9360"/>
          <w:tab w:val="center" w:pos="4153"/>
          <w:tab w:val="right" w:pos="8306"/>
        </w:tabs>
        <w:spacing w:line="360" w:lineRule="auto"/>
        <w:jc w:val="both"/>
        <w:rPr>
          <w:rFonts w:ascii="Arial" w:hAnsi="Arial" w:cs="Arial"/>
          <w:sz w:val="22"/>
          <w:szCs w:val="22"/>
        </w:rPr>
      </w:pPr>
      <w:r w:rsidRPr="000E3FF3">
        <w:rPr>
          <w:rFonts w:ascii="Arial" w:hAnsi="Arial" w:cs="Arial"/>
          <w:sz w:val="22"/>
          <w:szCs w:val="22"/>
        </w:rPr>
        <w:t>Take children for toilet visits unless supervised by registered staff</w:t>
      </w:r>
    </w:p>
    <w:p w:rsidR="0068599F" w:rsidRPr="000E3FF3" w:rsidRDefault="0068599F" w:rsidP="00C34F23">
      <w:pPr>
        <w:pStyle w:val="Header"/>
        <w:numPr>
          <w:ilvl w:val="0"/>
          <w:numId w:val="212"/>
        </w:numPr>
        <w:tabs>
          <w:tab w:val="clear" w:pos="4680"/>
          <w:tab w:val="clear" w:pos="9360"/>
          <w:tab w:val="center" w:pos="4153"/>
          <w:tab w:val="right" w:pos="8306"/>
        </w:tabs>
        <w:spacing w:line="360" w:lineRule="auto"/>
        <w:jc w:val="both"/>
        <w:rPr>
          <w:rFonts w:ascii="Arial" w:hAnsi="Arial" w:cs="Arial"/>
          <w:sz w:val="22"/>
          <w:szCs w:val="22"/>
        </w:rPr>
      </w:pPr>
      <w:r w:rsidRPr="000E3FF3">
        <w:rPr>
          <w:rFonts w:ascii="Arial" w:hAnsi="Arial" w:cs="Arial"/>
          <w:sz w:val="22"/>
          <w:szCs w:val="22"/>
        </w:rPr>
        <w:t>Change nappies</w:t>
      </w:r>
    </w:p>
    <w:p w:rsidR="0068599F" w:rsidRPr="000E3FF3" w:rsidRDefault="0068599F" w:rsidP="00C34F23">
      <w:pPr>
        <w:pStyle w:val="Header"/>
        <w:numPr>
          <w:ilvl w:val="0"/>
          <w:numId w:val="212"/>
        </w:numPr>
        <w:tabs>
          <w:tab w:val="clear" w:pos="4680"/>
          <w:tab w:val="clear" w:pos="9360"/>
          <w:tab w:val="center" w:pos="4153"/>
          <w:tab w:val="right" w:pos="8306"/>
        </w:tabs>
        <w:spacing w:line="360" w:lineRule="auto"/>
        <w:jc w:val="both"/>
        <w:rPr>
          <w:rFonts w:ascii="Arial" w:hAnsi="Arial" w:cs="Arial"/>
          <w:sz w:val="22"/>
          <w:szCs w:val="22"/>
        </w:rPr>
      </w:pPr>
      <w:r w:rsidRPr="000E3FF3">
        <w:rPr>
          <w:rFonts w:ascii="Arial" w:hAnsi="Arial" w:cs="Arial"/>
          <w:sz w:val="22"/>
          <w:szCs w:val="22"/>
        </w:rPr>
        <w:t>Be left alone in a room or outside with children</w:t>
      </w:r>
    </w:p>
    <w:p w:rsidR="0068599F" w:rsidRPr="000E3FF3" w:rsidRDefault="0068599F" w:rsidP="00C34F23">
      <w:pPr>
        <w:pStyle w:val="Header"/>
        <w:numPr>
          <w:ilvl w:val="0"/>
          <w:numId w:val="212"/>
        </w:numPr>
        <w:tabs>
          <w:tab w:val="clear" w:pos="4680"/>
          <w:tab w:val="clear" w:pos="9360"/>
          <w:tab w:val="center" w:pos="4153"/>
          <w:tab w:val="right" w:pos="8306"/>
        </w:tabs>
        <w:spacing w:line="360" w:lineRule="auto"/>
        <w:jc w:val="both"/>
        <w:rPr>
          <w:rFonts w:ascii="Arial" w:hAnsi="Arial" w:cs="Arial"/>
          <w:sz w:val="22"/>
          <w:szCs w:val="22"/>
        </w:rPr>
      </w:pPr>
      <w:r w:rsidRPr="000E3FF3">
        <w:rPr>
          <w:rFonts w:ascii="Arial" w:hAnsi="Arial" w:cs="Arial"/>
          <w:sz w:val="22"/>
          <w:szCs w:val="22"/>
        </w:rPr>
        <w:t>Administer medication</w:t>
      </w:r>
    </w:p>
    <w:p w:rsidR="0068599F" w:rsidRPr="000E3FF3" w:rsidRDefault="0068599F" w:rsidP="00C34F23">
      <w:pPr>
        <w:pStyle w:val="Header"/>
        <w:numPr>
          <w:ilvl w:val="0"/>
          <w:numId w:val="212"/>
        </w:numPr>
        <w:tabs>
          <w:tab w:val="clear" w:pos="4680"/>
          <w:tab w:val="clear" w:pos="9360"/>
          <w:tab w:val="center" w:pos="4153"/>
          <w:tab w:val="right" w:pos="8306"/>
        </w:tabs>
        <w:spacing w:line="360" w:lineRule="auto"/>
        <w:jc w:val="both"/>
        <w:rPr>
          <w:rFonts w:ascii="Arial" w:hAnsi="Arial" w:cs="Arial"/>
          <w:sz w:val="22"/>
          <w:szCs w:val="22"/>
        </w:rPr>
      </w:pPr>
      <w:r w:rsidRPr="000E3FF3">
        <w:rPr>
          <w:rFonts w:ascii="Arial" w:hAnsi="Arial" w:cs="Arial"/>
          <w:sz w:val="22"/>
          <w:szCs w:val="22"/>
        </w:rPr>
        <w:t>Administer first aid</w:t>
      </w:r>
    </w:p>
    <w:p w:rsidR="0068599F" w:rsidRPr="000E3FF3" w:rsidRDefault="0068599F" w:rsidP="00C34F23">
      <w:pPr>
        <w:pStyle w:val="Header"/>
        <w:numPr>
          <w:ilvl w:val="0"/>
          <w:numId w:val="212"/>
        </w:numPr>
        <w:tabs>
          <w:tab w:val="clear" w:pos="4680"/>
          <w:tab w:val="clear" w:pos="9360"/>
          <w:tab w:val="center" w:pos="4153"/>
          <w:tab w:val="right" w:pos="8306"/>
        </w:tabs>
        <w:spacing w:line="360" w:lineRule="auto"/>
        <w:jc w:val="both"/>
        <w:rPr>
          <w:rFonts w:ascii="Arial" w:hAnsi="Arial" w:cs="Arial"/>
          <w:sz w:val="22"/>
          <w:szCs w:val="22"/>
        </w:rPr>
      </w:pPr>
      <w:r w:rsidRPr="000E3FF3">
        <w:rPr>
          <w:rFonts w:ascii="Arial" w:hAnsi="Arial" w:cs="Arial"/>
          <w:sz w:val="22"/>
          <w:szCs w:val="22"/>
        </w:rPr>
        <w:t>Take photographs of any children</w:t>
      </w:r>
    </w:p>
    <w:p w:rsidR="0068599F" w:rsidRPr="000E3FF3" w:rsidRDefault="0068599F" w:rsidP="00C34F23">
      <w:pPr>
        <w:pStyle w:val="Header"/>
        <w:numPr>
          <w:ilvl w:val="0"/>
          <w:numId w:val="212"/>
        </w:numPr>
        <w:tabs>
          <w:tab w:val="clear" w:pos="4680"/>
          <w:tab w:val="clear" w:pos="9360"/>
          <w:tab w:val="center" w:pos="4153"/>
          <w:tab w:val="right" w:pos="8306"/>
        </w:tabs>
        <w:spacing w:line="360" w:lineRule="auto"/>
        <w:jc w:val="both"/>
        <w:rPr>
          <w:rFonts w:ascii="Arial" w:hAnsi="Arial" w:cs="Arial"/>
          <w:sz w:val="22"/>
          <w:szCs w:val="22"/>
        </w:rPr>
      </w:pPr>
      <w:r w:rsidRPr="000E3FF3">
        <w:rPr>
          <w:rFonts w:ascii="Arial" w:hAnsi="Arial" w:cs="Arial"/>
          <w:sz w:val="22"/>
          <w:szCs w:val="22"/>
        </w:rPr>
        <w:t xml:space="preserve">Look at a child’s learning and development log. </w:t>
      </w:r>
    </w:p>
    <w:p w:rsidR="0068599F" w:rsidRPr="000E3FF3" w:rsidRDefault="0068599F" w:rsidP="0068599F">
      <w:pPr>
        <w:pStyle w:val="Header"/>
        <w:spacing w:line="360" w:lineRule="auto"/>
        <w:ind w:left="360"/>
        <w:jc w:val="both"/>
        <w:rPr>
          <w:rFonts w:ascii="Arial" w:hAnsi="Arial" w:cs="Arial"/>
          <w:sz w:val="22"/>
          <w:szCs w:val="22"/>
        </w:rPr>
      </w:pPr>
    </w:p>
    <w:p w:rsidR="0068599F" w:rsidRPr="000E3FF3" w:rsidRDefault="0068599F" w:rsidP="0068599F">
      <w:pPr>
        <w:pStyle w:val="Header"/>
        <w:spacing w:line="360" w:lineRule="auto"/>
        <w:ind w:left="360"/>
        <w:jc w:val="both"/>
        <w:rPr>
          <w:rFonts w:ascii="Arial" w:hAnsi="Arial" w:cs="Arial"/>
          <w:sz w:val="22"/>
          <w:szCs w:val="22"/>
        </w:rPr>
      </w:pPr>
      <w:r w:rsidRPr="000E3FF3">
        <w:rPr>
          <w:rFonts w:ascii="Arial" w:hAnsi="Arial" w:cs="Arial"/>
          <w:sz w:val="22"/>
          <w:szCs w:val="22"/>
        </w:rPr>
        <w:t xml:space="preserve">Whilst ensuring </w:t>
      </w:r>
      <w:proofErr w:type="gramStart"/>
      <w:r w:rsidRPr="000E3FF3">
        <w:rPr>
          <w:rFonts w:ascii="Arial" w:hAnsi="Arial" w:cs="Arial"/>
          <w:sz w:val="22"/>
          <w:szCs w:val="22"/>
        </w:rPr>
        <w:t>all the</w:t>
      </w:r>
      <w:proofErr w:type="gramEnd"/>
      <w:r w:rsidRPr="000E3FF3">
        <w:rPr>
          <w:rFonts w:ascii="Arial" w:hAnsi="Arial" w:cs="Arial"/>
          <w:sz w:val="22"/>
          <w:szCs w:val="22"/>
        </w:rPr>
        <w:t xml:space="preserve"> above are adhered to, we still recognise that it is vital that the staff member awaiting an enhanced disclosure is made to feel part of the team and participate fully in every other aspect of the setting day.</w:t>
      </w:r>
    </w:p>
    <w:p w:rsidR="0068599F" w:rsidRPr="000E3FF3" w:rsidRDefault="0068599F" w:rsidP="0068599F">
      <w:pPr>
        <w:pStyle w:val="Header"/>
        <w:spacing w:line="360" w:lineRule="auto"/>
        <w:ind w:left="360"/>
        <w:jc w:val="both"/>
        <w:rPr>
          <w:rFonts w:ascii="Arial" w:hAnsi="Arial" w:cs="Arial"/>
          <w:sz w:val="22"/>
          <w:szCs w:val="22"/>
        </w:rPr>
      </w:pPr>
    </w:p>
    <w:p w:rsidR="0068599F" w:rsidRPr="000E3FF3" w:rsidRDefault="0068599F" w:rsidP="0068599F">
      <w:pPr>
        <w:pStyle w:val="Header"/>
        <w:spacing w:line="360" w:lineRule="auto"/>
        <w:ind w:left="360"/>
        <w:jc w:val="both"/>
        <w:rPr>
          <w:rFonts w:ascii="Arial" w:hAnsi="Arial" w:cs="Arial"/>
          <w:sz w:val="22"/>
          <w:szCs w:val="22"/>
        </w:rPr>
      </w:pPr>
      <w:r w:rsidRPr="000E3FF3">
        <w:rPr>
          <w:rFonts w:ascii="Arial" w:hAnsi="Arial" w:cs="Arial"/>
          <w:sz w:val="22"/>
          <w:szCs w:val="22"/>
        </w:rPr>
        <w:t xml:space="preserve">We recognise that the enhanced DBS disclosure is only part of a suitability decision and setting management will ensure each individual working with a child goes through a vigorous recruitment and induction procedure (as laid out in the safer recruitment policy). We will also ensure they receive continuous support, training and supervision from management in order to provide a safe, secure and healthy environment for all children in the nursery. </w:t>
      </w:r>
    </w:p>
    <w:p w:rsidR="0068599F" w:rsidRPr="000E3FF3" w:rsidRDefault="0068599F" w:rsidP="0068599F">
      <w:pPr>
        <w:pStyle w:val="Header"/>
        <w:spacing w:line="360" w:lineRule="auto"/>
        <w:jc w:val="both"/>
        <w:rPr>
          <w:rFonts w:ascii="Arial" w:hAnsi="Arial" w:cs="Arial"/>
          <w:sz w:val="22"/>
          <w:szCs w:val="22"/>
        </w:rPr>
      </w:pPr>
    </w:p>
    <w:p w:rsidR="0068599F" w:rsidRPr="000E3FF3" w:rsidRDefault="0068599F" w:rsidP="0068599F">
      <w:pPr>
        <w:pStyle w:val="Header"/>
        <w:spacing w:line="360" w:lineRule="auto"/>
        <w:ind w:left="360"/>
        <w:jc w:val="both"/>
        <w:rPr>
          <w:rFonts w:ascii="Arial" w:hAnsi="Arial" w:cs="Arial"/>
          <w:sz w:val="22"/>
          <w:szCs w:val="22"/>
        </w:rPr>
      </w:pPr>
      <w:r w:rsidRPr="000E3FF3">
        <w:rPr>
          <w:rFonts w:ascii="Arial" w:hAnsi="Arial" w:cs="Arial"/>
          <w:sz w:val="22"/>
          <w:szCs w:val="22"/>
        </w:rPr>
        <w:t xml:space="preserve">All students will also receive an interview to ensure they are suitable for the setting, an induction process to ensure they fully understand and are able to implement the setting procedures, working practices and values. All students will be fully supervised to ensure they receive the appropriate support, training and information they may require. </w:t>
      </w:r>
    </w:p>
    <w:p w:rsidR="0068599F" w:rsidRPr="000E3FF3" w:rsidRDefault="0068599F" w:rsidP="0068599F">
      <w:pPr>
        <w:pStyle w:val="Header"/>
        <w:spacing w:line="360" w:lineRule="auto"/>
        <w:ind w:left="360"/>
        <w:jc w:val="both"/>
        <w:rPr>
          <w:rFonts w:ascii="Arial" w:hAnsi="Arial" w:cs="Arial"/>
          <w:sz w:val="22"/>
          <w:szCs w:val="22"/>
        </w:rPr>
      </w:pPr>
    </w:p>
    <w:p w:rsidR="0068599F" w:rsidRPr="000E3FF3" w:rsidRDefault="0068599F" w:rsidP="0068599F">
      <w:pPr>
        <w:pStyle w:val="NoSpacing"/>
        <w:rPr>
          <w:rFonts w:ascii="Arial" w:hAnsi="Arial" w:cs="Arial"/>
          <w:b/>
          <w:sz w:val="22"/>
          <w:szCs w:val="22"/>
        </w:rPr>
      </w:pPr>
    </w:p>
    <w:p w:rsidR="0068599F" w:rsidRPr="000E3FF3" w:rsidRDefault="0068599F" w:rsidP="0068599F">
      <w:pPr>
        <w:pStyle w:val="NoSpacing"/>
        <w:rPr>
          <w:rFonts w:ascii="Arial" w:hAnsi="Arial" w:cs="Arial"/>
          <w:b/>
          <w:sz w:val="22"/>
          <w:szCs w:val="22"/>
        </w:rPr>
      </w:pPr>
    </w:p>
    <w:p w:rsidR="0068599F" w:rsidRPr="000E3FF3" w:rsidRDefault="0068599F" w:rsidP="0068599F">
      <w:pPr>
        <w:pStyle w:val="NoSpacing"/>
        <w:rPr>
          <w:rFonts w:ascii="Arial" w:hAnsi="Arial" w:cs="Arial"/>
          <w:b/>
          <w:sz w:val="22"/>
          <w:szCs w:val="22"/>
        </w:rPr>
      </w:pPr>
    </w:p>
    <w:p w:rsidR="0068599F" w:rsidRPr="000E3FF3" w:rsidRDefault="0068599F" w:rsidP="0068599F">
      <w:pPr>
        <w:pStyle w:val="NoSpacing"/>
        <w:rPr>
          <w:rFonts w:ascii="Arial" w:hAnsi="Arial" w:cs="Arial"/>
          <w:b/>
          <w:sz w:val="22"/>
          <w:szCs w:val="22"/>
        </w:rPr>
      </w:pPr>
    </w:p>
    <w:tbl>
      <w:tblPr>
        <w:tblW w:w="5000" w:type="pct"/>
        <w:tblLook w:val="01E0"/>
      </w:tblPr>
      <w:tblGrid>
        <w:gridCol w:w="5058"/>
        <w:gridCol w:w="3829"/>
        <w:gridCol w:w="2104"/>
      </w:tblGrid>
      <w:tr w:rsidR="0068599F" w:rsidRPr="000E3FF3" w:rsidTr="0068599F">
        <w:tc>
          <w:tcPr>
            <w:tcW w:w="2301" w:type="pct"/>
          </w:tcPr>
          <w:p w:rsidR="0068599F" w:rsidRPr="000E3FF3" w:rsidRDefault="0068599F" w:rsidP="0068599F">
            <w:pPr>
              <w:spacing w:line="360" w:lineRule="auto"/>
              <w:rPr>
                <w:rFonts w:ascii="Arial" w:hAnsi="Arial" w:cs="Arial"/>
                <w:sz w:val="22"/>
                <w:szCs w:val="22"/>
              </w:rPr>
            </w:pPr>
          </w:p>
          <w:p w:rsidR="0068599F" w:rsidRPr="000E3FF3" w:rsidRDefault="0068599F" w:rsidP="0068599F">
            <w:pPr>
              <w:spacing w:line="360" w:lineRule="auto"/>
              <w:rPr>
                <w:rFonts w:ascii="Arial" w:hAnsi="Arial" w:cs="Arial"/>
              </w:rPr>
            </w:pPr>
            <w:r w:rsidRPr="000E3FF3">
              <w:rPr>
                <w:rFonts w:ascii="Arial" w:hAnsi="Arial" w:cs="Arial"/>
                <w:sz w:val="22"/>
                <w:szCs w:val="22"/>
              </w:rPr>
              <w:t>This policy was adopted at a meeting of</w:t>
            </w:r>
          </w:p>
        </w:tc>
        <w:tc>
          <w:tcPr>
            <w:tcW w:w="1742" w:type="pct"/>
            <w:tcBorders>
              <w:bottom w:val="single" w:sz="4" w:space="0" w:color="7030A0"/>
            </w:tcBorders>
            <w:shd w:val="clear" w:color="auto" w:fill="auto"/>
          </w:tcPr>
          <w:p w:rsidR="0068599F" w:rsidRPr="000E3FF3" w:rsidRDefault="0068599F" w:rsidP="0068599F">
            <w:pPr>
              <w:spacing w:line="360" w:lineRule="auto"/>
              <w:rPr>
                <w:rFonts w:ascii="Arial" w:hAnsi="Arial" w:cs="Arial"/>
              </w:rPr>
            </w:pPr>
          </w:p>
        </w:tc>
        <w:tc>
          <w:tcPr>
            <w:tcW w:w="957" w:type="pct"/>
          </w:tcPr>
          <w:p w:rsidR="0068599F" w:rsidRPr="000E3FF3" w:rsidRDefault="0068599F" w:rsidP="0068599F">
            <w:pPr>
              <w:spacing w:line="360" w:lineRule="auto"/>
              <w:rPr>
                <w:rFonts w:ascii="Arial" w:hAnsi="Arial" w:cs="Arial"/>
                <w:i/>
                <w:sz w:val="22"/>
                <w:szCs w:val="22"/>
              </w:rPr>
            </w:pPr>
          </w:p>
          <w:p w:rsidR="0068599F" w:rsidRPr="000E3FF3" w:rsidRDefault="0068599F" w:rsidP="0068599F">
            <w:pPr>
              <w:spacing w:line="360" w:lineRule="auto"/>
              <w:rPr>
                <w:rFonts w:ascii="Arial" w:hAnsi="Arial" w:cs="Arial"/>
                <w:i/>
              </w:rPr>
            </w:pPr>
            <w:r w:rsidRPr="000E3FF3">
              <w:rPr>
                <w:rFonts w:ascii="Arial" w:hAnsi="Arial" w:cs="Arial"/>
                <w:i/>
                <w:sz w:val="22"/>
                <w:szCs w:val="22"/>
              </w:rPr>
              <w:t>(name of provider)</w:t>
            </w:r>
          </w:p>
        </w:tc>
      </w:tr>
      <w:tr w:rsidR="0068599F" w:rsidRPr="000E3FF3" w:rsidTr="0068599F">
        <w:tc>
          <w:tcPr>
            <w:tcW w:w="2301" w:type="pct"/>
          </w:tcPr>
          <w:p w:rsidR="0068599F" w:rsidRPr="000E3FF3" w:rsidRDefault="0068599F" w:rsidP="0068599F">
            <w:pPr>
              <w:spacing w:line="360" w:lineRule="auto"/>
              <w:rPr>
                <w:rFonts w:ascii="Arial" w:hAnsi="Arial" w:cs="Arial"/>
              </w:rPr>
            </w:pPr>
            <w:r w:rsidRPr="000E3FF3">
              <w:rPr>
                <w:rFonts w:ascii="Arial" w:hAnsi="Arial" w:cs="Arial"/>
                <w:sz w:val="22"/>
                <w:szCs w:val="22"/>
              </w:rPr>
              <w:t>Held on</w:t>
            </w:r>
          </w:p>
        </w:tc>
        <w:tc>
          <w:tcPr>
            <w:tcW w:w="1742" w:type="pct"/>
            <w:tcBorders>
              <w:top w:val="single" w:sz="4" w:space="0" w:color="7030A0"/>
              <w:bottom w:val="single" w:sz="4" w:space="0" w:color="7030A0"/>
            </w:tcBorders>
          </w:tcPr>
          <w:p w:rsidR="0068599F" w:rsidRPr="000E3FF3" w:rsidRDefault="0068599F" w:rsidP="0068599F">
            <w:pPr>
              <w:spacing w:line="360" w:lineRule="auto"/>
              <w:rPr>
                <w:rFonts w:ascii="Arial" w:hAnsi="Arial" w:cs="Arial"/>
              </w:rPr>
            </w:pPr>
          </w:p>
        </w:tc>
        <w:tc>
          <w:tcPr>
            <w:tcW w:w="957" w:type="pct"/>
          </w:tcPr>
          <w:p w:rsidR="0068599F" w:rsidRPr="000E3FF3" w:rsidRDefault="0068599F" w:rsidP="0068599F">
            <w:pPr>
              <w:spacing w:line="360" w:lineRule="auto"/>
              <w:rPr>
                <w:rFonts w:ascii="Arial" w:hAnsi="Arial" w:cs="Arial"/>
                <w:i/>
              </w:rPr>
            </w:pPr>
            <w:r w:rsidRPr="000E3FF3">
              <w:rPr>
                <w:rFonts w:ascii="Arial" w:hAnsi="Arial" w:cs="Arial"/>
                <w:i/>
                <w:sz w:val="22"/>
                <w:szCs w:val="22"/>
              </w:rPr>
              <w:t>(date)</w:t>
            </w:r>
          </w:p>
        </w:tc>
      </w:tr>
      <w:tr w:rsidR="0068599F" w:rsidRPr="000E3FF3" w:rsidTr="0068599F">
        <w:tc>
          <w:tcPr>
            <w:tcW w:w="2301" w:type="pct"/>
          </w:tcPr>
          <w:p w:rsidR="0068599F" w:rsidRPr="000E3FF3" w:rsidRDefault="0068599F" w:rsidP="0068599F">
            <w:pPr>
              <w:spacing w:line="360" w:lineRule="auto"/>
              <w:rPr>
                <w:rFonts w:ascii="Arial" w:hAnsi="Arial" w:cs="Arial"/>
              </w:rPr>
            </w:pPr>
            <w:r w:rsidRPr="000E3FF3">
              <w:rPr>
                <w:rFonts w:ascii="Arial" w:hAnsi="Arial" w:cs="Arial"/>
                <w:sz w:val="22"/>
                <w:szCs w:val="22"/>
              </w:rPr>
              <w:t>Date to be reviewed</w:t>
            </w:r>
          </w:p>
        </w:tc>
        <w:tc>
          <w:tcPr>
            <w:tcW w:w="1742" w:type="pct"/>
            <w:tcBorders>
              <w:top w:val="single" w:sz="4" w:space="0" w:color="7030A0"/>
              <w:bottom w:val="single" w:sz="4" w:space="0" w:color="7030A0"/>
            </w:tcBorders>
          </w:tcPr>
          <w:p w:rsidR="0068599F" w:rsidRPr="000E3FF3" w:rsidRDefault="0068599F" w:rsidP="0068599F">
            <w:pPr>
              <w:spacing w:line="360" w:lineRule="auto"/>
              <w:rPr>
                <w:rFonts w:ascii="Arial" w:hAnsi="Arial" w:cs="Arial"/>
              </w:rPr>
            </w:pPr>
          </w:p>
        </w:tc>
        <w:tc>
          <w:tcPr>
            <w:tcW w:w="957" w:type="pct"/>
          </w:tcPr>
          <w:p w:rsidR="0068599F" w:rsidRPr="000E3FF3" w:rsidRDefault="0068599F" w:rsidP="0068599F">
            <w:pPr>
              <w:spacing w:line="360" w:lineRule="auto"/>
              <w:rPr>
                <w:rFonts w:ascii="Arial" w:hAnsi="Arial" w:cs="Arial"/>
                <w:i/>
              </w:rPr>
            </w:pPr>
            <w:r w:rsidRPr="000E3FF3">
              <w:rPr>
                <w:rFonts w:ascii="Arial" w:hAnsi="Arial" w:cs="Arial"/>
                <w:i/>
                <w:sz w:val="22"/>
                <w:szCs w:val="22"/>
              </w:rPr>
              <w:t>(date)</w:t>
            </w:r>
          </w:p>
        </w:tc>
      </w:tr>
      <w:tr w:rsidR="0068599F" w:rsidRPr="000E3FF3" w:rsidTr="0068599F">
        <w:tc>
          <w:tcPr>
            <w:tcW w:w="2301" w:type="pct"/>
          </w:tcPr>
          <w:p w:rsidR="0068599F" w:rsidRPr="000E3FF3" w:rsidRDefault="0068599F" w:rsidP="0068599F">
            <w:pPr>
              <w:spacing w:line="360" w:lineRule="auto"/>
              <w:rPr>
                <w:rFonts w:ascii="Arial" w:hAnsi="Arial" w:cs="Arial"/>
              </w:rPr>
            </w:pPr>
            <w:r w:rsidRPr="000E3FF3">
              <w:rPr>
                <w:rFonts w:ascii="Arial" w:hAnsi="Arial" w:cs="Arial"/>
                <w:sz w:val="22"/>
                <w:szCs w:val="22"/>
              </w:rPr>
              <w:t>Signed on behalf of the provider</w:t>
            </w:r>
          </w:p>
        </w:tc>
        <w:tc>
          <w:tcPr>
            <w:tcW w:w="2699" w:type="pct"/>
            <w:gridSpan w:val="2"/>
            <w:tcBorders>
              <w:bottom w:val="single" w:sz="4" w:space="0" w:color="7030A0"/>
            </w:tcBorders>
          </w:tcPr>
          <w:p w:rsidR="0068599F" w:rsidRPr="000E3FF3" w:rsidRDefault="0068599F" w:rsidP="0068599F">
            <w:pPr>
              <w:spacing w:line="360" w:lineRule="auto"/>
              <w:rPr>
                <w:rFonts w:ascii="Arial" w:hAnsi="Arial" w:cs="Arial"/>
              </w:rPr>
            </w:pPr>
          </w:p>
        </w:tc>
      </w:tr>
      <w:tr w:rsidR="0068599F" w:rsidRPr="000E3FF3" w:rsidTr="0068599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301" w:type="pct"/>
            <w:tcBorders>
              <w:top w:val="nil"/>
              <w:left w:val="nil"/>
              <w:bottom w:val="nil"/>
              <w:right w:val="nil"/>
            </w:tcBorders>
          </w:tcPr>
          <w:p w:rsidR="0068599F" w:rsidRPr="000E3FF3" w:rsidRDefault="0068599F" w:rsidP="0068599F">
            <w:pPr>
              <w:spacing w:line="360" w:lineRule="auto"/>
              <w:rPr>
                <w:rFonts w:ascii="Arial" w:hAnsi="Arial" w:cs="Arial"/>
              </w:rPr>
            </w:pPr>
            <w:r w:rsidRPr="000E3FF3">
              <w:rPr>
                <w:rFonts w:ascii="Arial" w:hAnsi="Arial" w:cs="Arial"/>
                <w:sz w:val="22"/>
                <w:szCs w:val="22"/>
              </w:rPr>
              <w:t>Name of signatory</w:t>
            </w:r>
          </w:p>
        </w:tc>
        <w:tc>
          <w:tcPr>
            <w:tcW w:w="2699" w:type="pct"/>
            <w:gridSpan w:val="2"/>
            <w:tcBorders>
              <w:top w:val="single" w:sz="4" w:space="0" w:color="7030A0"/>
              <w:left w:val="nil"/>
              <w:bottom w:val="single" w:sz="4" w:space="0" w:color="7030A0"/>
              <w:right w:val="nil"/>
            </w:tcBorders>
          </w:tcPr>
          <w:p w:rsidR="0068599F" w:rsidRPr="000E3FF3" w:rsidRDefault="0068599F" w:rsidP="0068599F">
            <w:pPr>
              <w:spacing w:line="360" w:lineRule="auto"/>
              <w:rPr>
                <w:rFonts w:ascii="Arial" w:hAnsi="Arial" w:cs="Arial"/>
              </w:rPr>
            </w:pPr>
          </w:p>
        </w:tc>
      </w:tr>
      <w:tr w:rsidR="0068599F" w:rsidRPr="000E3FF3" w:rsidTr="0068599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301" w:type="pct"/>
            <w:tcBorders>
              <w:top w:val="nil"/>
              <w:left w:val="nil"/>
              <w:bottom w:val="nil"/>
              <w:right w:val="nil"/>
            </w:tcBorders>
          </w:tcPr>
          <w:p w:rsidR="0068599F" w:rsidRPr="000E3FF3" w:rsidRDefault="0068599F" w:rsidP="0068599F">
            <w:pPr>
              <w:spacing w:line="360" w:lineRule="auto"/>
              <w:rPr>
                <w:rFonts w:ascii="Arial" w:hAnsi="Arial" w:cs="Arial"/>
              </w:rPr>
            </w:pPr>
            <w:r w:rsidRPr="000E3FF3">
              <w:rPr>
                <w:rFonts w:ascii="Arial" w:hAnsi="Arial" w:cs="Arial"/>
                <w:sz w:val="22"/>
                <w:szCs w:val="22"/>
              </w:rPr>
              <w:t>Role of signatory (e.g. chair, director or owner)</w:t>
            </w:r>
          </w:p>
        </w:tc>
        <w:tc>
          <w:tcPr>
            <w:tcW w:w="2699" w:type="pct"/>
            <w:gridSpan w:val="2"/>
            <w:tcBorders>
              <w:top w:val="single" w:sz="4" w:space="0" w:color="7030A0"/>
              <w:left w:val="nil"/>
              <w:bottom w:val="single" w:sz="4" w:space="0" w:color="7030A0"/>
              <w:right w:val="nil"/>
            </w:tcBorders>
          </w:tcPr>
          <w:p w:rsidR="0068599F" w:rsidRPr="000E3FF3" w:rsidRDefault="0068599F" w:rsidP="0068599F">
            <w:pPr>
              <w:spacing w:line="360" w:lineRule="auto"/>
              <w:rPr>
                <w:rFonts w:ascii="Arial" w:hAnsi="Arial" w:cs="Arial"/>
              </w:rPr>
            </w:pPr>
          </w:p>
        </w:tc>
      </w:tr>
    </w:tbl>
    <w:p w:rsidR="0068599F" w:rsidRPr="000E3FF3" w:rsidRDefault="0068599F" w:rsidP="0068599F">
      <w:pPr>
        <w:spacing w:before="120" w:after="120" w:line="360" w:lineRule="auto"/>
        <w:ind w:left="360"/>
        <w:rPr>
          <w:rFonts w:ascii="Arial" w:hAnsi="Arial" w:cs="Arial"/>
          <w:sz w:val="22"/>
          <w:szCs w:val="22"/>
        </w:rPr>
      </w:pPr>
    </w:p>
    <w:p w:rsidR="000E5034" w:rsidRPr="000E3FF3" w:rsidRDefault="000E5034" w:rsidP="0068599F">
      <w:pPr>
        <w:pStyle w:val="ListParagraph"/>
        <w:spacing w:line="360" w:lineRule="auto"/>
        <w:ind w:left="360"/>
        <w:rPr>
          <w:rFonts w:ascii="Arial" w:hAnsi="Arial" w:cs="Arial"/>
          <w:b/>
          <w:sz w:val="22"/>
          <w:szCs w:val="22"/>
        </w:rPr>
      </w:pPr>
    </w:p>
    <w:p w:rsidR="000E5034" w:rsidRPr="000E3FF3" w:rsidRDefault="000E5034" w:rsidP="000E5034">
      <w:pPr>
        <w:pStyle w:val="ListParagraph"/>
        <w:spacing w:line="360" w:lineRule="auto"/>
        <w:ind w:left="360"/>
        <w:jc w:val="right"/>
        <w:rPr>
          <w:rFonts w:ascii="Arial" w:hAnsi="Arial" w:cs="Arial"/>
          <w:b/>
          <w:sz w:val="22"/>
          <w:szCs w:val="22"/>
        </w:rPr>
      </w:pPr>
    </w:p>
    <w:p w:rsidR="000E5034" w:rsidRPr="000E3FF3" w:rsidRDefault="000E5034" w:rsidP="000E5034">
      <w:pPr>
        <w:pStyle w:val="ListParagraph"/>
        <w:spacing w:line="360" w:lineRule="auto"/>
        <w:ind w:left="360"/>
        <w:jc w:val="right"/>
        <w:rPr>
          <w:rFonts w:ascii="Arial" w:hAnsi="Arial" w:cs="Arial"/>
          <w:b/>
          <w:sz w:val="22"/>
          <w:szCs w:val="22"/>
        </w:rPr>
      </w:pPr>
    </w:p>
    <w:p w:rsidR="00832427" w:rsidRPr="000E3FF3" w:rsidRDefault="00832427" w:rsidP="000E5034">
      <w:pPr>
        <w:pStyle w:val="ListParagraph"/>
        <w:spacing w:line="360" w:lineRule="auto"/>
        <w:ind w:left="360"/>
        <w:jc w:val="right"/>
        <w:rPr>
          <w:rFonts w:ascii="Arial" w:hAnsi="Arial" w:cs="Arial"/>
          <w:b/>
          <w:sz w:val="22"/>
          <w:szCs w:val="22"/>
        </w:rPr>
      </w:pPr>
    </w:p>
    <w:p w:rsidR="00832427" w:rsidRPr="000E3FF3" w:rsidRDefault="00832427" w:rsidP="000E5034">
      <w:pPr>
        <w:pStyle w:val="ListParagraph"/>
        <w:spacing w:line="360" w:lineRule="auto"/>
        <w:ind w:left="360"/>
        <w:jc w:val="right"/>
        <w:rPr>
          <w:rFonts w:ascii="Arial" w:hAnsi="Arial" w:cs="Arial"/>
          <w:b/>
          <w:sz w:val="22"/>
          <w:szCs w:val="22"/>
        </w:rPr>
      </w:pPr>
    </w:p>
    <w:p w:rsidR="000E5034" w:rsidRPr="000E3FF3" w:rsidRDefault="000E5034" w:rsidP="000E5034">
      <w:pPr>
        <w:pStyle w:val="ListParagraph"/>
        <w:spacing w:line="360" w:lineRule="auto"/>
        <w:ind w:left="360"/>
        <w:jc w:val="right"/>
        <w:rPr>
          <w:rFonts w:ascii="Arial" w:hAnsi="Arial" w:cs="Arial"/>
          <w:b/>
          <w:sz w:val="22"/>
          <w:szCs w:val="22"/>
        </w:rPr>
      </w:pPr>
    </w:p>
    <w:p w:rsidR="000E5034" w:rsidRPr="000E3FF3" w:rsidRDefault="000E5034" w:rsidP="000E5034">
      <w:pPr>
        <w:pStyle w:val="ListParagraph"/>
        <w:spacing w:line="360" w:lineRule="auto"/>
        <w:ind w:left="360"/>
        <w:jc w:val="right"/>
        <w:rPr>
          <w:rFonts w:ascii="Arial" w:hAnsi="Arial" w:cs="Arial"/>
          <w:b/>
          <w:sz w:val="22"/>
          <w:szCs w:val="22"/>
        </w:rPr>
      </w:pPr>
    </w:p>
    <w:p w:rsidR="00411CB4" w:rsidRPr="000E3FF3" w:rsidRDefault="00411CB4" w:rsidP="000E5034">
      <w:pPr>
        <w:pStyle w:val="ListParagraph"/>
        <w:spacing w:line="360" w:lineRule="auto"/>
        <w:ind w:left="360"/>
        <w:jc w:val="right"/>
        <w:rPr>
          <w:rFonts w:ascii="Arial" w:hAnsi="Arial" w:cs="Arial"/>
          <w:b/>
          <w:sz w:val="22"/>
          <w:szCs w:val="22"/>
        </w:rPr>
      </w:pPr>
    </w:p>
    <w:p w:rsidR="002665E8" w:rsidRPr="000E3FF3" w:rsidRDefault="002665E8" w:rsidP="00F11821">
      <w:pPr>
        <w:pStyle w:val="ListParagraph"/>
        <w:spacing w:line="360" w:lineRule="auto"/>
        <w:ind w:left="360"/>
        <w:jc w:val="both"/>
        <w:rPr>
          <w:rFonts w:ascii="Arial" w:hAnsi="Arial" w:cs="Arial"/>
          <w:b/>
          <w:sz w:val="22"/>
          <w:szCs w:val="22"/>
        </w:rPr>
      </w:pPr>
    </w:p>
    <w:p w:rsidR="002665E8" w:rsidRPr="000E3FF3" w:rsidRDefault="002665E8" w:rsidP="00F11821">
      <w:pPr>
        <w:pStyle w:val="ListParagraph"/>
        <w:spacing w:line="360" w:lineRule="auto"/>
        <w:ind w:left="360"/>
        <w:jc w:val="both"/>
        <w:rPr>
          <w:rFonts w:ascii="Arial" w:hAnsi="Arial" w:cs="Arial"/>
          <w:b/>
          <w:sz w:val="22"/>
          <w:szCs w:val="22"/>
        </w:rPr>
      </w:pPr>
    </w:p>
    <w:p w:rsidR="002665E8" w:rsidRPr="000E3FF3" w:rsidRDefault="002665E8" w:rsidP="00F11821">
      <w:pPr>
        <w:pStyle w:val="ListParagraph"/>
        <w:spacing w:line="360" w:lineRule="auto"/>
        <w:ind w:left="360"/>
        <w:jc w:val="both"/>
        <w:rPr>
          <w:rFonts w:ascii="Arial" w:hAnsi="Arial" w:cs="Arial"/>
          <w:b/>
          <w:sz w:val="22"/>
          <w:szCs w:val="22"/>
        </w:rPr>
      </w:pPr>
    </w:p>
    <w:p w:rsidR="002665E8" w:rsidRPr="000E3FF3" w:rsidRDefault="002665E8" w:rsidP="00F11821">
      <w:pPr>
        <w:pStyle w:val="ListParagraph"/>
        <w:spacing w:line="360" w:lineRule="auto"/>
        <w:ind w:left="360"/>
        <w:jc w:val="both"/>
        <w:rPr>
          <w:rFonts w:ascii="Arial" w:hAnsi="Arial" w:cs="Arial"/>
          <w:b/>
          <w:sz w:val="22"/>
          <w:szCs w:val="22"/>
        </w:rPr>
      </w:pPr>
    </w:p>
    <w:p w:rsidR="002665E8" w:rsidRPr="000E3FF3" w:rsidRDefault="002665E8" w:rsidP="00F11821">
      <w:pPr>
        <w:pStyle w:val="ListParagraph"/>
        <w:spacing w:line="360" w:lineRule="auto"/>
        <w:ind w:left="360"/>
        <w:jc w:val="both"/>
        <w:rPr>
          <w:rFonts w:ascii="Arial" w:hAnsi="Arial" w:cs="Arial"/>
          <w:b/>
          <w:sz w:val="22"/>
          <w:szCs w:val="22"/>
        </w:rPr>
      </w:pPr>
    </w:p>
    <w:p w:rsidR="002665E8" w:rsidRPr="000E3FF3" w:rsidRDefault="002665E8" w:rsidP="00F11821">
      <w:pPr>
        <w:pStyle w:val="ListParagraph"/>
        <w:spacing w:line="360" w:lineRule="auto"/>
        <w:ind w:left="360"/>
        <w:jc w:val="both"/>
        <w:rPr>
          <w:rFonts w:ascii="Arial" w:hAnsi="Arial" w:cs="Arial"/>
          <w:b/>
          <w:sz w:val="22"/>
          <w:szCs w:val="22"/>
        </w:rPr>
      </w:pPr>
    </w:p>
    <w:p w:rsidR="002665E8" w:rsidRPr="000E3FF3" w:rsidRDefault="002665E8" w:rsidP="00F11821">
      <w:pPr>
        <w:pStyle w:val="ListParagraph"/>
        <w:spacing w:line="360" w:lineRule="auto"/>
        <w:ind w:left="360"/>
        <w:jc w:val="both"/>
        <w:rPr>
          <w:rFonts w:ascii="Arial" w:hAnsi="Arial" w:cs="Arial"/>
          <w:b/>
          <w:sz w:val="22"/>
          <w:szCs w:val="22"/>
        </w:rPr>
      </w:pPr>
    </w:p>
    <w:p w:rsidR="005E4101" w:rsidRPr="000E3FF3" w:rsidRDefault="005E4101" w:rsidP="00F11821">
      <w:pPr>
        <w:pStyle w:val="ListParagraph"/>
        <w:spacing w:line="360" w:lineRule="auto"/>
        <w:ind w:left="360"/>
        <w:jc w:val="both"/>
        <w:rPr>
          <w:rFonts w:ascii="Arial" w:hAnsi="Arial" w:cs="Arial"/>
          <w:b/>
          <w:sz w:val="22"/>
          <w:szCs w:val="22"/>
        </w:rPr>
      </w:pPr>
    </w:p>
    <w:p w:rsidR="002665E8" w:rsidRPr="000E3FF3" w:rsidRDefault="002665E8" w:rsidP="00F11821">
      <w:pPr>
        <w:pStyle w:val="ListParagraph"/>
        <w:spacing w:line="360" w:lineRule="auto"/>
        <w:ind w:left="360"/>
        <w:jc w:val="both"/>
        <w:rPr>
          <w:rFonts w:ascii="Arial" w:hAnsi="Arial" w:cs="Arial"/>
          <w:b/>
          <w:sz w:val="22"/>
          <w:szCs w:val="22"/>
        </w:rPr>
      </w:pPr>
    </w:p>
    <w:p w:rsidR="005E4101" w:rsidRPr="000E3FF3" w:rsidRDefault="005E4101" w:rsidP="00F11821">
      <w:pPr>
        <w:pStyle w:val="ListParagraph"/>
        <w:spacing w:line="360" w:lineRule="auto"/>
        <w:ind w:left="360"/>
        <w:jc w:val="both"/>
        <w:rPr>
          <w:rFonts w:ascii="Arial" w:hAnsi="Arial" w:cs="Arial"/>
          <w:b/>
          <w:sz w:val="22"/>
          <w:szCs w:val="22"/>
        </w:rPr>
      </w:pPr>
    </w:p>
    <w:p w:rsidR="005E4101" w:rsidRPr="000E3FF3" w:rsidRDefault="005E4101" w:rsidP="00F11821">
      <w:pPr>
        <w:pStyle w:val="ListParagraph"/>
        <w:spacing w:line="360" w:lineRule="auto"/>
        <w:ind w:left="360"/>
        <w:jc w:val="both"/>
        <w:rPr>
          <w:rFonts w:ascii="Arial" w:hAnsi="Arial" w:cs="Arial"/>
          <w:b/>
          <w:sz w:val="22"/>
          <w:szCs w:val="22"/>
        </w:rPr>
      </w:pPr>
    </w:p>
    <w:p w:rsidR="00CC63C2" w:rsidRPr="000E3FF3" w:rsidRDefault="00CC63C2" w:rsidP="00F11821">
      <w:pPr>
        <w:pStyle w:val="ListParagraph"/>
        <w:spacing w:line="360" w:lineRule="auto"/>
        <w:ind w:left="360"/>
        <w:jc w:val="both"/>
        <w:rPr>
          <w:rFonts w:ascii="Arial" w:hAnsi="Arial" w:cs="Arial"/>
          <w:b/>
          <w:sz w:val="22"/>
          <w:szCs w:val="22"/>
        </w:rPr>
      </w:pPr>
    </w:p>
    <w:p w:rsidR="00CC63C2" w:rsidRPr="000E3FF3" w:rsidRDefault="00CC63C2" w:rsidP="00F11821">
      <w:pPr>
        <w:pStyle w:val="ListParagraph"/>
        <w:spacing w:line="360" w:lineRule="auto"/>
        <w:ind w:left="360"/>
        <w:jc w:val="both"/>
        <w:rPr>
          <w:rFonts w:ascii="Arial" w:hAnsi="Arial" w:cs="Arial"/>
          <w:b/>
          <w:sz w:val="22"/>
          <w:szCs w:val="22"/>
        </w:rPr>
      </w:pPr>
    </w:p>
    <w:p w:rsidR="00CC63C2" w:rsidRPr="000E3FF3" w:rsidRDefault="00CC63C2" w:rsidP="00F11821">
      <w:pPr>
        <w:pStyle w:val="ListParagraph"/>
        <w:spacing w:line="360" w:lineRule="auto"/>
        <w:ind w:left="360"/>
        <w:jc w:val="both"/>
        <w:rPr>
          <w:rFonts w:ascii="Arial" w:hAnsi="Arial" w:cs="Arial"/>
          <w:b/>
          <w:sz w:val="22"/>
          <w:szCs w:val="22"/>
        </w:rPr>
      </w:pPr>
    </w:p>
    <w:p w:rsidR="00CC63C2" w:rsidRPr="000E3FF3" w:rsidRDefault="00CC63C2" w:rsidP="00F11821">
      <w:pPr>
        <w:pStyle w:val="ListParagraph"/>
        <w:spacing w:line="360" w:lineRule="auto"/>
        <w:ind w:left="360"/>
        <w:jc w:val="both"/>
        <w:rPr>
          <w:rFonts w:ascii="Arial" w:hAnsi="Arial" w:cs="Arial"/>
          <w:b/>
          <w:sz w:val="22"/>
          <w:szCs w:val="22"/>
        </w:rPr>
      </w:pPr>
    </w:p>
    <w:p w:rsidR="00CC63C2" w:rsidRPr="000E3FF3" w:rsidRDefault="00CC63C2" w:rsidP="00F11821">
      <w:pPr>
        <w:pStyle w:val="ListParagraph"/>
        <w:spacing w:line="360" w:lineRule="auto"/>
        <w:ind w:left="360"/>
        <w:jc w:val="both"/>
        <w:rPr>
          <w:rFonts w:ascii="Arial" w:hAnsi="Arial" w:cs="Arial"/>
          <w:b/>
          <w:sz w:val="22"/>
          <w:szCs w:val="22"/>
        </w:rPr>
      </w:pPr>
    </w:p>
    <w:p w:rsidR="00CC63C2" w:rsidRPr="000E3FF3" w:rsidRDefault="00CC63C2" w:rsidP="00F11821">
      <w:pPr>
        <w:pStyle w:val="ListParagraph"/>
        <w:spacing w:line="360" w:lineRule="auto"/>
        <w:ind w:left="360"/>
        <w:jc w:val="both"/>
        <w:rPr>
          <w:rFonts w:ascii="Arial" w:hAnsi="Arial" w:cs="Arial"/>
          <w:b/>
          <w:sz w:val="22"/>
          <w:szCs w:val="22"/>
        </w:rPr>
      </w:pPr>
    </w:p>
    <w:p w:rsidR="00CC63C2" w:rsidRPr="000E3FF3" w:rsidRDefault="00CC63C2" w:rsidP="00F11821">
      <w:pPr>
        <w:pStyle w:val="ListParagraph"/>
        <w:spacing w:line="360" w:lineRule="auto"/>
        <w:ind w:left="360"/>
        <w:jc w:val="both"/>
        <w:rPr>
          <w:rFonts w:ascii="Arial" w:hAnsi="Arial" w:cs="Arial"/>
          <w:b/>
          <w:sz w:val="22"/>
          <w:szCs w:val="22"/>
        </w:rPr>
      </w:pPr>
    </w:p>
    <w:p w:rsidR="00CC63C2" w:rsidRPr="000E3FF3" w:rsidRDefault="00CC63C2" w:rsidP="00F11821">
      <w:pPr>
        <w:pStyle w:val="ListParagraph"/>
        <w:spacing w:line="360" w:lineRule="auto"/>
        <w:ind w:left="360"/>
        <w:jc w:val="both"/>
        <w:rPr>
          <w:rFonts w:ascii="Arial" w:hAnsi="Arial" w:cs="Arial"/>
          <w:b/>
          <w:sz w:val="22"/>
          <w:szCs w:val="22"/>
        </w:rPr>
      </w:pPr>
    </w:p>
    <w:p w:rsidR="000859A0" w:rsidRPr="000E3FF3" w:rsidRDefault="000859A0" w:rsidP="00F11821">
      <w:pPr>
        <w:pStyle w:val="ListParagraph"/>
        <w:spacing w:line="360" w:lineRule="auto"/>
        <w:ind w:left="360"/>
        <w:jc w:val="both"/>
        <w:rPr>
          <w:rFonts w:ascii="Arial" w:hAnsi="Arial" w:cs="Arial"/>
          <w:b/>
          <w:sz w:val="22"/>
          <w:szCs w:val="22"/>
        </w:rPr>
      </w:pPr>
    </w:p>
    <w:p w:rsidR="00CC63C2" w:rsidRPr="000E3FF3" w:rsidRDefault="00CC63C2" w:rsidP="00F11821">
      <w:pPr>
        <w:pStyle w:val="ListParagraph"/>
        <w:spacing w:line="360" w:lineRule="auto"/>
        <w:ind w:left="360"/>
        <w:jc w:val="both"/>
        <w:rPr>
          <w:rFonts w:ascii="Arial" w:hAnsi="Arial" w:cs="Arial"/>
          <w:b/>
          <w:sz w:val="22"/>
          <w:szCs w:val="22"/>
        </w:rPr>
      </w:pPr>
    </w:p>
    <w:p w:rsidR="0068599F" w:rsidRPr="000E3FF3" w:rsidRDefault="0068599F" w:rsidP="0068599F">
      <w:pPr>
        <w:pBdr>
          <w:top w:val="single" w:sz="4" w:space="1" w:color="7030A0"/>
          <w:left w:val="single" w:sz="4" w:space="4" w:color="7030A0"/>
          <w:bottom w:val="single" w:sz="4" w:space="1" w:color="7030A0"/>
          <w:right w:val="single" w:sz="4" w:space="4" w:color="7030A0"/>
        </w:pBdr>
        <w:spacing w:before="120" w:after="120"/>
        <w:rPr>
          <w:rFonts w:ascii="Arial" w:hAnsi="Arial" w:cs="Arial"/>
          <w:b/>
          <w:sz w:val="22"/>
          <w:szCs w:val="22"/>
        </w:rPr>
      </w:pPr>
      <w:r w:rsidRPr="000E3FF3">
        <w:rPr>
          <w:rFonts w:ascii="Arial" w:hAnsi="Arial" w:cs="Arial"/>
          <w:b/>
          <w:sz w:val="22"/>
          <w:szCs w:val="22"/>
        </w:rPr>
        <w:t>Safeguarding and Welfare Requirement: Equal Opportunities</w:t>
      </w:r>
    </w:p>
    <w:p w:rsidR="0068599F" w:rsidRPr="000E3FF3" w:rsidRDefault="0068599F" w:rsidP="0068599F">
      <w:pPr>
        <w:pBdr>
          <w:top w:val="single" w:sz="4" w:space="1" w:color="7030A0"/>
          <w:left w:val="single" w:sz="4" w:space="4" w:color="7030A0"/>
          <w:bottom w:val="single" w:sz="4" w:space="1" w:color="7030A0"/>
          <w:right w:val="single" w:sz="4" w:space="4" w:color="7030A0"/>
        </w:pBdr>
        <w:spacing w:before="120" w:after="120"/>
        <w:rPr>
          <w:rFonts w:ascii="Arial" w:hAnsi="Arial" w:cs="Arial"/>
          <w:sz w:val="22"/>
          <w:szCs w:val="22"/>
        </w:rPr>
      </w:pPr>
      <w:r w:rsidRPr="000E3FF3">
        <w:rPr>
          <w:rFonts w:ascii="Arial" w:hAnsi="Arial" w:cs="Arial"/>
          <w:sz w:val="22"/>
          <w:szCs w:val="22"/>
        </w:rPr>
        <w:t>Providers must have and implement a policy, and procedures, to promote equality of opportunity for children in their care, including support for children with special educational needs or disabilities.</w:t>
      </w:r>
    </w:p>
    <w:p w:rsidR="0068599F" w:rsidRPr="000E3FF3" w:rsidRDefault="0068599F" w:rsidP="0068599F">
      <w:pPr>
        <w:spacing w:line="360" w:lineRule="auto"/>
        <w:rPr>
          <w:rFonts w:ascii="Arial" w:hAnsi="Arial" w:cs="Arial"/>
          <w:b/>
          <w:sz w:val="28"/>
          <w:szCs w:val="28"/>
        </w:rPr>
      </w:pPr>
      <w:r w:rsidRPr="000E3FF3">
        <w:rPr>
          <w:rFonts w:ascii="Arial" w:hAnsi="Arial" w:cs="Arial"/>
          <w:b/>
          <w:sz w:val="28"/>
          <w:szCs w:val="28"/>
        </w:rPr>
        <w:t>Supporting children with special educational needs</w:t>
      </w:r>
    </w:p>
    <w:p w:rsidR="0068599F" w:rsidRPr="000E3FF3" w:rsidRDefault="0068599F" w:rsidP="0068599F">
      <w:pPr>
        <w:spacing w:line="360" w:lineRule="auto"/>
        <w:rPr>
          <w:rFonts w:ascii="Arial" w:hAnsi="Arial" w:cs="Arial"/>
          <w:b/>
          <w:sz w:val="22"/>
          <w:szCs w:val="22"/>
        </w:rPr>
      </w:pPr>
    </w:p>
    <w:p w:rsidR="0068599F" w:rsidRPr="000E3FF3" w:rsidRDefault="0068599F" w:rsidP="0068599F">
      <w:pPr>
        <w:spacing w:line="360" w:lineRule="auto"/>
        <w:outlineLvl w:val="0"/>
        <w:rPr>
          <w:rFonts w:ascii="Arial" w:hAnsi="Arial" w:cs="Arial"/>
          <w:b/>
          <w:sz w:val="22"/>
          <w:szCs w:val="22"/>
        </w:rPr>
      </w:pPr>
      <w:r w:rsidRPr="000E3FF3">
        <w:rPr>
          <w:rFonts w:ascii="Arial" w:hAnsi="Arial" w:cs="Arial"/>
          <w:b/>
          <w:sz w:val="22"/>
          <w:szCs w:val="22"/>
        </w:rPr>
        <w:t>Policy statement</w:t>
      </w:r>
    </w:p>
    <w:p w:rsidR="0068599F" w:rsidRPr="000E3FF3" w:rsidRDefault="0068599F" w:rsidP="0068599F">
      <w:pPr>
        <w:spacing w:line="360" w:lineRule="auto"/>
        <w:outlineLvl w:val="0"/>
        <w:rPr>
          <w:rFonts w:ascii="Arial" w:hAnsi="Arial" w:cs="Arial"/>
          <w:b/>
          <w:sz w:val="22"/>
          <w:szCs w:val="22"/>
        </w:rPr>
      </w:pPr>
    </w:p>
    <w:p w:rsidR="0068599F" w:rsidRPr="000E3FF3" w:rsidRDefault="0068599F" w:rsidP="0068599F">
      <w:pPr>
        <w:spacing w:line="360" w:lineRule="auto"/>
        <w:rPr>
          <w:rFonts w:ascii="Arial" w:hAnsi="Arial" w:cs="Arial"/>
          <w:sz w:val="22"/>
          <w:szCs w:val="22"/>
        </w:rPr>
      </w:pPr>
      <w:r w:rsidRPr="000E3FF3">
        <w:rPr>
          <w:rFonts w:ascii="Arial" w:hAnsi="Arial" w:cs="Arial"/>
          <w:sz w:val="22"/>
          <w:szCs w:val="22"/>
        </w:rPr>
        <w:t>We provide an environment in which all children</w:t>
      </w:r>
      <w:r w:rsidR="00B13527" w:rsidRPr="000E3FF3">
        <w:rPr>
          <w:rFonts w:ascii="Arial" w:hAnsi="Arial" w:cs="Arial"/>
          <w:sz w:val="22"/>
          <w:szCs w:val="22"/>
        </w:rPr>
        <w:t xml:space="preserve"> </w:t>
      </w:r>
      <w:r w:rsidRPr="000E3FF3">
        <w:rPr>
          <w:rFonts w:ascii="Arial" w:hAnsi="Arial" w:cs="Arial"/>
          <w:sz w:val="22"/>
          <w:szCs w:val="22"/>
        </w:rPr>
        <w:t>with special educational needs (SEN) are</w:t>
      </w:r>
      <w:r w:rsidR="00B13527" w:rsidRPr="000E3FF3">
        <w:rPr>
          <w:rFonts w:ascii="Arial" w:hAnsi="Arial" w:cs="Arial"/>
          <w:sz w:val="22"/>
          <w:szCs w:val="22"/>
        </w:rPr>
        <w:t xml:space="preserve"> </w:t>
      </w:r>
      <w:r w:rsidRPr="000E3FF3">
        <w:rPr>
          <w:rFonts w:ascii="Arial" w:hAnsi="Arial" w:cs="Arial"/>
          <w:sz w:val="22"/>
          <w:szCs w:val="22"/>
        </w:rPr>
        <w:t>supported to reach their full potential.</w:t>
      </w:r>
    </w:p>
    <w:p w:rsidR="0068599F" w:rsidRPr="000E3FF3" w:rsidRDefault="0068599F" w:rsidP="0068599F">
      <w:pPr>
        <w:spacing w:line="360" w:lineRule="auto"/>
        <w:rPr>
          <w:rFonts w:ascii="Arial" w:hAnsi="Arial" w:cs="Arial"/>
          <w:sz w:val="22"/>
          <w:szCs w:val="22"/>
        </w:rPr>
      </w:pPr>
    </w:p>
    <w:p w:rsidR="0068599F" w:rsidRPr="000E3FF3" w:rsidRDefault="0068599F" w:rsidP="00AC030D">
      <w:pPr>
        <w:numPr>
          <w:ilvl w:val="0"/>
          <w:numId w:val="90"/>
        </w:numPr>
        <w:spacing w:line="360" w:lineRule="auto"/>
        <w:rPr>
          <w:rFonts w:ascii="Arial" w:hAnsi="Arial" w:cs="Arial"/>
          <w:sz w:val="22"/>
          <w:szCs w:val="22"/>
        </w:rPr>
      </w:pPr>
      <w:r w:rsidRPr="000E3FF3">
        <w:rPr>
          <w:rFonts w:ascii="Arial" w:hAnsi="Arial" w:cs="Arial"/>
          <w:sz w:val="22"/>
          <w:szCs w:val="22"/>
        </w:rPr>
        <w:t>We have regard for the Special Educational Needs and Disability Code of Practice (2014).</w:t>
      </w:r>
    </w:p>
    <w:p w:rsidR="0068599F" w:rsidRPr="000E3FF3" w:rsidRDefault="0068599F" w:rsidP="00AC030D">
      <w:pPr>
        <w:numPr>
          <w:ilvl w:val="0"/>
          <w:numId w:val="90"/>
        </w:numPr>
        <w:spacing w:line="360" w:lineRule="auto"/>
        <w:rPr>
          <w:rFonts w:ascii="Arial" w:hAnsi="Arial" w:cs="Arial"/>
          <w:sz w:val="22"/>
          <w:szCs w:val="22"/>
        </w:rPr>
      </w:pPr>
      <w:r w:rsidRPr="000E3FF3">
        <w:rPr>
          <w:rFonts w:ascii="Arial" w:hAnsi="Arial" w:cs="Arial"/>
          <w:sz w:val="22"/>
          <w:szCs w:val="22"/>
        </w:rPr>
        <w:t>We ensure our provision is inclusive to all children with special educational needs.</w:t>
      </w:r>
    </w:p>
    <w:p w:rsidR="0068599F" w:rsidRPr="000E3FF3" w:rsidRDefault="0068599F" w:rsidP="00AC030D">
      <w:pPr>
        <w:numPr>
          <w:ilvl w:val="0"/>
          <w:numId w:val="90"/>
        </w:numPr>
        <w:spacing w:line="360" w:lineRule="auto"/>
        <w:rPr>
          <w:rFonts w:ascii="Arial" w:hAnsi="Arial" w:cs="Arial"/>
          <w:sz w:val="22"/>
          <w:szCs w:val="22"/>
        </w:rPr>
      </w:pPr>
      <w:r w:rsidRPr="000E3FF3">
        <w:rPr>
          <w:rFonts w:ascii="Arial" w:hAnsi="Arial" w:cs="Arial"/>
          <w:sz w:val="22"/>
          <w:szCs w:val="22"/>
        </w:rPr>
        <w:t>We support parents and children with special educational needs.</w:t>
      </w:r>
    </w:p>
    <w:p w:rsidR="0068599F" w:rsidRPr="000E3FF3" w:rsidRDefault="0068599F" w:rsidP="00AC030D">
      <w:pPr>
        <w:numPr>
          <w:ilvl w:val="0"/>
          <w:numId w:val="90"/>
        </w:numPr>
        <w:spacing w:line="360" w:lineRule="auto"/>
        <w:rPr>
          <w:rFonts w:ascii="Arial" w:hAnsi="Arial" w:cs="Arial"/>
          <w:sz w:val="22"/>
          <w:szCs w:val="22"/>
        </w:rPr>
      </w:pPr>
      <w:r w:rsidRPr="000E3FF3">
        <w:rPr>
          <w:rFonts w:ascii="Arial" w:hAnsi="Arial" w:cs="Arial"/>
          <w:sz w:val="22"/>
          <w:szCs w:val="22"/>
        </w:rPr>
        <w:t>We identify the specific needs of children with special educational needs at the earliest opportunity and meet those needs through</w:t>
      </w:r>
      <w:r w:rsidR="00B13527" w:rsidRPr="000E3FF3">
        <w:rPr>
          <w:rFonts w:ascii="Arial" w:hAnsi="Arial" w:cs="Arial"/>
          <w:sz w:val="22"/>
          <w:szCs w:val="22"/>
        </w:rPr>
        <w:t xml:space="preserve"> </w:t>
      </w:r>
      <w:r w:rsidRPr="000E3FF3">
        <w:rPr>
          <w:rFonts w:ascii="Arial" w:hAnsi="Arial" w:cs="Arial"/>
          <w:sz w:val="22"/>
          <w:szCs w:val="22"/>
        </w:rPr>
        <w:t>a range of SEN strategies.</w:t>
      </w:r>
    </w:p>
    <w:p w:rsidR="0068599F" w:rsidRPr="000E3FF3" w:rsidRDefault="0068599F" w:rsidP="00AC030D">
      <w:pPr>
        <w:numPr>
          <w:ilvl w:val="0"/>
          <w:numId w:val="90"/>
        </w:numPr>
        <w:spacing w:line="360" w:lineRule="auto"/>
        <w:rPr>
          <w:rFonts w:ascii="Arial" w:hAnsi="Arial" w:cs="Arial"/>
          <w:sz w:val="22"/>
          <w:szCs w:val="22"/>
        </w:rPr>
      </w:pPr>
      <w:r w:rsidRPr="000E3FF3">
        <w:rPr>
          <w:rFonts w:ascii="Arial" w:hAnsi="Arial" w:cs="Arial"/>
          <w:sz w:val="22"/>
          <w:szCs w:val="22"/>
        </w:rPr>
        <w:t>We work in partnership with parents and other agencies in meeting individual children's needs.</w:t>
      </w:r>
    </w:p>
    <w:p w:rsidR="0068599F" w:rsidRPr="000E3FF3" w:rsidRDefault="0068599F" w:rsidP="00AC030D">
      <w:pPr>
        <w:numPr>
          <w:ilvl w:val="0"/>
          <w:numId w:val="90"/>
        </w:numPr>
        <w:spacing w:line="360" w:lineRule="auto"/>
        <w:rPr>
          <w:rFonts w:ascii="Arial" w:hAnsi="Arial" w:cs="Arial"/>
          <w:b/>
          <w:sz w:val="22"/>
          <w:szCs w:val="22"/>
        </w:rPr>
      </w:pPr>
      <w:r w:rsidRPr="000E3FF3">
        <w:rPr>
          <w:rFonts w:ascii="Arial" w:hAnsi="Arial" w:cs="Arial"/>
          <w:sz w:val="22"/>
          <w:szCs w:val="22"/>
        </w:rPr>
        <w:t>We monitor and review our policy, practice and provision and, if necessary, make adjustments.</w:t>
      </w:r>
    </w:p>
    <w:p w:rsidR="0068599F" w:rsidRPr="000E3FF3" w:rsidRDefault="0068599F" w:rsidP="0068599F">
      <w:pPr>
        <w:spacing w:line="360" w:lineRule="auto"/>
        <w:ind w:left="360"/>
        <w:rPr>
          <w:rFonts w:ascii="Arial" w:hAnsi="Arial" w:cs="Arial"/>
          <w:b/>
          <w:sz w:val="22"/>
          <w:szCs w:val="22"/>
        </w:rPr>
      </w:pPr>
    </w:p>
    <w:p w:rsidR="0068599F" w:rsidRPr="000E3FF3" w:rsidRDefault="0068599F" w:rsidP="0068599F">
      <w:pPr>
        <w:spacing w:line="360" w:lineRule="auto"/>
        <w:outlineLvl w:val="0"/>
        <w:rPr>
          <w:rFonts w:ascii="Arial" w:hAnsi="Arial" w:cs="Arial"/>
          <w:b/>
          <w:sz w:val="22"/>
          <w:szCs w:val="22"/>
        </w:rPr>
      </w:pPr>
      <w:r w:rsidRPr="000E3FF3">
        <w:rPr>
          <w:rFonts w:ascii="Arial" w:hAnsi="Arial" w:cs="Arial"/>
          <w:b/>
          <w:sz w:val="22"/>
          <w:szCs w:val="22"/>
        </w:rPr>
        <w:t>Procedures</w:t>
      </w:r>
    </w:p>
    <w:p w:rsidR="0068599F" w:rsidRPr="000E3FF3" w:rsidRDefault="0068599F" w:rsidP="0068599F">
      <w:pPr>
        <w:spacing w:line="360" w:lineRule="auto"/>
        <w:outlineLvl w:val="0"/>
        <w:rPr>
          <w:rFonts w:ascii="Arial" w:hAnsi="Arial" w:cs="Arial"/>
          <w:b/>
          <w:sz w:val="22"/>
          <w:szCs w:val="22"/>
        </w:rPr>
      </w:pPr>
    </w:p>
    <w:p w:rsidR="0068599F" w:rsidRPr="000E3FF3" w:rsidRDefault="0068599F" w:rsidP="00AC030D">
      <w:pPr>
        <w:numPr>
          <w:ilvl w:val="0"/>
          <w:numId w:val="87"/>
        </w:numPr>
        <w:spacing w:line="360" w:lineRule="auto"/>
        <w:rPr>
          <w:rFonts w:ascii="Arial" w:hAnsi="Arial" w:cs="Arial"/>
          <w:sz w:val="22"/>
          <w:szCs w:val="22"/>
        </w:rPr>
      </w:pPr>
      <w:r w:rsidRPr="000E3FF3">
        <w:rPr>
          <w:rFonts w:ascii="Arial" w:hAnsi="Arial" w:cs="Arial"/>
          <w:sz w:val="22"/>
          <w:szCs w:val="22"/>
        </w:rPr>
        <w:t>We designate a member of staff to be the Special Educational Needs Co-ordinator (SENCO) and display his/her name on</w:t>
      </w:r>
      <w:r w:rsidR="00B13527" w:rsidRPr="000E3FF3">
        <w:rPr>
          <w:rFonts w:ascii="Arial" w:hAnsi="Arial" w:cs="Arial"/>
          <w:sz w:val="22"/>
          <w:szCs w:val="22"/>
        </w:rPr>
        <w:t xml:space="preserve"> </w:t>
      </w:r>
      <w:r w:rsidRPr="000E3FF3">
        <w:rPr>
          <w:rFonts w:ascii="Arial" w:hAnsi="Arial" w:cs="Arial"/>
          <w:sz w:val="22"/>
          <w:szCs w:val="22"/>
        </w:rPr>
        <w:t>parents notice board. Our SENCO is:</w:t>
      </w:r>
    </w:p>
    <w:p w:rsidR="0068599F" w:rsidRPr="000E3FF3" w:rsidRDefault="007A7D68" w:rsidP="007A7D68">
      <w:pPr>
        <w:pBdr>
          <w:bottom w:val="single" w:sz="4" w:space="1" w:color="7030A0"/>
        </w:pBdr>
        <w:spacing w:line="360" w:lineRule="auto"/>
        <w:ind w:left="360"/>
        <w:rPr>
          <w:rFonts w:ascii="Arial" w:hAnsi="Arial" w:cs="Arial"/>
          <w:sz w:val="22"/>
          <w:szCs w:val="22"/>
        </w:rPr>
      </w:pPr>
      <w:r w:rsidRPr="000E3FF3">
        <w:rPr>
          <w:rFonts w:ascii="Arial" w:hAnsi="Arial" w:cs="Arial"/>
          <w:sz w:val="22"/>
          <w:szCs w:val="22"/>
        </w:rPr>
        <w:t>DISPLAYED ON NOICE BOARD</w:t>
      </w:r>
    </w:p>
    <w:p w:rsidR="0068599F" w:rsidRPr="000E3FF3" w:rsidRDefault="0068599F" w:rsidP="0068599F">
      <w:pPr>
        <w:spacing w:line="360" w:lineRule="auto"/>
        <w:ind w:left="360"/>
        <w:rPr>
          <w:rFonts w:ascii="Arial" w:hAnsi="Arial" w:cs="Arial"/>
          <w:sz w:val="22"/>
          <w:szCs w:val="22"/>
        </w:rPr>
      </w:pPr>
    </w:p>
    <w:p w:rsidR="0068599F" w:rsidRPr="000E3FF3" w:rsidRDefault="0068599F" w:rsidP="00AC030D">
      <w:pPr>
        <w:numPr>
          <w:ilvl w:val="0"/>
          <w:numId w:val="88"/>
        </w:numPr>
        <w:spacing w:line="360" w:lineRule="auto"/>
        <w:rPr>
          <w:rFonts w:ascii="Arial" w:hAnsi="Arial" w:cs="Arial"/>
          <w:sz w:val="22"/>
          <w:szCs w:val="22"/>
        </w:rPr>
      </w:pPr>
      <w:r w:rsidRPr="000E3FF3">
        <w:rPr>
          <w:rFonts w:ascii="Arial" w:hAnsi="Arial" w:cs="Arial"/>
          <w:sz w:val="22"/>
          <w:szCs w:val="22"/>
        </w:rPr>
        <w:t xml:space="preserve"> The SENCO works closely with our manager and other colleagues and has responsibility for the day-to-day operation of our Supporting Children with Special Educational Needs Policy and for co-ordinating provision for children with SEN.</w:t>
      </w:r>
    </w:p>
    <w:p w:rsidR="0068599F" w:rsidRPr="000E3FF3" w:rsidRDefault="0068599F" w:rsidP="00AC030D">
      <w:pPr>
        <w:numPr>
          <w:ilvl w:val="0"/>
          <w:numId w:val="88"/>
        </w:numPr>
        <w:spacing w:line="360" w:lineRule="auto"/>
        <w:rPr>
          <w:rFonts w:ascii="Arial" w:hAnsi="Arial" w:cs="Arial"/>
          <w:sz w:val="22"/>
          <w:szCs w:val="22"/>
        </w:rPr>
      </w:pPr>
      <w:r w:rsidRPr="000E3FF3">
        <w:rPr>
          <w:rFonts w:ascii="Arial" w:hAnsi="Arial" w:cs="Arial"/>
          <w:sz w:val="22"/>
          <w:szCs w:val="22"/>
        </w:rPr>
        <w:t>We ensure that the provision for children with special educational needs is the responsibility of all</w:t>
      </w:r>
      <w:r w:rsidR="00B13527" w:rsidRPr="000E3FF3">
        <w:rPr>
          <w:rFonts w:ascii="Arial" w:hAnsi="Arial" w:cs="Arial"/>
          <w:sz w:val="22"/>
          <w:szCs w:val="22"/>
        </w:rPr>
        <w:t xml:space="preserve"> </w:t>
      </w:r>
      <w:r w:rsidRPr="000E3FF3">
        <w:rPr>
          <w:rFonts w:ascii="Arial" w:hAnsi="Arial" w:cs="Arial"/>
          <w:sz w:val="22"/>
          <w:szCs w:val="22"/>
        </w:rPr>
        <w:t>members of the setting.</w:t>
      </w:r>
    </w:p>
    <w:p w:rsidR="0068599F" w:rsidRPr="000E3FF3" w:rsidRDefault="0068599F" w:rsidP="00AC030D">
      <w:pPr>
        <w:numPr>
          <w:ilvl w:val="0"/>
          <w:numId w:val="88"/>
        </w:numPr>
        <w:spacing w:line="360" w:lineRule="auto"/>
        <w:rPr>
          <w:rFonts w:ascii="Arial" w:hAnsi="Arial" w:cs="Arial"/>
          <w:sz w:val="22"/>
          <w:szCs w:val="22"/>
        </w:rPr>
      </w:pPr>
      <w:r w:rsidRPr="000E3FF3">
        <w:rPr>
          <w:rFonts w:ascii="Arial" w:hAnsi="Arial" w:cs="Arial"/>
          <w:sz w:val="22"/>
          <w:szCs w:val="22"/>
        </w:rPr>
        <w:t>We ensure that our inclusive admissions practice ensures equality of access and opportunity.</w:t>
      </w:r>
    </w:p>
    <w:p w:rsidR="0068599F" w:rsidRPr="000E3FF3" w:rsidRDefault="0068599F" w:rsidP="00AC030D">
      <w:pPr>
        <w:numPr>
          <w:ilvl w:val="0"/>
          <w:numId w:val="88"/>
        </w:numPr>
        <w:spacing w:line="360" w:lineRule="auto"/>
        <w:rPr>
          <w:rFonts w:ascii="Arial" w:hAnsi="Arial" w:cs="Arial"/>
          <w:sz w:val="22"/>
          <w:szCs w:val="22"/>
        </w:rPr>
      </w:pPr>
      <w:r w:rsidRPr="000E3FF3">
        <w:rPr>
          <w:rFonts w:ascii="Arial" w:hAnsi="Arial" w:cs="Arial"/>
          <w:sz w:val="22"/>
          <w:szCs w:val="22"/>
        </w:rPr>
        <w:t>We use the graduated approach system for identifying, assessing and responding to children's special</w:t>
      </w:r>
      <w:r w:rsidR="00B13527" w:rsidRPr="000E3FF3">
        <w:rPr>
          <w:rFonts w:ascii="Arial" w:hAnsi="Arial" w:cs="Arial"/>
          <w:sz w:val="22"/>
          <w:szCs w:val="22"/>
        </w:rPr>
        <w:t xml:space="preserve"> </w:t>
      </w:r>
      <w:r w:rsidRPr="000E3FF3">
        <w:rPr>
          <w:rFonts w:ascii="Arial" w:hAnsi="Arial" w:cs="Arial"/>
          <w:sz w:val="22"/>
          <w:szCs w:val="22"/>
        </w:rPr>
        <w:t>educational needs.</w:t>
      </w:r>
    </w:p>
    <w:p w:rsidR="0068599F" w:rsidRPr="000E3FF3" w:rsidRDefault="0068599F" w:rsidP="00AC030D">
      <w:pPr>
        <w:numPr>
          <w:ilvl w:val="0"/>
          <w:numId w:val="88"/>
        </w:numPr>
        <w:spacing w:line="360" w:lineRule="auto"/>
        <w:rPr>
          <w:rFonts w:ascii="Arial" w:hAnsi="Arial" w:cs="Arial"/>
          <w:sz w:val="22"/>
          <w:szCs w:val="22"/>
        </w:rPr>
      </w:pPr>
      <w:r w:rsidRPr="000E3FF3">
        <w:rPr>
          <w:rFonts w:ascii="Arial" w:hAnsi="Arial" w:cs="Arial"/>
          <w:sz w:val="22"/>
          <w:szCs w:val="22"/>
        </w:rPr>
        <w:t>We work closely with the parents of children with special educational needs to create and maintain a</w:t>
      </w:r>
      <w:r w:rsidR="00B13527" w:rsidRPr="000E3FF3">
        <w:rPr>
          <w:rFonts w:ascii="Arial" w:hAnsi="Arial" w:cs="Arial"/>
          <w:sz w:val="22"/>
          <w:szCs w:val="22"/>
        </w:rPr>
        <w:t xml:space="preserve"> </w:t>
      </w:r>
      <w:r w:rsidRPr="000E3FF3">
        <w:rPr>
          <w:rFonts w:ascii="Arial" w:hAnsi="Arial" w:cs="Arial"/>
          <w:sz w:val="22"/>
          <w:szCs w:val="22"/>
        </w:rPr>
        <w:t>positive partnership.</w:t>
      </w:r>
    </w:p>
    <w:p w:rsidR="0068599F" w:rsidRPr="000E3FF3" w:rsidRDefault="0068599F" w:rsidP="00AC030D">
      <w:pPr>
        <w:numPr>
          <w:ilvl w:val="0"/>
          <w:numId w:val="88"/>
        </w:numPr>
        <w:spacing w:line="360" w:lineRule="auto"/>
        <w:rPr>
          <w:rFonts w:ascii="Arial" w:hAnsi="Arial" w:cs="Arial"/>
          <w:sz w:val="22"/>
          <w:szCs w:val="22"/>
        </w:rPr>
      </w:pPr>
      <w:r w:rsidRPr="000E3FF3">
        <w:rPr>
          <w:rFonts w:ascii="Arial" w:hAnsi="Arial" w:cs="Arial"/>
          <w:sz w:val="22"/>
          <w:szCs w:val="22"/>
        </w:rPr>
        <w:t>We ensure that parents are informed at all stages of the assessment, planning, provision and review of</w:t>
      </w:r>
      <w:r w:rsidR="00B13527" w:rsidRPr="000E3FF3">
        <w:rPr>
          <w:rFonts w:ascii="Arial" w:hAnsi="Arial" w:cs="Arial"/>
          <w:sz w:val="22"/>
          <w:szCs w:val="22"/>
        </w:rPr>
        <w:t xml:space="preserve"> </w:t>
      </w:r>
      <w:r w:rsidRPr="000E3FF3">
        <w:rPr>
          <w:rFonts w:ascii="Arial" w:hAnsi="Arial" w:cs="Arial"/>
          <w:sz w:val="22"/>
          <w:szCs w:val="22"/>
        </w:rPr>
        <w:t>their children's education.</w:t>
      </w:r>
    </w:p>
    <w:p w:rsidR="0068599F" w:rsidRPr="000E3FF3" w:rsidRDefault="0068599F" w:rsidP="00AC030D">
      <w:pPr>
        <w:numPr>
          <w:ilvl w:val="0"/>
          <w:numId w:val="88"/>
        </w:numPr>
        <w:spacing w:line="360" w:lineRule="auto"/>
        <w:rPr>
          <w:rFonts w:ascii="Arial" w:hAnsi="Arial" w:cs="Arial"/>
          <w:sz w:val="22"/>
          <w:szCs w:val="22"/>
        </w:rPr>
      </w:pPr>
      <w:r w:rsidRPr="000E3FF3">
        <w:rPr>
          <w:rFonts w:ascii="Arial" w:hAnsi="Arial" w:cs="Arial"/>
          <w:sz w:val="22"/>
          <w:szCs w:val="22"/>
        </w:rPr>
        <w:lastRenderedPageBreak/>
        <w:t>We provide parents with information on sources of independent advice and support.</w:t>
      </w:r>
    </w:p>
    <w:p w:rsidR="0068599F" w:rsidRPr="000E3FF3" w:rsidRDefault="0068599F" w:rsidP="0068599F">
      <w:pPr>
        <w:spacing w:line="360" w:lineRule="auto"/>
        <w:ind w:left="360"/>
        <w:rPr>
          <w:rFonts w:ascii="Arial" w:hAnsi="Arial" w:cs="Arial"/>
          <w:sz w:val="22"/>
          <w:szCs w:val="22"/>
        </w:rPr>
      </w:pPr>
    </w:p>
    <w:p w:rsidR="0068599F" w:rsidRPr="000E3FF3" w:rsidRDefault="0068599F" w:rsidP="00AC030D">
      <w:pPr>
        <w:numPr>
          <w:ilvl w:val="0"/>
          <w:numId w:val="88"/>
        </w:numPr>
        <w:spacing w:line="360" w:lineRule="auto"/>
        <w:rPr>
          <w:rFonts w:ascii="Arial" w:hAnsi="Arial" w:cs="Arial"/>
          <w:sz w:val="22"/>
          <w:szCs w:val="22"/>
        </w:rPr>
      </w:pPr>
      <w:r w:rsidRPr="000E3FF3">
        <w:rPr>
          <w:rFonts w:ascii="Arial" w:hAnsi="Arial" w:cs="Arial"/>
          <w:sz w:val="22"/>
          <w:szCs w:val="22"/>
        </w:rPr>
        <w:t>We liaise with other professionals involved with children with special educational needs and their</w:t>
      </w:r>
      <w:r w:rsidR="00B13527" w:rsidRPr="000E3FF3">
        <w:rPr>
          <w:rFonts w:ascii="Arial" w:hAnsi="Arial" w:cs="Arial"/>
          <w:sz w:val="22"/>
          <w:szCs w:val="22"/>
        </w:rPr>
        <w:t xml:space="preserve"> </w:t>
      </w:r>
      <w:r w:rsidRPr="000E3FF3">
        <w:rPr>
          <w:rFonts w:ascii="Arial" w:hAnsi="Arial" w:cs="Arial"/>
          <w:sz w:val="22"/>
          <w:szCs w:val="22"/>
        </w:rPr>
        <w:t>families, including in connection with transfer arrangements to other settings and schools.</w:t>
      </w:r>
    </w:p>
    <w:p w:rsidR="0068599F" w:rsidRPr="000E3FF3" w:rsidRDefault="0068599F" w:rsidP="00AC030D">
      <w:pPr>
        <w:numPr>
          <w:ilvl w:val="0"/>
          <w:numId w:val="88"/>
        </w:numPr>
        <w:spacing w:line="360" w:lineRule="auto"/>
        <w:rPr>
          <w:rFonts w:ascii="Arial" w:hAnsi="Arial" w:cs="Arial"/>
          <w:sz w:val="22"/>
          <w:szCs w:val="22"/>
        </w:rPr>
      </w:pPr>
      <w:r w:rsidRPr="000E3FF3">
        <w:rPr>
          <w:rFonts w:ascii="Arial" w:hAnsi="Arial" w:cs="Arial"/>
          <w:sz w:val="22"/>
          <w:szCs w:val="22"/>
        </w:rPr>
        <w:t>We provide a broad, balanced and differentiated curriculum for all children with special educational needs.</w:t>
      </w:r>
    </w:p>
    <w:p w:rsidR="0068599F" w:rsidRPr="000E3FF3" w:rsidRDefault="0068599F" w:rsidP="00AC030D">
      <w:pPr>
        <w:numPr>
          <w:ilvl w:val="0"/>
          <w:numId w:val="88"/>
        </w:numPr>
        <w:spacing w:line="360" w:lineRule="auto"/>
        <w:rPr>
          <w:rFonts w:ascii="Arial" w:hAnsi="Arial" w:cs="Arial"/>
          <w:sz w:val="22"/>
          <w:szCs w:val="22"/>
        </w:rPr>
      </w:pPr>
      <w:r w:rsidRPr="000E3FF3">
        <w:rPr>
          <w:rFonts w:ascii="Arial" w:hAnsi="Arial" w:cs="Arial"/>
          <w:sz w:val="22"/>
          <w:szCs w:val="22"/>
        </w:rPr>
        <w:t>We use a system of planning, implementing, monitoring, evaluating and reviewing action plans for children with special educational needs.</w:t>
      </w:r>
    </w:p>
    <w:p w:rsidR="0068599F" w:rsidRPr="000E3FF3" w:rsidRDefault="0068599F" w:rsidP="00AC030D">
      <w:pPr>
        <w:numPr>
          <w:ilvl w:val="0"/>
          <w:numId w:val="88"/>
        </w:numPr>
        <w:spacing w:line="360" w:lineRule="auto"/>
        <w:rPr>
          <w:rFonts w:ascii="Arial" w:hAnsi="Arial" w:cs="Arial"/>
          <w:sz w:val="22"/>
          <w:szCs w:val="22"/>
        </w:rPr>
      </w:pPr>
      <w:r w:rsidRPr="000E3FF3">
        <w:rPr>
          <w:rFonts w:ascii="Arial" w:hAnsi="Arial" w:cs="Arial"/>
          <w:sz w:val="22"/>
          <w:szCs w:val="22"/>
        </w:rPr>
        <w:t>We ensure that children with special educational needs are appropriately involved in the graduated approach, taking into account their levels of ability.</w:t>
      </w:r>
    </w:p>
    <w:p w:rsidR="0068599F" w:rsidRPr="000E3FF3" w:rsidRDefault="0068599F" w:rsidP="00AC030D">
      <w:pPr>
        <w:numPr>
          <w:ilvl w:val="0"/>
          <w:numId w:val="88"/>
        </w:numPr>
        <w:spacing w:line="360" w:lineRule="auto"/>
        <w:rPr>
          <w:rFonts w:ascii="Arial" w:hAnsi="Arial" w:cs="Arial"/>
          <w:sz w:val="22"/>
          <w:szCs w:val="22"/>
        </w:rPr>
      </w:pPr>
      <w:r w:rsidRPr="000E3FF3">
        <w:rPr>
          <w:rFonts w:ascii="Arial" w:hAnsi="Arial" w:cs="Arial"/>
          <w:sz w:val="22"/>
          <w:szCs w:val="22"/>
        </w:rPr>
        <w:t>We have systems in place for supporting children based on a continuous cycle of ‘assess, plan, do and review’, which is applied in increasing detail and frequency to ensure that children progress.</w:t>
      </w:r>
    </w:p>
    <w:p w:rsidR="0068599F" w:rsidRPr="000E3FF3" w:rsidRDefault="0068599F" w:rsidP="00AC030D">
      <w:pPr>
        <w:numPr>
          <w:ilvl w:val="0"/>
          <w:numId w:val="88"/>
        </w:numPr>
        <w:spacing w:line="360" w:lineRule="auto"/>
        <w:rPr>
          <w:rFonts w:ascii="Arial" w:hAnsi="Arial" w:cs="Arial"/>
          <w:sz w:val="22"/>
          <w:szCs w:val="22"/>
        </w:rPr>
      </w:pPr>
      <w:r w:rsidRPr="000E3FF3">
        <w:rPr>
          <w:rFonts w:ascii="Arial" w:hAnsi="Arial" w:cs="Arial"/>
          <w:sz w:val="22"/>
          <w:szCs w:val="22"/>
        </w:rPr>
        <w:t>We have systems in place for working with other agencies through each stage of the Common</w:t>
      </w:r>
      <w:r w:rsidR="00B13527" w:rsidRPr="000E3FF3">
        <w:rPr>
          <w:rFonts w:ascii="Arial" w:hAnsi="Arial" w:cs="Arial"/>
          <w:sz w:val="22"/>
          <w:szCs w:val="22"/>
        </w:rPr>
        <w:t xml:space="preserve"> </w:t>
      </w:r>
      <w:r w:rsidRPr="000E3FF3">
        <w:rPr>
          <w:rFonts w:ascii="Arial" w:hAnsi="Arial" w:cs="Arial"/>
          <w:sz w:val="22"/>
          <w:szCs w:val="22"/>
        </w:rPr>
        <w:t xml:space="preserve">Assessment Framework (CAF) or local alternative, for example, Early Help Assessment, Early Years Action Plus (stage 3 of Continuum of Need), </w:t>
      </w:r>
      <w:proofErr w:type="gramStart"/>
      <w:r w:rsidRPr="000E3FF3">
        <w:rPr>
          <w:rFonts w:ascii="Arial" w:hAnsi="Arial" w:cs="Arial"/>
          <w:sz w:val="22"/>
          <w:szCs w:val="22"/>
        </w:rPr>
        <w:t>Statutory</w:t>
      </w:r>
      <w:proofErr w:type="gramEnd"/>
      <w:r w:rsidR="00B13527" w:rsidRPr="000E3FF3">
        <w:rPr>
          <w:rFonts w:ascii="Arial" w:hAnsi="Arial" w:cs="Arial"/>
          <w:sz w:val="22"/>
          <w:szCs w:val="22"/>
        </w:rPr>
        <w:t xml:space="preserve"> </w:t>
      </w:r>
      <w:r w:rsidRPr="000E3FF3">
        <w:rPr>
          <w:rFonts w:ascii="Arial" w:hAnsi="Arial" w:cs="Arial"/>
          <w:sz w:val="22"/>
          <w:szCs w:val="22"/>
        </w:rPr>
        <w:t>Assessment.</w:t>
      </w:r>
    </w:p>
    <w:p w:rsidR="0068599F" w:rsidRPr="000E3FF3" w:rsidRDefault="0068599F" w:rsidP="00AC030D">
      <w:pPr>
        <w:numPr>
          <w:ilvl w:val="0"/>
          <w:numId w:val="88"/>
        </w:numPr>
        <w:spacing w:line="360" w:lineRule="auto"/>
        <w:rPr>
          <w:rFonts w:ascii="Arial" w:hAnsi="Arial" w:cs="Arial"/>
          <w:sz w:val="22"/>
          <w:szCs w:val="22"/>
        </w:rPr>
      </w:pPr>
      <w:r w:rsidRPr="000E3FF3">
        <w:rPr>
          <w:rFonts w:ascii="Arial" w:hAnsi="Arial" w:cs="Arial"/>
          <w:sz w:val="22"/>
          <w:szCs w:val="22"/>
        </w:rPr>
        <w:t>We use a system for keeping records of the ‘assess, plan, do and review’ for children</w:t>
      </w:r>
      <w:r w:rsidR="00B13527" w:rsidRPr="000E3FF3">
        <w:rPr>
          <w:rFonts w:ascii="Arial" w:hAnsi="Arial" w:cs="Arial"/>
          <w:sz w:val="22"/>
          <w:szCs w:val="22"/>
        </w:rPr>
        <w:t xml:space="preserve"> </w:t>
      </w:r>
      <w:r w:rsidRPr="000E3FF3">
        <w:rPr>
          <w:rFonts w:ascii="Arial" w:hAnsi="Arial" w:cs="Arial"/>
          <w:sz w:val="22"/>
          <w:szCs w:val="22"/>
        </w:rPr>
        <w:t>with special educational needs.</w:t>
      </w:r>
    </w:p>
    <w:p w:rsidR="0068599F" w:rsidRPr="000E3FF3" w:rsidRDefault="0068599F" w:rsidP="00AC030D">
      <w:pPr>
        <w:numPr>
          <w:ilvl w:val="0"/>
          <w:numId w:val="88"/>
        </w:numPr>
        <w:spacing w:line="360" w:lineRule="auto"/>
        <w:rPr>
          <w:rFonts w:ascii="Arial" w:hAnsi="Arial" w:cs="Arial"/>
          <w:sz w:val="22"/>
          <w:szCs w:val="22"/>
        </w:rPr>
      </w:pPr>
      <w:r w:rsidRPr="000E3FF3">
        <w:rPr>
          <w:rFonts w:ascii="Arial" w:hAnsi="Arial" w:cs="Arial"/>
          <w:sz w:val="22"/>
          <w:szCs w:val="22"/>
        </w:rPr>
        <w:t>We provide resources (human and financial) to implement our Supporting Children with Special</w:t>
      </w:r>
      <w:r w:rsidR="00B13527" w:rsidRPr="000E3FF3">
        <w:rPr>
          <w:rFonts w:ascii="Arial" w:hAnsi="Arial" w:cs="Arial"/>
          <w:sz w:val="22"/>
          <w:szCs w:val="22"/>
        </w:rPr>
        <w:t xml:space="preserve"> </w:t>
      </w:r>
      <w:r w:rsidRPr="000E3FF3">
        <w:rPr>
          <w:rFonts w:ascii="Arial" w:hAnsi="Arial" w:cs="Arial"/>
          <w:sz w:val="22"/>
          <w:szCs w:val="22"/>
        </w:rPr>
        <w:t>Educational Needs Policy.</w:t>
      </w:r>
    </w:p>
    <w:p w:rsidR="0068599F" w:rsidRPr="000E3FF3" w:rsidRDefault="0068599F" w:rsidP="00AC030D">
      <w:pPr>
        <w:numPr>
          <w:ilvl w:val="0"/>
          <w:numId w:val="88"/>
        </w:numPr>
        <w:spacing w:line="360" w:lineRule="auto"/>
        <w:rPr>
          <w:rFonts w:ascii="Arial" w:hAnsi="Arial" w:cs="Arial"/>
          <w:sz w:val="22"/>
          <w:szCs w:val="22"/>
        </w:rPr>
      </w:pPr>
      <w:r w:rsidRPr="000E3FF3">
        <w:rPr>
          <w:rFonts w:ascii="Arial" w:hAnsi="Arial" w:cs="Arial"/>
          <w:sz w:val="22"/>
          <w:szCs w:val="22"/>
        </w:rPr>
        <w:t xml:space="preserve">We ensure that all our staff </w:t>
      </w:r>
      <w:proofErr w:type="gramStart"/>
      <w:r w:rsidRPr="000E3FF3">
        <w:rPr>
          <w:rFonts w:ascii="Arial" w:hAnsi="Arial" w:cs="Arial"/>
          <w:sz w:val="22"/>
          <w:szCs w:val="22"/>
        </w:rPr>
        <w:t>are</w:t>
      </w:r>
      <w:proofErr w:type="gramEnd"/>
      <w:r w:rsidRPr="000E3FF3">
        <w:rPr>
          <w:rFonts w:ascii="Arial" w:hAnsi="Arial" w:cs="Arial"/>
          <w:sz w:val="22"/>
          <w:szCs w:val="22"/>
        </w:rPr>
        <w:t xml:space="preserve"> aware of our Supporting Children with Special Educational Needs Policy and the procedures for identifying, assessing and making provision for children with SEN. We receive training support from our local authority and disseminate training information to practitioners</w:t>
      </w:r>
      <w:r w:rsidR="00B13527" w:rsidRPr="000E3FF3">
        <w:rPr>
          <w:rFonts w:ascii="Arial" w:hAnsi="Arial" w:cs="Arial"/>
          <w:sz w:val="22"/>
          <w:szCs w:val="22"/>
        </w:rPr>
        <w:t xml:space="preserve"> </w:t>
      </w:r>
      <w:r w:rsidRPr="000E3FF3">
        <w:rPr>
          <w:rFonts w:ascii="Arial" w:hAnsi="Arial" w:cs="Arial"/>
          <w:sz w:val="22"/>
          <w:szCs w:val="22"/>
        </w:rPr>
        <w:t>and volunteers.</w:t>
      </w:r>
    </w:p>
    <w:p w:rsidR="0068599F" w:rsidRPr="000E3FF3" w:rsidRDefault="0068599F" w:rsidP="00AC030D">
      <w:pPr>
        <w:numPr>
          <w:ilvl w:val="0"/>
          <w:numId w:val="88"/>
        </w:numPr>
        <w:spacing w:line="360" w:lineRule="auto"/>
        <w:rPr>
          <w:rFonts w:ascii="Arial" w:hAnsi="Arial" w:cs="Arial"/>
          <w:sz w:val="22"/>
          <w:szCs w:val="22"/>
        </w:rPr>
      </w:pPr>
      <w:r w:rsidRPr="000E3FF3">
        <w:rPr>
          <w:rFonts w:ascii="Arial" w:hAnsi="Arial" w:cs="Arial"/>
          <w:sz w:val="22"/>
          <w:szCs w:val="22"/>
        </w:rPr>
        <w:t xml:space="preserve">We raise awareness of any specialism the setting has to offer, e.g. </w:t>
      </w:r>
      <w:proofErr w:type="spellStart"/>
      <w:r w:rsidRPr="000E3FF3">
        <w:rPr>
          <w:rFonts w:ascii="Arial" w:hAnsi="Arial" w:cs="Arial"/>
          <w:sz w:val="22"/>
          <w:szCs w:val="22"/>
        </w:rPr>
        <w:t>Makaton</w:t>
      </w:r>
      <w:proofErr w:type="spellEnd"/>
      <w:r w:rsidRPr="000E3FF3">
        <w:rPr>
          <w:rFonts w:ascii="Arial" w:hAnsi="Arial" w:cs="Arial"/>
          <w:sz w:val="22"/>
          <w:szCs w:val="22"/>
        </w:rPr>
        <w:t xml:space="preserve"> trained staff.</w:t>
      </w:r>
    </w:p>
    <w:p w:rsidR="0068599F" w:rsidRPr="000E3FF3" w:rsidRDefault="0068599F" w:rsidP="00AC030D">
      <w:pPr>
        <w:numPr>
          <w:ilvl w:val="0"/>
          <w:numId w:val="88"/>
        </w:numPr>
        <w:spacing w:line="360" w:lineRule="auto"/>
        <w:rPr>
          <w:rFonts w:ascii="Arial" w:hAnsi="Arial" w:cs="Arial"/>
          <w:sz w:val="22"/>
          <w:szCs w:val="22"/>
        </w:rPr>
      </w:pPr>
      <w:r w:rsidRPr="000E3FF3">
        <w:rPr>
          <w:rFonts w:ascii="Arial" w:hAnsi="Arial" w:cs="Arial"/>
          <w:sz w:val="22"/>
          <w:szCs w:val="22"/>
        </w:rPr>
        <w:t>We ensure the effectiveness of our special educational needs provision by collecting information from a</w:t>
      </w:r>
      <w:r w:rsidR="00B13527" w:rsidRPr="000E3FF3">
        <w:rPr>
          <w:rFonts w:ascii="Arial" w:hAnsi="Arial" w:cs="Arial"/>
          <w:sz w:val="22"/>
          <w:szCs w:val="22"/>
        </w:rPr>
        <w:t xml:space="preserve"> </w:t>
      </w:r>
      <w:r w:rsidRPr="000E3FF3">
        <w:rPr>
          <w:rFonts w:ascii="Arial" w:hAnsi="Arial" w:cs="Arial"/>
          <w:sz w:val="22"/>
          <w:szCs w:val="22"/>
        </w:rPr>
        <w:t>range of sources e.g. action plan reviews, [staff and management meetings,] parental and</w:t>
      </w:r>
      <w:r w:rsidR="00B13527" w:rsidRPr="000E3FF3">
        <w:rPr>
          <w:rFonts w:ascii="Arial" w:hAnsi="Arial" w:cs="Arial"/>
          <w:sz w:val="22"/>
          <w:szCs w:val="22"/>
        </w:rPr>
        <w:t xml:space="preserve"> </w:t>
      </w:r>
      <w:r w:rsidRPr="000E3FF3">
        <w:rPr>
          <w:rFonts w:ascii="Arial" w:hAnsi="Arial" w:cs="Arial"/>
          <w:sz w:val="22"/>
          <w:szCs w:val="22"/>
        </w:rPr>
        <w:t>external agency's views, inspections and complaints. This information is collated, evaluated and</w:t>
      </w:r>
      <w:r w:rsidR="00B13527" w:rsidRPr="000E3FF3">
        <w:rPr>
          <w:rFonts w:ascii="Arial" w:hAnsi="Arial" w:cs="Arial"/>
          <w:sz w:val="22"/>
          <w:szCs w:val="22"/>
        </w:rPr>
        <w:t xml:space="preserve"> </w:t>
      </w:r>
      <w:r w:rsidRPr="000E3FF3">
        <w:rPr>
          <w:rFonts w:ascii="Arial" w:hAnsi="Arial" w:cs="Arial"/>
          <w:sz w:val="22"/>
          <w:szCs w:val="22"/>
        </w:rPr>
        <w:t>reviewed annually.</w:t>
      </w:r>
    </w:p>
    <w:p w:rsidR="0068599F" w:rsidRPr="000E3FF3" w:rsidRDefault="0068599F" w:rsidP="00AC030D">
      <w:pPr>
        <w:numPr>
          <w:ilvl w:val="0"/>
          <w:numId w:val="88"/>
        </w:numPr>
        <w:spacing w:line="360" w:lineRule="auto"/>
        <w:rPr>
          <w:rFonts w:ascii="Arial" w:hAnsi="Arial" w:cs="Arial"/>
          <w:sz w:val="22"/>
          <w:szCs w:val="22"/>
        </w:rPr>
      </w:pPr>
      <w:r w:rsidRPr="000E3FF3">
        <w:rPr>
          <w:rFonts w:ascii="Arial" w:hAnsi="Arial" w:cs="Arial"/>
          <w:sz w:val="22"/>
          <w:szCs w:val="22"/>
        </w:rPr>
        <w:t>We provide a complaints procedure.</w:t>
      </w:r>
    </w:p>
    <w:p w:rsidR="0068599F" w:rsidRPr="000E3FF3" w:rsidRDefault="0068599F" w:rsidP="00AC030D">
      <w:pPr>
        <w:numPr>
          <w:ilvl w:val="0"/>
          <w:numId w:val="88"/>
        </w:numPr>
        <w:spacing w:line="360" w:lineRule="auto"/>
        <w:rPr>
          <w:rFonts w:ascii="Arial" w:hAnsi="Arial" w:cs="Arial"/>
          <w:sz w:val="22"/>
          <w:szCs w:val="22"/>
        </w:rPr>
      </w:pPr>
      <w:r w:rsidRPr="000E3FF3">
        <w:rPr>
          <w:rFonts w:ascii="Arial" w:hAnsi="Arial" w:cs="Arial"/>
          <w:sz w:val="22"/>
          <w:szCs w:val="22"/>
        </w:rPr>
        <w:t>We monitor and review our policy annually.</w:t>
      </w:r>
    </w:p>
    <w:p w:rsidR="0068599F" w:rsidRPr="000E3FF3" w:rsidRDefault="0068599F" w:rsidP="0068599F">
      <w:pPr>
        <w:spacing w:line="360" w:lineRule="auto"/>
        <w:rPr>
          <w:rFonts w:ascii="Arial" w:hAnsi="Arial" w:cs="Arial"/>
          <w:sz w:val="22"/>
          <w:szCs w:val="22"/>
        </w:rPr>
      </w:pPr>
    </w:p>
    <w:p w:rsidR="0068599F" w:rsidRPr="000E3FF3" w:rsidRDefault="0068599F" w:rsidP="0068599F">
      <w:pPr>
        <w:spacing w:line="360" w:lineRule="auto"/>
        <w:rPr>
          <w:rFonts w:ascii="Arial" w:hAnsi="Arial" w:cs="Arial"/>
          <w:b/>
          <w:sz w:val="22"/>
          <w:szCs w:val="22"/>
        </w:rPr>
      </w:pPr>
      <w:r w:rsidRPr="000E3FF3">
        <w:rPr>
          <w:rFonts w:ascii="Arial" w:hAnsi="Arial" w:cs="Arial"/>
          <w:b/>
          <w:sz w:val="22"/>
          <w:szCs w:val="22"/>
        </w:rPr>
        <w:t>Further guidance</w:t>
      </w:r>
    </w:p>
    <w:p w:rsidR="0068599F" w:rsidRPr="000E3FF3" w:rsidRDefault="0068599F" w:rsidP="0068599F">
      <w:pPr>
        <w:spacing w:line="360" w:lineRule="auto"/>
        <w:rPr>
          <w:rFonts w:ascii="Arial" w:hAnsi="Arial" w:cs="Arial"/>
          <w:b/>
          <w:sz w:val="22"/>
          <w:szCs w:val="22"/>
        </w:rPr>
      </w:pPr>
    </w:p>
    <w:p w:rsidR="0068599F" w:rsidRPr="000E3FF3" w:rsidRDefault="0068599F" w:rsidP="00AC030D">
      <w:pPr>
        <w:numPr>
          <w:ilvl w:val="0"/>
          <w:numId w:val="89"/>
        </w:numPr>
        <w:spacing w:line="360" w:lineRule="auto"/>
        <w:rPr>
          <w:rFonts w:ascii="Arial" w:hAnsi="Arial" w:cs="Arial"/>
          <w:sz w:val="22"/>
          <w:szCs w:val="22"/>
        </w:rPr>
      </w:pPr>
      <w:r w:rsidRPr="000E3FF3">
        <w:rPr>
          <w:rFonts w:ascii="Arial" w:hAnsi="Arial" w:cs="Arial"/>
          <w:sz w:val="22"/>
          <w:szCs w:val="22"/>
        </w:rPr>
        <w:t>SEND Code of Practice for the Early Years (Pre-school Learning Alliance 2014)</w:t>
      </w:r>
    </w:p>
    <w:p w:rsidR="0068599F" w:rsidRPr="000E3FF3" w:rsidRDefault="0068599F" w:rsidP="00AC030D">
      <w:pPr>
        <w:numPr>
          <w:ilvl w:val="0"/>
          <w:numId w:val="89"/>
        </w:numPr>
        <w:spacing w:line="360" w:lineRule="auto"/>
        <w:rPr>
          <w:rFonts w:ascii="Arial" w:hAnsi="Arial" w:cs="Arial"/>
          <w:sz w:val="22"/>
          <w:szCs w:val="22"/>
        </w:rPr>
      </w:pPr>
      <w:r w:rsidRPr="000E3FF3">
        <w:rPr>
          <w:rFonts w:ascii="Arial" w:hAnsi="Arial" w:cs="Arial"/>
          <w:bCs/>
          <w:sz w:val="22"/>
          <w:szCs w:val="22"/>
        </w:rPr>
        <w:t>Issues in Earlier Intervention: Identifying and Supporting Children with Additional Needs (DCSF 2010)</w:t>
      </w:r>
    </w:p>
    <w:p w:rsidR="0068599F" w:rsidRPr="000E3FF3" w:rsidRDefault="0068599F" w:rsidP="00AC030D">
      <w:pPr>
        <w:numPr>
          <w:ilvl w:val="0"/>
          <w:numId w:val="89"/>
        </w:numPr>
        <w:spacing w:line="360" w:lineRule="auto"/>
        <w:rPr>
          <w:rFonts w:ascii="Arial" w:hAnsi="Arial" w:cs="Arial"/>
          <w:sz w:val="22"/>
          <w:szCs w:val="22"/>
        </w:rPr>
      </w:pPr>
      <w:r w:rsidRPr="000E3FF3">
        <w:rPr>
          <w:rFonts w:ascii="Arial" w:hAnsi="Arial" w:cs="Arial"/>
          <w:bCs/>
          <w:sz w:val="22"/>
          <w:szCs w:val="22"/>
        </w:rPr>
        <w:t>Early Years Foundation Stage Statutory Framework (</w:t>
      </w:r>
      <w:proofErr w:type="spellStart"/>
      <w:r w:rsidRPr="000E3FF3">
        <w:rPr>
          <w:rFonts w:ascii="Arial" w:hAnsi="Arial" w:cs="Arial"/>
          <w:bCs/>
          <w:sz w:val="22"/>
          <w:szCs w:val="22"/>
        </w:rPr>
        <w:t>DfE</w:t>
      </w:r>
      <w:proofErr w:type="spellEnd"/>
      <w:r w:rsidRPr="000E3FF3">
        <w:rPr>
          <w:rFonts w:ascii="Arial" w:hAnsi="Arial" w:cs="Arial"/>
          <w:bCs/>
          <w:sz w:val="22"/>
          <w:szCs w:val="22"/>
        </w:rPr>
        <w:t xml:space="preserve"> 2014)</w:t>
      </w:r>
    </w:p>
    <w:p w:rsidR="0068599F" w:rsidRPr="000E3FF3" w:rsidRDefault="0068599F" w:rsidP="00AC030D">
      <w:pPr>
        <w:numPr>
          <w:ilvl w:val="0"/>
          <w:numId w:val="89"/>
        </w:numPr>
        <w:spacing w:line="360" w:lineRule="auto"/>
        <w:rPr>
          <w:rFonts w:ascii="Arial" w:hAnsi="Arial" w:cs="Arial"/>
          <w:sz w:val="22"/>
          <w:szCs w:val="22"/>
        </w:rPr>
      </w:pPr>
      <w:r w:rsidRPr="000E3FF3">
        <w:rPr>
          <w:rFonts w:ascii="Arial" w:hAnsi="Arial" w:cs="Arial"/>
          <w:bCs/>
          <w:sz w:val="22"/>
          <w:szCs w:val="22"/>
        </w:rPr>
        <w:t>The Team Around the Child (TAC) and the Lead Professional: A Guide for Managers (CWDC 2009)</w:t>
      </w:r>
    </w:p>
    <w:p w:rsidR="0068599F" w:rsidRPr="000E3FF3" w:rsidRDefault="0068599F" w:rsidP="00AC030D">
      <w:pPr>
        <w:numPr>
          <w:ilvl w:val="0"/>
          <w:numId w:val="89"/>
        </w:numPr>
        <w:spacing w:line="360" w:lineRule="auto"/>
        <w:rPr>
          <w:rFonts w:ascii="Arial" w:hAnsi="Arial" w:cs="Arial"/>
          <w:bCs/>
          <w:sz w:val="22"/>
          <w:szCs w:val="22"/>
        </w:rPr>
      </w:pPr>
      <w:r w:rsidRPr="000E3FF3">
        <w:rPr>
          <w:rFonts w:ascii="Arial" w:hAnsi="Arial" w:cs="Arial"/>
          <w:bCs/>
          <w:sz w:val="22"/>
          <w:szCs w:val="22"/>
        </w:rPr>
        <w:t>Working Together</w:t>
      </w:r>
      <w:r w:rsidR="00B13527" w:rsidRPr="000E3FF3">
        <w:rPr>
          <w:rFonts w:ascii="Arial" w:hAnsi="Arial" w:cs="Arial"/>
          <w:bCs/>
          <w:sz w:val="22"/>
          <w:szCs w:val="22"/>
        </w:rPr>
        <w:t xml:space="preserve"> </w:t>
      </w:r>
      <w:r w:rsidRPr="000E3FF3">
        <w:rPr>
          <w:rFonts w:ascii="Arial" w:hAnsi="Arial" w:cs="Arial"/>
          <w:bCs/>
          <w:sz w:val="22"/>
          <w:szCs w:val="22"/>
        </w:rPr>
        <w:t>to Safeguard Children (</w:t>
      </w:r>
      <w:proofErr w:type="spellStart"/>
      <w:r w:rsidRPr="000E3FF3">
        <w:rPr>
          <w:rFonts w:ascii="Arial" w:hAnsi="Arial" w:cs="Arial"/>
          <w:bCs/>
          <w:sz w:val="22"/>
          <w:szCs w:val="22"/>
        </w:rPr>
        <w:t>DfE</w:t>
      </w:r>
      <w:proofErr w:type="spellEnd"/>
      <w:r w:rsidRPr="000E3FF3">
        <w:rPr>
          <w:rFonts w:ascii="Arial" w:hAnsi="Arial" w:cs="Arial"/>
          <w:bCs/>
          <w:sz w:val="22"/>
          <w:szCs w:val="22"/>
        </w:rPr>
        <w:t xml:space="preserve"> 2013)</w:t>
      </w:r>
    </w:p>
    <w:p w:rsidR="0068599F" w:rsidRPr="000E3FF3" w:rsidRDefault="0068599F" w:rsidP="00AC030D">
      <w:pPr>
        <w:numPr>
          <w:ilvl w:val="0"/>
          <w:numId w:val="89"/>
        </w:numPr>
        <w:spacing w:line="360" w:lineRule="auto"/>
        <w:rPr>
          <w:rFonts w:ascii="Arial" w:hAnsi="Arial" w:cs="Arial"/>
          <w:bCs/>
          <w:sz w:val="22"/>
          <w:szCs w:val="22"/>
        </w:rPr>
      </w:pPr>
      <w:r w:rsidRPr="000E3FF3">
        <w:rPr>
          <w:rFonts w:ascii="Arial" w:hAnsi="Arial" w:cs="Arial"/>
          <w:bCs/>
          <w:sz w:val="22"/>
          <w:szCs w:val="22"/>
        </w:rPr>
        <w:t>Special Educational Needs and Disability Code of Practice(DfE&amp;DoH2014)</w:t>
      </w:r>
    </w:p>
    <w:p w:rsidR="0068599F" w:rsidRPr="000E3FF3" w:rsidRDefault="0068599F" w:rsidP="0068599F">
      <w:pPr>
        <w:spacing w:line="360" w:lineRule="auto"/>
        <w:rPr>
          <w:rFonts w:ascii="Arial" w:hAnsi="Arial" w:cs="Arial"/>
          <w:bCs/>
          <w:sz w:val="22"/>
          <w:szCs w:val="22"/>
        </w:rPr>
      </w:pPr>
    </w:p>
    <w:p w:rsidR="0068599F" w:rsidRPr="000E3FF3" w:rsidRDefault="0068599F" w:rsidP="0068599F">
      <w:pPr>
        <w:spacing w:line="360" w:lineRule="auto"/>
        <w:rPr>
          <w:rFonts w:ascii="Arial" w:hAnsi="Arial" w:cs="Arial"/>
          <w:bCs/>
          <w:sz w:val="22"/>
          <w:szCs w:val="22"/>
        </w:rPr>
      </w:pPr>
    </w:p>
    <w:p w:rsidR="0068599F" w:rsidRPr="000E3FF3" w:rsidRDefault="0068599F" w:rsidP="0068599F">
      <w:pPr>
        <w:spacing w:line="360" w:lineRule="auto"/>
        <w:rPr>
          <w:rFonts w:ascii="Arial" w:hAnsi="Arial" w:cs="Arial"/>
          <w:bCs/>
          <w:sz w:val="22"/>
          <w:szCs w:val="22"/>
        </w:rPr>
      </w:pPr>
    </w:p>
    <w:p w:rsidR="0068599F" w:rsidRPr="000E3FF3" w:rsidRDefault="0068599F" w:rsidP="0068599F">
      <w:pPr>
        <w:spacing w:line="360" w:lineRule="auto"/>
        <w:rPr>
          <w:rFonts w:ascii="Arial" w:hAnsi="Arial" w:cs="Arial"/>
          <w:bCs/>
          <w:sz w:val="22"/>
          <w:szCs w:val="22"/>
        </w:rPr>
      </w:pPr>
    </w:p>
    <w:tbl>
      <w:tblPr>
        <w:tblW w:w="5000" w:type="pct"/>
        <w:tblLook w:val="01E0"/>
      </w:tblPr>
      <w:tblGrid>
        <w:gridCol w:w="5069"/>
        <w:gridCol w:w="3816"/>
        <w:gridCol w:w="2106"/>
      </w:tblGrid>
      <w:tr w:rsidR="0068599F" w:rsidRPr="000E3FF3" w:rsidTr="0068599F">
        <w:tc>
          <w:tcPr>
            <w:tcW w:w="2306" w:type="pct"/>
          </w:tcPr>
          <w:p w:rsidR="0068599F" w:rsidRPr="000E3FF3" w:rsidRDefault="0068599F" w:rsidP="0068599F">
            <w:pPr>
              <w:spacing w:line="360" w:lineRule="auto"/>
              <w:rPr>
                <w:rFonts w:ascii="Arial" w:hAnsi="Arial" w:cs="Arial"/>
              </w:rPr>
            </w:pPr>
            <w:r w:rsidRPr="000E3FF3">
              <w:rPr>
                <w:rFonts w:ascii="Arial" w:hAnsi="Arial" w:cs="Arial"/>
                <w:bCs/>
                <w:sz w:val="22"/>
                <w:szCs w:val="22"/>
              </w:rPr>
              <w:t>This policy was adopted by</w:t>
            </w:r>
          </w:p>
        </w:tc>
        <w:tc>
          <w:tcPr>
            <w:tcW w:w="1736" w:type="pct"/>
            <w:tcBorders>
              <w:bottom w:val="single" w:sz="4" w:space="0" w:color="7030A0"/>
            </w:tcBorders>
            <w:shd w:val="clear" w:color="auto" w:fill="auto"/>
          </w:tcPr>
          <w:p w:rsidR="0068599F" w:rsidRPr="000E3FF3" w:rsidRDefault="0068599F" w:rsidP="0068599F">
            <w:pPr>
              <w:spacing w:line="360" w:lineRule="auto"/>
              <w:rPr>
                <w:rFonts w:ascii="Arial" w:hAnsi="Arial" w:cs="Arial"/>
              </w:rPr>
            </w:pPr>
          </w:p>
        </w:tc>
        <w:tc>
          <w:tcPr>
            <w:tcW w:w="957" w:type="pct"/>
          </w:tcPr>
          <w:p w:rsidR="0068599F" w:rsidRPr="000E3FF3" w:rsidRDefault="0068599F" w:rsidP="0068599F">
            <w:pPr>
              <w:spacing w:line="360" w:lineRule="auto"/>
              <w:rPr>
                <w:rFonts w:ascii="Arial" w:hAnsi="Arial" w:cs="Arial"/>
                <w:i/>
              </w:rPr>
            </w:pPr>
            <w:r w:rsidRPr="000E3FF3">
              <w:rPr>
                <w:rFonts w:ascii="Arial" w:hAnsi="Arial" w:cs="Arial"/>
                <w:i/>
                <w:sz w:val="22"/>
                <w:szCs w:val="22"/>
              </w:rPr>
              <w:t>(name of provider)</w:t>
            </w:r>
          </w:p>
        </w:tc>
      </w:tr>
      <w:tr w:rsidR="0068599F" w:rsidRPr="000E3FF3" w:rsidTr="0068599F">
        <w:tc>
          <w:tcPr>
            <w:tcW w:w="2306" w:type="pct"/>
          </w:tcPr>
          <w:p w:rsidR="0068599F" w:rsidRPr="000E3FF3" w:rsidRDefault="0068599F" w:rsidP="0068599F">
            <w:pPr>
              <w:spacing w:line="360" w:lineRule="auto"/>
              <w:rPr>
                <w:rFonts w:ascii="Arial" w:hAnsi="Arial" w:cs="Arial"/>
              </w:rPr>
            </w:pPr>
            <w:r w:rsidRPr="000E3FF3">
              <w:rPr>
                <w:rFonts w:ascii="Arial" w:hAnsi="Arial" w:cs="Arial"/>
                <w:sz w:val="22"/>
                <w:szCs w:val="22"/>
              </w:rPr>
              <w:t>On</w:t>
            </w:r>
          </w:p>
        </w:tc>
        <w:tc>
          <w:tcPr>
            <w:tcW w:w="1736" w:type="pct"/>
            <w:tcBorders>
              <w:top w:val="single" w:sz="4" w:space="0" w:color="7030A0"/>
              <w:bottom w:val="single" w:sz="4" w:space="0" w:color="7030A0"/>
            </w:tcBorders>
          </w:tcPr>
          <w:p w:rsidR="0068599F" w:rsidRPr="000E3FF3" w:rsidRDefault="0068599F" w:rsidP="0068599F">
            <w:pPr>
              <w:spacing w:line="360" w:lineRule="auto"/>
              <w:rPr>
                <w:rFonts w:ascii="Arial" w:hAnsi="Arial" w:cs="Arial"/>
              </w:rPr>
            </w:pPr>
          </w:p>
        </w:tc>
        <w:tc>
          <w:tcPr>
            <w:tcW w:w="957" w:type="pct"/>
          </w:tcPr>
          <w:p w:rsidR="0068599F" w:rsidRPr="000E3FF3" w:rsidRDefault="0068599F" w:rsidP="0068599F">
            <w:pPr>
              <w:spacing w:line="360" w:lineRule="auto"/>
              <w:rPr>
                <w:rFonts w:ascii="Arial" w:hAnsi="Arial" w:cs="Arial"/>
                <w:i/>
              </w:rPr>
            </w:pPr>
            <w:r w:rsidRPr="000E3FF3">
              <w:rPr>
                <w:rFonts w:ascii="Arial" w:hAnsi="Arial" w:cs="Arial"/>
                <w:i/>
                <w:sz w:val="22"/>
                <w:szCs w:val="22"/>
              </w:rPr>
              <w:t>(date)</w:t>
            </w:r>
          </w:p>
        </w:tc>
      </w:tr>
      <w:tr w:rsidR="0068599F" w:rsidRPr="000E3FF3" w:rsidTr="0068599F">
        <w:tc>
          <w:tcPr>
            <w:tcW w:w="2306" w:type="pct"/>
          </w:tcPr>
          <w:p w:rsidR="0068599F" w:rsidRPr="000E3FF3" w:rsidRDefault="0068599F" w:rsidP="0068599F">
            <w:pPr>
              <w:spacing w:line="360" w:lineRule="auto"/>
              <w:rPr>
                <w:rFonts w:ascii="Arial" w:hAnsi="Arial" w:cs="Arial"/>
              </w:rPr>
            </w:pPr>
            <w:r w:rsidRPr="000E3FF3">
              <w:rPr>
                <w:rFonts w:ascii="Arial" w:hAnsi="Arial" w:cs="Arial"/>
                <w:sz w:val="22"/>
                <w:szCs w:val="22"/>
              </w:rPr>
              <w:t>Date to be reviewed</w:t>
            </w:r>
          </w:p>
        </w:tc>
        <w:tc>
          <w:tcPr>
            <w:tcW w:w="1736" w:type="pct"/>
            <w:tcBorders>
              <w:top w:val="single" w:sz="4" w:space="0" w:color="7030A0"/>
              <w:bottom w:val="single" w:sz="4" w:space="0" w:color="7030A0"/>
            </w:tcBorders>
          </w:tcPr>
          <w:p w:rsidR="0068599F" w:rsidRPr="000E3FF3" w:rsidRDefault="0068599F" w:rsidP="0068599F">
            <w:pPr>
              <w:spacing w:line="360" w:lineRule="auto"/>
              <w:rPr>
                <w:rFonts w:ascii="Arial" w:hAnsi="Arial" w:cs="Arial"/>
              </w:rPr>
            </w:pPr>
          </w:p>
        </w:tc>
        <w:tc>
          <w:tcPr>
            <w:tcW w:w="957" w:type="pct"/>
          </w:tcPr>
          <w:p w:rsidR="0068599F" w:rsidRPr="000E3FF3" w:rsidRDefault="0068599F" w:rsidP="0068599F">
            <w:pPr>
              <w:spacing w:line="360" w:lineRule="auto"/>
              <w:rPr>
                <w:rFonts w:ascii="Arial" w:hAnsi="Arial" w:cs="Arial"/>
                <w:i/>
              </w:rPr>
            </w:pPr>
            <w:r w:rsidRPr="000E3FF3">
              <w:rPr>
                <w:rFonts w:ascii="Arial" w:hAnsi="Arial" w:cs="Arial"/>
                <w:i/>
                <w:sz w:val="22"/>
                <w:szCs w:val="22"/>
              </w:rPr>
              <w:t>(date)</w:t>
            </w:r>
          </w:p>
        </w:tc>
      </w:tr>
      <w:tr w:rsidR="0068599F" w:rsidRPr="000E3FF3" w:rsidTr="0068599F">
        <w:tc>
          <w:tcPr>
            <w:tcW w:w="2306" w:type="pct"/>
          </w:tcPr>
          <w:p w:rsidR="0068599F" w:rsidRPr="000E3FF3" w:rsidRDefault="0068599F" w:rsidP="0068599F">
            <w:pPr>
              <w:spacing w:line="360" w:lineRule="auto"/>
              <w:rPr>
                <w:rFonts w:ascii="Arial" w:hAnsi="Arial" w:cs="Arial"/>
              </w:rPr>
            </w:pPr>
            <w:r w:rsidRPr="000E3FF3">
              <w:rPr>
                <w:rFonts w:ascii="Arial" w:hAnsi="Arial" w:cs="Arial"/>
                <w:sz w:val="22"/>
                <w:szCs w:val="22"/>
              </w:rPr>
              <w:t>Signed on behalf of the provider</w:t>
            </w:r>
          </w:p>
        </w:tc>
        <w:tc>
          <w:tcPr>
            <w:tcW w:w="2694" w:type="pct"/>
            <w:gridSpan w:val="2"/>
            <w:tcBorders>
              <w:bottom w:val="single" w:sz="4" w:space="0" w:color="7030A0"/>
            </w:tcBorders>
          </w:tcPr>
          <w:p w:rsidR="0068599F" w:rsidRPr="000E3FF3" w:rsidRDefault="0068599F" w:rsidP="0068599F">
            <w:pPr>
              <w:spacing w:line="360" w:lineRule="auto"/>
              <w:rPr>
                <w:rFonts w:ascii="Arial" w:hAnsi="Arial" w:cs="Arial"/>
              </w:rPr>
            </w:pPr>
          </w:p>
        </w:tc>
      </w:tr>
      <w:tr w:rsidR="0068599F" w:rsidRPr="000E3FF3" w:rsidTr="0068599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306" w:type="pct"/>
            <w:tcBorders>
              <w:top w:val="nil"/>
              <w:left w:val="nil"/>
              <w:bottom w:val="nil"/>
              <w:right w:val="nil"/>
            </w:tcBorders>
          </w:tcPr>
          <w:p w:rsidR="0068599F" w:rsidRPr="000E3FF3" w:rsidRDefault="0068599F" w:rsidP="0068599F">
            <w:pPr>
              <w:spacing w:line="360" w:lineRule="auto"/>
              <w:rPr>
                <w:rFonts w:ascii="Arial" w:hAnsi="Arial" w:cs="Arial"/>
              </w:rPr>
            </w:pPr>
            <w:r w:rsidRPr="000E3FF3">
              <w:rPr>
                <w:rFonts w:ascii="Arial" w:hAnsi="Arial" w:cs="Arial"/>
                <w:sz w:val="22"/>
                <w:szCs w:val="22"/>
              </w:rPr>
              <w:t>Name of signatory</w:t>
            </w:r>
          </w:p>
        </w:tc>
        <w:tc>
          <w:tcPr>
            <w:tcW w:w="2694" w:type="pct"/>
            <w:gridSpan w:val="2"/>
            <w:tcBorders>
              <w:top w:val="single" w:sz="4" w:space="0" w:color="7030A0"/>
              <w:left w:val="nil"/>
              <w:bottom w:val="single" w:sz="4" w:space="0" w:color="7030A0"/>
              <w:right w:val="nil"/>
            </w:tcBorders>
          </w:tcPr>
          <w:p w:rsidR="0068599F" w:rsidRPr="000E3FF3" w:rsidRDefault="0068599F" w:rsidP="0068599F">
            <w:pPr>
              <w:spacing w:line="360" w:lineRule="auto"/>
              <w:rPr>
                <w:rFonts w:ascii="Arial" w:hAnsi="Arial" w:cs="Arial"/>
              </w:rPr>
            </w:pPr>
          </w:p>
        </w:tc>
      </w:tr>
      <w:tr w:rsidR="0068599F" w:rsidRPr="000E3FF3" w:rsidTr="0068599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306" w:type="pct"/>
            <w:tcBorders>
              <w:top w:val="nil"/>
              <w:left w:val="nil"/>
              <w:bottom w:val="nil"/>
              <w:right w:val="nil"/>
            </w:tcBorders>
          </w:tcPr>
          <w:p w:rsidR="0068599F" w:rsidRPr="000E3FF3" w:rsidRDefault="0068599F" w:rsidP="0068599F">
            <w:pPr>
              <w:spacing w:line="360" w:lineRule="auto"/>
              <w:rPr>
                <w:rFonts w:ascii="Arial" w:hAnsi="Arial" w:cs="Arial"/>
              </w:rPr>
            </w:pPr>
            <w:r w:rsidRPr="000E3FF3">
              <w:rPr>
                <w:rFonts w:ascii="Arial" w:hAnsi="Arial" w:cs="Arial"/>
                <w:sz w:val="22"/>
                <w:szCs w:val="22"/>
              </w:rPr>
              <w:t>Role of signatory (e.g. chair, director or owner)</w:t>
            </w:r>
          </w:p>
        </w:tc>
        <w:tc>
          <w:tcPr>
            <w:tcW w:w="2694" w:type="pct"/>
            <w:gridSpan w:val="2"/>
            <w:tcBorders>
              <w:top w:val="single" w:sz="4" w:space="0" w:color="7030A0"/>
              <w:left w:val="nil"/>
              <w:bottom w:val="single" w:sz="4" w:space="0" w:color="7030A0"/>
              <w:right w:val="nil"/>
            </w:tcBorders>
          </w:tcPr>
          <w:p w:rsidR="0068599F" w:rsidRPr="000E3FF3" w:rsidRDefault="0068599F" w:rsidP="0068599F">
            <w:pPr>
              <w:spacing w:line="360" w:lineRule="auto"/>
              <w:rPr>
                <w:rFonts w:ascii="Arial" w:hAnsi="Arial" w:cs="Arial"/>
              </w:rPr>
            </w:pPr>
          </w:p>
        </w:tc>
      </w:tr>
    </w:tbl>
    <w:p w:rsidR="0068599F" w:rsidRPr="000E3FF3" w:rsidRDefault="0068599F" w:rsidP="0068599F">
      <w:pPr>
        <w:spacing w:line="360" w:lineRule="auto"/>
        <w:rPr>
          <w:rFonts w:ascii="Arial" w:hAnsi="Arial" w:cs="Arial"/>
          <w:sz w:val="22"/>
          <w:szCs w:val="22"/>
        </w:rPr>
      </w:pPr>
    </w:p>
    <w:p w:rsidR="0068599F" w:rsidRPr="000E3FF3" w:rsidRDefault="0068599F" w:rsidP="0068599F">
      <w:pPr>
        <w:spacing w:line="360" w:lineRule="auto"/>
        <w:rPr>
          <w:rFonts w:ascii="Arial" w:hAnsi="Arial" w:cs="Arial"/>
          <w:b/>
          <w:sz w:val="22"/>
          <w:szCs w:val="22"/>
        </w:rPr>
      </w:pPr>
      <w:r w:rsidRPr="000E3FF3">
        <w:rPr>
          <w:rFonts w:ascii="Arial" w:hAnsi="Arial" w:cs="Arial"/>
          <w:b/>
          <w:sz w:val="22"/>
          <w:szCs w:val="22"/>
        </w:rPr>
        <w:t xml:space="preserve">Other useful Pre-school Learning Alliance publications </w:t>
      </w:r>
    </w:p>
    <w:p w:rsidR="0068599F" w:rsidRPr="000E3FF3" w:rsidRDefault="0068599F" w:rsidP="0068599F">
      <w:pPr>
        <w:spacing w:line="360" w:lineRule="auto"/>
        <w:rPr>
          <w:rFonts w:ascii="Arial" w:hAnsi="Arial" w:cs="Arial"/>
          <w:sz w:val="22"/>
          <w:szCs w:val="22"/>
        </w:rPr>
      </w:pPr>
    </w:p>
    <w:p w:rsidR="0068599F" w:rsidRPr="000E3FF3" w:rsidRDefault="0068599F" w:rsidP="0068599F">
      <w:pPr>
        <w:pStyle w:val="ListParagraph"/>
        <w:spacing w:line="360" w:lineRule="auto"/>
        <w:ind w:left="360"/>
        <w:jc w:val="both"/>
        <w:rPr>
          <w:rFonts w:ascii="Arial" w:hAnsi="Arial" w:cs="Arial"/>
          <w:sz w:val="22"/>
          <w:szCs w:val="22"/>
        </w:rPr>
      </w:pPr>
      <w:r w:rsidRPr="000E3FF3">
        <w:rPr>
          <w:rFonts w:ascii="Arial" w:hAnsi="Arial" w:cs="Arial"/>
          <w:sz w:val="22"/>
          <w:szCs w:val="22"/>
        </w:rPr>
        <w:t>The Role of the Early Years Special Educational Needs Co-ordinator (SENCO</w:t>
      </w:r>
      <w:proofErr w:type="gramStart"/>
      <w:r w:rsidRPr="000E3FF3">
        <w:rPr>
          <w:rFonts w:ascii="Arial" w:hAnsi="Arial" w:cs="Arial"/>
          <w:sz w:val="22"/>
          <w:szCs w:val="22"/>
        </w:rPr>
        <w:t>)2</w:t>
      </w:r>
      <w:r w:rsidRPr="000E3FF3">
        <w:rPr>
          <w:rFonts w:ascii="Arial" w:hAnsi="Arial" w:cs="Arial"/>
          <w:sz w:val="22"/>
          <w:szCs w:val="22"/>
          <w:vertAlign w:val="superscript"/>
        </w:rPr>
        <w:t>nd</w:t>
      </w:r>
      <w:proofErr w:type="gramEnd"/>
      <w:r w:rsidRPr="000E3FF3">
        <w:rPr>
          <w:rFonts w:ascii="Arial" w:hAnsi="Arial" w:cs="Arial"/>
          <w:sz w:val="22"/>
          <w:szCs w:val="22"/>
        </w:rPr>
        <w:t xml:space="preserve"> Ed (2)</w:t>
      </w:r>
    </w:p>
    <w:p w:rsidR="0068599F" w:rsidRPr="000E3FF3" w:rsidRDefault="0068599F" w:rsidP="0068599F">
      <w:pPr>
        <w:pStyle w:val="ListParagraph"/>
        <w:spacing w:line="360" w:lineRule="auto"/>
        <w:ind w:left="360"/>
        <w:jc w:val="both"/>
        <w:rPr>
          <w:rFonts w:ascii="Arial" w:hAnsi="Arial" w:cs="Arial"/>
          <w:sz w:val="22"/>
          <w:szCs w:val="22"/>
        </w:rPr>
      </w:pPr>
    </w:p>
    <w:p w:rsidR="00CC63C2" w:rsidRPr="000E3FF3" w:rsidRDefault="00CC63C2" w:rsidP="00F11821">
      <w:pPr>
        <w:pStyle w:val="ListParagraph"/>
        <w:spacing w:line="360" w:lineRule="auto"/>
        <w:ind w:left="360"/>
        <w:jc w:val="both"/>
        <w:rPr>
          <w:rFonts w:ascii="Arial" w:hAnsi="Arial" w:cs="Arial"/>
          <w:b/>
          <w:sz w:val="22"/>
          <w:szCs w:val="22"/>
        </w:rPr>
      </w:pPr>
    </w:p>
    <w:p w:rsidR="00CC63C2" w:rsidRPr="000E3FF3" w:rsidRDefault="00CC63C2" w:rsidP="00F11821">
      <w:pPr>
        <w:pStyle w:val="ListParagraph"/>
        <w:spacing w:line="360" w:lineRule="auto"/>
        <w:ind w:left="360"/>
        <w:jc w:val="both"/>
        <w:rPr>
          <w:rFonts w:ascii="Arial" w:hAnsi="Arial" w:cs="Arial"/>
          <w:b/>
          <w:sz w:val="22"/>
          <w:szCs w:val="22"/>
        </w:rPr>
      </w:pPr>
    </w:p>
    <w:p w:rsidR="00CC63C2" w:rsidRPr="000E3FF3" w:rsidRDefault="00CC63C2" w:rsidP="00F11821">
      <w:pPr>
        <w:pStyle w:val="ListParagraph"/>
        <w:spacing w:line="360" w:lineRule="auto"/>
        <w:ind w:left="360"/>
        <w:jc w:val="both"/>
        <w:rPr>
          <w:rFonts w:ascii="Arial" w:hAnsi="Arial" w:cs="Arial"/>
          <w:b/>
          <w:sz w:val="22"/>
          <w:szCs w:val="22"/>
        </w:rPr>
      </w:pPr>
    </w:p>
    <w:p w:rsidR="00CC63C2" w:rsidRPr="000E3FF3" w:rsidRDefault="00CC63C2" w:rsidP="00F11821">
      <w:pPr>
        <w:pStyle w:val="ListParagraph"/>
        <w:spacing w:line="360" w:lineRule="auto"/>
        <w:ind w:left="360"/>
        <w:jc w:val="both"/>
        <w:rPr>
          <w:rFonts w:ascii="Arial" w:hAnsi="Arial" w:cs="Arial"/>
          <w:b/>
          <w:sz w:val="22"/>
          <w:szCs w:val="22"/>
        </w:rPr>
      </w:pPr>
    </w:p>
    <w:p w:rsidR="00CC63C2" w:rsidRPr="000E3FF3" w:rsidRDefault="00CC63C2" w:rsidP="00F11821">
      <w:pPr>
        <w:pStyle w:val="ListParagraph"/>
        <w:spacing w:line="360" w:lineRule="auto"/>
        <w:ind w:left="360"/>
        <w:jc w:val="both"/>
        <w:rPr>
          <w:rFonts w:ascii="Arial" w:hAnsi="Arial" w:cs="Arial"/>
          <w:b/>
          <w:sz w:val="22"/>
          <w:szCs w:val="22"/>
        </w:rPr>
      </w:pPr>
    </w:p>
    <w:p w:rsidR="00CC63C2" w:rsidRPr="000E3FF3" w:rsidRDefault="00CC63C2" w:rsidP="00F11821">
      <w:pPr>
        <w:pStyle w:val="ListParagraph"/>
        <w:spacing w:line="360" w:lineRule="auto"/>
        <w:ind w:left="360"/>
        <w:jc w:val="both"/>
        <w:rPr>
          <w:rFonts w:ascii="Arial" w:hAnsi="Arial" w:cs="Arial"/>
          <w:b/>
          <w:sz w:val="22"/>
          <w:szCs w:val="22"/>
        </w:rPr>
      </w:pPr>
    </w:p>
    <w:p w:rsidR="00CC63C2" w:rsidRPr="000E3FF3" w:rsidRDefault="00CC63C2" w:rsidP="00F11821">
      <w:pPr>
        <w:pStyle w:val="ListParagraph"/>
        <w:spacing w:line="360" w:lineRule="auto"/>
        <w:ind w:left="360"/>
        <w:jc w:val="both"/>
        <w:rPr>
          <w:rFonts w:ascii="Arial" w:hAnsi="Arial" w:cs="Arial"/>
          <w:b/>
          <w:sz w:val="22"/>
          <w:szCs w:val="22"/>
        </w:rPr>
      </w:pPr>
    </w:p>
    <w:p w:rsidR="00CC63C2" w:rsidRPr="000E3FF3" w:rsidRDefault="00CC63C2" w:rsidP="00F11821">
      <w:pPr>
        <w:pStyle w:val="ListParagraph"/>
        <w:spacing w:line="360" w:lineRule="auto"/>
        <w:ind w:left="360"/>
        <w:jc w:val="both"/>
        <w:rPr>
          <w:rFonts w:ascii="Arial" w:hAnsi="Arial" w:cs="Arial"/>
          <w:b/>
          <w:sz w:val="22"/>
          <w:szCs w:val="22"/>
        </w:rPr>
      </w:pPr>
    </w:p>
    <w:p w:rsidR="00CC63C2" w:rsidRPr="000E3FF3" w:rsidRDefault="00CC63C2" w:rsidP="00F11821">
      <w:pPr>
        <w:pStyle w:val="ListParagraph"/>
        <w:spacing w:line="360" w:lineRule="auto"/>
        <w:ind w:left="360"/>
        <w:jc w:val="both"/>
        <w:rPr>
          <w:rFonts w:ascii="Arial" w:hAnsi="Arial" w:cs="Arial"/>
          <w:b/>
          <w:sz w:val="22"/>
          <w:szCs w:val="22"/>
        </w:rPr>
      </w:pPr>
    </w:p>
    <w:p w:rsidR="005E4101" w:rsidRPr="000E3FF3" w:rsidRDefault="005E4101" w:rsidP="00F11821">
      <w:pPr>
        <w:pStyle w:val="ListParagraph"/>
        <w:spacing w:line="360" w:lineRule="auto"/>
        <w:ind w:left="360"/>
        <w:jc w:val="both"/>
        <w:rPr>
          <w:rFonts w:ascii="Arial" w:hAnsi="Arial" w:cs="Arial"/>
          <w:b/>
          <w:sz w:val="22"/>
          <w:szCs w:val="22"/>
        </w:rPr>
      </w:pPr>
    </w:p>
    <w:p w:rsidR="002665E8" w:rsidRPr="000E3FF3" w:rsidRDefault="002665E8" w:rsidP="00F11821">
      <w:pPr>
        <w:pStyle w:val="ListParagraph"/>
        <w:spacing w:line="360" w:lineRule="auto"/>
        <w:ind w:left="360"/>
        <w:jc w:val="both"/>
        <w:rPr>
          <w:rFonts w:ascii="Arial" w:hAnsi="Arial" w:cs="Arial"/>
          <w:b/>
          <w:sz w:val="22"/>
          <w:szCs w:val="22"/>
        </w:rPr>
      </w:pPr>
    </w:p>
    <w:p w:rsidR="00076E0F" w:rsidRPr="000E3FF3" w:rsidRDefault="00076E0F" w:rsidP="00F11821">
      <w:pPr>
        <w:pStyle w:val="ListParagraph"/>
        <w:spacing w:line="360" w:lineRule="auto"/>
        <w:ind w:left="360"/>
        <w:jc w:val="both"/>
        <w:rPr>
          <w:rFonts w:ascii="Arial" w:hAnsi="Arial" w:cs="Arial"/>
          <w:b/>
          <w:sz w:val="22"/>
          <w:szCs w:val="22"/>
        </w:rPr>
      </w:pPr>
    </w:p>
    <w:p w:rsidR="00076E0F" w:rsidRPr="000E3FF3" w:rsidRDefault="00076E0F" w:rsidP="00F11821">
      <w:pPr>
        <w:pStyle w:val="ListParagraph"/>
        <w:spacing w:line="360" w:lineRule="auto"/>
        <w:ind w:left="360"/>
        <w:jc w:val="both"/>
        <w:rPr>
          <w:rFonts w:ascii="Arial" w:hAnsi="Arial" w:cs="Arial"/>
          <w:b/>
          <w:sz w:val="22"/>
          <w:szCs w:val="22"/>
        </w:rPr>
      </w:pPr>
    </w:p>
    <w:p w:rsidR="00076E0F" w:rsidRPr="000E3FF3" w:rsidRDefault="00076E0F" w:rsidP="00F11821">
      <w:pPr>
        <w:pStyle w:val="ListParagraph"/>
        <w:spacing w:line="360" w:lineRule="auto"/>
        <w:ind w:left="360"/>
        <w:jc w:val="both"/>
        <w:rPr>
          <w:rFonts w:ascii="Arial" w:hAnsi="Arial" w:cs="Arial"/>
          <w:b/>
          <w:sz w:val="22"/>
          <w:szCs w:val="22"/>
        </w:rPr>
      </w:pPr>
    </w:p>
    <w:p w:rsidR="002665E8" w:rsidRPr="000E3FF3" w:rsidRDefault="002665E8" w:rsidP="00F11821">
      <w:pPr>
        <w:pStyle w:val="ListParagraph"/>
        <w:spacing w:line="360" w:lineRule="auto"/>
        <w:ind w:left="360"/>
        <w:jc w:val="both"/>
        <w:rPr>
          <w:rFonts w:ascii="Arial" w:hAnsi="Arial" w:cs="Arial"/>
          <w:b/>
          <w:sz w:val="22"/>
          <w:szCs w:val="22"/>
        </w:rPr>
      </w:pPr>
    </w:p>
    <w:p w:rsidR="005E4101" w:rsidRPr="000E3FF3" w:rsidRDefault="005E4101" w:rsidP="00F11821">
      <w:pPr>
        <w:pStyle w:val="ListParagraph"/>
        <w:spacing w:line="360" w:lineRule="auto"/>
        <w:ind w:left="360"/>
        <w:jc w:val="both"/>
        <w:rPr>
          <w:rFonts w:ascii="Arial" w:hAnsi="Arial" w:cs="Arial"/>
          <w:b/>
          <w:sz w:val="22"/>
          <w:szCs w:val="22"/>
        </w:rPr>
      </w:pPr>
    </w:p>
    <w:p w:rsidR="009B4945" w:rsidRPr="000E3FF3" w:rsidRDefault="009B4945" w:rsidP="00F11821">
      <w:pPr>
        <w:pStyle w:val="ListParagraph"/>
        <w:spacing w:line="360" w:lineRule="auto"/>
        <w:ind w:left="360"/>
        <w:jc w:val="both"/>
        <w:rPr>
          <w:rFonts w:ascii="Arial" w:hAnsi="Arial" w:cs="Arial"/>
          <w:b/>
          <w:sz w:val="22"/>
          <w:szCs w:val="22"/>
        </w:rPr>
      </w:pPr>
    </w:p>
    <w:p w:rsidR="009B4945" w:rsidRPr="000E3FF3" w:rsidRDefault="009B4945" w:rsidP="00F11821">
      <w:pPr>
        <w:pStyle w:val="ListParagraph"/>
        <w:spacing w:line="360" w:lineRule="auto"/>
        <w:ind w:left="360"/>
        <w:jc w:val="both"/>
        <w:rPr>
          <w:rFonts w:ascii="Arial" w:hAnsi="Arial" w:cs="Arial"/>
          <w:b/>
          <w:sz w:val="22"/>
          <w:szCs w:val="22"/>
        </w:rPr>
      </w:pPr>
    </w:p>
    <w:p w:rsidR="00023C9D" w:rsidRPr="000E3FF3" w:rsidRDefault="00023C9D" w:rsidP="00F11821">
      <w:pPr>
        <w:pStyle w:val="ListParagraph"/>
        <w:spacing w:line="360" w:lineRule="auto"/>
        <w:ind w:left="360"/>
        <w:jc w:val="both"/>
        <w:rPr>
          <w:rFonts w:ascii="Arial" w:hAnsi="Arial" w:cs="Arial"/>
          <w:b/>
          <w:sz w:val="22"/>
          <w:szCs w:val="22"/>
        </w:rPr>
      </w:pPr>
    </w:p>
    <w:p w:rsidR="00023C9D" w:rsidRPr="000E3FF3" w:rsidRDefault="00023C9D" w:rsidP="00F11821">
      <w:pPr>
        <w:pStyle w:val="ListParagraph"/>
        <w:spacing w:line="360" w:lineRule="auto"/>
        <w:ind w:left="360"/>
        <w:jc w:val="both"/>
        <w:rPr>
          <w:rFonts w:ascii="Arial" w:hAnsi="Arial" w:cs="Arial"/>
          <w:b/>
          <w:sz w:val="22"/>
          <w:szCs w:val="22"/>
        </w:rPr>
      </w:pPr>
    </w:p>
    <w:p w:rsidR="00023C9D" w:rsidRPr="000E3FF3" w:rsidRDefault="00023C9D" w:rsidP="00F11821">
      <w:pPr>
        <w:pStyle w:val="ListParagraph"/>
        <w:spacing w:line="360" w:lineRule="auto"/>
        <w:ind w:left="360"/>
        <w:jc w:val="both"/>
        <w:rPr>
          <w:rFonts w:ascii="Arial" w:hAnsi="Arial" w:cs="Arial"/>
          <w:b/>
          <w:sz w:val="22"/>
          <w:szCs w:val="22"/>
        </w:rPr>
      </w:pPr>
    </w:p>
    <w:p w:rsidR="00AB6ED7" w:rsidRPr="000E3FF3" w:rsidRDefault="00AB6ED7" w:rsidP="0068599F">
      <w:pPr>
        <w:rPr>
          <w:rFonts w:ascii="Arial" w:hAnsi="Arial" w:cs="Arial"/>
          <w:b/>
          <w:sz w:val="22"/>
          <w:szCs w:val="22"/>
        </w:rPr>
      </w:pPr>
    </w:p>
    <w:p w:rsidR="00D51EEE" w:rsidRPr="000E3FF3" w:rsidRDefault="00D51EEE" w:rsidP="0068599F">
      <w:pPr>
        <w:rPr>
          <w:rFonts w:ascii="Arial" w:hAnsi="Arial" w:cs="Arial"/>
          <w:b/>
          <w:sz w:val="22"/>
          <w:szCs w:val="22"/>
        </w:rPr>
      </w:pPr>
    </w:p>
    <w:p w:rsidR="0068599F" w:rsidRPr="000E3FF3" w:rsidRDefault="0068599F" w:rsidP="0068599F">
      <w:pPr>
        <w:rPr>
          <w:rFonts w:ascii="Arial" w:hAnsi="Arial" w:cs="Arial"/>
          <w:b/>
          <w:sz w:val="28"/>
          <w:szCs w:val="28"/>
        </w:rPr>
      </w:pPr>
      <w:r w:rsidRPr="000E3FF3">
        <w:rPr>
          <w:rFonts w:ascii="Arial" w:hAnsi="Arial" w:cs="Arial"/>
          <w:b/>
          <w:sz w:val="28"/>
          <w:szCs w:val="28"/>
        </w:rPr>
        <w:lastRenderedPageBreak/>
        <w:t>Suspensions and Exclusions</w:t>
      </w:r>
    </w:p>
    <w:p w:rsidR="0068599F" w:rsidRPr="000E3FF3" w:rsidRDefault="0068599F" w:rsidP="0068599F">
      <w:pPr>
        <w:rPr>
          <w:rFonts w:ascii="Arial" w:hAnsi="Arial" w:cs="Arial"/>
          <w:sz w:val="22"/>
          <w:szCs w:val="22"/>
        </w:rPr>
      </w:pPr>
    </w:p>
    <w:p w:rsidR="0068599F" w:rsidRPr="000E3FF3" w:rsidRDefault="0068599F" w:rsidP="0068599F">
      <w:pPr>
        <w:rPr>
          <w:rFonts w:ascii="Arial" w:hAnsi="Arial" w:cs="Arial"/>
          <w:b/>
          <w:sz w:val="22"/>
          <w:szCs w:val="22"/>
        </w:rPr>
      </w:pPr>
      <w:r w:rsidRPr="000E3FF3">
        <w:rPr>
          <w:rFonts w:ascii="Arial" w:hAnsi="Arial" w:cs="Arial"/>
          <w:b/>
          <w:sz w:val="22"/>
          <w:szCs w:val="22"/>
        </w:rPr>
        <w:t xml:space="preserve">Our setting (breakfast/after school) is committed to dealing with negative behaviour in a non-confrontational and constructive manner. Wherever possible, disruptive or challenging behaviour will be tackled collectively between staff and children in </w:t>
      </w:r>
      <w:proofErr w:type="spellStart"/>
      <w:r w:rsidRPr="000E3FF3">
        <w:rPr>
          <w:rFonts w:ascii="Arial" w:hAnsi="Arial" w:cs="Arial"/>
          <w:b/>
          <w:sz w:val="22"/>
          <w:szCs w:val="22"/>
        </w:rPr>
        <w:t>Childville</w:t>
      </w:r>
      <w:proofErr w:type="spellEnd"/>
      <w:r w:rsidRPr="000E3FF3">
        <w:rPr>
          <w:rFonts w:ascii="Arial" w:hAnsi="Arial" w:cs="Arial"/>
          <w:b/>
          <w:sz w:val="22"/>
          <w:szCs w:val="22"/>
        </w:rPr>
        <w:t>. Such procedures are outlined in the Behaviour Management policy.</w:t>
      </w:r>
    </w:p>
    <w:p w:rsidR="0068599F" w:rsidRPr="000E3FF3" w:rsidRDefault="0068599F" w:rsidP="0068599F">
      <w:pPr>
        <w:rPr>
          <w:rFonts w:ascii="Arial" w:hAnsi="Arial" w:cs="Arial"/>
          <w:sz w:val="22"/>
          <w:szCs w:val="22"/>
        </w:rPr>
      </w:pPr>
    </w:p>
    <w:p w:rsidR="0068599F" w:rsidRPr="000E3FF3" w:rsidRDefault="0068599F" w:rsidP="0068599F">
      <w:pPr>
        <w:rPr>
          <w:rFonts w:ascii="Arial" w:hAnsi="Arial" w:cs="Arial"/>
          <w:sz w:val="22"/>
          <w:szCs w:val="22"/>
        </w:rPr>
      </w:pPr>
      <w:r w:rsidRPr="000E3FF3">
        <w:rPr>
          <w:rFonts w:ascii="Arial" w:hAnsi="Arial" w:cs="Arial"/>
          <w:sz w:val="22"/>
          <w:szCs w:val="22"/>
        </w:rPr>
        <w:t xml:space="preserve">However, there are occasions when such strategies alone will not alter or prevent negative behaviour. In such cases, further action will be necessary, including reviewing a child’s place at </w:t>
      </w:r>
      <w:proofErr w:type="spellStart"/>
      <w:r w:rsidRPr="000E3FF3">
        <w:rPr>
          <w:rFonts w:ascii="Arial" w:hAnsi="Arial" w:cs="Arial"/>
          <w:sz w:val="22"/>
          <w:szCs w:val="22"/>
        </w:rPr>
        <w:t>Childville</w:t>
      </w:r>
      <w:proofErr w:type="spellEnd"/>
      <w:r w:rsidRPr="000E3FF3">
        <w:rPr>
          <w:rFonts w:ascii="Arial" w:hAnsi="Arial" w:cs="Arial"/>
          <w:sz w:val="22"/>
          <w:szCs w:val="22"/>
        </w:rPr>
        <w:t>, on either a temporary or permanent basis.</w:t>
      </w:r>
    </w:p>
    <w:p w:rsidR="0068599F" w:rsidRPr="000E3FF3" w:rsidRDefault="0068599F" w:rsidP="0068599F">
      <w:pPr>
        <w:rPr>
          <w:rFonts w:ascii="Arial" w:hAnsi="Arial" w:cs="Arial"/>
          <w:sz w:val="22"/>
          <w:szCs w:val="22"/>
        </w:rPr>
      </w:pPr>
    </w:p>
    <w:p w:rsidR="0068599F" w:rsidRPr="000E3FF3" w:rsidRDefault="0068599F" w:rsidP="0068599F">
      <w:pPr>
        <w:rPr>
          <w:rFonts w:ascii="Arial" w:hAnsi="Arial" w:cs="Arial"/>
          <w:sz w:val="22"/>
          <w:szCs w:val="22"/>
        </w:rPr>
      </w:pPr>
      <w:r w:rsidRPr="000E3FF3">
        <w:rPr>
          <w:rFonts w:ascii="Arial" w:hAnsi="Arial" w:cs="Arial"/>
          <w:sz w:val="22"/>
          <w:szCs w:val="22"/>
        </w:rPr>
        <w:t>Persistent unacceptable behaviour from a child will result in them receiving firm warning from staff about their actions. Staff will explain to the child why their behaviour is unacceptable and the consequences of any further such incidents. Children will be encouraged to discuss their behaviour, to explain their actions, and helped to develop strategies to avoiding repeat incidents.</w:t>
      </w:r>
    </w:p>
    <w:p w:rsidR="0068599F" w:rsidRPr="000E3FF3" w:rsidRDefault="0068599F" w:rsidP="0068599F">
      <w:pPr>
        <w:rPr>
          <w:rFonts w:ascii="Arial" w:hAnsi="Arial" w:cs="Arial"/>
          <w:sz w:val="22"/>
          <w:szCs w:val="22"/>
        </w:rPr>
      </w:pPr>
    </w:p>
    <w:p w:rsidR="0068599F" w:rsidRPr="000E3FF3" w:rsidRDefault="0068599F" w:rsidP="0068599F">
      <w:pPr>
        <w:rPr>
          <w:rFonts w:ascii="Arial" w:hAnsi="Arial" w:cs="Arial"/>
          <w:sz w:val="22"/>
          <w:szCs w:val="22"/>
        </w:rPr>
      </w:pPr>
      <w:r w:rsidRPr="000E3FF3">
        <w:rPr>
          <w:rFonts w:ascii="Arial" w:hAnsi="Arial" w:cs="Arial"/>
          <w:sz w:val="22"/>
          <w:szCs w:val="22"/>
        </w:rPr>
        <w:t xml:space="preserve">Details of all warnings, suspensions and exclusions will be recorded and kept on </w:t>
      </w:r>
      <w:proofErr w:type="spellStart"/>
      <w:r w:rsidRPr="000E3FF3">
        <w:rPr>
          <w:rFonts w:ascii="Arial" w:hAnsi="Arial" w:cs="Arial"/>
          <w:sz w:val="22"/>
          <w:szCs w:val="22"/>
        </w:rPr>
        <w:t>Childville</w:t>
      </w:r>
      <w:r w:rsidR="00B13527" w:rsidRPr="000E3FF3">
        <w:rPr>
          <w:rFonts w:ascii="Arial" w:hAnsi="Arial" w:cs="Arial"/>
          <w:sz w:val="22"/>
          <w:szCs w:val="22"/>
        </w:rPr>
        <w:t>’s</w:t>
      </w:r>
      <w:proofErr w:type="spellEnd"/>
      <w:r w:rsidR="00B13527" w:rsidRPr="000E3FF3">
        <w:rPr>
          <w:rFonts w:ascii="Arial" w:hAnsi="Arial" w:cs="Arial"/>
          <w:sz w:val="22"/>
          <w:szCs w:val="22"/>
        </w:rPr>
        <w:t xml:space="preserve"> record</w:t>
      </w:r>
      <w:r w:rsidRPr="000E3FF3">
        <w:rPr>
          <w:rFonts w:ascii="Arial" w:hAnsi="Arial" w:cs="Arial"/>
          <w:sz w:val="22"/>
          <w:szCs w:val="22"/>
        </w:rPr>
        <w:t xml:space="preserve">. Each warning should be discussed with the child concerned and their parent/carer. All staff will be made aware of any warnings given to a child. As a last resort, </w:t>
      </w:r>
      <w:proofErr w:type="spellStart"/>
      <w:r w:rsidRPr="000E3FF3">
        <w:rPr>
          <w:rFonts w:ascii="Arial" w:hAnsi="Arial" w:cs="Arial"/>
          <w:sz w:val="22"/>
          <w:szCs w:val="22"/>
        </w:rPr>
        <w:t>Childville</w:t>
      </w:r>
      <w:proofErr w:type="spellEnd"/>
      <w:r w:rsidRPr="000E3FF3">
        <w:rPr>
          <w:rFonts w:ascii="Arial" w:hAnsi="Arial" w:cs="Arial"/>
          <w:sz w:val="22"/>
          <w:szCs w:val="22"/>
        </w:rPr>
        <w:t xml:space="preserve"> has the right to temporarily suspend or permanently exclude a child in the event of persistent and irresolvable unacceptable behaviour.</w:t>
      </w:r>
    </w:p>
    <w:p w:rsidR="0068599F" w:rsidRPr="000E3FF3" w:rsidRDefault="0068599F" w:rsidP="0068599F">
      <w:pPr>
        <w:rPr>
          <w:rFonts w:ascii="Arial" w:hAnsi="Arial" w:cs="Arial"/>
          <w:sz w:val="22"/>
          <w:szCs w:val="22"/>
        </w:rPr>
      </w:pPr>
    </w:p>
    <w:p w:rsidR="0068599F" w:rsidRPr="000E3FF3" w:rsidRDefault="0068599F" w:rsidP="0068599F">
      <w:pPr>
        <w:rPr>
          <w:rFonts w:ascii="Arial" w:hAnsi="Arial" w:cs="Arial"/>
          <w:sz w:val="22"/>
          <w:szCs w:val="22"/>
        </w:rPr>
      </w:pPr>
      <w:r w:rsidRPr="000E3FF3">
        <w:rPr>
          <w:rFonts w:ascii="Arial" w:hAnsi="Arial" w:cs="Arial"/>
          <w:sz w:val="22"/>
          <w:szCs w:val="22"/>
        </w:rPr>
        <w:t xml:space="preserve">Only in the event of an extremely serious or dangerous incident will a child be suspended from </w:t>
      </w:r>
      <w:proofErr w:type="spellStart"/>
      <w:r w:rsidRPr="000E3FF3">
        <w:rPr>
          <w:rFonts w:ascii="Arial" w:hAnsi="Arial" w:cs="Arial"/>
          <w:sz w:val="22"/>
          <w:szCs w:val="22"/>
        </w:rPr>
        <w:t>Childville</w:t>
      </w:r>
      <w:proofErr w:type="spellEnd"/>
      <w:r w:rsidRPr="000E3FF3">
        <w:rPr>
          <w:rFonts w:ascii="Arial" w:hAnsi="Arial" w:cs="Arial"/>
          <w:sz w:val="22"/>
          <w:szCs w:val="22"/>
        </w:rPr>
        <w:t xml:space="preserve"> with immediate effect. In such circumstances, the child’s parent/carer will be contacted immediately and asked to collect their child, even if the child normally signs themselves out. Children will not be allowed to leave the premises until a parent/carer arrives to collect them.</w:t>
      </w:r>
    </w:p>
    <w:p w:rsidR="0068599F" w:rsidRPr="000E3FF3" w:rsidRDefault="0068599F" w:rsidP="0068599F">
      <w:pPr>
        <w:rPr>
          <w:rFonts w:ascii="Arial" w:hAnsi="Arial" w:cs="Arial"/>
          <w:sz w:val="22"/>
          <w:szCs w:val="22"/>
        </w:rPr>
      </w:pPr>
    </w:p>
    <w:p w:rsidR="0068599F" w:rsidRPr="000E3FF3" w:rsidRDefault="0068599F" w:rsidP="0068599F">
      <w:pPr>
        <w:rPr>
          <w:rFonts w:ascii="Arial" w:hAnsi="Arial" w:cs="Arial"/>
          <w:sz w:val="22"/>
          <w:szCs w:val="22"/>
        </w:rPr>
      </w:pPr>
      <w:r w:rsidRPr="000E3FF3">
        <w:rPr>
          <w:rFonts w:ascii="Arial" w:hAnsi="Arial" w:cs="Arial"/>
          <w:sz w:val="22"/>
          <w:szCs w:val="22"/>
        </w:rPr>
        <w:t xml:space="preserve">After an immediate suspension has taken place, the manager will arrange a meeting with the child concerned and their parents/carers to discuss the incident and decide if it will be possible for them to return to </w:t>
      </w:r>
      <w:proofErr w:type="spellStart"/>
      <w:r w:rsidRPr="000E3FF3">
        <w:rPr>
          <w:rFonts w:ascii="Arial" w:hAnsi="Arial" w:cs="Arial"/>
          <w:sz w:val="22"/>
          <w:szCs w:val="22"/>
        </w:rPr>
        <w:t>Childville</w:t>
      </w:r>
      <w:proofErr w:type="spellEnd"/>
      <w:r w:rsidRPr="000E3FF3">
        <w:rPr>
          <w:rFonts w:ascii="Arial" w:hAnsi="Arial" w:cs="Arial"/>
          <w:sz w:val="22"/>
          <w:szCs w:val="22"/>
        </w:rPr>
        <w:t>.</w:t>
      </w:r>
    </w:p>
    <w:p w:rsidR="0068599F" w:rsidRPr="000E3FF3" w:rsidRDefault="0068599F" w:rsidP="0068599F">
      <w:pPr>
        <w:rPr>
          <w:rFonts w:ascii="Arial" w:hAnsi="Arial" w:cs="Arial"/>
          <w:sz w:val="22"/>
          <w:szCs w:val="22"/>
        </w:rPr>
      </w:pPr>
      <w:r w:rsidRPr="000E3FF3">
        <w:rPr>
          <w:rFonts w:ascii="Arial" w:hAnsi="Arial" w:cs="Arial"/>
          <w:sz w:val="22"/>
          <w:szCs w:val="22"/>
        </w:rPr>
        <w:t>Suspensions and exclusions should be seen as consistent, fair and proportionate to the behaviour concerned. In setting such a sanction, consideration should be given to the child’s age and maturity. Any other relevant information about the child and their situation should also be considered.</w:t>
      </w:r>
    </w:p>
    <w:p w:rsidR="0068599F" w:rsidRPr="000E3FF3" w:rsidRDefault="0068599F" w:rsidP="0068599F">
      <w:pPr>
        <w:rPr>
          <w:rFonts w:ascii="Arial" w:hAnsi="Arial" w:cs="Arial"/>
          <w:sz w:val="22"/>
          <w:szCs w:val="22"/>
        </w:rPr>
      </w:pPr>
    </w:p>
    <w:p w:rsidR="0068599F" w:rsidRPr="000E3FF3" w:rsidRDefault="0068599F" w:rsidP="0068599F">
      <w:pPr>
        <w:rPr>
          <w:rFonts w:ascii="Arial" w:hAnsi="Arial" w:cs="Arial"/>
          <w:sz w:val="22"/>
          <w:szCs w:val="22"/>
        </w:rPr>
      </w:pPr>
      <w:r w:rsidRPr="000E3FF3">
        <w:rPr>
          <w:rFonts w:ascii="Arial" w:hAnsi="Arial" w:cs="Arial"/>
          <w:sz w:val="22"/>
          <w:szCs w:val="22"/>
        </w:rPr>
        <w:t xml:space="preserve">Children will only be suspended or excluded as a last resort, when there is no alternative action that could be taken, or when it is felt that other children and/or staff are potentially at risk. Wherever possible, </w:t>
      </w:r>
      <w:proofErr w:type="spellStart"/>
      <w:r w:rsidRPr="000E3FF3">
        <w:rPr>
          <w:rFonts w:ascii="Arial" w:hAnsi="Arial" w:cs="Arial"/>
          <w:sz w:val="22"/>
          <w:szCs w:val="22"/>
        </w:rPr>
        <w:t>Childville</w:t>
      </w:r>
      <w:proofErr w:type="spellEnd"/>
      <w:r w:rsidRPr="000E3FF3">
        <w:rPr>
          <w:rFonts w:ascii="Arial" w:hAnsi="Arial" w:cs="Arial"/>
          <w:sz w:val="22"/>
          <w:szCs w:val="22"/>
        </w:rPr>
        <w:t xml:space="preserve"> will give parents/carers time to make alternative arrangements for childcare during a period of suspension.</w:t>
      </w:r>
    </w:p>
    <w:p w:rsidR="0068599F" w:rsidRPr="000E3FF3" w:rsidRDefault="0068599F" w:rsidP="0068599F">
      <w:pPr>
        <w:rPr>
          <w:rFonts w:ascii="Arial" w:hAnsi="Arial" w:cs="Arial"/>
          <w:sz w:val="22"/>
          <w:szCs w:val="22"/>
        </w:rPr>
      </w:pPr>
    </w:p>
    <w:p w:rsidR="0068599F" w:rsidRPr="000E3FF3" w:rsidRDefault="0068599F" w:rsidP="0068599F">
      <w:pPr>
        <w:rPr>
          <w:rFonts w:ascii="Arial" w:hAnsi="Arial" w:cs="Arial"/>
          <w:sz w:val="22"/>
          <w:szCs w:val="22"/>
        </w:rPr>
      </w:pPr>
      <w:r w:rsidRPr="000E3FF3">
        <w:rPr>
          <w:rFonts w:ascii="Arial" w:hAnsi="Arial" w:cs="Arial"/>
          <w:sz w:val="22"/>
          <w:szCs w:val="22"/>
        </w:rPr>
        <w:t xml:space="preserve">Staff should always keep parents/carers informed about behaviour management issues relating to their child and attempt to work with them to tackle the causes of disruptive or unacceptable behaviour. </w:t>
      </w:r>
    </w:p>
    <w:p w:rsidR="0068599F" w:rsidRPr="000E3FF3" w:rsidRDefault="0068599F" w:rsidP="0068599F">
      <w:pPr>
        <w:rPr>
          <w:rFonts w:ascii="Arial" w:hAnsi="Arial" w:cs="Arial"/>
          <w:sz w:val="22"/>
          <w:szCs w:val="22"/>
        </w:rPr>
      </w:pPr>
    </w:p>
    <w:p w:rsidR="0068599F" w:rsidRPr="000E3FF3" w:rsidRDefault="0068599F" w:rsidP="0068599F">
      <w:pPr>
        <w:rPr>
          <w:rFonts w:ascii="Arial" w:hAnsi="Arial" w:cs="Arial"/>
          <w:sz w:val="22"/>
          <w:szCs w:val="22"/>
        </w:rPr>
      </w:pPr>
      <w:r w:rsidRPr="000E3FF3">
        <w:rPr>
          <w:rFonts w:ascii="Arial" w:hAnsi="Arial" w:cs="Arial"/>
          <w:sz w:val="22"/>
          <w:szCs w:val="22"/>
        </w:rPr>
        <w:t xml:space="preserve">No member of staff may impose a suspension from </w:t>
      </w:r>
      <w:proofErr w:type="spellStart"/>
      <w:r w:rsidRPr="000E3FF3">
        <w:rPr>
          <w:rFonts w:ascii="Arial" w:hAnsi="Arial" w:cs="Arial"/>
          <w:sz w:val="22"/>
          <w:szCs w:val="22"/>
        </w:rPr>
        <w:t>Childville</w:t>
      </w:r>
      <w:proofErr w:type="spellEnd"/>
      <w:r w:rsidRPr="000E3FF3">
        <w:rPr>
          <w:rFonts w:ascii="Arial" w:hAnsi="Arial" w:cs="Arial"/>
          <w:sz w:val="22"/>
          <w:szCs w:val="22"/>
        </w:rPr>
        <w:t xml:space="preserve"> without prior discussion with the manager. Staff will consult the manager as early as possible if they believe that a child’s behaviour is endangering others and warranting suspension or exclusion. </w:t>
      </w:r>
    </w:p>
    <w:p w:rsidR="0068599F" w:rsidRPr="000E3FF3" w:rsidRDefault="0068599F" w:rsidP="0068599F">
      <w:pPr>
        <w:rPr>
          <w:rFonts w:ascii="Arial" w:hAnsi="Arial" w:cs="Arial"/>
          <w:sz w:val="22"/>
          <w:szCs w:val="22"/>
        </w:rPr>
      </w:pPr>
      <w:r w:rsidRPr="000E3FF3">
        <w:rPr>
          <w:rFonts w:ascii="Arial" w:hAnsi="Arial" w:cs="Arial"/>
          <w:sz w:val="22"/>
          <w:szCs w:val="22"/>
        </w:rPr>
        <w:t xml:space="preserve">When a suspension is over and before a child is allowed to return to </w:t>
      </w:r>
      <w:proofErr w:type="spellStart"/>
      <w:r w:rsidRPr="000E3FF3">
        <w:rPr>
          <w:rFonts w:ascii="Arial" w:hAnsi="Arial" w:cs="Arial"/>
          <w:sz w:val="22"/>
          <w:szCs w:val="22"/>
        </w:rPr>
        <w:t>Childville</w:t>
      </w:r>
      <w:proofErr w:type="spellEnd"/>
      <w:r w:rsidRPr="000E3FF3">
        <w:rPr>
          <w:rFonts w:ascii="Arial" w:hAnsi="Arial" w:cs="Arial"/>
          <w:sz w:val="22"/>
          <w:szCs w:val="22"/>
        </w:rPr>
        <w:t>, there will be a discussion between staff, the child and their parent/carer, setting out the conditions of their return.</w:t>
      </w:r>
    </w:p>
    <w:p w:rsidR="0068599F" w:rsidRPr="000E3FF3" w:rsidRDefault="0068599F" w:rsidP="0068599F">
      <w:pPr>
        <w:rPr>
          <w:rFonts w:ascii="Arial" w:hAnsi="Arial" w:cs="Arial"/>
          <w:sz w:val="22"/>
          <w:szCs w:val="22"/>
        </w:rPr>
      </w:pPr>
    </w:p>
    <w:tbl>
      <w:tblPr>
        <w:tblW w:w="5000" w:type="pct"/>
        <w:tblLook w:val="01E0"/>
      </w:tblPr>
      <w:tblGrid>
        <w:gridCol w:w="5058"/>
        <w:gridCol w:w="3829"/>
        <w:gridCol w:w="2104"/>
      </w:tblGrid>
      <w:tr w:rsidR="0068599F" w:rsidRPr="000E3FF3" w:rsidTr="0068599F">
        <w:tc>
          <w:tcPr>
            <w:tcW w:w="2301" w:type="pct"/>
          </w:tcPr>
          <w:p w:rsidR="0068599F" w:rsidRPr="000E3FF3" w:rsidRDefault="0068599F" w:rsidP="0068599F">
            <w:pPr>
              <w:spacing w:line="360" w:lineRule="auto"/>
              <w:rPr>
                <w:rFonts w:ascii="Arial" w:hAnsi="Arial" w:cs="Arial"/>
              </w:rPr>
            </w:pPr>
            <w:r w:rsidRPr="000E3FF3">
              <w:rPr>
                <w:rFonts w:ascii="Arial" w:hAnsi="Arial" w:cs="Arial"/>
                <w:sz w:val="22"/>
                <w:szCs w:val="22"/>
              </w:rPr>
              <w:t>This policy was adopted at a meeting of</w:t>
            </w:r>
          </w:p>
        </w:tc>
        <w:tc>
          <w:tcPr>
            <w:tcW w:w="1742" w:type="pct"/>
            <w:tcBorders>
              <w:bottom w:val="single" w:sz="4" w:space="0" w:color="7030A0"/>
            </w:tcBorders>
            <w:shd w:val="clear" w:color="auto" w:fill="auto"/>
          </w:tcPr>
          <w:p w:rsidR="0068599F" w:rsidRPr="000E3FF3" w:rsidRDefault="0068599F" w:rsidP="0068599F">
            <w:pPr>
              <w:spacing w:line="360" w:lineRule="auto"/>
              <w:rPr>
                <w:rFonts w:ascii="Arial" w:hAnsi="Arial" w:cs="Arial"/>
              </w:rPr>
            </w:pPr>
          </w:p>
        </w:tc>
        <w:tc>
          <w:tcPr>
            <w:tcW w:w="957" w:type="pct"/>
          </w:tcPr>
          <w:p w:rsidR="0068599F" w:rsidRPr="000E3FF3" w:rsidRDefault="0068599F" w:rsidP="0068599F">
            <w:pPr>
              <w:spacing w:line="360" w:lineRule="auto"/>
              <w:rPr>
                <w:rFonts w:ascii="Arial" w:hAnsi="Arial" w:cs="Arial"/>
                <w:i/>
              </w:rPr>
            </w:pPr>
            <w:r w:rsidRPr="000E3FF3">
              <w:rPr>
                <w:rFonts w:ascii="Arial" w:hAnsi="Arial" w:cs="Arial"/>
                <w:i/>
                <w:sz w:val="22"/>
                <w:szCs w:val="22"/>
              </w:rPr>
              <w:t>(name of provider)</w:t>
            </w:r>
          </w:p>
        </w:tc>
      </w:tr>
      <w:tr w:rsidR="0068599F" w:rsidRPr="000E3FF3" w:rsidTr="0068599F">
        <w:tc>
          <w:tcPr>
            <w:tcW w:w="2301" w:type="pct"/>
          </w:tcPr>
          <w:p w:rsidR="0068599F" w:rsidRPr="000E3FF3" w:rsidRDefault="0068599F" w:rsidP="0068599F">
            <w:pPr>
              <w:spacing w:line="360" w:lineRule="auto"/>
              <w:rPr>
                <w:rFonts w:ascii="Arial" w:hAnsi="Arial" w:cs="Arial"/>
              </w:rPr>
            </w:pPr>
            <w:r w:rsidRPr="000E3FF3">
              <w:rPr>
                <w:rFonts w:ascii="Arial" w:hAnsi="Arial" w:cs="Arial"/>
                <w:sz w:val="22"/>
                <w:szCs w:val="22"/>
              </w:rPr>
              <w:t>Held on</w:t>
            </w:r>
          </w:p>
        </w:tc>
        <w:tc>
          <w:tcPr>
            <w:tcW w:w="1742" w:type="pct"/>
            <w:tcBorders>
              <w:top w:val="single" w:sz="4" w:space="0" w:color="7030A0"/>
              <w:bottom w:val="single" w:sz="4" w:space="0" w:color="7030A0"/>
            </w:tcBorders>
          </w:tcPr>
          <w:p w:rsidR="0068599F" w:rsidRPr="000E3FF3" w:rsidRDefault="0068599F" w:rsidP="0068599F">
            <w:pPr>
              <w:spacing w:line="360" w:lineRule="auto"/>
              <w:rPr>
                <w:rFonts w:ascii="Arial" w:hAnsi="Arial" w:cs="Arial"/>
              </w:rPr>
            </w:pPr>
          </w:p>
        </w:tc>
        <w:tc>
          <w:tcPr>
            <w:tcW w:w="957" w:type="pct"/>
          </w:tcPr>
          <w:p w:rsidR="0068599F" w:rsidRPr="000E3FF3" w:rsidRDefault="0068599F" w:rsidP="0068599F">
            <w:pPr>
              <w:spacing w:line="360" w:lineRule="auto"/>
              <w:rPr>
                <w:rFonts w:ascii="Arial" w:hAnsi="Arial" w:cs="Arial"/>
                <w:i/>
              </w:rPr>
            </w:pPr>
            <w:r w:rsidRPr="000E3FF3">
              <w:rPr>
                <w:rFonts w:ascii="Arial" w:hAnsi="Arial" w:cs="Arial"/>
                <w:i/>
                <w:sz w:val="22"/>
                <w:szCs w:val="22"/>
              </w:rPr>
              <w:t>(date)</w:t>
            </w:r>
          </w:p>
        </w:tc>
      </w:tr>
      <w:tr w:rsidR="0068599F" w:rsidRPr="000E3FF3" w:rsidTr="0068599F">
        <w:tc>
          <w:tcPr>
            <w:tcW w:w="2301" w:type="pct"/>
          </w:tcPr>
          <w:p w:rsidR="0068599F" w:rsidRPr="000E3FF3" w:rsidRDefault="0068599F" w:rsidP="0068599F">
            <w:pPr>
              <w:spacing w:line="360" w:lineRule="auto"/>
              <w:rPr>
                <w:rFonts w:ascii="Arial" w:hAnsi="Arial" w:cs="Arial"/>
              </w:rPr>
            </w:pPr>
            <w:r w:rsidRPr="000E3FF3">
              <w:rPr>
                <w:rFonts w:ascii="Arial" w:hAnsi="Arial" w:cs="Arial"/>
                <w:sz w:val="22"/>
                <w:szCs w:val="22"/>
              </w:rPr>
              <w:t>Date to be reviewed</w:t>
            </w:r>
          </w:p>
        </w:tc>
        <w:tc>
          <w:tcPr>
            <w:tcW w:w="1742" w:type="pct"/>
            <w:tcBorders>
              <w:top w:val="single" w:sz="4" w:space="0" w:color="7030A0"/>
              <w:bottom w:val="single" w:sz="4" w:space="0" w:color="7030A0"/>
            </w:tcBorders>
          </w:tcPr>
          <w:p w:rsidR="0068599F" w:rsidRPr="000E3FF3" w:rsidRDefault="0068599F" w:rsidP="0068599F">
            <w:pPr>
              <w:spacing w:line="360" w:lineRule="auto"/>
              <w:rPr>
                <w:rFonts w:ascii="Arial" w:hAnsi="Arial" w:cs="Arial"/>
              </w:rPr>
            </w:pPr>
          </w:p>
        </w:tc>
        <w:tc>
          <w:tcPr>
            <w:tcW w:w="957" w:type="pct"/>
          </w:tcPr>
          <w:p w:rsidR="0068599F" w:rsidRPr="000E3FF3" w:rsidRDefault="0068599F" w:rsidP="0068599F">
            <w:pPr>
              <w:spacing w:line="360" w:lineRule="auto"/>
              <w:rPr>
                <w:rFonts w:ascii="Arial" w:hAnsi="Arial" w:cs="Arial"/>
                <w:i/>
              </w:rPr>
            </w:pPr>
            <w:r w:rsidRPr="000E3FF3">
              <w:rPr>
                <w:rFonts w:ascii="Arial" w:hAnsi="Arial" w:cs="Arial"/>
                <w:i/>
                <w:sz w:val="22"/>
                <w:szCs w:val="22"/>
              </w:rPr>
              <w:t>(date)</w:t>
            </w:r>
          </w:p>
        </w:tc>
      </w:tr>
      <w:tr w:rsidR="0068599F" w:rsidRPr="000E3FF3" w:rsidTr="0068599F">
        <w:tc>
          <w:tcPr>
            <w:tcW w:w="2301" w:type="pct"/>
          </w:tcPr>
          <w:p w:rsidR="0068599F" w:rsidRPr="000E3FF3" w:rsidRDefault="0068599F" w:rsidP="0068599F">
            <w:pPr>
              <w:spacing w:line="360" w:lineRule="auto"/>
              <w:rPr>
                <w:rFonts w:ascii="Arial" w:hAnsi="Arial" w:cs="Arial"/>
              </w:rPr>
            </w:pPr>
            <w:r w:rsidRPr="000E3FF3">
              <w:rPr>
                <w:rFonts w:ascii="Arial" w:hAnsi="Arial" w:cs="Arial"/>
                <w:sz w:val="22"/>
                <w:szCs w:val="22"/>
              </w:rPr>
              <w:t>Signed on behalf of the provider</w:t>
            </w:r>
          </w:p>
        </w:tc>
        <w:tc>
          <w:tcPr>
            <w:tcW w:w="2699" w:type="pct"/>
            <w:gridSpan w:val="2"/>
            <w:tcBorders>
              <w:bottom w:val="single" w:sz="4" w:space="0" w:color="7030A0"/>
            </w:tcBorders>
          </w:tcPr>
          <w:p w:rsidR="0068599F" w:rsidRPr="000E3FF3" w:rsidRDefault="0068599F" w:rsidP="0068599F">
            <w:pPr>
              <w:spacing w:line="360" w:lineRule="auto"/>
              <w:rPr>
                <w:rFonts w:ascii="Arial" w:hAnsi="Arial" w:cs="Arial"/>
              </w:rPr>
            </w:pPr>
          </w:p>
        </w:tc>
      </w:tr>
      <w:tr w:rsidR="0068599F" w:rsidRPr="000E3FF3" w:rsidTr="0068599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301" w:type="pct"/>
            <w:tcBorders>
              <w:top w:val="nil"/>
              <w:left w:val="nil"/>
              <w:bottom w:val="nil"/>
              <w:right w:val="nil"/>
            </w:tcBorders>
          </w:tcPr>
          <w:p w:rsidR="0068599F" w:rsidRPr="000E3FF3" w:rsidRDefault="0068599F" w:rsidP="0068599F">
            <w:pPr>
              <w:spacing w:line="360" w:lineRule="auto"/>
              <w:rPr>
                <w:rFonts w:ascii="Arial" w:hAnsi="Arial" w:cs="Arial"/>
              </w:rPr>
            </w:pPr>
            <w:r w:rsidRPr="000E3FF3">
              <w:rPr>
                <w:rFonts w:ascii="Arial" w:hAnsi="Arial" w:cs="Arial"/>
                <w:sz w:val="22"/>
                <w:szCs w:val="22"/>
              </w:rPr>
              <w:t>Name of signatory</w:t>
            </w:r>
          </w:p>
        </w:tc>
        <w:tc>
          <w:tcPr>
            <w:tcW w:w="2699" w:type="pct"/>
            <w:gridSpan w:val="2"/>
            <w:tcBorders>
              <w:top w:val="single" w:sz="4" w:space="0" w:color="7030A0"/>
              <w:left w:val="nil"/>
              <w:bottom w:val="single" w:sz="4" w:space="0" w:color="7030A0"/>
              <w:right w:val="nil"/>
            </w:tcBorders>
          </w:tcPr>
          <w:p w:rsidR="0068599F" w:rsidRPr="000E3FF3" w:rsidRDefault="0068599F" w:rsidP="0068599F">
            <w:pPr>
              <w:spacing w:line="360" w:lineRule="auto"/>
              <w:rPr>
                <w:rFonts w:ascii="Arial" w:hAnsi="Arial" w:cs="Arial"/>
              </w:rPr>
            </w:pPr>
          </w:p>
        </w:tc>
      </w:tr>
      <w:tr w:rsidR="0068599F" w:rsidRPr="000E3FF3" w:rsidTr="0068599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301" w:type="pct"/>
            <w:tcBorders>
              <w:top w:val="nil"/>
              <w:left w:val="nil"/>
              <w:bottom w:val="nil"/>
              <w:right w:val="nil"/>
            </w:tcBorders>
          </w:tcPr>
          <w:p w:rsidR="0068599F" w:rsidRPr="000E3FF3" w:rsidRDefault="0068599F" w:rsidP="0068599F">
            <w:pPr>
              <w:spacing w:line="360" w:lineRule="auto"/>
              <w:rPr>
                <w:rFonts w:ascii="Arial" w:hAnsi="Arial" w:cs="Arial"/>
              </w:rPr>
            </w:pPr>
            <w:r w:rsidRPr="000E3FF3">
              <w:rPr>
                <w:rFonts w:ascii="Arial" w:hAnsi="Arial" w:cs="Arial"/>
                <w:sz w:val="22"/>
                <w:szCs w:val="22"/>
              </w:rPr>
              <w:t>Role of signatory (e.g. chair, director or owner)</w:t>
            </w:r>
          </w:p>
        </w:tc>
        <w:tc>
          <w:tcPr>
            <w:tcW w:w="2699" w:type="pct"/>
            <w:gridSpan w:val="2"/>
            <w:tcBorders>
              <w:top w:val="single" w:sz="4" w:space="0" w:color="7030A0"/>
              <w:left w:val="nil"/>
              <w:bottom w:val="single" w:sz="4" w:space="0" w:color="7030A0"/>
              <w:right w:val="nil"/>
            </w:tcBorders>
          </w:tcPr>
          <w:p w:rsidR="0068599F" w:rsidRPr="000E3FF3" w:rsidRDefault="0068599F" w:rsidP="0068599F">
            <w:pPr>
              <w:spacing w:line="360" w:lineRule="auto"/>
              <w:rPr>
                <w:rFonts w:ascii="Arial" w:hAnsi="Arial" w:cs="Arial"/>
              </w:rPr>
            </w:pPr>
          </w:p>
        </w:tc>
      </w:tr>
    </w:tbl>
    <w:p w:rsidR="00832427" w:rsidRPr="000E3FF3" w:rsidRDefault="00832427" w:rsidP="00F11821">
      <w:pPr>
        <w:pStyle w:val="ListParagraph"/>
        <w:spacing w:line="360" w:lineRule="auto"/>
        <w:ind w:left="360"/>
        <w:jc w:val="both"/>
        <w:rPr>
          <w:rFonts w:ascii="Arial" w:hAnsi="Arial" w:cs="Arial"/>
          <w:b/>
          <w:sz w:val="22"/>
          <w:szCs w:val="22"/>
        </w:rPr>
      </w:pPr>
    </w:p>
    <w:p w:rsidR="0068599F" w:rsidRPr="000E3FF3" w:rsidRDefault="0068599F" w:rsidP="0068599F">
      <w:pPr>
        <w:spacing w:line="360" w:lineRule="auto"/>
        <w:rPr>
          <w:rFonts w:ascii="Arial" w:hAnsi="Arial" w:cs="Arial"/>
          <w:b/>
          <w:sz w:val="28"/>
          <w:szCs w:val="28"/>
        </w:rPr>
      </w:pPr>
      <w:r w:rsidRPr="000E3FF3">
        <w:rPr>
          <w:rFonts w:ascii="Arial" w:hAnsi="Arial" w:cs="Arial"/>
          <w:b/>
          <w:sz w:val="28"/>
          <w:szCs w:val="28"/>
        </w:rPr>
        <w:lastRenderedPageBreak/>
        <w:t>The role of the key person and settling-in</w:t>
      </w:r>
    </w:p>
    <w:p w:rsidR="0068599F" w:rsidRPr="000E3FF3" w:rsidRDefault="0068599F" w:rsidP="0068599F">
      <w:pPr>
        <w:spacing w:line="360" w:lineRule="auto"/>
        <w:rPr>
          <w:rFonts w:ascii="Arial" w:hAnsi="Arial" w:cs="Arial"/>
          <w:b/>
          <w:sz w:val="28"/>
          <w:szCs w:val="28"/>
        </w:rPr>
      </w:pPr>
    </w:p>
    <w:p w:rsidR="0068599F" w:rsidRPr="000E3FF3" w:rsidRDefault="0068599F" w:rsidP="0068599F">
      <w:pPr>
        <w:spacing w:line="360" w:lineRule="auto"/>
        <w:rPr>
          <w:rFonts w:ascii="Arial" w:hAnsi="Arial" w:cs="Arial"/>
          <w:b/>
          <w:sz w:val="22"/>
          <w:szCs w:val="22"/>
        </w:rPr>
      </w:pPr>
      <w:r w:rsidRPr="000E3FF3">
        <w:rPr>
          <w:rFonts w:ascii="Arial" w:hAnsi="Arial" w:cs="Arial"/>
          <w:b/>
          <w:sz w:val="22"/>
          <w:szCs w:val="22"/>
        </w:rPr>
        <w:t>Policy statement</w:t>
      </w:r>
    </w:p>
    <w:p w:rsidR="0068599F" w:rsidRPr="000E3FF3" w:rsidRDefault="0068599F" w:rsidP="0068599F">
      <w:pPr>
        <w:spacing w:line="360" w:lineRule="auto"/>
        <w:rPr>
          <w:rFonts w:ascii="Arial" w:hAnsi="Arial" w:cs="Arial"/>
          <w:b/>
          <w:sz w:val="22"/>
          <w:szCs w:val="22"/>
        </w:rPr>
      </w:pPr>
    </w:p>
    <w:p w:rsidR="0068599F" w:rsidRPr="000E3FF3" w:rsidRDefault="0068599F" w:rsidP="0068599F">
      <w:pPr>
        <w:spacing w:line="360" w:lineRule="auto"/>
        <w:rPr>
          <w:rFonts w:ascii="Arial" w:hAnsi="Arial" w:cs="Arial"/>
          <w:sz w:val="22"/>
          <w:szCs w:val="22"/>
        </w:rPr>
      </w:pPr>
      <w:r w:rsidRPr="000E3FF3">
        <w:rPr>
          <w:rFonts w:ascii="Arial" w:hAnsi="Arial" w:cs="Arial"/>
          <w:sz w:val="22"/>
          <w:szCs w:val="22"/>
        </w:rPr>
        <w:t>We believe that children settle best when they have a key person to relate to, who knows them and their</w:t>
      </w:r>
      <w:r w:rsidR="00B13527" w:rsidRPr="000E3FF3">
        <w:rPr>
          <w:rFonts w:ascii="Arial" w:hAnsi="Arial" w:cs="Arial"/>
          <w:sz w:val="22"/>
          <w:szCs w:val="22"/>
        </w:rPr>
        <w:t xml:space="preserve"> </w:t>
      </w:r>
      <w:r w:rsidRPr="000E3FF3">
        <w:rPr>
          <w:rFonts w:ascii="Arial" w:hAnsi="Arial" w:cs="Arial"/>
          <w:sz w:val="22"/>
          <w:szCs w:val="22"/>
        </w:rPr>
        <w:t xml:space="preserve">parents well, and who can meet their individual needs. Research shows that a key person approach benefits the child, the parents, the staff and the setting by providing secure relationships in which children thrive, parents have confidence, </w:t>
      </w:r>
      <w:proofErr w:type="gramStart"/>
      <w:r w:rsidRPr="000E3FF3">
        <w:rPr>
          <w:rFonts w:ascii="Arial" w:hAnsi="Arial" w:cs="Arial"/>
          <w:sz w:val="22"/>
          <w:szCs w:val="22"/>
        </w:rPr>
        <w:t>staff are</w:t>
      </w:r>
      <w:proofErr w:type="gramEnd"/>
      <w:r w:rsidRPr="000E3FF3">
        <w:rPr>
          <w:rFonts w:ascii="Arial" w:hAnsi="Arial" w:cs="Arial"/>
          <w:sz w:val="22"/>
          <w:szCs w:val="22"/>
        </w:rPr>
        <w:t xml:space="preserve"> committed and the setting is a happy and dedicated place to attend or work in.</w:t>
      </w:r>
    </w:p>
    <w:p w:rsidR="0068599F" w:rsidRPr="000E3FF3" w:rsidRDefault="0068599F" w:rsidP="0068599F">
      <w:pPr>
        <w:spacing w:line="360" w:lineRule="auto"/>
        <w:rPr>
          <w:rFonts w:ascii="Arial" w:hAnsi="Arial" w:cs="Arial"/>
          <w:sz w:val="22"/>
          <w:szCs w:val="22"/>
        </w:rPr>
      </w:pPr>
    </w:p>
    <w:p w:rsidR="0068599F" w:rsidRPr="000E3FF3" w:rsidRDefault="0068599F" w:rsidP="0068599F">
      <w:pPr>
        <w:spacing w:line="360" w:lineRule="auto"/>
        <w:rPr>
          <w:rFonts w:ascii="Arial" w:hAnsi="Arial" w:cs="Arial"/>
          <w:sz w:val="22"/>
          <w:szCs w:val="22"/>
        </w:rPr>
      </w:pPr>
      <w:r w:rsidRPr="000E3FF3">
        <w:rPr>
          <w:rFonts w:ascii="Arial" w:hAnsi="Arial" w:cs="Arial"/>
          <w:sz w:val="22"/>
          <w:szCs w:val="22"/>
        </w:rPr>
        <w:t>We want children to feel safe, stimulated and happy in the setting and to feel secure and comfortable with staff. We also want parents to have confidence in both their children's well-being and their role as active partners with the setting.</w:t>
      </w:r>
    </w:p>
    <w:p w:rsidR="0068599F" w:rsidRPr="000E3FF3" w:rsidRDefault="0068599F" w:rsidP="0068599F">
      <w:pPr>
        <w:spacing w:line="360" w:lineRule="auto"/>
        <w:rPr>
          <w:rFonts w:ascii="Arial" w:hAnsi="Arial" w:cs="Arial"/>
          <w:sz w:val="22"/>
          <w:szCs w:val="22"/>
        </w:rPr>
      </w:pPr>
    </w:p>
    <w:p w:rsidR="0068599F" w:rsidRPr="000E3FF3" w:rsidRDefault="0068599F" w:rsidP="0068599F">
      <w:pPr>
        <w:spacing w:line="360" w:lineRule="auto"/>
        <w:rPr>
          <w:rFonts w:ascii="Arial" w:hAnsi="Arial" w:cs="Arial"/>
          <w:sz w:val="22"/>
          <w:szCs w:val="22"/>
        </w:rPr>
      </w:pPr>
      <w:r w:rsidRPr="000E3FF3">
        <w:rPr>
          <w:rFonts w:ascii="Arial" w:hAnsi="Arial" w:cs="Arial"/>
          <w:sz w:val="22"/>
          <w:szCs w:val="22"/>
        </w:rPr>
        <w:t>We aim to make the setting a welcoming place where children settle quickly and easily because consideration has been given to the individual needs and circumstances of children and their families.</w:t>
      </w:r>
    </w:p>
    <w:p w:rsidR="0068599F" w:rsidRPr="000E3FF3" w:rsidRDefault="0068599F" w:rsidP="0068599F">
      <w:pPr>
        <w:spacing w:line="360" w:lineRule="auto"/>
        <w:rPr>
          <w:rFonts w:ascii="Arial" w:hAnsi="Arial" w:cs="Arial"/>
          <w:sz w:val="22"/>
          <w:szCs w:val="22"/>
        </w:rPr>
      </w:pPr>
    </w:p>
    <w:p w:rsidR="0068599F" w:rsidRPr="000E3FF3" w:rsidRDefault="0068599F" w:rsidP="0068599F">
      <w:pPr>
        <w:spacing w:line="360" w:lineRule="auto"/>
        <w:rPr>
          <w:rFonts w:ascii="Arial" w:hAnsi="Arial" w:cs="Arial"/>
          <w:sz w:val="22"/>
          <w:szCs w:val="22"/>
        </w:rPr>
      </w:pPr>
      <w:r w:rsidRPr="000E3FF3">
        <w:rPr>
          <w:rFonts w:ascii="Arial" w:hAnsi="Arial" w:cs="Arial"/>
          <w:sz w:val="22"/>
          <w:szCs w:val="22"/>
        </w:rPr>
        <w:t>The key person role is set out in the Safeguarding and Welfare Requirements of the Early Years Foundation</w:t>
      </w:r>
      <w:r w:rsidR="00333A89" w:rsidRPr="000E3FF3">
        <w:rPr>
          <w:rFonts w:ascii="Arial" w:hAnsi="Arial" w:cs="Arial"/>
          <w:sz w:val="22"/>
          <w:szCs w:val="22"/>
        </w:rPr>
        <w:t xml:space="preserve"> </w:t>
      </w:r>
      <w:r w:rsidRPr="000E3FF3">
        <w:rPr>
          <w:rFonts w:ascii="Arial" w:hAnsi="Arial" w:cs="Arial"/>
          <w:sz w:val="22"/>
          <w:szCs w:val="22"/>
        </w:rPr>
        <w:t>Stage. Each setting must assign a key person for each child.</w:t>
      </w:r>
    </w:p>
    <w:p w:rsidR="00396151" w:rsidRPr="000E3FF3" w:rsidRDefault="00396151" w:rsidP="00396151">
      <w:pPr>
        <w:autoSpaceDE w:val="0"/>
        <w:autoSpaceDN w:val="0"/>
        <w:adjustRightInd w:val="0"/>
        <w:spacing w:line="360" w:lineRule="auto"/>
        <w:ind w:right="-20"/>
        <w:rPr>
          <w:rFonts w:ascii="Arial" w:hAnsi="Arial" w:cs="Arial"/>
          <w:b/>
          <w:color w:val="231F20"/>
          <w:sz w:val="22"/>
          <w:szCs w:val="22"/>
        </w:rPr>
      </w:pPr>
      <w:r w:rsidRPr="000E3FF3">
        <w:rPr>
          <w:rFonts w:ascii="Arial" w:hAnsi="Arial" w:cs="Arial"/>
          <w:color w:val="222222"/>
          <w:sz w:val="22"/>
          <w:szCs w:val="22"/>
        </w:rPr>
        <w:t xml:space="preserve">The key person is a named practitioner who has responsibilities for a small group of </w:t>
      </w:r>
      <w:proofErr w:type="gramStart"/>
      <w:r w:rsidRPr="000E3FF3">
        <w:rPr>
          <w:rFonts w:ascii="Arial" w:hAnsi="Arial" w:cs="Arial"/>
          <w:color w:val="222222"/>
          <w:sz w:val="22"/>
          <w:szCs w:val="22"/>
        </w:rPr>
        <w:t>children,</w:t>
      </w:r>
      <w:proofErr w:type="gramEnd"/>
      <w:r w:rsidRPr="000E3FF3">
        <w:rPr>
          <w:rFonts w:ascii="Arial" w:hAnsi="Arial" w:cs="Arial"/>
          <w:color w:val="222222"/>
          <w:sz w:val="22"/>
          <w:szCs w:val="22"/>
        </w:rPr>
        <w:t xml:space="preserve"> they are there to help the child feel safe and secure. The role is important for both child and parent and it is an approach set out in the EYFS. The key person will respond to children’s needs and help them settle into a new environment, communicate is paramount between parent and key person as these discussions hold key information about the child. A Key person will be a point of contact for parents.</w:t>
      </w:r>
    </w:p>
    <w:p w:rsidR="00396151" w:rsidRPr="000E3FF3" w:rsidRDefault="00396151" w:rsidP="0068599F">
      <w:pPr>
        <w:spacing w:line="360" w:lineRule="auto"/>
        <w:rPr>
          <w:rFonts w:ascii="Arial" w:hAnsi="Arial" w:cs="Arial"/>
          <w:sz w:val="22"/>
          <w:szCs w:val="22"/>
        </w:rPr>
      </w:pPr>
    </w:p>
    <w:p w:rsidR="0068599F" w:rsidRPr="000E3FF3" w:rsidRDefault="0068599F" w:rsidP="0068599F">
      <w:pPr>
        <w:spacing w:line="360" w:lineRule="auto"/>
        <w:rPr>
          <w:rFonts w:ascii="Arial" w:hAnsi="Arial" w:cs="Arial"/>
          <w:sz w:val="22"/>
          <w:szCs w:val="22"/>
        </w:rPr>
      </w:pPr>
    </w:p>
    <w:p w:rsidR="0068599F" w:rsidRPr="000E3FF3" w:rsidRDefault="0068599F" w:rsidP="0068599F">
      <w:pPr>
        <w:spacing w:line="360" w:lineRule="auto"/>
        <w:rPr>
          <w:rFonts w:ascii="Arial" w:hAnsi="Arial" w:cs="Arial"/>
          <w:sz w:val="22"/>
          <w:szCs w:val="22"/>
        </w:rPr>
      </w:pPr>
      <w:r w:rsidRPr="000E3FF3">
        <w:rPr>
          <w:rFonts w:ascii="Arial" w:hAnsi="Arial" w:cs="Arial"/>
          <w:sz w:val="22"/>
          <w:szCs w:val="22"/>
        </w:rPr>
        <w:t>The procedures set out a model for developing a key person approach that promotes effective and positive</w:t>
      </w:r>
      <w:r w:rsidR="00333A89" w:rsidRPr="000E3FF3">
        <w:rPr>
          <w:rFonts w:ascii="Arial" w:hAnsi="Arial" w:cs="Arial"/>
          <w:sz w:val="22"/>
          <w:szCs w:val="22"/>
        </w:rPr>
        <w:t xml:space="preserve"> </w:t>
      </w:r>
      <w:r w:rsidRPr="000E3FF3">
        <w:rPr>
          <w:rFonts w:ascii="Arial" w:hAnsi="Arial" w:cs="Arial"/>
          <w:sz w:val="22"/>
          <w:szCs w:val="22"/>
        </w:rPr>
        <w:t>relationships for children who are in settings.</w:t>
      </w:r>
    </w:p>
    <w:p w:rsidR="0068599F" w:rsidRPr="000E3FF3" w:rsidRDefault="0068599F" w:rsidP="0068599F">
      <w:pPr>
        <w:spacing w:line="360" w:lineRule="auto"/>
        <w:rPr>
          <w:rFonts w:ascii="Arial" w:hAnsi="Arial" w:cs="Arial"/>
          <w:sz w:val="22"/>
          <w:szCs w:val="22"/>
        </w:rPr>
      </w:pPr>
    </w:p>
    <w:p w:rsidR="0068599F" w:rsidRPr="000E3FF3" w:rsidRDefault="0068599F" w:rsidP="0068599F">
      <w:pPr>
        <w:spacing w:line="360" w:lineRule="auto"/>
        <w:rPr>
          <w:rFonts w:ascii="Arial" w:hAnsi="Arial" w:cs="Arial"/>
          <w:b/>
          <w:sz w:val="22"/>
          <w:szCs w:val="22"/>
        </w:rPr>
      </w:pPr>
      <w:r w:rsidRPr="000E3FF3">
        <w:rPr>
          <w:rFonts w:ascii="Arial" w:hAnsi="Arial" w:cs="Arial"/>
          <w:b/>
          <w:sz w:val="22"/>
          <w:szCs w:val="22"/>
        </w:rPr>
        <w:t>Procedures</w:t>
      </w:r>
    </w:p>
    <w:p w:rsidR="0068599F" w:rsidRPr="000E3FF3" w:rsidRDefault="0068599F" w:rsidP="00AC030D">
      <w:pPr>
        <w:numPr>
          <w:ilvl w:val="0"/>
          <w:numId w:val="35"/>
        </w:numPr>
        <w:autoSpaceDE w:val="0"/>
        <w:autoSpaceDN w:val="0"/>
        <w:adjustRightInd w:val="0"/>
        <w:spacing w:line="360" w:lineRule="auto"/>
        <w:ind w:right="-20"/>
        <w:rPr>
          <w:rFonts w:ascii="Arial" w:hAnsi="Arial" w:cs="Arial"/>
          <w:color w:val="000000"/>
          <w:sz w:val="22"/>
          <w:szCs w:val="22"/>
        </w:rPr>
      </w:pPr>
      <w:r w:rsidRPr="000E3FF3">
        <w:rPr>
          <w:rFonts w:ascii="Arial" w:hAnsi="Arial" w:cs="Arial"/>
          <w:color w:val="231F20"/>
          <w:spacing w:val="-4"/>
          <w:sz w:val="22"/>
          <w:szCs w:val="22"/>
        </w:rPr>
        <w:t>W</w:t>
      </w:r>
      <w:r w:rsidRPr="000E3FF3">
        <w:rPr>
          <w:rFonts w:ascii="Arial" w:hAnsi="Arial" w:cs="Arial"/>
          <w:color w:val="231F20"/>
          <w:sz w:val="22"/>
          <w:szCs w:val="22"/>
        </w:rPr>
        <w:t>e</w:t>
      </w:r>
      <w:r w:rsidR="00333A89" w:rsidRPr="000E3FF3">
        <w:rPr>
          <w:rFonts w:ascii="Arial" w:hAnsi="Arial" w:cs="Arial"/>
          <w:color w:val="231F20"/>
          <w:sz w:val="22"/>
          <w:szCs w:val="22"/>
        </w:rPr>
        <w:t xml:space="preserve"> </w:t>
      </w:r>
      <w:r w:rsidRPr="000E3FF3">
        <w:rPr>
          <w:rFonts w:ascii="Arial" w:hAnsi="Arial" w:cs="Arial"/>
          <w:color w:val="231F20"/>
          <w:sz w:val="22"/>
          <w:szCs w:val="22"/>
        </w:rPr>
        <w:t>allocate a key person before the child starts.</w:t>
      </w:r>
    </w:p>
    <w:p w:rsidR="0068599F" w:rsidRPr="000E3FF3" w:rsidRDefault="0068599F" w:rsidP="00AC030D">
      <w:pPr>
        <w:numPr>
          <w:ilvl w:val="0"/>
          <w:numId w:val="35"/>
        </w:numPr>
        <w:autoSpaceDE w:val="0"/>
        <w:autoSpaceDN w:val="0"/>
        <w:adjustRightInd w:val="0"/>
        <w:spacing w:line="360" w:lineRule="auto"/>
        <w:ind w:right="344"/>
        <w:rPr>
          <w:rFonts w:ascii="Arial" w:hAnsi="Arial" w:cs="Arial"/>
          <w:color w:val="000000"/>
          <w:sz w:val="22"/>
          <w:szCs w:val="22"/>
        </w:rPr>
      </w:pPr>
      <w:r w:rsidRPr="000E3FF3">
        <w:rPr>
          <w:rFonts w:ascii="Arial" w:hAnsi="Arial" w:cs="Arial"/>
          <w:color w:val="231F20"/>
          <w:sz w:val="22"/>
          <w:szCs w:val="22"/>
        </w:rPr>
        <w:t>The key person is responsible for</w:t>
      </w:r>
      <w:r w:rsidR="00333A89" w:rsidRPr="000E3FF3">
        <w:rPr>
          <w:rFonts w:ascii="Arial" w:hAnsi="Arial" w:cs="Arial"/>
          <w:color w:val="231F20"/>
          <w:sz w:val="22"/>
          <w:szCs w:val="22"/>
        </w:rPr>
        <w:t xml:space="preserve"> </w:t>
      </w:r>
      <w:r w:rsidRPr="000E3FF3">
        <w:rPr>
          <w:rFonts w:ascii="Arial" w:hAnsi="Arial" w:cs="Arial"/>
          <w:color w:val="231F20"/>
          <w:sz w:val="22"/>
          <w:szCs w:val="22"/>
        </w:rPr>
        <w:t>the induction of</w:t>
      </w:r>
      <w:r w:rsidR="00333A89" w:rsidRPr="000E3FF3">
        <w:rPr>
          <w:rFonts w:ascii="Arial" w:hAnsi="Arial" w:cs="Arial"/>
          <w:color w:val="231F20"/>
          <w:sz w:val="22"/>
          <w:szCs w:val="22"/>
        </w:rPr>
        <w:t xml:space="preserve"> </w:t>
      </w:r>
      <w:r w:rsidRPr="000E3FF3">
        <w:rPr>
          <w:rFonts w:ascii="Arial" w:hAnsi="Arial" w:cs="Arial"/>
          <w:color w:val="231F20"/>
          <w:sz w:val="22"/>
          <w:szCs w:val="22"/>
        </w:rPr>
        <w:t>the family and for</w:t>
      </w:r>
      <w:r w:rsidR="00333A89" w:rsidRPr="000E3FF3">
        <w:rPr>
          <w:rFonts w:ascii="Arial" w:hAnsi="Arial" w:cs="Arial"/>
          <w:color w:val="231F20"/>
          <w:sz w:val="22"/>
          <w:szCs w:val="22"/>
        </w:rPr>
        <w:t xml:space="preserve"> </w:t>
      </w:r>
      <w:r w:rsidRPr="000E3FF3">
        <w:rPr>
          <w:rFonts w:ascii="Arial" w:hAnsi="Arial" w:cs="Arial"/>
          <w:color w:val="231F20"/>
          <w:sz w:val="22"/>
          <w:szCs w:val="22"/>
        </w:rPr>
        <w:t>settling the child into our setting. The key person o</w:t>
      </w:r>
      <w:r w:rsidRPr="000E3FF3">
        <w:rPr>
          <w:rFonts w:ascii="Arial" w:hAnsi="Arial" w:cs="Arial"/>
          <w:color w:val="231F20"/>
          <w:spacing w:val="-4"/>
          <w:sz w:val="22"/>
          <w:szCs w:val="22"/>
        </w:rPr>
        <w:t>f</w:t>
      </w:r>
      <w:r w:rsidRPr="000E3FF3">
        <w:rPr>
          <w:rFonts w:ascii="Arial" w:hAnsi="Arial" w:cs="Arial"/>
          <w:color w:val="231F20"/>
          <w:sz w:val="22"/>
          <w:szCs w:val="22"/>
        </w:rPr>
        <w:t>fers</w:t>
      </w:r>
      <w:r w:rsidR="00333A89" w:rsidRPr="000E3FF3">
        <w:rPr>
          <w:rFonts w:ascii="Arial" w:hAnsi="Arial" w:cs="Arial"/>
          <w:color w:val="231F20"/>
          <w:sz w:val="22"/>
          <w:szCs w:val="22"/>
        </w:rPr>
        <w:t xml:space="preserve"> </w:t>
      </w:r>
      <w:r w:rsidRPr="000E3FF3">
        <w:rPr>
          <w:rFonts w:ascii="Arial" w:hAnsi="Arial" w:cs="Arial"/>
          <w:color w:val="231F20"/>
          <w:sz w:val="22"/>
          <w:szCs w:val="22"/>
        </w:rPr>
        <w:t>unconditional regard for</w:t>
      </w:r>
      <w:r w:rsidR="00333A89" w:rsidRPr="000E3FF3">
        <w:rPr>
          <w:rFonts w:ascii="Arial" w:hAnsi="Arial" w:cs="Arial"/>
          <w:color w:val="231F20"/>
          <w:sz w:val="22"/>
          <w:szCs w:val="22"/>
        </w:rPr>
        <w:t xml:space="preserve"> </w:t>
      </w:r>
      <w:r w:rsidRPr="000E3FF3">
        <w:rPr>
          <w:rFonts w:ascii="Arial" w:hAnsi="Arial" w:cs="Arial"/>
          <w:color w:val="231F20"/>
          <w:sz w:val="22"/>
          <w:szCs w:val="22"/>
        </w:rPr>
        <w:t>the child and is non-judgemental.</w:t>
      </w:r>
    </w:p>
    <w:p w:rsidR="0068599F" w:rsidRPr="000E3FF3" w:rsidRDefault="0068599F" w:rsidP="00AC030D">
      <w:pPr>
        <w:numPr>
          <w:ilvl w:val="0"/>
          <w:numId w:val="35"/>
        </w:numPr>
        <w:autoSpaceDE w:val="0"/>
        <w:autoSpaceDN w:val="0"/>
        <w:adjustRightInd w:val="0"/>
        <w:spacing w:line="360" w:lineRule="auto"/>
        <w:ind w:right="58"/>
        <w:rPr>
          <w:rFonts w:ascii="Arial" w:hAnsi="Arial" w:cs="Arial"/>
          <w:color w:val="000000"/>
          <w:sz w:val="22"/>
          <w:szCs w:val="22"/>
        </w:rPr>
      </w:pPr>
      <w:r w:rsidRPr="000E3FF3">
        <w:rPr>
          <w:rFonts w:ascii="Arial" w:hAnsi="Arial" w:cs="Arial"/>
          <w:color w:val="231F20"/>
          <w:sz w:val="22"/>
          <w:szCs w:val="22"/>
        </w:rPr>
        <w:t>The key person works with the parents to</w:t>
      </w:r>
      <w:r w:rsidR="00396151" w:rsidRPr="000E3FF3">
        <w:rPr>
          <w:rFonts w:ascii="Arial" w:hAnsi="Arial" w:cs="Arial"/>
          <w:color w:val="231F20"/>
          <w:sz w:val="22"/>
          <w:szCs w:val="22"/>
        </w:rPr>
        <w:t xml:space="preserve"> </w:t>
      </w:r>
      <w:r w:rsidRPr="000E3FF3">
        <w:rPr>
          <w:rFonts w:ascii="Arial" w:hAnsi="Arial" w:cs="Arial"/>
          <w:color w:val="231F20"/>
          <w:sz w:val="22"/>
          <w:szCs w:val="22"/>
        </w:rPr>
        <w:t>plan and deliver a personalised plan for</w:t>
      </w:r>
      <w:r w:rsidR="00396151" w:rsidRPr="000E3FF3">
        <w:rPr>
          <w:rFonts w:ascii="Arial" w:hAnsi="Arial" w:cs="Arial"/>
          <w:color w:val="231F20"/>
          <w:sz w:val="22"/>
          <w:szCs w:val="22"/>
        </w:rPr>
        <w:t xml:space="preserve"> </w:t>
      </w:r>
      <w:r w:rsidRPr="000E3FF3">
        <w:rPr>
          <w:rFonts w:ascii="Arial" w:hAnsi="Arial" w:cs="Arial"/>
          <w:color w:val="231F20"/>
          <w:sz w:val="22"/>
          <w:szCs w:val="22"/>
        </w:rPr>
        <w:t>the child</w:t>
      </w:r>
      <w:r w:rsidRPr="000E3FF3">
        <w:rPr>
          <w:rFonts w:ascii="Arial" w:hAnsi="Arial" w:cs="Arial"/>
          <w:color w:val="231F20"/>
          <w:spacing w:val="-4"/>
          <w:sz w:val="22"/>
          <w:szCs w:val="22"/>
        </w:rPr>
        <w:t>’</w:t>
      </w:r>
      <w:r w:rsidRPr="000E3FF3">
        <w:rPr>
          <w:rFonts w:ascii="Arial" w:hAnsi="Arial" w:cs="Arial"/>
          <w:color w:val="231F20"/>
          <w:sz w:val="22"/>
          <w:szCs w:val="22"/>
        </w:rPr>
        <w:t>s well-being, care and learning.</w:t>
      </w:r>
    </w:p>
    <w:p w:rsidR="0068599F" w:rsidRPr="000E3FF3" w:rsidRDefault="0068599F" w:rsidP="00AC030D">
      <w:pPr>
        <w:numPr>
          <w:ilvl w:val="0"/>
          <w:numId w:val="35"/>
        </w:numPr>
        <w:autoSpaceDE w:val="0"/>
        <w:autoSpaceDN w:val="0"/>
        <w:adjustRightInd w:val="0"/>
        <w:spacing w:line="360" w:lineRule="auto"/>
        <w:ind w:right="-20"/>
        <w:rPr>
          <w:rFonts w:ascii="Arial" w:hAnsi="Arial" w:cs="Arial"/>
          <w:color w:val="000000"/>
          <w:sz w:val="22"/>
          <w:szCs w:val="22"/>
        </w:rPr>
      </w:pPr>
      <w:r w:rsidRPr="000E3FF3">
        <w:rPr>
          <w:rFonts w:ascii="Arial" w:hAnsi="Arial" w:cs="Arial"/>
          <w:color w:val="231F20"/>
          <w:sz w:val="22"/>
          <w:szCs w:val="22"/>
        </w:rPr>
        <w:lastRenderedPageBreak/>
        <w:t>The key person acts</w:t>
      </w:r>
      <w:r w:rsidR="00B13527" w:rsidRPr="000E3FF3">
        <w:rPr>
          <w:rFonts w:ascii="Arial" w:hAnsi="Arial" w:cs="Arial"/>
          <w:color w:val="231F20"/>
          <w:sz w:val="22"/>
          <w:szCs w:val="22"/>
        </w:rPr>
        <w:t xml:space="preserve"> </w:t>
      </w:r>
      <w:r w:rsidRPr="000E3FF3">
        <w:rPr>
          <w:rFonts w:ascii="Arial" w:hAnsi="Arial" w:cs="Arial"/>
          <w:color w:val="231F20"/>
          <w:sz w:val="22"/>
          <w:szCs w:val="22"/>
        </w:rPr>
        <w:t>as the key contact for</w:t>
      </w:r>
      <w:r w:rsidR="00B13527" w:rsidRPr="000E3FF3">
        <w:rPr>
          <w:rFonts w:ascii="Arial" w:hAnsi="Arial" w:cs="Arial"/>
          <w:color w:val="231F20"/>
          <w:sz w:val="22"/>
          <w:szCs w:val="22"/>
        </w:rPr>
        <w:t xml:space="preserve"> </w:t>
      </w:r>
      <w:r w:rsidRPr="000E3FF3">
        <w:rPr>
          <w:rFonts w:ascii="Arial" w:hAnsi="Arial" w:cs="Arial"/>
          <w:color w:val="231F20"/>
          <w:sz w:val="22"/>
          <w:szCs w:val="22"/>
        </w:rPr>
        <w:t>the parents and has links with other carers involved with the child, such as a childminde</w:t>
      </w:r>
      <w:r w:rsidRPr="000E3FF3">
        <w:rPr>
          <w:rFonts w:ascii="Arial" w:hAnsi="Arial" w:cs="Arial"/>
          <w:color w:val="231F20"/>
          <w:spacing w:val="-11"/>
          <w:sz w:val="22"/>
          <w:szCs w:val="22"/>
        </w:rPr>
        <w:t>r</w:t>
      </w:r>
      <w:r w:rsidRPr="000E3FF3">
        <w:rPr>
          <w:rFonts w:ascii="Arial" w:hAnsi="Arial" w:cs="Arial"/>
          <w:color w:val="231F20"/>
          <w:sz w:val="22"/>
          <w:szCs w:val="22"/>
        </w:rPr>
        <w:t>,</w:t>
      </w:r>
      <w:r w:rsidR="00B13527" w:rsidRPr="000E3FF3">
        <w:rPr>
          <w:rFonts w:ascii="Arial" w:hAnsi="Arial" w:cs="Arial"/>
          <w:color w:val="231F20"/>
          <w:sz w:val="22"/>
          <w:szCs w:val="22"/>
        </w:rPr>
        <w:t xml:space="preserve"> </w:t>
      </w:r>
      <w:r w:rsidRPr="000E3FF3">
        <w:rPr>
          <w:rFonts w:ascii="Arial" w:hAnsi="Arial" w:cs="Arial"/>
          <w:color w:val="231F20"/>
          <w:sz w:val="22"/>
          <w:szCs w:val="22"/>
        </w:rPr>
        <w:t>and co-ordinates the sharing of</w:t>
      </w:r>
      <w:r w:rsidR="00B13527" w:rsidRPr="000E3FF3">
        <w:rPr>
          <w:rFonts w:ascii="Arial" w:hAnsi="Arial" w:cs="Arial"/>
          <w:color w:val="231F20"/>
          <w:sz w:val="22"/>
          <w:szCs w:val="22"/>
        </w:rPr>
        <w:t xml:space="preserve"> </w:t>
      </w:r>
      <w:r w:rsidRPr="000E3FF3">
        <w:rPr>
          <w:rFonts w:ascii="Arial" w:hAnsi="Arial" w:cs="Arial"/>
          <w:color w:val="231F20"/>
          <w:sz w:val="22"/>
          <w:szCs w:val="22"/>
        </w:rPr>
        <w:t>appropriate information about the child</w:t>
      </w:r>
      <w:r w:rsidRPr="000E3FF3">
        <w:rPr>
          <w:rFonts w:ascii="Arial" w:hAnsi="Arial" w:cs="Arial"/>
          <w:color w:val="231F20"/>
          <w:spacing w:val="-4"/>
          <w:sz w:val="22"/>
          <w:szCs w:val="22"/>
        </w:rPr>
        <w:t>’</w:t>
      </w:r>
      <w:r w:rsidRPr="000E3FF3">
        <w:rPr>
          <w:rFonts w:ascii="Arial" w:hAnsi="Arial" w:cs="Arial"/>
          <w:color w:val="231F20"/>
          <w:sz w:val="22"/>
          <w:szCs w:val="22"/>
        </w:rPr>
        <w:t>s development with those carers.</w:t>
      </w:r>
    </w:p>
    <w:p w:rsidR="0068599F" w:rsidRPr="000E3FF3" w:rsidRDefault="0068599F" w:rsidP="00AC030D">
      <w:pPr>
        <w:numPr>
          <w:ilvl w:val="0"/>
          <w:numId w:val="35"/>
        </w:numPr>
        <w:autoSpaceDE w:val="0"/>
        <w:autoSpaceDN w:val="0"/>
        <w:adjustRightInd w:val="0"/>
        <w:spacing w:line="360" w:lineRule="auto"/>
        <w:ind w:right="417"/>
        <w:rPr>
          <w:rFonts w:ascii="Arial" w:hAnsi="Arial" w:cs="Arial"/>
          <w:color w:val="000000"/>
          <w:sz w:val="22"/>
          <w:szCs w:val="22"/>
        </w:rPr>
      </w:pPr>
      <w:r w:rsidRPr="000E3FF3">
        <w:rPr>
          <w:rFonts w:ascii="Arial" w:hAnsi="Arial" w:cs="Arial"/>
          <w:color w:val="231F20"/>
          <w:sz w:val="22"/>
          <w:szCs w:val="22"/>
        </w:rPr>
        <w:t>The key person is responsible for</w:t>
      </w:r>
      <w:r w:rsidR="00B13527" w:rsidRPr="000E3FF3">
        <w:rPr>
          <w:rFonts w:ascii="Arial" w:hAnsi="Arial" w:cs="Arial"/>
          <w:color w:val="231F20"/>
          <w:sz w:val="22"/>
          <w:szCs w:val="22"/>
        </w:rPr>
        <w:t xml:space="preserve"> </w:t>
      </w:r>
      <w:r w:rsidRPr="000E3FF3">
        <w:rPr>
          <w:rFonts w:ascii="Arial" w:hAnsi="Arial" w:cs="Arial"/>
          <w:color w:val="231F20"/>
          <w:sz w:val="22"/>
          <w:szCs w:val="22"/>
        </w:rPr>
        <w:t>developmental records and for</w:t>
      </w:r>
      <w:r w:rsidR="00B13527" w:rsidRPr="000E3FF3">
        <w:rPr>
          <w:rFonts w:ascii="Arial" w:hAnsi="Arial" w:cs="Arial"/>
          <w:color w:val="231F20"/>
          <w:sz w:val="22"/>
          <w:szCs w:val="22"/>
        </w:rPr>
        <w:t xml:space="preserve"> </w:t>
      </w:r>
      <w:r w:rsidRPr="000E3FF3">
        <w:rPr>
          <w:rFonts w:ascii="Arial" w:hAnsi="Arial" w:cs="Arial"/>
          <w:color w:val="231F20"/>
          <w:sz w:val="22"/>
          <w:szCs w:val="22"/>
        </w:rPr>
        <w:t>sharing information on a regular basis</w:t>
      </w:r>
      <w:r w:rsidR="00B13527" w:rsidRPr="000E3FF3">
        <w:rPr>
          <w:rFonts w:ascii="Arial" w:hAnsi="Arial" w:cs="Arial"/>
          <w:color w:val="231F20"/>
          <w:sz w:val="22"/>
          <w:szCs w:val="22"/>
        </w:rPr>
        <w:t xml:space="preserve"> </w:t>
      </w:r>
      <w:r w:rsidRPr="000E3FF3">
        <w:rPr>
          <w:rFonts w:ascii="Arial" w:hAnsi="Arial" w:cs="Arial"/>
          <w:color w:val="231F20"/>
          <w:sz w:val="22"/>
          <w:szCs w:val="22"/>
        </w:rPr>
        <w:t>with the child</w:t>
      </w:r>
      <w:r w:rsidRPr="000E3FF3">
        <w:rPr>
          <w:rFonts w:ascii="Arial" w:hAnsi="Arial" w:cs="Arial"/>
          <w:color w:val="231F20"/>
          <w:spacing w:val="-4"/>
          <w:sz w:val="22"/>
          <w:szCs w:val="22"/>
        </w:rPr>
        <w:t>’</w:t>
      </w:r>
      <w:r w:rsidRPr="000E3FF3">
        <w:rPr>
          <w:rFonts w:ascii="Arial" w:hAnsi="Arial" w:cs="Arial"/>
          <w:color w:val="231F20"/>
          <w:sz w:val="22"/>
          <w:szCs w:val="22"/>
        </w:rPr>
        <w:t>s parents to</w:t>
      </w:r>
      <w:r w:rsidR="00B13527" w:rsidRPr="000E3FF3">
        <w:rPr>
          <w:rFonts w:ascii="Arial" w:hAnsi="Arial" w:cs="Arial"/>
          <w:color w:val="231F20"/>
          <w:sz w:val="22"/>
          <w:szCs w:val="22"/>
        </w:rPr>
        <w:t xml:space="preserve"> </w:t>
      </w:r>
      <w:r w:rsidRPr="000E3FF3">
        <w:rPr>
          <w:rFonts w:ascii="Arial" w:hAnsi="Arial" w:cs="Arial"/>
          <w:color w:val="231F20"/>
          <w:sz w:val="22"/>
          <w:szCs w:val="22"/>
        </w:rPr>
        <w:t>keep those records up-to-date, reflecting the full picture of</w:t>
      </w:r>
      <w:r w:rsidR="00B13527" w:rsidRPr="000E3FF3">
        <w:rPr>
          <w:rFonts w:ascii="Arial" w:hAnsi="Arial" w:cs="Arial"/>
          <w:color w:val="231F20"/>
          <w:sz w:val="22"/>
          <w:szCs w:val="22"/>
        </w:rPr>
        <w:t xml:space="preserve"> </w:t>
      </w:r>
      <w:r w:rsidRPr="000E3FF3">
        <w:rPr>
          <w:rFonts w:ascii="Arial" w:hAnsi="Arial" w:cs="Arial"/>
          <w:color w:val="231F20"/>
          <w:sz w:val="22"/>
          <w:szCs w:val="22"/>
        </w:rPr>
        <w:t>the child in our setting and at</w:t>
      </w:r>
      <w:r w:rsidR="00B13527" w:rsidRPr="000E3FF3">
        <w:rPr>
          <w:rFonts w:ascii="Arial" w:hAnsi="Arial" w:cs="Arial"/>
          <w:color w:val="231F20"/>
          <w:sz w:val="22"/>
          <w:szCs w:val="22"/>
        </w:rPr>
        <w:t xml:space="preserve"> </w:t>
      </w:r>
      <w:r w:rsidRPr="000E3FF3">
        <w:rPr>
          <w:rFonts w:ascii="Arial" w:hAnsi="Arial" w:cs="Arial"/>
          <w:color w:val="231F20"/>
          <w:sz w:val="22"/>
          <w:szCs w:val="22"/>
        </w:rPr>
        <w:t>home.</w:t>
      </w:r>
    </w:p>
    <w:p w:rsidR="0068599F" w:rsidRPr="000E3FF3" w:rsidRDefault="0068599F" w:rsidP="00AC030D">
      <w:pPr>
        <w:numPr>
          <w:ilvl w:val="0"/>
          <w:numId w:val="35"/>
        </w:numPr>
        <w:autoSpaceDE w:val="0"/>
        <w:autoSpaceDN w:val="0"/>
        <w:adjustRightInd w:val="0"/>
        <w:spacing w:line="360" w:lineRule="auto"/>
        <w:ind w:right="68"/>
        <w:rPr>
          <w:rFonts w:ascii="Arial" w:hAnsi="Arial" w:cs="Arial"/>
          <w:color w:val="000000"/>
          <w:sz w:val="22"/>
          <w:szCs w:val="22"/>
        </w:rPr>
      </w:pPr>
      <w:r w:rsidRPr="000E3FF3">
        <w:rPr>
          <w:rFonts w:ascii="Arial" w:hAnsi="Arial" w:cs="Arial"/>
          <w:color w:val="231F20"/>
          <w:sz w:val="22"/>
          <w:szCs w:val="22"/>
        </w:rPr>
        <w:t>The key person encourages positive relationships between children in her/his key group, spending time with them as a group each da</w:t>
      </w:r>
      <w:r w:rsidRPr="000E3FF3">
        <w:rPr>
          <w:rFonts w:ascii="Arial" w:hAnsi="Arial" w:cs="Arial"/>
          <w:color w:val="231F20"/>
          <w:spacing w:val="-15"/>
          <w:sz w:val="22"/>
          <w:szCs w:val="22"/>
        </w:rPr>
        <w:t>y</w:t>
      </w:r>
      <w:r w:rsidRPr="000E3FF3">
        <w:rPr>
          <w:rFonts w:ascii="Arial" w:hAnsi="Arial" w:cs="Arial"/>
          <w:color w:val="231F20"/>
          <w:sz w:val="22"/>
          <w:szCs w:val="22"/>
        </w:rPr>
        <w:t>.</w:t>
      </w:r>
    </w:p>
    <w:p w:rsidR="0068599F" w:rsidRPr="000E3FF3" w:rsidRDefault="0068599F" w:rsidP="00AC030D">
      <w:pPr>
        <w:numPr>
          <w:ilvl w:val="0"/>
          <w:numId w:val="35"/>
        </w:numPr>
        <w:autoSpaceDE w:val="0"/>
        <w:autoSpaceDN w:val="0"/>
        <w:adjustRightInd w:val="0"/>
        <w:spacing w:line="360" w:lineRule="auto"/>
        <w:ind w:right="60"/>
        <w:rPr>
          <w:rFonts w:ascii="Arial" w:hAnsi="Arial" w:cs="Arial"/>
          <w:color w:val="000000"/>
          <w:sz w:val="22"/>
          <w:szCs w:val="22"/>
        </w:rPr>
      </w:pPr>
      <w:r w:rsidRPr="000E3FF3">
        <w:rPr>
          <w:rFonts w:ascii="Arial" w:hAnsi="Arial" w:cs="Arial"/>
          <w:color w:val="231F20"/>
          <w:spacing w:val="-4"/>
          <w:sz w:val="22"/>
          <w:szCs w:val="22"/>
        </w:rPr>
        <w:t>W</w:t>
      </w:r>
      <w:r w:rsidRPr="000E3FF3">
        <w:rPr>
          <w:rFonts w:ascii="Arial" w:hAnsi="Arial" w:cs="Arial"/>
          <w:color w:val="231F20"/>
          <w:sz w:val="22"/>
          <w:szCs w:val="22"/>
        </w:rPr>
        <w:t>e</w:t>
      </w:r>
      <w:r w:rsidR="00B13527" w:rsidRPr="000E3FF3">
        <w:rPr>
          <w:rFonts w:ascii="Arial" w:hAnsi="Arial" w:cs="Arial"/>
          <w:color w:val="231F20"/>
          <w:sz w:val="22"/>
          <w:szCs w:val="22"/>
        </w:rPr>
        <w:t xml:space="preserve"> </w:t>
      </w:r>
      <w:r w:rsidRPr="000E3FF3">
        <w:rPr>
          <w:rFonts w:ascii="Arial" w:hAnsi="Arial" w:cs="Arial"/>
          <w:color w:val="231F20"/>
          <w:sz w:val="22"/>
          <w:szCs w:val="22"/>
        </w:rPr>
        <w:t>provide a back-up key person so the child and the parents have a key contact in the absence of</w:t>
      </w:r>
      <w:r w:rsidR="00B13527" w:rsidRPr="000E3FF3">
        <w:rPr>
          <w:rFonts w:ascii="Arial" w:hAnsi="Arial" w:cs="Arial"/>
          <w:color w:val="231F20"/>
          <w:sz w:val="22"/>
          <w:szCs w:val="22"/>
        </w:rPr>
        <w:t xml:space="preserve"> </w:t>
      </w:r>
      <w:r w:rsidRPr="000E3FF3">
        <w:rPr>
          <w:rFonts w:ascii="Arial" w:hAnsi="Arial" w:cs="Arial"/>
          <w:color w:val="231F20"/>
          <w:sz w:val="22"/>
          <w:szCs w:val="22"/>
        </w:rPr>
        <w:t>the child</w:t>
      </w:r>
      <w:r w:rsidRPr="000E3FF3">
        <w:rPr>
          <w:rFonts w:ascii="Arial" w:hAnsi="Arial" w:cs="Arial"/>
          <w:color w:val="231F20"/>
          <w:spacing w:val="-4"/>
          <w:sz w:val="22"/>
          <w:szCs w:val="22"/>
        </w:rPr>
        <w:t>’</w:t>
      </w:r>
      <w:r w:rsidRPr="000E3FF3">
        <w:rPr>
          <w:rFonts w:ascii="Arial" w:hAnsi="Arial" w:cs="Arial"/>
          <w:color w:val="231F20"/>
          <w:sz w:val="22"/>
          <w:szCs w:val="22"/>
        </w:rPr>
        <w:t>s key person.</w:t>
      </w:r>
    </w:p>
    <w:p w:rsidR="00396151" w:rsidRPr="000E3FF3" w:rsidRDefault="0068599F" w:rsidP="00AC030D">
      <w:pPr>
        <w:numPr>
          <w:ilvl w:val="0"/>
          <w:numId w:val="35"/>
        </w:numPr>
        <w:autoSpaceDE w:val="0"/>
        <w:autoSpaceDN w:val="0"/>
        <w:adjustRightInd w:val="0"/>
        <w:spacing w:line="360" w:lineRule="auto"/>
        <w:ind w:right="-20"/>
        <w:rPr>
          <w:rFonts w:ascii="Arial" w:hAnsi="Arial" w:cs="Arial"/>
          <w:color w:val="000000"/>
          <w:sz w:val="22"/>
          <w:szCs w:val="22"/>
        </w:rPr>
      </w:pPr>
      <w:r w:rsidRPr="000E3FF3">
        <w:rPr>
          <w:rFonts w:ascii="Arial" w:hAnsi="Arial" w:cs="Arial"/>
          <w:color w:val="231F20"/>
          <w:spacing w:val="-4"/>
          <w:sz w:val="22"/>
          <w:szCs w:val="22"/>
        </w:rPr>
        <w:t>W</w:t>
      </w:r>
      <w:r w:rsidRPr="000E3FF3">
        <w:rPr>
          <w:rFonts w:ascii="Arial" w:hAnsi="Arial" w:cs="Arial"/>
          <w:color w:val="231F20"/>
          <w:sz w:val="22"/>
          <w:szCs w:val="22"/>
        </w:rPr>
        <w:t>e</w:t>
      </w:r>
      <w:r w:rsidR="00396151" w:rsidRPr="000E3FF3">
        <w:rPr>
          <w:rFonts w:ascii="Arial" w:hAnsi="Arial" w:cs="Arial"/>
          <w:color w:val="231F20"/>
          <w:sz w:val="22"/>
          <w:szCs w:val="22"/>
        </w:rPr>
        <w:t xml:space="preserve"> </w:t>
      </w:r>
      <w:r w:rsidRPr="000E3FF3">
        <w:rPr>
          <w:rFonts w:ascii="Arial" w:hAnsi="Arial" w:cs="Arial"/>
          <w:color w:val="231F20"/>
          <w:sz w:val="22"/>
          <w:szCs w:val="22"/>
        </w:rPr>
        <w:t>promote the role of</w:t>
      </w:r>
      <w:r w:rsidR="00B13527" w:rsidRPr="000E3FF3">
        <w:rPr>
          <w:rFonts w:ascii="Arial" w:hAnsi="Arial" w:cs="Arial"/>
          <w:color w:val="231F20"/>
          <w:sz w:val="22"/>
          <w:szCs w:val="22"/>
        </w:rPr>
        <w:t xml:space="preserve"> </w:t>
      </w:r>
      <w:r w:rsidRPr="000E3FF3">
        <w:rPr>
          <w:rFonts w:ascii="Arial" w:hAnsi="Arial" w:cs="Arial"/>
          <w:color w:val="231F20"/>
          <w:sz w:val="22"/>
          <w:szCs w:val="22"/>
        </w:rPr>
        <w:t>the key person as the child</w:t>
      </w:r>
      <w:r w:rsidRPr="000E3FF3">
        <w:rPr>
          <w:rFonts w:ascii="Arial" w:hAnsi="Arial" w:cs="Arial"/>
          <w:color w:val="231F20"/>
          <w:spacing w:val="-4"/>
          <w:sz w:val="22"/>
          <w:szCs w:val="22"/>
        </w:rPr>
        <w:t>’</w:t>
      </w:r>
      <w:r w:rsidRPr="000E3FF3">
        <w:rPr>
          <w:rFonts w:ascii="Arial" w:hAnsi="Arial" w:cs="Arial"/>
          <w:color w:val="231F20"/>
          <w:sz w:val="22"/>
          <w:szCs w:val="22"/>
        </w:rPr>
        <w:t xml:space="preserve">s primary </w:t>
      </w:r>
      <w:proofErr w:type="spellStart"/>
      <w:r w:rsidRPr="000E3FF3">
        <w:rPr>
          <w:rFonts w:ascii="Arial" w:hAnsi="Arial" w:cs="Arial"/>
          <w:color w:val="231F20"/>
          <w:sz w:val="22"/>
          <w:szCs w:val="22"/>
        </w:rPr>
        <w:t>carer</w:t>
      </w:r>
      <w:proofErr w:type="spellEnd"/>
      <w:r w:rsidRPr="000E3FF3">
        <w:rPr>
          <w:rFonts w:ascii="Arial" w:hAnsi="Arial" w:cs="Arial"/>
          <w:color w:val="231F20"/>
          <w:sz w:val="22"/>
          <w:szCs w:val="22"/>
        </w:rPr>
        <w:t xml:space="preserve"> in our setting, and as the basis for</w:t>
      </w:r>
      <w:r w:rsidR="00B13527" w:rsidRPr="000E3FF3">
        <w:rPr>
          <w:rFonts w:ascii="Arial" w:hAnsi="Arial" w:cs="Arial"/>
          <w:color w:val="231F20"/>
          <w:sz w:val="22"/>
          <w:szCs w:val="22"/>
        </w:rPr>
        <w:t xml:space="preserve"> </w:t>
      </w:r>
      <w:r w:rsidRPr="000E3FF3">
        <w:rPr>
          <w:rFonts w:ascii="Arial" w:hAnsi="Arial" w:cs="Arial"/>
          <w:color w:val="231F20"/>
          <w:sz w:val="22"/>
          <w:szCs w:val="22"/>
        </w:rPr>
        <w:t>establishing relationships with other sta</w:t>
      </w:r>
      <w:r w:rsidRPr="000E3FF3">
        <w:rPr>
          <w:rFonts w:ascii="Arial" w:hAnsi="Arial" w:cs="Arial"/>
          <w:color w:val="231F20"/>
          <w:spacing w:val="-4"/>
          <w:sz w:val="22"/>
          <w:szCs w:val="22"/>
        </w:rPr>
        <w:t>f</w:t>
      </w:r>
      <w:r w:rsidRPr="000E3FF3">
        <w:rPr>
          <w:rFonts w:ascii="Arial" w:hAnsi="Arial" w:cs="Arial"/>
          <w:color w:val="231F20"/>
          <w:sz w:val="22"/>
          <w:szCs w:val="22"/>
        </w:rPr>
        <w:t>f</w:t>
      </w:r>
      <w:r w:rsidR="00396151" w:rsidRPr="000E3FF3">
        <w:rPr>
          <w:rFonts w:ascii="Arial" w:hAnsi="Arial" w:cs="Arial"/>
          <w:color w:val="231F20"/>
          <w:sz w:val="22"/>
          <w:szCs w:val="22"/>
        </w:rPr>
        <w:t xml:space="preserve"> </w:t>
      </w:r>
      <w:r w:rsidRPr="000E3FF3">
        <w:rPr>
          <w:rFonts w:ascii="Arial" w:hAnsi="Arial" w:cs="Arial"/>
          <w:color w:val="231F20"/>
          <w:sz w:val="22"/>
          <w:szCs w:val="22"/>
        </w:rPr>
        <w:t>and children.</w:t>
      </w:r>
    </w:p>
    <w:p w:rsidR="00396151" w:rsidRPr="000E3FF3" w:rsidRDefault="00396151" w:rsidP="00396151">
      <w:pPr>
        <w:autoSpaceDE w:val="0"/>
        <w:autoSpaceDN w:val="0"/>
        <w:adjustRightInd w:val="0"/>
        <w:spacing w:line="360" w:lineRule="auto"/>
        <w:ind w:left="360" w:right="-20"/>
        <w:rPr>
          <w:rFonts w:ascii="Arial" w:hAnsi="Arial" w:cs="Arial"/>
          <w:color w:val="000000"/>
          <w:sz w:val="22"/>
          <w:szCs w:val="22"/>
        </w:rPr>
      </w:pPr>
    </w:p>
    <w:p w:rsidR="00396151" w:rsidRPr="000E3FF3" w:rsidRDefault="00396151" w:rsidP="00396151">
      <w:pPr>
        <w:shd w:val="clear" w:color="auto" w:fill="FFFFFF"/>
        <w:spacing w:after="240"/>
        <w:outlineLvl w:val="3"/>
        <w:rPr>
          <w:rFonts w:ascii="Arial" w:hAnsi="Arial" w:cs="Arial"/>
          <w:color w:val="222222"/>
        </w:rPr>
      </w:pPr>
      <w:r w:rsidRPr="000E3FF3">
        <w:rPr>
          <w:rFonts w:ascii="Arial" w:hAnsi="Arial" w:cs="Arial"/>
          <w:b/>
          <w:bCs/>
          <w:color w:val="222222"/>
        </w:rPr>
        <w:t>Engaging with parents/Carers</w:t>
      </w:r>
    </w:p>
    <w:p w:rsidR="00396151" w:rsidRPr="000E3FF3" w:rsidRDefault="00396151" w:rsidP="00C34F23">
      <w:pPr>
        <w:numPr>
          <w:ilvl w:val="0"/>
          <w:numId w:val="239"/>
        </w:numPr>
        <w:shd w:val="clear" w:color="auto" w:fill="FFFFFF"/>
        <w:tabs>
          <w:tab w:val="clear" w:pos="720"/>
          <w:tab w:val="left" w:pos="426"/>
        </w:tabs>
        <w:spacing w:before="100" w:beforeAutospacing="1" w:after="100" w:afterAutospacing="1"/>
        <w:ind w:left="567" w:firstLine="0"/>
        <w:rPr>
          <w:rFonts w:ascii="Arial" w:hAnsi="Arial" w:cs="Arial"/>
          <w:color w:val="222222"/>
          <w:sz w:val="22"/>
          <w:szCs w:val="22"/>
        </w:rPr>
      </w:pPr>
      <w:r w:rsidRPr="000E3FF3">
        <w:rPr>
          <w:rFonts w:ascii="Arial" w:hAnsi="Arial" w:cs="Arial"/>
          <w:color w:val="222222"/>
          <w:sz w:val="22"/>
          <w:szCs w:val="22"/>
        </w:rPr>
        <w:t xml:space="preserve">Participate in and plan ways of getting parents involved e.g. coffee mornings, parents evening, informal  </w:t>
      </w:r>
      <w:r w:rsidR="00333A89" w:rsidRPr="000E3FF3">
        <w:rPr>
          <w:rFonts w:ascii="Arial" w:hAnsi="Arial" w:cs="Arial"/>
          <w:color w:val="222222"/>
          <w:sz w:val="22"/>
          <w:szCs w:val="22"/>
        </w:rPr>
        <w:t xml:space="preserve"> </w:t>
      </w:r>
      <w:r w:rsidRPr="000E3FF3">
        <w:rPr>
          <w:rFonts w:ascii="Arial" w:hAnsi="Arial" w:cs="Arial"/>
          <w:color w:val="222222"/>
          <w:sz w:val="22"/>
          <w:szCs w:val="22"/>
        </w:rPr>
        <w:t>occasions; stay and play, themed weeks, trips.</w:t>
      </w:r>
    </w:p>
    <w:p w:rsidR="00396151" w:rsidRPr="000E3FF3" w:rsidRDefault="00396151" w:rsidP="00C34F23">
      <w:pPr>
        <w:numPr>
          <w:ilvl w:val="0"/>
          <w:numId w:val="239"/>
        </w:numPr>
        <w:shd w:val="clear" w:color="auto" w:fill="FFFFFF"/>
        <w:spacing w:before="100" w:beforeAutospacing="1" w:after="100" w:afterAutospacing="1"/>
        <w:ind w:left="600"/>
        <w:rPr>
          <w:rFonts w:ascii="Arial" w:hAnsi="Arial" w:cs="Arial"/>
          <w:color w:val="222222"/>
          <w:sz w:val="22"/>
          <w:szCs w:val="22"/>
        </w:rPr>
      </w:pPr>
      <w:r w:rsidRPr="000E3FF3">
        <w:rPr>
          <w:rFonts w:ascii="Arial" w:hAnsi="Arial" w:cs="Arial"/>
          <w:color w:val="222222"/>
          <w:sz w:val="22"/>
          <w:szCs w:val="22"/>
        </w:rPr>
        <w:t>Promote a positive relationship between nursery and home,  engage in a positive way, create a bond  with the parent/ carer</w:t>
      </w:r>
    </w:p>
    <w:p w:rsidR="00396151" w:rsidRPr="000E3FF3" w:rsidRDefault="00396151" w:rsidP="00C34F23">
      <w:pPr>
        <w:numPr>
          <w:ilvl w:val="0"/>
          <w:numId w:val="239"/>
        </w:numPr>
        <w:shd w:val="clear" w:color="auto" w:fill="FFFFFF"/>
        <w:spacing w:before="100" w:beforeAutospacing="1" w:after="100" w:afterAutospacing="1"/>
        <w:ind w:left="600"/>
        <w:rPr>
          <w:rFonts w:ascii="Arial" w:hAnsi="Arial" w:cs="Arial"/>
          <w:color w:val="222222"/>
          <w:sz w:val="22"/>
          <w:szCs w:val="22"/>
        </w:rPr>
      </w:pPr>
      <w:r w:rsidRPr="000E3FF3">
        <w:rPr>
          <w:rFonts w:ascii="Arial" w:hAnsi="Arial" w:cs="Arial"/>
          <w:color w:val="222222"/>
          <w:sz w:val="22"/>
          <w:szCs w:val="22"/>
        </w:rPr>
        <w:t>Help child to settle at nursery, reassure and comfort parent/carer e.g. take photos in their absence to aid feedback.</w:t>
      </w:r>
    </w:p>
    <w:p w:rsidR="00396151" w:rsidRPr="000E3FF3" w:rsidRDefault="00396151" w:rsidP="00C34F23">
      <w:pPr>
        <w:numPr>
          <w:ilvl w:val="0"/>
          <w:numId w:val="239"/>
        </w:numPr>
        <w:shd w:val="clear" w:color="auto" w:fill="FFFFFF"/>
        <w:spacing w:before="100" w:beforeAutospacing="1" w:after="100" w:afterAutospacing="1"/>
        <w:ind w:left="600"/>
        <w:rPr>
          <w:rFonts w:ascii="Arial" w:hAnsi="Arial" w:cs="Arial"/>
          <w:color w:val="222222"/>
          <w:sz w:val="22"/>
          <w:szCs w:val="22"/>
        </w:rPr>
      </w:pPr>
      <w:r w:rsidRPr="000E3FF3">
        <w:rPr>
          <w:rFonts w:ascii="Arial" w:hAnsi="Arial" w:cs="Arial"/>
          <w:color w:val="222222"/>
          <w:sz w:val="22"/>
          <w:szCs w:val="22"/>
        </w:rPr>
        <w:t>Settling questionnaire sent home after 6 weeks.</w:t>
      </w:r>
    </w:p>
    <w:p w:rsidR="00396151" w:rsidRPr="000E3FF3" w:rsidRDefault="00396151" w:rsidP="00C34F23">
      <w:pPr>
        <w:numPr>
          <w:ilvl w:val="0"/>
          <w:numId w:val="239"/>
        </w:numPr>
        <w:shd w:val="clear" w:color="auto" w:fill="FFFFFF"/>
        <w:spacing w:before="100" w:beforeAutospacing="1" w:after="100" w:afterAutospacing="1"/>
        <w:ind w:left="600"/>
        <w:rPr>
          <w:rFonts w:ascii="Arial" w:hAnsi="Arial" w:cs="Arial"/>
          <w:color w:val="222222"/>
          <w:sz w:val="22"/>
          <w:szCs w:val="22"/>
        </w:rPr>
      </w:pPr>
      <w:r w:rsidRPr="000E3FF3">
        <w:rPr>
          <w:rFonts w:ascii="Arial" w:hAnsi="Arial" w:cs="Arial"/>
          <w:color w:val="222222"/>
          <w:sz w:val="22"/>
          <w:szCs w:val="22"/>
        </w:rPr>
        <w:t>Provide daily verbal feedback to parents, supported by the ‘how much I’ve eaten’ and the ‘what I’ve been doing today’ charts and the planning sheets displayed.</w:t>
      </w:r>
    </w:p>
    <w:p w:rsidR="00396151" w:rsidRPr="000E3FF3" w:rsidRDefault="00396151" w:rsidP="00C34F23">
      <w:pPr>
        <w:numPr>
          <w:ilvl w:val="0"/>
          <w:numId w:val="239"/>
        </w:numPr>
        <w:shd w:val="clear" w:color="auto" w:fill="FFFFFF"/>
        <w:spacing w:before="100" w:beforeAutospacing="1" w:after="100" w:afterAutospacing="1"/>
        <w:ind w:left="600"/>
        <w:rPr>
          <w:rFonts w:ascii="Arial" w:hAnsi="Arial" w:cs="Arial"/>
          <w:color w:val="222222"/>
          <w:sz w:val="22"/>
          <w:szCs w:val="22"/>
        </w:rPr>
      </w:pPr>
      <w:r w:rsidRPr="000E3FF3">
        <w:rPr>
          <w:rFonts w:ascii="Arial" w:hAnsi="Arial" w:cs="Arial"/>
          <w:color w:val="222222"/>
          <w:sz w:val="22"/>
          <w:szCs w:val="22"/>
        </w:rPr>
        <w:t>Messages to parents/ carers (medicine and accident forms) are the responsibility of the key person, but the room team should also support the key person in this.</w:t>
      </w:r>
    </w:p>
    <w:p w:rsidR="00396151" w:rsidRPr="000E3FF3" w:rsidRDefault="00396151" w:rsidP="00C34F23">
      <w:pPr>
        <w:numPr>
          <w:ilvl w:val="0"/>
          <w:numId w:val="239"/>
        </w:numPr>
        <w:shd w:val="clear" w:color="auto" w:fill="FFFFFF"/>
        <w:spacing w:before="100" w:beforeAutospacing="1" w:after="100" w:afterAutospacing="1"/>
        <w:ind w:left="600"/>
        <w:rPr>
          <w:rFonts w:ascii="Arial" w:hAnsi="Arial" w:cs="Arial"/>
          <w:color w:val="222222"/>
          <w:sz w:val="22"/>
          <w:szCs w:val="22"/>
        </w:rPr>
      </w:pPr>
      <w:r w:rsidRPr="000E3FF3">
        <w:rPr>
          <w:rFonts w:ascii="Arial" w:hAnsi="Arial" w:cs="Arial"/>
          <w:color w:val="222222"/>
          <w:sz w:val="22"/>
          <w:szCs w:val="22"/>
        </w:rPr>
        <w:t>Update parent boards daily with information for parents to access about their child.</w:t>
      </w:r>
    </w:p>
    <w:p w:rsidR="0068599F" w:rsidRPr="000E3FF3" w:rsidRDefault="0068599F" w:rsidP="0068599F">
      <w:pPr>
        <w:spacing w:line="360" w:lineRule="auto"/>
        <w:rPr>
          <w:rFonts w:ascii="Arial" w:hAnsi="Arial" w:cs="Arial"/>
          <w:sz w:val="22"/>
          <w:szCs w:val="22"/>
        </w:rPr>
      </w:pPr>
    </w:p>
    <w:p w:rsidR="0068599F" w:rsidRPr="000E3FF3" w:rsidRDefault="0068599F" w:rsidP="0068599F">
      <w:pPr>
        <w:spacing w:line="360" w:lineRule="auto"/>
        <w:rPr>
          <w:rFonts w:ascii="Arial" w:hAnsi="Arial" w:cs="Arial"/>
          <w:i/>
          <w:sz w:val="22"/>
          <w:szCs w:val="22"/>
        </w:rPr>
      </w:pPr>
      <w:r w:rsidRPr="000E3FF3">
        <w:rPr>
          <w:rFonts w:ascii="Arial" w:hAnsi="Arial" w:cs="Arial"/>
          <w:i/>
          <w:sz w:val="22"/>
          <w:szCs w:val="22"/>
        </w:rPr>
        <w:t>Settling-in</w:t>
      </w:r>
    </w:p>
    <w:p w:rsidR="0068599F" w:rsidRPr="000E3FF3" w:rsidRDefault="0068599F" w:rsidP="00AC030D">
      <w:pPr>
        <w:numPr>
          <w:ilvl w:val="0"/>
          <w:numId w:val="36"/>
        </w:numPr>
        <w:autoSpaceDE w:val="0"/>
        <w:autoSpaceDN w:val="0"/>
        <w:adjustRightInd w:val="0"/>
        <w:spacing w:line="360" w:lineRule="auto"/>
        <w:ind w:right="233"/>
        <w:rPr>
          <w:rFonts w:ascii="Arial" w:hAnsi="Arial" w:cs="Arial"/>
          <w:color w:val="000000"/>
          <w:sz w:val="22"/>
          <w:szCs w:val="22"/>
        </w:rPr>
      </w:pPr>
      <w:r w:rsidRPr="000E3FF3">
        <w:rPr>
          <w:rFonts w:ascii="Arial" w:hAnsi="Arial" w:cs="Arial"/>
          <w:color w:val="231F20"/>
          <w:spacing w:val="-3"/>
          <w:sz w:val="22"/>
          <w:szCs w:val="22"/>
        </w:rPr>
        <w:t>Befor</w:t>
      </w:r>
      <w:r w:rsidRPr="000E3FF3">
        <w:rPr>
          <w:rFonts w:ascii="Arial" w:hAnsi="Arial" w:cs="Arial"/>
          <w:color w:val="231F20"/>
          <w:sz w:val="22"/>
          <w:szCs w:val="22"/>
        </w:rPr>
        <w:t>ea</w:t>
      </w:r>
      <w:r w:rsidRPr="000E3FF3">
        <w:rPr>
          <w:rFonts w:ascii="Arial" w:hAnsi="Arial" w:cs="Arial"/>
          <w:color w:val="231F20"/>
          <w:spacing w:val="-3"/>
          <w:sz w:val="22"/>
          <w:szCs w:val="22"/>
        </w:rPr>
        <w:t>chil</w:t>
      </w:r>
      <w:r w:rsidRPr="000E3FF3">
        <w:rPr>
          <w:rFonts w:ascii="Arial" w:hAnsi="Arial" w:cs="Arial"/>
          <w:color w:val="231F20"/>
          <w:sz w:val="22"/>
          <w:szCs w:val="22"/>
        </w:rPr>
        <w:t>d</w:t>
      </w:r>
      <w:r w:rsidRPr="000E3FF3">
        <w:rPr>
          <w:rFonts w:ascii="Arial" w:hAnsi="Arial" w:cs="Arial"/>
          <w:color w:val="231F20"/>
          <w:spacing w:val="-3"/>
          <w:sz w:val="22"/>
          <w:szCs w:val="22"/>
        </w:rPr>
        <w:t>start</w:t>
      </w:r>
      <w:r w:rsidRPr="000E3FF3">
        <w:rPr>
          <w:rFonts w:ascii="Arial" w:hAnsi="Arial" w:cs="Arial"/>
          <w:color w:val="231F20"/>
          <w:sz w:val="22"/>
          <w:szCs w:val="22"/>
        </w:rPr>
        <w:t>s</w:t>
      </w:r>
      <w:r w:rsidRPr="000E3FF3">
        <w:rPr>
          <w:rFonts w:ascii="Arial" w:hAnsi="Arial" w:cs="Arial"/>
          <w:color w:val="231F20"/>
          <w:spacing w:val="-3"/>
          <w:sz w:val="22"/>
          <w:szCs w:val="22"/>
        </w:rPr>
        <w:t>t</w:t>
      </w:r>
      <w:r w:rsidRPr="000E3FF3">
        <w:rPr>
          <w:rFonts w:ascii="Arial" w:hAnsi="Arial" w:cs="Arial"/>
          <w:color w:val="231F20"/>
          <w:sz w:val="22"/>
          <w:szCs w:val="22"/>
        </w:rPr>
        <w:t>o</w:t>
      </w:r>
      <w:r w:rsidRPr="000E3FF3">
        <w:rPr>
          <w:rFonts w:ascii="Arial" w:hAnsi="Arial" w:cs="Arial"/>
          <w:color w:val="231F20"/>
          <w:spacing w:val="-3"/>
          <w:sz w:val="22"/>
          <w:szCs w:val="22"/>
        </w:rPr>
        <w:t>atten</w:t>
      </w:r>
      <w:r w:rsidRPr="000E3FF3">
        <w:rPr>
          <w:rFonts w:ascii="Arial" w:hAnsi="Arial" w:cs="Arial"/>
          <w:color w:val="231F20"/>
          <w:sz w:val="22"/>
          <w:szCs w:val="22"/>
        </w:rPr>
        <w:t>d</w:t>
      </w:r>
      <w:r w:rsidRPr="000E3FF3">
        <w:rPr>
          <w:rFonts w:ascii="Arial" w:hAnsi="Arial" w:cs="Arial"/>
          <w:color w:val="231F20"/>
          <w:spacing w:val="-3"/>
          <w:sz w:val="22"/>
          <w:szCs w:val="22"/>
        </w:rPr>
        <w:t>th</w:t>
      </w:r>
      <w:r w:rsidRPr="000E3FF3">
        <w:rPr>
          <w:rFonts w:ascii="Arial" w:hAnsi="Arial" w:cs="Arial"/>
          <w:color w:val="231F20"/>
          <w:sz w:val="22"/>
          <w:szCs w:val="22"/>
        </w:rPr>
        <w:t>e</w:t>
      </w:r>
      <w:r w:rsidRPr="000E3FF3">
        <w:rPr>
          <w:rFonts w:ascii="Arial" w:hAnsi="Arial" w:cs="Arial"/>
          <w:color w:val="231F20"/>
          <w:spacing w:val="-3"/>
          <w:sz w:val="22"/>
          <w:szCs w:val="22"/>
        </w:rPr>
        <w:t>setting</w:t>
      </w:r>
      <w:proofErr w:type="gramStart"/>
      <w:r w:rsidRPr="000E3FF3">
        <w:rPr>
          <w:rFonts w:ascii="Arial" w:hAnsi="Arial" w:cs="Arial"/>
          <w:color w:val="231F20"/>
          <w:sz w:val="22"/>
          <w:szCs w:val="22"/>
        </w:rPr>
        <w:t>,</w:t>
      </w:r>
      <w:r w:rsidRPr="000E3FF3">
        <w:rPr>
          <w:rFonts w:ascii="Arial" w:hAnsi="Arial" w:cs="Arial"/>
          <w:color w:val="231F20"/>
          <w:spacing w:val="-3"/>
          <w:sz w:val="22"/>
          <w:szCs w:val="22"/>
        </w:rPr>
        <w:t>w</w:t>
      </w:r>
      <w:r w:rsidRPr="000E3FF3">
        <w:rPr>
          <w:rFonts w:ascii="Arial" w:hAnsi="Arial" w:cs="Arial"/>
          <w:color w:val="231F20"/>
          <w:sz w:val="22"/>
          <w:szCs w:val="22"/>
        </w:rPr>
        <w:t>e</w:t>
      </w:r>
      <w:r w:rsidRPr="000E3FF3">
        <w:rPr>
          <w:rFonts w:ascii="Arial" w:hAnsi="Arial" w:cs="Arial"/>
          <w:color w:val="231F20"/>
          <w:spacing w:val="-3"/>
          <w:sz w:val="22"/>
          <w:szCs w:val="22"/>
        </w:rPr>
        <w:t>us</w:t>
      </w:r>
      <w:r w:rsidRPr="000E3FF3">
        <w:rPr>
          <w:rFonts w:ascii="Arial" w:hAnsi="Arial" w:cs="Arial"/>
          <w:color w:val="231F20"/>
          <w:sz w:val="22"/>
          <w:szCs w:val="22"/>
        </w:rPr>
        <w:t>ea</w:t>
      </w:r>
      <w:r w:rsidRPr="000E3FF3">
        <w:rPr>
          <w:rFonts w:ascii="Arial" w:hAnsi="Arial" w:cs="Arial"/>
          <w:color w:val="231F20"/>
          <w:spacing w:val="-3"/>
          <w:sz w:val="22"/>
          <w:szCs w:val="22"/>
        </w:rPr>
        <w:t>variet</w:t>
      </w:r>
      <w:r w:rsidRPr="000E3FF3">
        <w:rPr>
          <w:rFonts w:ascii="Arial" w:hAnsi="Arial" w:cs="Arial"/>
          <w:color w:val="231F20"/>
          <w:sz w:val="22"/>
          <w:szCs w:val="22"/>
        </w:rPr>
        <w:t>y</w:t>
      </w:r>
      <w:r w:rsidRPr="000E3FF3">
        <w:rPr>
          <w:rFonts w:ascii="Arial" w:hAnsi="Arial" w:cs="Arial"/>
          <w:color w:val="231F20"/>
          <w:spacing w:val="-3"/>
          <w:sz w:val="22"/>
          <w:szCs w:val="22"/>
        </w:rPr>
        <w:t>o</w:t>
      </w:r>
      <w:r w:rsidRPr="000E3FF3">
        <w:rPr>
          <w:rFonts w:ascii="Arial" w:hAnsi="Arial" w:cs="Arial"/>
          <w:color w:val="231F20"/>
          <w:sz w:val="22"/>
          <w:szCs w:val="22"/>
        </w:rPr>
        <w:t>f</w:t>
      </w:r>
      <w:r w:rsidRPr="000E3FF3">
        <w:rPr>
          <w:rFonts w:ascii="Arial" w:hAnsi="Arial" w:cs="Arial"/>
          <w:color w:val="231F20"/>
          <w:spacing w:val="-3"/>
          <w:sz w:val="22"/>
          <w:szCs w:val="22"/>
        </w:rPr>
        <w:t>way</w:t>
      </w:r>
      <w:r w:rsidRPr="000E3FF3">
        <w:rPr>
          <w:rFonts w:ascii="Arial" w:hAnsi="Arial" w:cs="Arial"/>
          <w:color w:val="231F20"/>
          <w:sz w:val="22"/>
          <w:szCs w:val="22"/>
        </w:rPr>
        <w:t>s</w:t>
      </w:r>
      <w:r w:rsidRPr="000E3FF3">
        <w:rPr>
          <w:rFonts w:ascii="Arial" w:hAnsi="Arial" w:cs="Arial"/>
          <w:color w:val="231F20"/>
          <w:spacing w:val="-3"/>
          <w:sz w:val="22"/>
          <w:szCs w:val="22"/>
        </w:rPr>
        <w:t>t</w:t>
      </w:r>
      <w:r w:rsidRPr="000E3FF3">
        <w:rPr>
          <w:rFonts w:ascii="Arial" w:hAnsi="Arial" w:cs="Arial"/>
          <w:color w:val="231F20"/>
          <w:sz w:val="22"/>
          <w:szCs w:val="22"/>
        </w:rPr>
        <w:t>o</w:t>
      </w:r>
      <w:r w:rsidRPr="000E3FF3">
        <w:rPr>
          <w:rFonts w:ascii="Arial" w:hAnsi="Arial" w:cs="Arial"/>
          <w:color w:val="231F20"/>
          <w:spacing w:val="-3"/>
          <w:sz w:val="22"/>
          <w:szCs w:val="22"/>
        </w:rPr>
        <w:t>provid</w:t>
      </w:r>
      <w:r w:rsidRPr="000E3FF3">
        <w:rPr>
          <w:rFonts w:ascii="Arial" w:hAnsi="Arial" w:cs="Arial"/>
          <w:color w:val="231F20"/>
          <w:sz w:val="22"/>
          <w:szCs w:val="22"/>
        </w:rPr>
        <w:t>e</w:t>
      </w:r>
      <w:r w:rsidRPr="000E3FF3">
        <w:rPr>
          <w:rFonts w:ascii="Arial" w:hAnsi="Arial" w:cs="Arial"/>
          <w:color w:val="231F20"/>
          <w:spacing w:val="-3"/>
          <w:sz w:val="22"/>
          <w:szCs w:val="22"/>
        </w:rPr>
        <w:t>his</w:t>
      </w:r>
      <w:proofErr w:type="gramEnd"/>
      <w:r w:rsidRPr="000E3FF3">
        <w:rPr>
          <w:rFonts w:ascii="Arial" w:hAnsi="Arial" w:cs="Arial"/>
          <w:color w:val="231F20"/>
          <w:spacing w:val="-3"/>
          <w:sz w:val="22"/>
          <w:szCs w:val="22"/>
        </w:rPr>
        <w:t>/he</w:t>
      </w:r>
      <w:r w:rsidRPr="000E3FF3">
        <w:rPr>
          <w:rFonts w:ascii="Arial" w:hAnsi="Arial" w:cs="Arial"/>
          <w:color w:val="231F20"/>
          <w:sz w:val="22"/>
          <w:szCs w:val="22"/>
        </w:rPr>
        <w:t>r</w:t>
      </w:r>
      <w:r w:rsidRPr="000E3FF3">
        <w:rPr>
          <w:rFonts w:ascii="Arial" w:hAnsi="Arial" w:cs="Arial"/>
          <w:color w:val="231F20"/>
          <w:spacing w:val="-3"/>
          <w:sz w:val="22"/>
          <w:szCs w:val="22"/>
        </w:rPr>
        <w:t>parent</w:t>
      </w:r>
      <w:r w:rsidRPr="000E3FF3">
        <w:rPr>
          <w:rFonts w:ascii="Arial" w:hAnsi="Arial" w:cs="Arial"/>
          <w:color w:val="231F20"/>
          <w:sz w:val="22"/>
          <w:szCs w:val="22"/>
        </w:rPr>
        <w:t>s</w:t>
      </w:r>
      <w:r w:rsidRPr="000E3FF3">
        <w:rPr>
          <w:rFonts w:ascii="Arial" w:hAnsi="Arial" w:cs="Arial"/>
          <w:color w:val="231F20"/>
          <w:spacing w:val="-3"/>
          <w:sz w:val="22"/>
          <w:szCs w:val="22"/>
        </w:rPr>
        <w:t>with information</w:t>
      </w:r>
      <w:r w:rsidRPr="000E3FF3">
        <w:rPr>
          <w:rFonts w:ascii="Arial" w:hAnsi="Arial" w:cs="Arial"/>
          <w:color w:val="231F20"/>
          <w:sz w:val="22"/>
          <w:szCs w:val="22"/>
        </w:rPr>
        <w:t>.</w:t>
      </w:r>
      <w:r w:rsidR="00333A89" w:rsidRPr="000E3FF3">
        <w:rPr>
          <w:rFonts w:ascii="Arial" w:hAnsi="Arial" w:cs="Arial"/>
          <w:color w:val="231F20"/>
          <w:sz w:val="22"/>
          <w:szCs w:val="22"/>
        </w:rPr>
        <w:t xml:space="preserve"> </w:t>
      </w:r>
      <w:r w:rsidRPr="000E3FF3">
        <w:rPr>
          <w:rFonts w:ascii="Arial" w:hAnsi="Arial" w:cs="Arial"/>
          <w:color w:val="231F20"/>
          <w:spacing w:val="-3"/>
          <w:sz w:val="22"/>
          <w:szCs w:val="22"/>
        </w:rPr>
        <w:t>Thes</w:t>
      </w:r>
      <w:r w:rsidRPr="000E3FF3">
        <w:rPr>
          <w:rFonts w:ascii="Arial" w:hAnsi="Arial" w:cs="Arial"/>
          <w:color w:val="231F20"/>
          <w:sz w:val="22"/>
          <w:szCs w:val="22"/>
        </w:rPr>
        <w:t>e</w:t>
      </w:r>
      <w:r w:rsidR="00333A89" w:rsidRPr="000E3FF3">
        <w:rPr>
          <w:rFonts w:ascii="Arial" w:hAnsi="Arial" w:cs="Arial"/>
          <w:color w:val="231F20"/>
          <w:sz w:val="22"/>
          <w:szCs w:val="22"/>
        </w:rPr>
        <w:t xml:space="preserve"> </w:t>
      </w:r>
      <w:r w:rsidRPr="000E3FF3">
        <w:rPr>
          <w:rFonts w:ascii="Arial" w:hAnsi="Arial" w:cs="Arial"/>
          <w:color w:val="231F20"/>
          <w:spacing w:val="-3"/>
          <w:sz w:val="22"/>
          <w:szCs w:val="22"/>
        </w:rPr>
        <w:t>includ</w:t>
      </w:r>
      <w:r w:rsidRPr="000E3FF3">
        <w:rPr>
          <w:rFonts w:ascii="Arial" w:hAnsi="Arial" w:cs="Arial"/>
          <w:color w:val="231F20"/>
          <w:sz w:val="22"/>
          <w:szCs w:val="22"/>
        </w:rPr>
        <w:t>e</w:t>
      </w:r>
      <w:r w:rsidR="00333A89" w:rsidRPr="000E3FF3">
        <w:rPr>
          <w:rFonts w:ascii="Arial" w:hAnsi="Arial" w:cs="Arial"/>
          <w:color w:val="231F20"/>
          <w:sz w:val="22"/>
          <w:szCs w:val="22"/>
        </w:rPr>
        <w:t xml:space="preserve"> </w:t>
      </w:r>
      <w:r w:rsidRPr="000E3FF3">
        <w:rPr>
          <w:rFonts w:ascii="Arial" w:hAnsi="Arial" w:cs="Arial"/>
          <w:color w:val="231F20"/>
          <w:spacing w:val="-3"/>
          <w:sz w:val="22"/>
          <w:szCs w:val="22"/>
        </w:rPr>
        <w:t>writte</w:t>
      </w:r>
      <w:r w:rsidRPr="000E3FF3">
        <w:rPr>
          <w:rFonts w:ascii="Arial" w:hAnsi="Arial" w:cs="Arial"/>
          <w:color w:val="231F20"/>
          <w:sz w:val="22"/>
          <w:szCs w:val="22"/>
        </w:rPr>
        <w:t>n</w:t>
      </w:r>
      <w:r w:rsidR="00333A89" w:rsidRPr="000E3FF3">
        <w:rPr>
          <w:rFonts w:ascii="Arial" w:hAnsi="Arial" w:cs="Arial"/>
          <w:color w:val="231F20"/>
          <w:sz w:val="22"/>
          <w:szCs w:val="22"/>
        </w:rPr>
        <w:t xml:space="preserve"> </w:t>
      </w:r>
      <w:r w:rsidRPr="000E3FF3">
        <w:rPr>
          <w:rFonts w:ascii="Arial" w:hAnsi="Arial" w:cs="Arial"/>
          <w:color w:val="231F20"/>
          <w:spacing w:val="-3"/>
          <w:sz w:val="22"/>
          <w:szCs w:val="22"/>
        </w:rPr>
        <w:t>informatio</w:t>
      </w:r>
      <w:r w:rsidRPr="000E3FF3">
        <w:rPr>
          <w:rFonts w:ascii="Arial" w:hAnsi="Arial" w:cs="Arial"/>
          <w:color w:val="231F20"/>
          <w:sz w:val="22"/>
          <w:szCs w:val="22"/>
        </w:rPr>
        <w:t>n</w:t>
      </w:r>
      <w:r w:rsidR="00333A89" w:rsidRPr="000E3FF3">
        <w:rPr>
          <w:rFonts w:ascii="Arial" w:hAnsi="Arial" w:cs="Arial"/>
          <w:color w:val="231F20"/>
          <w:sz w:val="22"/>
          <w:szCs w:val="22"/>
        </w:rPr>
        <w:t xml:space="preserve"> </w:t>
      </w:r>
      <w:r w:rsidRPr="000E3FF3">
        <w:rPr>
          <w:rFonts w:ascii="Arial" w:hAnsi="Arial" w:cs="Arial"/>
          <w:color w:val="231F20"/>
          <w:spacing w:val="-3"/>
          <w:sz w:val="22"/>
          <w:szCs w:val="22"/>
        </w:rPr>
        <w:t>(includin</w:t>
      </w:r>
      <w:r w:rsidRPr="000E3FF3">
        <w:rPr>
          <w:rFonts w:ascii="Arial" w:hAnsi="Arial" w:cs="Arial"/>
          <w:color w:val="231F20"/>
          <w:sz w:val="22"/>
          <w:szCs w:val="22"/>
        </w:rPr>
        <w:t>g</w:t>
      </w:r>
      <w:r w:rsidR="00333A89" w:rsidRPr="000E3FF3">
        <w:rPr>
          <w:rFonts w:ascii="Arial" w:hAnsi="Arial" w:cs="Arial"/>
          <w:color w:val="231F20"/>
          <w:sz w:val="22"/>
          <w:szCs w:val="22"/>
        </w:rPr>
        <w:t xml:space="preserve"> </w:t>
      </w:r>
      <w:r w:rsidRPr="000E3FF3">
        <w:rPr>
          <w:rFonts w:ascii="Arial" w:hAnsi="Arial" w:cs="Arial"/>
          <w:color w:val="231F20"/>
          <w:spacing w:val="-3"/>
          <w:sz w:val="22"/>
          <w:szCs w:val="22"/>
        </w:rPr>
        <w:t>ou</w:t>
      </w:r>
      <w:r w:rsidRPr="000E3FF3">
        <w:rPr>
          <w:rFonts w:ascii="Arial" w:hAnsi="Arial" w:cs="Arial"/>
          <w:color w:val="231F20"/>
          <w:sz w:val="22"/>
          <w:szCs w:val="22"/>
        </w:rPr>
        <w:t>r</w:t>
      </w:r>
      <w:r w:rsidR="00333A89" w:rsidRPr="000E3FF3">
        <w:rPr>
          <w:rFonts w:ascii="Arial" w:hAnsi="Arial" w:cs="Arial"/>
          <w:color w:val="231F20"/>
          <w:sz w:val="22"/>
          <w:szCs w:val="22"/>
        </w:rPr>
        <w:t xml:space="preserve"> </w:t>
      </w:r>
      <w:r w:rsidRPr="000E3FF3">
        <w:rPr>
          <w:rFonts w:ascii="Arial" w:hAnsi="Arial" w:cs="Arial"/>
          <w:color w:val="231F20"/>
          <w:spacing w:val="-3"/>
          <w:sz w:val="22"/>
          <w:szCs w:val="22"/>
        </w:rPr>
        <w:t>parent handbook</w:t>
      </w:r>
      <w:r w:rsidR="00333A89" w:rsidRPr="000E3FF3">
        <w:rPr>
          <w:rFonts w:ascii="Arial" w:hAnsi="Arial" w:cs="Arial"/>
          <w:color w:val="231F20"/>
          <w:spacing w:val="-3"/>
          <w:sz w:val="22"/>
          <w:szCs w:val="22"/>
        </w:rPr>
        <w:t xml:space="preserve"> </w:t>
      </w:r>
      <w:r w:rsidRPr="000E3FF3">
        <w:rPr>
          <w:rFonts w:ascii="Arial" w:hAnsi="Arial" w:cs="Arial"/>
          <w:color w:val="231F20"/>
          <w:spacing w:val="-3"/>
          <w:sz w:val="22"/>
          <w:szCs w:val="22"/>
        </w:rPr>
        <w:t>an</w:t>
      </w:r>
      <w:r w:rsidRPr="000E3FF3">
        <w:rPr>
          <w:rFonts w:ascii="Arial" w:hAnsi="Arial" w:cs="Arial"/>
          <w:color w:val="231F20"/>
          <w:sz w:val="22"/>
          <w:szCs w:val="22"/>
        </w:rPr>
        <w:t>d</w:t>
      </w:r>
      <w:r w:rsidR="00333A89" w:rsidRPr="000E3FF3">
        <w:rPr>
          <w:rFonts w:ascii="Arial" w:hAnsi="Arial" w:cs="Arial"/>
          <w:color w:val="231F20"/>
          <w:sz w:val="22"/>
          <w:szCs w:val="22"/>
        </w:rPr>
        <w:t xml:space="preserve"> </w:t>
      </w:r>
      <w:r w:rsidRPr="000E3FF3">
        <w:rPr>
          <w:rFonts w:ascii="Arial" w:hAnsi="Arial" w:cs="Arial"/>
          <w:color w:val="231F20"/>
          <w:spacing w:val="-3"/>
          <w:sz w:val="22"/>
          <w:szCs w:val="22"/>
        </w:rPr>
        <w:t>policies)</w:t>
      </w:r>
      <w:proofErr w:type="gramStart"/>
      <w:r w:rsidRPr="000E3FF3">
        <w:rPr>
          <w:rFonts w:ascii="Arial" w:hAnsi="Arial" w:cs="Arial"/>
          <w:color w:val="231F20"/>
          <w:sz w:val="22"/>
          <w:szCs w:val="22"/>
        </w:rPr>
        <w:t>,</w:t>
      </w:r>
      <w:r w:rsidRPr="000E3FF3">
        <w:rPr>
          <w:rFonts w:ascii="Arial" w:hAnsi="Arial" w:cs="Arial"/>
          <w:color w:val="231F20"/>
          <w:spacing w:val="-3"/>
          <w:sz w:val="22"/>
          <w:szCs w:val="22"/>
        </w:rPr>
        <w:t>display</w:t>
      </w:r>
      <w:r w:rsidRPr="000E3FF3">
        <w:rPr>
          <w:rFonts w:ascii="Arial" w:hAnsi="Arial" w:cs="Arial"/>
          <w:color w:val="231F20"/>
          <w:sz w:val="22"/>
          <w:szCs w:val="22"/>
        </w:rPr>
        <w:t>s</w:t>
      </w:r>
      <w:proofErr w:type="gramEnd"/>
      <w:r w:rsidR="00333A89" w:rsidRPr="000E3FF3">
        <w:rPr>
          <w:rFonts w:ascii="Arial" w:hAnsi="Arial" w:cs="Arial"/>
          <w:color w:val="231F20"/>
          <w:sz w:val="22"/>
          <w:szCs w:val="22"/>
        </w:rPr>
        <w:t xml:space="preserve"> </w:t>
      </w:r>
      <w:r w:rsidRPr="000E3FF3">
        <w:rPr>
          <w:rFonts w:ascii="Arial" w:hAnsi="Arial" w:cs="Arial"/>
          <w:color w:val="231F20"/>
          <w:spacing w:val="-3"/>
          <w:sz w:val="22"/>
          <w:szCs w:val="22"/>
        </w:rPr>
        <w:t>about activitie</w:t>
      </w:r>
      <w:r w:rsidRPr="000E3FF3">
        <w:rPr>
          <w:rFonts w:ascii="Arial" w:hAnsi="Arial" w:cs="Arial"/>
          <w:color w:val="231F20"/>
          <w:sz w:val="22"/>
          <w:szCs w:val="22"/>
        </w:rPr>
        <w:t>s</w:t>
      </w:r>
      <w:r w:rsidRPr="000E3FF3">
        <w:rPr>
          <w:rFonts w:ascii="Arial" w:hAnsi="Arial" w:cs="Arial"/>
          <w:color w:val="231F20"/>
          <w:spacing w:val="-3"/>
          <w:sz w:val="22"/>
          <w:szCs w:val="22"/>
        </w:rPr>
        <w:t>availabl</w:t>
      </w:r>
      <w:r w:rsidRPr="000E3FF3">
        <w:rPr>
          <w:rFonts w:ascii="Arial" w:hAnsi="Arial" w:cs="Arial"/>
          <w:color w:val="231F20"/>
          <w:sz w:val="22"/>
          <w:szCs w:val="22"/>
        </w:rPr>
        <w:t>e</w:t>
      </w:r>
      <w:r w:rsidRPr="000E3FF3">
        <w:rPr>
          <w:rFonts w:ascii="Arial" w:hAnsi="Arial" w:cs="Arial"/>
          <w:color w:val="231F20"/>
          <w:spacing w:val="-3"/>
          <w:sz w:val="22"/>
          <w:szCs w:val="22"/>
        </w:rPr>
        <w:t>withi</w:t>
      </w:r>
      <w:r w:rsidRPr="000E3FF3">
        <w:rPr>
          <w:rFonts w:ascii="Arial" w:hAnsi="Arial" w:cs="Arial"/>
          <w:color w:val="231F20"/>
          <w:sz w:val="22"/>
          <w:szCs w:val="22"/>
        </w:rPr>
        <w:t>n</w:t>
      </w:r>
      <w:r w:rsidRPr="000E3FF3">
        <w:rPr>
          <w:rFonts w:ascii="Arial" w:hAnsi="Arial" w:cs="Arial"/>
          <w:color w:val="231F20"/>
          <w:spacing w:val="-3"/>
          <w:sz w:val="22"/>
          <w:szCs w:val="22"/>
        </w:rPr>
        <w:t>th</w:t>
      </w:r>
      <w:r w:rsidRPr="000E3FF3">
        <w:rPr>
          <w:rFonts w:ascii="Arial" w:hAnsi="Arial" w:cs="Arial"/>
          <w:color w:val="231F20"/>
          <w:sz w:val="22"/>
          <w:szCs w:val="22"/>
        </w:rPr>
        <w:t>e</w:t>
      </w:r>
      <w:r w:rsidRPr="000E3FF3">
        <w:rPr>
          <w:rFonts w:ascii="Arial" w:hAnsi="Arial" w:cs="Arial"/>
          <w:color w:val="231F20"/>
          <w:spacing w:val="-3"/>
          <w:sz w:val="22"/>
          <w:szCs w:val="22"/>
        </w:rPr>
        <w:t>setting</w:t>
      </w:r>
      <w:r w:rsidRPr="000E3FF3">
        <w:rPr>
          <w:rFonts w:ascii="Arial" w:hAnsi="Arial" w:cs="Arial"/>
          <w:color w:val="231F20"/>
          <w:sz w:val="22"/>
          <w:szCs w:val="22"/>
        </w:rPr>
        <w:t>,</w:t>
      </w:r>
      <w:r w:rsidRPr="000E3FF3">
        <w:rPr>
          <w:rFonts w:ascii="Arial" w:hAnsi="Arial" w:cs="Arial"/>
          <w:color w:val="231F20"/>
          <w:spacing w:val="-3"/>
          <w:sz w:val="22"/>
          <w:szCs w:val="22"/>
        </w:rPr>
        <w:t>informatio</w:t>
      </w:r>
      <w:r w:rsidRPr="000E3FF3">
        <w:rPr>
          <w:rFonts w:ascii="Arial" w:hAnsi="Arial" w:cs="Arial"/>
          <w:color w:val="231F20"/>
          <w:sz w:val="22"/>
          <w:szCs w:val="22"/>
        </w:rPr>
        <w:t>n</w:t>
      </w:r>
      <w:r w:rsidRPr="000E3FF3">
        <w:rPr>
          <w:rFonts w:ascii="Arial" w:hAnsi="Arial" w:cs="Arial"/>
          <w:color w:val="231F20"/>
          <w:spacing w:val="-3"/>
          <w:sz w:val="22"/>
          <w:szCs w:val="22"/>
        </w:rPr>
        <w:t>day</w:t>
      </w:r>
      <w:r w:rsidRPr="000E3FF3">
        <w:rPr>
          <w:rFonts w:ascii="Arial" w:hAnsi="Arial" w:cs="Arial"/>
          <w:color w:val="231F20"/>
          <w:sz w:val="22"/>
          <w:szCs w:val="22"/>
        </w:rPr>
        <w:t>s</w:t>
      </w:r>
      <w:r w:rsidRPr="000E3FF3">
        <w:rPr>
          <w:rFonts w:ascii="Arial" w:hAnsi="Arial" w:cs="Arial"/>
          <w:color w:val="231F20"/>
          <w:spacing w:val="-3"/>
          <w:sz w:val="22"/>
          <w:szCs w:val="22"/>
        </w:rPr>
        <w:t>an</w:t>
      </w:r>
      <w:r w:rsidRPr="000E3FF3">
        <w:rPr>
          <w:rFonts w:ascii="Arial" w:hAnsi="Arial" w:cs="Arial"/>
          <w:color w:val="231F20"/>
          <w:sz w:val="22"/>
          <w:szCs w:val="22"/>
        </w:rPr>
        <w:t>d</w:t>
      </w:r>
      <w:r w:rsidRPr="000E3FF3">
        <w:rPr>
          <w:rFonts w:ascii="Arial" w:hAnsi="Arial" w:cs="Arial"/>
          <w:color w:val="231F20"/>
          <w:spacing w:val="-3"/>
          <w:sz w:val="22"/>
          <w:szCs w:val="22"/>
        </w:rPr>
        <w:t>evening</w:t>
      </w:r>
      <w:r w:rsidRPr="000E3FF3">
        <w:rPr>
          <w:rFonts w:ascii="Arial" w:hAnsi="Arial" w:cs="Arial"/>
          <w:color w:val="231F20"/>
          <w:sz w:val="22"/>
          <w:szCs w:val="22"/>
        </w:rPr>
        <w:t>s</w:t>
      </w:r>
      <w:r w:rsidRPr="000E3FF3">
        <w:rPr>
          <w:rFonts w:ascii="Arial" w:hAnsi="Arial" w:cs="Arial"/>
          <w:color w:val="231F20"/>
          <w:spacing w:val="-3"/>
          <w:sz w:val="22"/>
          <w:szCs w:val="22"/>
        </w:rPr>
        <w:t>an</w:t>
      </w:r>
      <w:r w:rsidRPr="000E3FF3">
        <w:rPr>
          <w:rFonts w:ascii="Arial" w:hAnsi="Arial" w:cs="Arial"/>
          <w:color w:val="231F20"/>
          <w:sz w:val="22"/>
          <w:szCs w:val="22"/>
        </w:rPr>
        <w:t>d</w:t>
      </w:r>
      <w:r w:rsidRPr="000E3FF3">
        <w:rPr>
          <w:rFonts w:ascii="Arial" w:hAnsi="Arial" w:cs="Arial"/>
          <w:color w:val="231F20"/>
          <w:spacing w:val="-3"/>
          <w:sz w:val="22"/>
          <w:szCs w:val="22"/>
        </w:rPr>
        <w:t>individua</w:t>
      </w:r>
      <w:r w:rsidRPr="000E3FF3">
        <w:rPr>
          <w:rFonts w:ascii="Arial" w:hAnsi="Arial" w:cs="Arial"/>
          <w:color w:val="231F20"/>
          <w:sz w:val="22"/>
          <w:szCs w:val="22"/>
        </w:rPr>
        <w:t>l</w:t>
      </w:r>
      <w:r w:rsidRPr="000E3FF3">
        <w:rPr>
          <w:rFonts w:ascii="Arial" w:hAnsi="Arial" w:cs="Arial"/>
          <w:color w:val="231F20"/>
          <w:spacing w:val="-3"/>
          <w:sz w:val="22"/>
          <w:szCs w:val="22"/>
        </w:rPr>
        <w:t>meeting</w:t>
      </w:r>
      <w:r w:rsidRPr="000E3FF3">
        <w:rPr>
          <w:rFonts w:ascii="Arial" w:hAnsi="Arial" w:cs="Arial"/>
          <w:color w:val="231F20"/>
          <w:sz w:val="22"/>
          <w:szCs w:val="22"/>
        </w:rPr>
        <w:t>s</w:t>
      </w:r>
      <w:r w:rsidRPr="000E3FF3">
        <w:rPr>
          <w:rFonts w:ascii="Arial" w:hAnsi="Arial" w:cs="Arial"/>
          <w:color w:val="231F20"/>
          <w:spacing w:val="-3"/>
          <w:sz w:val="22"/>
          <w:szCs w:val="22"/>
        </w:rPr>
        <w:t>wit</w:t>
      </w:r>
      <w:r w:rsidRPr="000E3FF3">
        <w:rPr>
          <w:rFonts w:ascii="Arial" w:hAnsi="Arial" w:cs="Arial"/>
          <w:color w:val="231F20"/>
          <w:sz w:val="22"/>
          <w:szCs w:val="22"/>
        </w:rPr>
        <w:t>h</w:t>
      </w:r>
      <w:r w:rsidRPr="000E3FF3">
        <w:rPr>
          <w:rFonts w:ascii="Arial" w:hAnsi="Arial" w:cs="Arial"/>
          <w:color w:val="231F20"/>
          <w:spacing w:val="-3"/>
          <w:sz w:val="22"/>
          <w:szCs w:val="22"/>
        </w:rPr>
        <w:t>parents.</w:t>
      </w:r>
    </w:p>
    <w:p w:rsidR="0068599F" w:rsidRPr="000E3FF3" w:rsidRDefault="0068599F" w:rsidP="00AC030D">
      <w:pPr>
        <w:numPr>
          <w:ilvl w:val="0"/>
          <w:numId w:val="36"/>
        </w:numPr>
        <w:autoSpaceDE w:val="0"/>
        <w:autoSpaceDN w:val="0"/>
        <w:adjustRightInd w:val="0"/>
        <w:spacing w:line="360" w:lineRule="auto"/>
        <w:ind w:right="97"/>
        <w:rPr>
          <w:rFonts w:ascii="Arial" w:hAnsi="Arial" w:cs="Arial"/>
          <w:color w:val="000000"/>
          <w:sz w:val="22"/>
          <w:szCs w:val="22"/>
        </w:rPr>
      </w:pPr>
      <w:r w:rsidRPr="000E3FF3">
        <w:rPr>
          <w:rFonts w:ascii="Arial" w:hAnsi="Arial" w:cs="Arial"/>
          <w:color w:val="231F20"/>
          <w:sz w:val="22"/>
          <w:szCs w:val="22"/>
        </w:rPr>
        <w:t>During the half-term before a child is enrolled, we provide opportunities for</w:t>
      </w:r>
      <w:r w:rsidR="00333A89" w:rsidRPr="000E3FF3">
        <w:rPr>
          <w:rFonts w:ascii="Arial" w:hAnsi="Arial" w:cs="Arial"/>
          <w:color w:val="231F20"/>
          <w:sz w:val="22"/>
          <w:szCs w:val="22"/>
        </w:rPr>
        <w:t xml:space="preserve"> </w:t>
      </w:r>
      <w:r w:rsidRPr="000E3FF3">
        <w:rPr>
          <w:rFonts w:ascii="Arial" w:hAnsi="Arial" w:cs="Arial"/>
          <w:color w:val="231F20"/>
          <w:sz w:val="22"/>
          <w:szCs w:val="22"/>
        </w:rPr>
        <w:t>the child and his/her parents to</w:t>
      </w:r>
      <w:r w:rsidR="00333A89" w:rsidRPr="000E3FF3">
        <w:rPr>
          <w:rFonts w:ascii="Arial" w:hAnsi="Arial" w:cs="Arial"/>
          <w:color w:val="231F20"/>
          <w:sz w:val="22"/>
          <w:szCs w:val="22"/>
        </w:rPr>
        <w:t xml:space="preserve"> </w:t>
      </w:r>
      <w:r w:rsidRPr="000E3FF3">
        <w:rPr>
          <w:rFonts w:ascii="Arial" w:hAnsi="Arial" w:cs="Arial"/>
          <w:color w:val="231F20"/>
          <w:sz w:val="22"/>
          <w:szCs w:val="22"/>
        </w:rPr>
        <w:t>visit the setting.</w:t>
      </w:r>
    </w:p>
    <w:p w:rsidR="0068599F" w:rsidRPr="000E3FF3" w:rsidRDefault="0068599F" w:rsidP="00AC030D">
      <w:pPr>
        <w:numPr>
          <w:ilvl w:val="0"/>
          <w:numId w:val="36"/>
        </w:numPr>
        <w:autoSpaceDE w:val="0"/>
        <w:autoSpaceDN w:val="0"/>
        <w:adjustRightInd w:val="0"/>
        <w:spacing w:line="360" w:lineRule="auto"/>
        <w:ind w:right="-20"/>
        <w:rPr>
          <w:rFonts w:ascii="Arial" w:hAnsi="Arial" w:cs="Arial"/>
          <w:color w:val="000000"/>
          <w:sz w:val="22"/>
          <w:szCs w:val="22"/>
        </w:rPr>
      </w:pPr>
      <w:r w:rsidRPr="000E3FF3">
        <w:rPr>
          <w:rFonts w:ascii="Arial" w:hAnsi="Arial" w:cs="Arial"/>
          <w:color w:val="231F20"/>
          <w:spacing w:val="-4"/>
          <w:sz w:val="22"/>
          <w:szCs w:val="22"/>
        </w:rPr>
        <w:t>W</w:t>
      </w:r>
      <w:r w:rsidRPr="000E3FF3">
        <w:rPr>
          <w:rFonts w:ascii="Arial" w:hAnsi="Arial" w:cs="Arial"/>
          <w:color w:val="231F20"/>
          <w:sz w:val="22"/>
          <w:szCs w:val="22"/>
        </w:rPr>
        <w:t>e</w:t>
      </w:r>
      <w:r w:rsidR="00333A89" w:rsidRPr="000E3FF3">
        <w:rPr>
          <w:rFonts w:ascii="Arial" w:hAnsi="Arial" w:cs="Arial"/>
          <w:color w:val="231F20"/>
          <w:sz w:val="22"/>
          <w:szCs w:val="22"/>
        </w:rPr>
        <w:t xml:space="preserve"> </w:t>
      </w:r>
      <w:r w:rsidRPr="000E3FF3">
        <w:rPr>
          <w:rFonts w:ascii="Arial" w:hAnsi="Arial" w:cs="Arial"/>
          <w:color w:val="231F20"/>
          <w:sz w:val="22"/>
          <w:szCs w:val="22"/>
        </w:rPr>
        <w:t>allocate a key person to</w:t>
      </w:r>
      <w:r w:rsidR="00333A89" w:rsidRPr="000E3FF3">
        <w:rPr>
          <w:rFonts w:ascii="Arial" w:hAnsi="Arial" w:cs="Arial"/>
          <w:color w:val="231F20"/>
          <w:sz w:val="22"/>
          <w:szCs w:val="22"/>
        </w:rPr>
        <w:t xml:space="preserve"> </w:t>
      </w:r>
      <w:r w:rsidRPr="000E3FF3">
        <w:rPr>
          <w:rFonts w:ascii="Arial" w:hAnsi="Arial" w:cs="Arial"/>
          <w:color w:val="231F20"/>
          <w:sz w:val="22"/>
          <w:szCs w:val="22"/>
        </w:rPr>
        <w:t>each child and his/her family before she/he starts</w:t>
      </w:r>
      <w:r w:rsidR="00333A89" w:rsidRPr="000E3FF3">
        <w:rPr>
          <w:rFonts w:ascii="Arial" w:hAnsi="Arial" w:cs="Arial"/>
          <w:color w:val="231F20"/>
          <w:sz w:val="22"/>
          <w:szCs w:val="22"/>
        </w:rPr>
        <w:t xml:space="preserve"> </w:t>
      </w:r>
      <w:r w:rsidRPr="000E3FF3">
        <w:rPr>
          <w:rFonts w:ascii="Arial" w:hAnsi="Arial" w:cs="Arial"/>
          <w:color w:val="231F20"/>
          <w:sz w:val="22"/>
          <w:szCs w:val="22"/>
        </w:rPr>
        <w:t>to</w:t>
      </w:r>
      <w:r w:rsidR="00333A89" w:rsidRPr="000E3FF3">
        <w:rPr>
          <w:rFonts w:ascii="Arial" w:hAnsi="Arial" w:cs="Arial"/>
          <w:color w:val="231F20"/>
          <w:sz w:val="22"/>
          <w:szCs w:val="22"/>
        </w:rPr>
        <w:t xml:space="preserve"> </w:t>
      </w:r>
      <w:r w:rsidRPr="000E3FF3">
        <w:rPr>
          <w:rFonts w:ascii="Arial" w:hAnsi="Arial" w:cs="Arial"/>
          <w:color w:val="231F20"/>
          <w:sz w:val="22"/>
          <w:szCs w:val="22"/>
        </w:rPr>
        <w:t>attend; the key person welcomes and looks after</w:t>
      </w:r>
      <w:r w:rsidR="00333A89" w:rsidRPr="000E3FF3">
        <w:rPr>
          <w:rFonts w:ascii="Arial" w:hAnsi="Arial" w:cs="Arial"/>
          <w:color w:val="231F20"/>
          <w:sz w:val="22"/>
          <w:szCs w:val="22"/>
        </w:rPr>
        <w:t xml:space="preserve"> </w:t>
      </w:r>
      <w:r w:rsidRPr="000E3FF3">
        <w:rPr>
          <w:rFonts w:ascii="Arial" w:hAnsi="Arial" w:cs="Arial"/>
          <w:color w:val="231F20"/>
          <w:sz w:val="22"/>
          <w:szCs w:val="22"/>
        </w:rPr>
        <w:t>the child and his/her parents at</w:t>
      </w:r>
      <w:r w:rsidR="00333A89" w:rsidRPr="000E3FF3">
        <w:rPr>
          <w:rFonts w:ascii="Arial" w:hAnsi="Arial" w:cs="Arial"/>
          <w:color w:val="231F20"/>
          <w:sz w:val="22"/>
          <w:szCs w:val="22"/>
        </w:rPr>
        <w:t xml:space="preserve"> </w:t>
      </w:r>
      <w:r w:rsidRPr="000E3FF3">
        <w:rPr>
          <w:rFonts w:ascii="Arial" w:hAnsi="Arial" w:cs="Arial"/>
          <w:color w:val="231F20"/>
          <w:sz w:val="22"/>
          <w:szCs w:val="22"/>
        </w:rPr>
        <w:t>the child's first</w:t>
      </w:r>
      <w:r w:rsidR="00333A89" w:rsidRPr="000E3FF3">
        <w:rPr>
          <w:rFonts w:ascii="Arial" w:hAnsi="Arial" w:cs="Arial"/>
          <w:color w:val="231F20"/>
          <w:sz w:val="22"/>
          <w:szCs w:val="22"/>
        </w:rPr>
        <w:t xml:space="preserve"> </w:t>
      </w:r>
      <w:r w:rsidRPr="000E3FF3">
        <w:rPr>
          <w:rFonts w:ascii="Arial" w:hAnsi="Arial" w:cs="Arial"/>
          <w:color w:val="231F20"/>
          <w:sz w:val="22"/>
          <w:szCs w:val="22"/>
        </w:rPr>
        <w:t>session and during the settling-in process.</w:t>
      </w:r>
    </w:p>
    <w:p w:rsidR="0068599F" w:rsidRPr="000E3FF3" w:rsidRDefault="0068599F" w:rsidP="00AC030D">
      <w:pPr>
        <w:numPr>
          <w:ilvl w:val="0"/>
          <w:numId w:val="36"/>
        </w:numPr>
        <w:autoSpaceDE w:val="0"/>
        <w:autoSpaceDN w:val="0"/>
        <w:adjustRightInd w:val="0"/>
        <w:spacing w:line="360" w:lineRule="auto"/>
        <w:ind w:right="646"/>
        <w:rPr>
          <w:rFonts w:ascii="Arial" w:hAnsi="Arial" w:cs="Arial"/>
          <w:color w:val="000000"/>
          <w:sz w:val="22"/>
          <w:szCs w:val="22"/>
        </w:rPr>
      </w:pPr>
      <w:r w:rsidRPr="000E3FF3">
        <w:rPr>
          <w:rFonts w:ascii="Arial" w:hAnsi="Arial" w:cs="Arial"/>
          <w:color w:val="231F20"/>
          <w:spacing w:val="-4"/>
          <w:sz w:val="22"/>
          <w:szCs w:val="22"/>
        </w:rPr>
        <w:t>W</w:t>
      </w:r>
      <w:r w:rsidRPr="000E3FF3">
        <w:rPr>
          <w:rFonts w:ascii="Arial" w:hAnsi="Arial" w:cs="Arial"/>
          <w:color w:val="231F20"/>
          <w:sz w:val="22"/>
          <w:szCs w:val="22"/>
        </w:rPr>
        <w:t>e</w:t>
      </w:r>
      <w:r w:rsidR="00333A89" w:rsidRPr="000E3FF3">
        <w:rPr>
          <w:rFonts w:ascii="Arial" w:hAnsi="Arial" w:cs="Arial"/>
          <w:color w:val="231F20"/>
          <w:sz w:val="22"/>
          <w:szCs w:val="22"/>
        </w:rPr>
        <w:t xml:space="preserve"> </w:t>
      </w:r>
      <w:r w:rsidRPr="000E3FF3">
        <w:rPr>
          <w:rFonts w:ascii="Arial" w:hAnsi="Arial" w:cs="Arial"/>
          <w:color w:val="231F20"/>
          <w:sz w:val="22"/>
          <w:szCs w:val="22"/>
        </w:rPr>
        <w:t>use pre-start visits and the first</w:t>
      </w:r>
      <w:r w:rsidR="00333A89" w:rsidRPr="000E3FF3">
        <w:rPr>
          <w:rFonts w:ascii="Arial" w:hAnsi="Arial" w:cs="Arial"/>
          <w:color w:val="231F20"/>
          <w:sz w:val="22"/>
          <w:szCs w:val="22"/>
        </w:rPr>
        <w:t xml:space="preserve"> </w:t>
      </w:r>
      <w:r w:rsidRPr="000E3FF3">
        <w:rPr>
          <w:rFonts w:ascii="Arial" w:hAnsi="Arial" w:cs="Arial"/>
          <w:color w:val="231F20"/>
          <w:sz w:val="22"/>
          <w:szCs w:val="22"/>
        </w:rPr>
        <w:t>session at</w:t>
      </w:r>
      <w:r w:rsidR="00333A89" w:rsidRPr="000E3FF3">
        <w:rPr>
          <w:rFonts w:ascii="Arial" w:hAnsi="Arial" w:cs="Arial"/>
          <w:color w:val="231F20"/>
          <w:sz w:val="22"/>
          <w:szCs w:val="22"/>
        </w:rPr>
        <w:t xml:space="preserve"> </w:t>
      </w:r>
      <w:r w:rsidRPr="000E3FF3">
        <w:rPr>
          <w:rFonts w:ascii="Arial" w:hAnsi="Arial" w:cs="Arial"/>
          <w:color w:val="231F20"/>
          <w:sz w:val="22"/>
          <w:szCs w:val="22"/>
        </w:rPr>
        <w:t>which a child attends to</w:t>
      </w:r>
      <w:r w:rsidR="00333A89" w:rsidRPr="000E3FF3">
        <w:rPr>
          <w:rFonts w:ascii="Arial" w:hAnsi="Arial" w:cs="Arial"/>
          <w:color w:val="231F20"/>
          <w:sz w:val="22"/>
          <w:szCs w:val="22"/>
        </w:rPr>
        <w:t xml:space="preserve"> </w:t>
      </w:r>
      <w:r w:rsidRPr="000E3FF3">
        <w:rPr>
          <w:rFonts w:ascii="Arial" w:hAnsi="Arial" w:cs="Arial"/>
          <w:color w:val="231F20"/>
          <w:sz w:val="22"/>
          <w:szCs w:val="22"/>
        </w:rPr>
        <w:t>explain and complete, with his/her parents, the child's registration records.</w:t>
      </w:r>
    </w:p>
    <w:p w:rsidR="0068599F" w:rsidRPr="000E3FF3" w:rsidRDefault="0068599F" w:rsidP="00AC030D">
      <w:pPr>
        <w:numPr>
          <w:ilvl w:val="0"/>
          <w:numId w:val="36"/>
        </w:numPr>
        <w:autoSpaceDE w:val="0"/>
        <w:autoSpaceDN w:val="0"/>
        <w:adjustRightInd w:val="0"/>
        <w:spacing w:line="360" w:lineRule="auto"/>
        <w:ind w:right="664"/>
        <w:rPr>
          <w:rFonts w:ascii="Arial" w:hAnsi="Arial" w:cs="Arial"/>
          <w:color w:val="000000"/>
          <w:sz w:val="22"/>
          <w:szCs w:val="22"/>
        </w:rPr>
      </w:pPr>
      <w:r w:rsidRPr="000E3FF3">
        <w:rPr>
          <w:rFonts w:ascii="Arial" w:hAnsi="Arial" w:cs="Arial"/>
          <w:color w:val="231F20"/>
          <w:sz w:val="22"/>
          <w:szCs w:val="22"/>
        </w:rPr>
        <w:t>When a child starts</w:t>
      </w:r>
      <w:r w:rsidR="00333A89" w:rsidRPr="000E3FF3">
        <w:rPr>
          <w:rFonts w:ascii="Arial" w:hAnsi="Arial" w:cs="Arial"/>
          <w:color w:val="231F20"/>
          <w:sz w:val="22"/>
          <w:szCs w:val="22"/>
        </w:rPr>
        <w:t xml:space="preserve"> </w:t>
      </w:r>
      <w:r w:rsidRPr="000E3FF3">
        <w:rPr>
          <w:rFonts w:ascii="Arial" w:hAnsi="Arial" w:cs="Arial"/>
          <w:color w:val="231F20"/>
          <w:sz w:val="22"/>
          <w:szCs w:val="22"/>
        </w:rPr>
        <w:t>to</w:t>
      </w:r>
      <w:r w:rsidR="00333A89" w:rsidRPr="000E3FF3">
        <w:rPr>
          <w:rFonts w:ascii="Arial" w:hAnsi="Arial" w:cs="Arial"/>
          <w:color w:val="231F20"/>
          <w:sz w:val="22"/>
          <w:szCs w:val="22"/>
        </w:rPr>
        <w:t xml:space="preserve"> </w:t>
      </w:r>
      <w:r w:rsidRPr="000E3FF3">
        <w:rPr>
          <w:rFonts w:ascii="Arial" w:hAnsi="Arial" w:cs="Arial"/>
          <w:color w:val="231F20"/>
          <w:sz w:val="22"/>
          <w:szCs w:val="22"/>
        </w:rPr>
        <w:t>attend, we explain the process of</w:t>
      </w:r>
      <w:r w:rsidR="00333A89" w:rsidRPr="000E3FF3">
        <w:rPr>
          <w:rFonts w:ascii="Arial" w:hAnsi="Arial" w:cs="Arial"/>
          <w:color w:val="231F20"/>
          <w:sz w:val="22"/>
          <w:szCs w:val="22"/>
        </w:rPr>
        <w:t xml:space="preserve"> </w:t>
      </w:r>
      <w:r w:rsidRPr="000E3FF3">
        <w:rPr>
          <w:rFonts w:ascii="Arial" w:hAnsi="Arial" w:cs="Arial"/>
          <w:color w:val="231F20"/>
          <w:sz w:val="22"/>
          <w:szCs w:val="22"/>
        </w:rPr>
        <w:t>settling-in with his/her parents and jointly decide on the best way to</w:t>
      </w:r>
      <w:r w:rsidR="00333A89" w:rsidRPr="000E3FF3">
        <w:rPr>
          <w:rFonts w:ascii="Arial" w:hAnsi="Arial" w:cs="Arial"/>
          <w:color w:val="231F20"/>
          <w:sz w:val="22"/>
          <w:szCs w:val="22"/>
        </w:rPr>
        <w:t xml:space="preserve"> </w:t>
      </w:r>
      <w:r w:rsidRPr="000E3FF3">
        <w:rPr>
          <w:rFonts w:ascii="Arial" w:hAnsi="Arial" w:cs="Arial"/>
          <w:color w:val="231F20"/>
          <w:sz w:val="22"/>
          <w:szCs w:val="22"/>
        </w:rPr>
        <w:t>help the child to</w:t>
      </w:r>
      <w:r w:rsidR="00333A89" w:rsidRPr="000E3FF3">
        <w:rPr>
          <w:rFonts w:ascii="Arial" w:hAnsi="Arial" w:cs="Arial"/>
          <w:color w:val="231F20"/>
          <w:sz w:val="22"/>
          <w:szCs w:val="22"/>
        </w:rPr>
        <w:t xml:space="preserve"> </w:t>
      </w:r>
      <w:r w:rsidRPr="000E3FF3">
        <w:rPr>
          <w:rFonts w:ascii="Arial" w:hAnsi="Arial" w:cs="Arial"/>
          <w:color w:val="231F20"/>
          <w:sz w:val="22"/>
          <w:szCs w:val="22"/>
        </w:rPr>
        <w:t>settle into the setting.</w:t>
      </w:r>
    </w:p>
    <w:p w:rsidR="0068599F" w:rsidRPr="000E3FF3" w:rsidRDefault="0068599F" w:rsidP="00AC030D">
      <w:pPr>
        <w:numPr>
          <w:ilvl w:val="0"/>
          <w:numId w:val="36"/>
        </w:numPr>
        <w:autoSpaceDE w:val="0"/>
        <w:autoSpaceDN w:val="0"/>
        <w:adjustRightInd w:val="0"/>
        <w:spacing w:line="360" w:lineRule="auto"/>
        <w:ind w:right="199"/>
        <w:rPr>
          <w:rFonts w:ascii="Arial" w:hAnsi="Arial" w:cs="Arial"/>
          <w:color w:val="000000"/>
          <w:sz w:val="22"/>
          <w:szCs w:val="22"/>
        </w:rPr>
      </w:pPr>
      <w:r w:rsidRPr="000E3FF3">
        <w:rPr>
          <w:rFonts w:ascii="Arial" w:hAnsi="Arial" w:cs="Arial"/>
          <w:color w:val="231F20"/>
          <w:spacing w:val="-4"/>
          <w:sz w:val="22"/>
          <w:szCs w:val="22"/>
        </w:rPr>
        <w:lastRenderedPageBreak/>
        <w:t>W</w:t>
      </w:r>
      <w:r w:rsidRPr="000E3FF3">
        <w:rPr>
          <w:rFonts w:ascii="Arial" w:hAnsi="Arial" w:cs="Arial"/>
          <w:color w:val="231F20"/>
          <w:sz w:val="22"/>
          <w:szCs w:val="22"/>
        </w:rPr>
        <w:t>e</w:t>
      </w:r>
      <w:r w:rsidR="00333A89" w:rsidRPr="000E3FF3">
        <w:rPr>
          <w:rFonts w:ascii="Arial" w:hAnsi="Arial" w:cs="Arial"/>
          <w:color w:val="231F20"/>
          <w:sz w:val="22"/>
          <w:szCs w:val="22"/>
        </w:rPr>
        <w:t xml:space="preserve"> </w:t>
      </w:r>
      <w:r w:rsidRPr="000E3FF3">
        <w:rPr>
          <w:rFonts w:ascii="Arial" w:hAnsi="Arial" w:cs="Arial"/>
          <w:color w:val="231F20"/>
          <w:sz w:val="22"/>
          <w:szCs w:val="22"/>
        </w:rPr>
        <w:t>have an expectation that</w:t>
      </w:r>
      <w:r w:rsidR="00333A89" w:rsidRPr="000E3FF3">
        <w:rPr>
          <w:rFonts w:ascii="Arial" w:hAnsi="Arial" w:cs="Arial"/>
          <w:color w:val="231F20"/>
          <w:sz w:val="22"/>
          <w:szCs w:val="22"/>
        </w:rPr>
        <w:t xml:space="preserve"> </w:t>
      </w:r>
      <w:r w:rsidRPr="000E3FF3">
        <w:rPr>
          <w:rFonts w:ascii="Arial" w:hAnsi="Arial" w:cs="Arial"/>
          <w:color w:val="231F20"/>
          <w:sz w:val="22"/>
          <w:szCs w:val="22"/>
        </w:rPr>
        <w:t>the parent, carer or close relative, will stay</w:t>
      </w:r>
      <w:r w:rsidR="00333A89" w:rsidRPr="000E3FF3">
        <w:rPr>
          <w:rFonts w:ascii="Arial" w:hAnsi="Arial" w:cs="Arial"/>
          <w:color w:val="231F20"/>
          <w:sz w:val="22"/>
          <w:szCs w:val="22"/>
        </w:rPr>
        <w:t xml:space="preserve"> </w:t>
      </w:r>
      <w:r w:rsidRPr="000E3FF3">
        <w:rPr>
          <w:rFonts w:ascii="Arial" w:hAnsi="Arial" w:cs="Arial"/>
          <w:color w:val="231F20"/>
          <w:sz w:val="22"/>
          <w:szCs w:val="22"/>
        </w:rPr>
        <w:t>for</w:t>
      </w:r>
      <w:r w:rsidR="00333A89" w:rsidRPr="000E3FF3">
        <w:rPr>
          <w:rFonts w:ascii="Arial" w:hAnsi="Arial" w:cs="Arial"/>
          <w:color w:val="231F20"/>
          <w:sz w:val="22"/>
          <w:szCs w:val="22"/>
        </w:rPr>
        <w:t xml:space="preserve"> </w:t>
      </w:r>
      <w:r w:rsidRPr="000E3FF3">
        <w:rPr>
          <w:rFonts w:ascii="Arial" w:hAnsi="Arial" w:cs="Arial"/>
          <w:color w:val="231F20"/>
          <w:sz w:val="22"/>
          <w:szCs w:val="22"/>
        </w:rPr>
        <w:t>most</w:t>
      </w:r>
      <w:r w:rsidR="00333A89" w:rsidRPr="000E3FF3">
        <w:rPr>
          <w:rFonts w:ascii="Arial" w:hAnsi="Arial" w:cs="Arial"/>
          <w:color w:val="231F20"/>
          <w:sz w:val="22"/>
          <w:szCs w:val="22"/>
        </w:rPr>
        <w:t xml:space="preserve"> </w:t>
      </w:r>
      <w:r w:rsidRPr="000E3FF3">
        <w:rPr>
          <w:rFonts w:ascii="Arial" w:hAnsi="Arial" w:cs="Arial"/>
          <w:color w:val="231F20"/>
          <w:sz w:val="22"/>
          <w:szCs w:val="22"/>
        </w:rPr>
        <w:t>of</w:t>
      </w:r>
      <w:r w:rsidR="00333A89" w:rsidRPr="000E3FF3">
        <w:rPr>
          <w:rFonts w:ascii="Arial" w:hAnsi="Arial" w:cs="Arial"/>
          <w:color w:val="231F20"/>
          <w:sz w:val="22"/>
          <w:szCs w:val="22"/>
        </w:rPr>
        <w:t xml:space="preserve"> </w:t>
      </w:r>
      <w:r w:rsidRPr="000E3FF3">
        <w:rPr>
          <w:rFonts w:ascii="Arial" w:hAnsi="Arial" w:cs="Arial"/>
          <w:color w:val="231F20"/>
          <w:sz w:val="22"/>
          <w:szCs w:val="22"/>
        </w:rPr>
        <w:t>the session during the first</w:t>
      </w:r>
      <w:r w:rsidR="00333A89" w:rsidRPr="000E3FF3">
        <w:rPr>
          <w:rFonts w:ascii="Arial" w:hAnsi="Arial" w:cs="Arial"/>
          <w:color w:val="231F20"/>
          <w:sz w:val="22"/>
          <w:szCs w:val="22"/>
        </w:rPr>
        <w:t xml:space="preserve"> </w:t>
      </w:r>
      <w:r w:rsidRPr="000E3FF3">
        <w:rPr>
          <w:rFonts w:ascii="Arial" w:hAnsi="Arial" w:cs="Arial"/>
          <w:color w:val="231F20"/>
          <w:sz w:val="22"/>
          <w:szCs w:val="22"/>
        </w:rPr>
        <w:t>week, gradually taking time away from their child, increasing this as and when the child is able to</w:t>
      </w:r>
      <w:r w:rsidR="00333A89" w:rsidRPr="000E3FF3">
        <w:rPr>
          <w:rFonts w:ascii="Arial" w:hAnsi="Arial" w:cs="Arial"/>
          <w:color w:val="231F20"/>
          <w:sz w:val="22"/>
          <w:szCs w:val="22"/>
        </w:rPr>
        <w:t xml:space="preserve"> </w:t>
      </w:r>
      <w:r w:rsidRPr="000E3FF3">
        <w:rPr>
          <w:rFonts w:ascii="Arial" w:hAnsi="Arial" w:cs="Arial"/>
          <w:color w:val="231F20"/>
          <w:sz w:val="22"/>
          <w:szCs w:val="22"/>
        </w:rPr>
        <w:t>cope.</w:t>
      </w:r>
    </w:p>
    <w:p w:rsidR="0068599F" w:rsidRPr="000E3FF3" w:rsidRDefault="0068599F" w:rsidP="00AC030D">
      <w:pPr>
        <w:numPr>
          <w:ilvl w:val="0"/>
          <w:numId w:val="36"/>
        </w:numPr>
        <w:autoSpaceDE w:val="0"/>
        <w:autoSpaceDN w:val="0"/>
        <w:adjustRightInd w:val="0"/>
        <w:spacing w:line="360" w:lineRule="auto"/>
        <w:ind w:right="75"/>
        <w:rPr>
          <w:rFonts w:ascii="Arial" w:hAnsi="Arial" w:cs="Arial"/>
          <w:color w:val="000000"/>
          <w:sz w:val="22"/>
          <w:szCs w:val="22"/>
        </w:rPr>
      </w:pPr>
      <w:r w:rsidRPr="000E3FF3">
        <w:rPr>
          <w:rFonts w:ascii="Arial" w:hAnsi="Arial" w:cs="Arial"/>
          <w:color w:val="231F20"/>
          <w:spacing w:val="-18"/>
          <w:sz w:val="22"/>
          <w:szCs w:val="22"/>
        </w:rPr>
        <w:t>Y</w:t>
      </w:r>
      <w:r w:rsidRPr="000E3FF3">
        <w:rPr>
          <w:rFonts w:ascii="Arial" w:hAnsi="Arial" w:cs="Arial"/>
          <w:color w:val="231F20"/>
          <w:sz w:val="22"/>
          <w:szCs w:val="22"/>
        </w:rPr>
        <w:t>ounger</w:t>
      </w:r>
      <w:r w:rsidR="00333A89" w:rsidRPr="000E3FF3">
        <w:rPr>
          <w:rFonts w:ascii="Arial" w:hAnsi="Arial" w:cs="Arial"/>
          <w:color w:val="231F20"/>
          <w:sz w:val="22"/>
          <w:szCs w:val="22"/>
        </w:rPr>
        <w:t xml:space="preserve"> </w:t>
      </w:r>
      <w:r w:rsidRPr="000E3FF3">
        <w:rPr>
          <w:rFonts w:ascii="Arial" w:hAnsi="Arial" w:cs="Arial"/>
          <w:color w:val="231F20"/>
          <w:sz w:val="22"/>
          <w:szCs w:val="22"/>
        </w:rPr>
        <w:t>children will take longer to</w:t>
      </w:r>
      <w:r w:rsidR="00333A89" w:rsidRPr="000E3FF3">
        <w:rPr>
          <w:rFonts w:ascii="Arial" w:hAnsi="Arial" w:cs="Arial"/>
          <w:color w:val="231F20"/>
          <w:sz w:val="22"/>
          <w:szCs w:val="22"/>
        </w:rPr>
        <w:t xml:space="preserve"> </w:t>
      </w:r>
      <w:r w:rsidRPr="000E3FF3">
        <w:rPr>
          <w:rFonts w:ascii="Arial" w:hAnsi="Arial" w:cs="Arial"/>
          <w:color w:val="231F20"/>
          <w:sz w:val="22"/>
          <w:szCs w:val="22"/>
        </w:rPr>
        <w:t>settle in, as will children who have not previously spent time away from home. Children who have had a period of</w:t>
      </w:r>
      <w:r w:rsidR="00333A89" w:rsidRPr="000E3FF3">
        <w:rPr>
          <w:rFonts w:ascii="Arial" w:hAnsi="Arial" w:cs="Arial"/>
          <w:color w:val="231F20"/>
          <w:sz w:val="22"/>
          <w:szCs w:val="22"/>
        </w:rPr>
        <w:t xml:space="preserve"> </w:t>
      </w:r>
      <w:r w:rsidRPr="000E3FF3">
        <w:rPr>
          <w:rFonts w:ascii="Arial" w:hAnsi="Arial" w:cs="Arial"/>
          <w:color w:val="231F20"/>
          <w:sz w:val="22"/>
          <w:szCs w:val="22"/>
        </w:rPr>
        <w:t>absence may also need their parent to</w:t>
      </w:r>
      <w:r w:rsidR="00333A89" w:rsidRPr="000E3FF3">
        <w:rPr>
          <w:rFonts w:ascii="Arial" w:hAnsi="Arial" w:cs="Arial"/>
          <w:color w:val="231F20"/>
          <w:sz w:val="22"/>
          <w:szCs w:val="22"/>
        </w:rPr>
        <w:t xml:space="preserve"> </w:t>
      </w:r>
      <w:r w:rsidRPr="000E3FF3">
        <w:rPr>
          <w:rFonts w:ascii="Arial" w:hAnsi="Arial" w:cs="Arial"/>
          <w:color w:val="231F20"/>
          <w:sz w:val="22"/>
          <w:szCs w:val="22"/>
        </w:rPr>
        <w:t>be on hand tore- settle them.</w:t>
      </w:r>
    </w:p>
    <w:p w:rsidR="0068599F" w:rsidRPr="000E3FF3" w:rsidRDefault="0068599F" w:rsidP="00AC030D">
      <w:pPr>
        <w:numPr>
          <w:ilvl w:val="0"/>
          <w:numId w:val="36"/>
        </w:numPr>
        <w:autoSpaceDE w:val="0"/>
        <w:autoSpaceDN w:val="0"/>
        <w:adjustRightInd w:val="0"/>
        <w:spacing w:line="360" w:lineRule="auto"/>
        <w:ind w:right="109"/>
        <w:rPr>
          <w:rFonts w:ascii="Arial" w:hAnsi="Arial" w:cs="Arial"/>
          <w:color w:val="000000"/>
          <w:sz w:val="22"/>
          <w:szCs w:val="22"/>
        </w:rPr>
      </w:pPr>
      <w:r w:rsidRPr="000E3FF3">
        <w:rPr>
          <w:rFonts w:ascii="Arial" w:hAnsi="Arial" w:cs="Arial"/>
          <w:color w:val="231F20"/>
          <w:spacing w:val="-4"/>
          <w:sz w:val="22"/>
          <w:szCs w:val="22"/>
        </w:rPr>
        <w:t>W</w:t>
      </w:r>
      <w:r w:rsidRPr="000E3FF3">
        <w:rPr>
          <w:rFonts w:ascii="Arial" w:hAnsi="Arial" w:cs="Arial"/>
          <w:color w:val="231F20"/>
          <w:sz w:val="22"/>
          <w:szCs w:val="22"/>
        </w:rPr>
        <w:t>e</w:t>
      </w:r>
      <w:r w:rsidR="00333A89" w:rsidRPr="000E3FF3">
        <w:rPr>
          <w:rFonts w:ascii="Arial" w:hAnsi="Arial" w:cs="Arial"/>
          <w:color w:val="231F20"/>
          <w:sz w:val="22"/>
          <w:szCs w:val="22"/>
        </w:rPr>
        <w:t xml:space="preserve"> </w:t>
      </w:r>
      <w:r w:rsidRPr="000E3FF3">
        <w:rPr>
          <w:rFonts w:ascii="Arial" w:hAnsi="Arial" w:cs="Arial"/>
          <w:color w:val="231F20"/>
          <w:sz w:val="22"/>
          <w:szCs w:val="22"/>
        </w:rPr>
        <w:t>judge a child to</w:t>
      </w:r>
      <w:r w:rsidR="00333A89" w:rsidRPr="000E3FF3">
        <w:rPr>
          <w:rFonts w:ascii="Arial" w:hAnsi="Arial" w:cs="Arial"/>
          <w:color w:val="231F20"/>
          <w:sz w:val="22"/>
          <w:szCs w:val="22"/>
        </w:rPr>
        <w:t xml:space="preserve"> </w:t>
      </w:r>
      <w:r w:rsidRPr="000E3FF3">
        <w:rPr>
          <w:rFonts w:ascii="Arial" w:hAnsi="Arial" w:cs="Arial"/>
          <w:color w:val="231F20"/>
          <w:sz w:val="22"/>
          <w:szCs w:val="22"/>
        </w:rPr>
        <w:t>be settled when they have formed a relationship with their key person; for</w:t>
      </w:r>
      <w:r w:rsidR="00333A89" w:rsidRPr="000E3FF3">
        <w:rPr>
          <w:rFonts w:ascii="Arial" w:hAnsi="Arial" w:cs="Arial"/>
          <w:color w:val="231F20"/>
          <w:sz w:val="22"/>
          <w:szCs w:val="22"/>
        </w:rPr>
        <w:t xml:space="preserve"> </w:t>
      </w:r>
      <w:r w:rsidRPr="000E3FF3">
        <w:rPr>
          <w:rFonts w:ascii="Arial" w:hAnsi="Arial" w:cs="Arial"/>
          <w:color w:val="231F20"/>
          <w:sz w:val="22"/>
          <w:szCs w:val="22"/>
        </w:rPr>
        <w:t>example, the child looks for</w:t>
      </w:r>
      <w:r w:rsidR="00333A89" w:rsidRPr="000E3FF3">
        <w:rPr>
          <w:rFonts w:ascii="Arial" w:hAnsi="Arial" w:cs="Arial"/>
          <w:color w:val="231F20"/>
          <w:sz w:val="22"/>
          <w:szCs w:val="22"/>
        </w:rPr>
        <w:t xml:space="preserve"> </w:t>
      </w:r>
      <w:r w:rsidRPr="000E3FF3">
        <w:rPr>
          <w:rFonts w:ascii="Arial" w:hAnsi="Arial" w:cs="Arial"/>
          <w:color w:val="231F20"/>
          <w:sz w:val="22"/>
          <w:szCs w:val="22"/>
        </w:rPr>
        <w:t>the key person when he/she arrives, goes to</w:t>
      </w:r>
      <w:r w:rsidR="00333A89" w:rsidRPr="000E3FF3">
        <w:rPr>
          <w:rFonts w:ascii="Arial" w:hAnsi="Arial" w:cs="Arial"/>
          <w:color w:val="231F20"/>
          <w:sz w:val="22"/>
          <w:szCs w:val="22"/>
        </w:rPr>
        <w:t xml:space="preserve"> </w:t>
      </w:r>
      <w:r w:rsidRPr="000E3FF3">
        <w:rPr>
          <w:rFonts w:ascii="Arial" w:hAnsi="Arial" w:cs="Arial"/>
          <w:color w:val="231F20"/>
          <w:sz w:val="22"/>
          <w:szCs w:val="22"/>
        </w:rPr>
        <w:t>them for</w:t>
      </w:r>
      <w:r w:rsidR="00333A89" w:rsidRPr="000E3FF3">
        <w:rPr>
          <w:rFonts w:ascii="Arial" w:hAnsi="Arial" w:cs="Arial"/>
          <w:color w:val="231F20"/>
          <w:sz w:val="22"/>
          <w:szCs w:val="22"/>
        </w:rPr>
        <w:t xml:space="preserve"> </w:t>
      </w:r>
      <w:r w:rsidRPr="000E3FF3">
        <w:rPr>
          <w:rFonts w:ascii="Arial" w:hAnsi="Arial" w:cs="Arial"/>
          <w:color w:val="231F20"/>
          <w:sz w:val="22"/>
          <w:szCs w:val="22"/>
        </w:rPr>
        <w:t>comfort,</w:t>
      </w:r>
      <w:r w:rsidR="00333A89" w:rsidRPr="000E3FF3">
        <w:rPr>
          <w:rFonts w:ascii="Arial" w:hAnsi="Arial" w:cs="Arial"/>
          <w:color w:val="231F20"/>
          <w:sz w:val="22"/>
          <w:szCs w:val="22"/>
        </w:rPr>
        <w:t xml:space="preserve"> </w:t>
      </w:r>
      <w:r w:rsidRPr="000E3FF3">
        <w:rPr>
          <w:rFonts w:ascii="Arial" w:hAnsi="Arial" w:cs="Arial"/>
          <w:color w:val="231F20"/>
          <w:sz w:val="22"/>
          <w:szCs w:val="22"/>
        </w:rPr>
        <w:t>and seems pleased to be with them.</w:t>
      </w:r>
      <w:r w:rsidR="00333A89" w:rsidRPr="000E3FF3">
        <w:rPr>
          <w:rFonts w:ascii="Arial" w:hAnsi="Arial" w:cs="Arial"/>
          <w:color w:val="231F20"/>
          <w:sz w:val="22"/>
          <w:szCs w:val="22"/>
        </w:rPr>
        <w:t xml:space="preserve"> </w:t>
      </w:r>
      <w:r w:rsidRPr="000E3FF3">
        <w:rPr>
          <w:rFonts w:ascii="Arial" w:hAnsi="Arial" w:cs="Arial"/>
          <w:color w:val="231F20"/>
          <w:sz w:val="22"/>
          <w:szCs w:val="22"/>
        </w:rPr>
        <w:t>The child is also familiar with where things are and is pleased to</w:t>
      </w:r>
      <w:r w:rsidR="00333A89" w:rsidRPr="000E3FF3">
        <w:rPr>
          <w:rFonts w:ascii="Arial" w:hAnsi="Arial" w:cs="Arial"/>
          <w:color w:val="231F20"/>
          <w:sz w:val="22"/>
          <w:szCs w:val="22"/>
        </w:rPr>
        <w:t xml:space="preserve"> </w:t>
      </w:r>
      <w:r w:rsidRPr="000E3FF3">
        <w:rPr>
          <w:rFonts w:ascii="Arial" w:hAnsi="Arial" w:cs="Arial"/>
          <w:color w:val="231F20"/>
          <w:sz w:val="22"/>
          <w:szCs w:val="22"/>
        </w:rPr>
        <w:t>see other children and participate in activities.</w:t>
      </w:r>
    </w:p>
    <w:p w:rsidR="0068599F" w:rsidRPr="000E3FF3" w:rsidRDefault="0068599F" w:rsidP="00AC030D">
      <w:pPr>
        <w:numPr>
          <w:ilvl w:val="0"/>
          <w:numId w:val="36"/>
        </w:numPr>
        <w:autoSpaceDE w:val="0"/>
        <w:autoSpaceDN w:val="0"/>
        <w:adjustRightInd w:val="0"/>
        <w:spacing w:line="360" w:lineRule="auto"/>
        <w:ind w:right="452"/>
        <w:rPr>
          <w:rFonts w:ascii="Arial" w:hAnsi="Arial" w:cs="Arial"/>
          <w:color w:val="000000"/>
          <w:sz w:val="22"/>
          <w:szCs w:val="22"/>
        </w:rPr>
      </w:pPr>
      <w:r w:rsidRPr="000E3FF3">
        <w:rPr>
          <w:rFonts w:ascii="Arial" w:hAnsi="Arial" w:cs="Arial"/>
          <w:color w:val="231F20"/>
          <w:sz w:val="22"/>
          <w:szCs w:val="22"/>
        </w:rPr>
        <w:t>When parents leave, we ask them to</w:t>
      </w:r>
      <w:r w:rsidR="00333A89" w:rsidRPr="000E3FF3">
        <w:rPr>
          <w:rFonts w:ascii="Arial" w:hAnsi="Arial" w:cs="Arial"/>
          <w:color w:val="231F20"/>
          <w:sz w:val="22"/>
          <w:szCs w:val="22"/>
        </w:rPr>
        <w:t xml:space="preserve"> </w:t>
      </w:r>
      <w:r w:rsidRPr="000E3FF3">
        <w:rPr>
          <w:rFonts w:ascii="Arial" w:hAnsi="Arial" w:cs="Arial"/>
          <w:color w:val="231F20"/>
          <w:sz w:val="22"/>
          <w:szCs w:val="22"/>
        </w:rPr>
        <w:t>say goodbye to</w:t>
      </w:r>
      <w:r w:rsidR="00333A89" w:rsidRPr="000E3FF3">
        <w:rPr>
          <w:rFonts w:ascii="Arial" w:hAnsi="Arial" w:cs="Arial"/>
          <w:color w:val="231F20"/>
          <w:sz w:val="22"/>
          <w:szCs w:val="22"/>
        </w:rPr>
        <w:t xml:space="preserve"> </w:t>
      </w:r>
      <w:r w:rsidRPr="000E3FF3">
        <w:rPr>
          <w:rFonts w:ascii="Arial" w:hAnsi="Arial" w:cs="Arial"/>
          <w:color w:val="231F20"/>
          <w:sz w:val="22"/>
          <w:szCs w:val="22"/>
        </w:rPr>
        <w:t>their child and explain that</w:t>
      </w:r>
      <w:r w:rsidR="00333A89" w:rsidRPr="000E3FF3">
        <w:rPr>
          <w:rFonts w:ascii="Arial" w:hAnsi="Arial" w:cs="Arial"/>
          <w:color w:val="231F20"/>
          <w:sz w:val="22"/>
          <w:szCs w:val="22"/>
        </w:rPr>
        <w:t xml:space="preserve"> </w:t>
      </w:r>
      <w:r w:rsidRPr="000E3FF3">
        <w:rPr>
          <w:rFonts w:ascii="Arial" w:hAnsi="Arial" w:cs="Arial"/>
          <w:color w:val="231F20"/>
          <w:sz w:val="22"/>
          <w:szCs w:val="22"/>
        </w:rPr>
        <w:t>they will be coming back, and when.</w:t>
      </w:r>
    </w:p>
    <w:p w:rsidR="0068599F" w:rsidRPr="000E3FF3" w:rsidRDefault="0068599F" w:rsidP="00AC030D">
      <w:pPr>
        <w:numPr>
          <w:ilvl w:val="0"/>
          <w:numId w:val="36"/>
        </w:numPr>
        <w:autoSpaceDE w:val="0"/>
        <w:autoSpaceDN w:val="0"/>
        <w:adjustRightInd w:val="0"/>
        <w:spacing w:line="360" w:lineRule="auto"/>
        <w:ind w:right="-20"/>
        <w:rPr>
          <w:rFonts w:ascii="Arial" w:hAnsi="Arial" w:cs="Arial"/>
          <w:color w:val="000000"/>
          <w:sz w:val="22"/>
          <w:szCs w:val="22"/>
        </w:rPr>
      </w:pPr>
      <w:r w:rsidRPr="000E3FF3">
        <w:rPr>
          <w:rFonts w:ascii="Arial" w:hAnsi="Arial" w:cs="Arial"/>
          <w:color w:val="231F20"/>
          <w:spacing w:val="-4"/>
          <w:sz w:val="22"/>
          <w:szCs w:val="22"/>
        </w:rPr>
        <w:t>W</w:t>
      </w:r>
      <w:r w:rsidRPr="000E3FF3">
        <w:rPr>
          <w:rFonts w:ascii="Arial" w:hAnsi="Arial" w:cs="Arial"/>
          <w:color w:val="231F20"/>
          <w:sz w:val="22"/>
          <w:szCs w:val="22"/>
        </w:rPr>
        <w:t>e</w:t>
      </w:r>
      <w:r w:rsidR="00333A89" w:rsidRPr="000E3FF3">
        <w:rPr>
          <w:rFonts w:ascii="Arial" w:hAnsi="Arial" w:cs="Arial"/>
          <w:color w:val="231F20"/>
          <w:sz w:val="22"/>
          <w:szCs w:val="22"/>
        </w:rPr>
        <w:t xml:space="preserve"> </w:t>
      </w:r>
      <w:r w:rsidRPr="000E3FF3">
        <w:rPr>
          <w:rFonts w:ascii="Arial" w:hAnsi="Arial" w:cs="Arial"/>
          <w:color w:val="231F20"/>
          <w:sz w:val="22"/>
          <w:szCs w:val="22"/>
        </w:rPr>
        <w:t>recognise that</w:t>
      </w:r>
      <w:r w:rsidR="00333A89" w:rsidRPr="000E3FF3">
        <w:rPr>
          <w:rFonts w:ascii="Arial" w:hAnsi="Arial" w:cs="Arial"/>
          <w:color w:val="231F20"/>
          <w:sz w:val="22"/>
          <w:szCs w:val="22"/>
        </w:rPr>
        <w:t xml:space="preserve"> </w:t>
      </w:r>
      <w:r w:rsidRPr="000E3FF3">
        <w:rPr>
          <w:rFonts w:ascii="Arial" w:hAnsi="Arial" w:cs="Arial"/>
          <w:color w:val="231F20"/>
          <w:sz w:val="22"/>
          <w:szCs w:val="22"/>
        </w:rPr>
        <w:t>some children will settle more readily than others, but that</w:t>
      </w:r>
      <w:r w:rsidR="00333A89" w:rsidRPr="000E3FF3">
        <w:rPr>
          <w:rFonts w:ascii="Arial" w:hAnsi="Arial" w:cs="Arial"/>
          <w:color w:val="231F20"/>
          <w:sz w:val="22"/>
          <w:szCs w:val="22"/>
        </w:rPr>
        <w:t xml:space="preserve"> </w:t>
      </w:r>
      <w:r w:rsidRPr="000E3FF3">
        <w:rPr>
          <w:rFonts w:ascii="Arial" w:hAnsi="Arial" w:cs="Arial"/>
          <w:color w:val="231F20"/>
          <w:sz w:val="22"/>
          <w:szCs w:val="22"/>
        </w:rPr>
        <w:t xml:space="preserve">some children who appear </w:t>
      </w:r>
      <w:r w:rsidRPr="000E3FF3">
        <w:rPr>
          <w:rFonts w:ascii="Arial" w:hAnsi="Arial" w:cs="Arial"/>
          <w:color w:val="000000"/>
          <w:sz w:val="22"/>
          <w:szCs w:val="22"/>
        </w:rPr>
        <w:t>to settle rapidly are not ready to be left. We expect that the parent will honour the commitment to stay for at least the first week, or possibly longer, until their child can stay happily without them.</w:t>
      </w:r>
    </w:p>
    <w:p w:rsidR="0068599F" w:rsidRPr="000E3FF3" w:rsidRDefault="0068599F" w:rsidP="00AC030D">
      <w:pPr>
        <w:numPr>
          <w:ilvl w:val="0"/>
          <w:numId w:val="36"/>
        </w:numPr>
        <w:autoSpaceDE w:val="0"/>
        <w:autoSpaceDN w:val="0"/>
        <w:adjustRightInd w:val="0"/>
        <w:spacing w:line="360" w:lineRule="auto"/>
        <w:ind w:right="-20"/>
        <w:rPr>
          <w:rFonts w:ascii="Arial" w:hAnsi="Arial" w:cs="Arial"/>
          <w:color w:val="000000"/>
          <w:sz w:val="22"/>
          <w:szCs w:val="22"/>
        </w:rPr>
      </w:pPr>
      <w:r w:rsidRPr="000E3FF3">
        <w:rPr>
          <w:rFonts w:ascii="Arial" w:hAnsi="Arial" w:cs="Arial"/>
          <w:color w:val="000000"/>
          <w:sz w:val="22"/>
          <w:szCs w:val="22"/>
        </w:rPr>
        <w:t>We do not believe that leaving a child to cry will help them to settle any quicker. We believe that a child's distress will prevent them from learning and gaining the best from the setting.</w:t>
      </w:r>
    </w:p>
    <w:p w:rsidR="0068599F" w:rsidRPr="000E3FF3" w:rsidRDefault="0068599F" w:rsidP="0068599F">
      <w:pPr>
        <w:autoSpaceDE w:val="0"/>
        <w:autoSpaceDN w:val="0"/>
        <w:adjustRightInd w:val="0"/>
        <w:spacing w:line="360" w:lineRule="auto"/>
        <w:ind w:right="-20"/>
        <w:rPr>
          <w:rFonts w:ascii="Arial" w:hAnsi="Arial" w:cs="Arial"/>
          <w:color w:val="000000"/>
          <w:sz w:val="22"/>
          <w:szCs w:val="22"/>
        </w:rPr>
      </w:pPr>
    </w:p>
    <w:p w:rsidR="0068599F" w:rsidRPr="000E3FF3" w:rsidRDefault="0068599F" w:rsidP="00AC030D">
      <w:pPr>
        <w:numPr>
          <w:ilvl w:val="0"/>
          <w:numId w:val="36"/>
        </w:numPr>
        <w:autoSpaceDE w:val="0"/>
        <w:autoSpaceDN w:val="0"/>
        <w:adjustRightInd w:val="0"/>
        <w:spacing w:line="360" w:lineRule="auto"/>
        <w:ind w:right="-20"/>
        <w:rPr>
          <w:rFonts w:ascii="Arial" w:hAnsi="Arial" w:cs="Arial"/>
          <w:color w:val="000000"/>
          <w:sz w:val="22"/>
          <w:szCs w:val="22"/>
        </w:rPr>
      </w:pPr>
      <w:r w:rsidRPr="000E3FF3">
        <w:rPr>
          <w:rFonts w:ascii="Arial" w:hAnsi="Arial" w:cs="Arial"/>
          <w:color w:val="000000"/>
          <w:sz w:val="22"/>
          <w:szCs w:val="22"/>
        </w:rPr>
        <w:t>We reserve the right not to accept a child into the setting without a parent or carer if the child finds it distressing to be left. This is especially the case with very young children.</w:t>
      </w:r>
    </w:p>
    <w:p w:rsidR="0068599F" w:rsidRPr="000E3FF3" w:rsidRDefault="0068599F" w:rsidP="0068599F">
      <w:pPr>
        <w:autoSpaceDE w:val="0"/>
        <w:autoSpaceDN w:val="0"/>
        <w:adjustRightInd w:val="0"/>
        <w:spacing w:line="360" w:lineRule="auto"/>
        <w:ind w:left="360" w:right="-20"/>
        <w:rPr>
          <w:rFonts w:ascii="Arial" w:hAnsi="Arial" w:cs="Arial"/>
          <w:color w:val="000000"/>
          <w:sz w:val="22"/>
          <w:szCs w:val="22"/>
        </w:rPr>
      </w:pPr>
    </w:p>
    <w:p w:rsidR="0068599F" w:rsidRPr="000E3FF3" w:rsidRDefault="0068599F" w:rsidP="00AC030D">
      <w:pPr>
        <w:numPr>
          <w:ilvl w:val="0"/>
          <w:numId w:val="36"/>
        </w:numPr>
        <w:autoSpaceDE w:val="0"/>
        <w:autoSpaceDN w:val="0"/>
        <w:adjustRightInd w:val="0"/>
        <w:spacing w:line="360" w:lineRule="auto"/>
        <w:ind w:right="-20"/>
        <w:rPr>
          <w:rFonts w:ascii="Arial" w:hAnsi="Arial" w:cs="Arial"/>
          <w:sz w:val="22"/>
          <w:szCs w:val="22"/>
        </w:rPr>
      </w:pPr>
      <w:r w:rsidRPr="000E3FF3">
        <w:rPr>
          <w:rFonts w:ascii="Arial" w:hAnsi="Arial" w:cs="Arial"/>
          <w:color w:val="000000"/>
          <w:sz w:val="22"/>
          <w:szCs w:val="22"/>
        </w:rPr>
        <w:t>Within the first four to six weeks of starting, we discuss and work with the child's parents to begin to create their child's record of achievement.</w:t>
      </w:r>
    </w:p>
    <w:p w:rsidR="0068599F" w:rsidRPr="000E3FF3" w:rsidRDefault="0068599F" w:rsidP="0068599F">
      <w:pPr>
        <w:spacing w:line="360" w:lineRule="auto"/>
        <w:rPr>
          <w:rFonts w:ascii="Arial" w:hAnsi="Arial" w:cs="Arial"/>
          <w:i/>
          <w:sz w:val="22"/>
          <w:szCs w:val="22"/>
        </w:rPr>
      </w:pPr>
    </w:p>
    <w:p w:rsidR="0068599F" w:rsidRPr="000E3FF3" w:rsidRDefault="0068599F" w:rsidP="0068599F">
      <w:pPr>
        <w:spacing w:line="360" w:lineRule="auto"/>
        <w:rPr>
          <w:rFonts w:ascii="Arial" w:hAnsi="Arial" w:cs="Arial"/>
          <w:i/>
          <w:sz w:val="22"/>
          <w:szCs w:val="22"/>
        </w:rPr>
      </w:pPr>
      <w:r w:rsidRPr="000E3FF3">
        <w:rPr>
          <w:rFonts w:ascii="Arial" w:hAnsi="Arial" w:cs="Arial"/>
          <w:i/>
          <w:sz w:val="22"/>
          <w:szCs w:val="22"/>
        </w:rPr>
        <w:t>The progress check at age two</w:t>
      </w:r>
    </w:p>
    <w:p w:rsidR="0068599F" w:rsidRPr="000E3FF3" w:rsidRDefault="0068599F" w:rsidP="00AC030D">
      <w:pPr>
        <w:numPr>
          <w:ilvl w:val="0"/>
          <w:numId w:val="37"/>
        </w:numPr>
        <w:spacing w:line="360" w:lineRule="auto"/>
        <w:rPr>
          <w:rFonts w:ascii="Arial" w:hAnsi="Arial" w:cs="Arial"/>
          <w:sz w:val="22"/>
          <w:szCs w:val="22"/>
        </w:rPr>
      </w:pPr>
      <w:r w:rsidRPr="000E3FF3">
        <w:rPr>
          <w:rFonts w:ascii="Arial" w:hAnsi="Arial" w:cs="Arial"/>
          <w:sz w:val="22"/>
          <w:szCs w:val="22"/>
        </w:rPr>
        <w:t>The key person carries out the progress check at age two in accordance with any local procedures that are</w:t>
      </w:r>
      <w:r w:rsidR="00333A89" w:rsidRPr="000E3FF3">
        <w:rPr>
          <w:rFonts w:ascii="Arial" w:hAnsi="Arial" w:cs="Arial"/>
          <w:sz w:val="22"/>
          <w:szCs w:val="22"/>
        </w:rPr>
        <w:t xml:space="preserve"> </w:t>
      </w:r>
      <w:r w:rsidRPr="000E3FF3">
        <w:rPr>
          <w:rFonts w:ascii="Arial" w:hAnsi="Arial" w:cs="Arial"/>
          <w:sz w:val="22"/>
          <w:szCs w:val="22"/>
        </w:rPr>
        <w:t>in place and referring to the guidance A Know How Guide: The EYFS progress check at age two.</w:t>
      </w:r>
    </w:p>
    <w:p w:rsidR="0068599F" w:rsidRPr="000E3FF3" w:rsidRDefault="0068599F" w:rsidP="00AC030D">
      <w:pPr>
        <w:numPr>
          <w:ilvl w:val="0"/>
          <w:numId w:val="37"/>
        </w:numPr>
        <w:spacing w:line="360" w:lineRule="auto"/>
        <w:rPr>
          <w:rFonts w:ascii="Arial" w:hAnsi="Arial" w:cs="Arial"/>
          <w:sz w:val="22"/>
          <w:szCs w:val="22"/>
        </w:rPr>
      </w:pPr>
      <w:r w:rsidRPr="000E3FF3">
        <w:rPr>
          <w:rFonts w:ascii="Arial" w:hAnsi="Arial" w:cs="Arial"/>
          <w:sz w:val="22"/>
          <w:szCs w:val="22"/>
        </w:rPr>
        <w:t>The progress check aims to review the child’s development and ensures that parents have a clear picture</w:t>
      </w:r>
      <w:r w:rsidR="00333A89" w:rsidRPr="000E3FF3">
        <w:rPr>
          <w:rFonts w:ascii="Arial" w:hAnsi="Arial" w:cs="Arial"/>
          <w:sz w:val="22"/>
          <w:szCs w:val="22"/>
        </w:rPr>
        <w:t xml:space="preserve"> </w:t>
      </w:r>
      <w:r w:rsidRPr="000E3FF3">
        <w:rPr>
          <w:rFonts w:ascii="Arial" w:hAnsi="Arial" w:cs="Arial"/>
          <w:sz w:val="22"/>
          <w:szCs w:val="22"/>
        </w:rPr>
        <w:t>of their child’s development.</w:t>
      </w:r>
    </w:p>
    <w:p w:rsidR="0068599F" w:rsidRPr="000E3FF3" w:rsidRDefault="0068599F" w:rsidP="00AC030D">
      <w:pPr>
        <w:numPr>
          <w:ilvl w:val="0"/>
          <w:numId w:val="37"/>
        </w:numPr>
        <w:spacing w:line="360" w:lineRule="auto"/>
        <w:rPr>
          <w:rFonts w:ascii="Arial" w:hAnsi="Arial" w:cs="Arial"/>
          <w:sz w:val="22"/>
          <w:szCs w:val="22"/>
        </w:rPr>
      </w:pPr>
      <w:r w:rsidRPr="000E3FF3">
        <w:rPr>
          <w:rFonts w:ascii="Arial" w:hAnsi="Arial" w:cs="Arial"/>
          <w:sz w:val="22"/>
          <w:szCs w:val="22"/>
        </w:rPr>
        <w:t>Within the progress check, the key person will note areas where the child is progressing well and identify</w:t>
      </w:r>
      <w:r w:rsidR="00333A89" w:rsidRPr="000E3FF3">
        <w:rPr>
          <w:rFonts w:ascii="Arial" w:hAnsi="Arial" w:cs="Arial"/>
          <w:sz w:val="22"/>
          <w:szCs w:val="22"/>
        </w:rPr>
        <w:t xml:space="preserve"> </w:t>
      </w:r>
      <w:r w:rsidRPr="000E3FF3">
        <w:rPr>
          <w:rFonts w:ascii="Arial" w:hAnsi="Arial" w:cs="Arial"/>
          <w:sz w:val="22"/>
          <w:szCs w:val="22"/>
        </w:rPr>
        <w:t>areas where progress is less than expected.</w:t>
      </w:r>
    </w:p>
    <w:p w:rsidR="0068599F" w:rsidRPr="000E3FF3" w:rsidRDefault="0068599F" w:rsidP="00AC030D">
      <w:pPr>
        <w:numPr>
          <w:ilvl w:val="0"/>
          <w:numId w:val="37"/>
        </w:numPr>
        <w:spacing w:line="360" w:lineRule="auto"/>
        <w:rPr>
          <w:rFonts w:ascii="Arial" w:hAnsi="Arial" w:cs="Arial"/>
          <w:sz w:val="22"/>
          <w:szCs w:val="22"/>
        </w:rPr>
      </w:pPr>
      <w:r w:rsidRPr="000E3FF3">
        <w:rPr>
          <w:rFonts w:ascii="Arial" w:hAnsi="Arial" w:cs="Arial"/>
          <w:sz w:val="22"/>
          <w:szCs w:val="22"/>
        </w:rPr>
        <w:t>The progress check will describe the actions that will be taken by the setting to address any developmental</w:t>
      </w:r>
      <w:r w:rsidR="00333A89" w:rsidRPr="000E3FF3">
        <w:rPr>
          <w:rFonts w:ascii="Arial" w:hAnsi="Arial" w:cs="Arial"/>
          <w:sz w:val="22"/>
          <w:szCs w:val="22"/>
        </w:rPr>
        <w:t xml:space="preserve"> </w:t>
      </w:r>
      <w:r w:rsidRPr="000E3FF3">
        <w:rPr>
          <w:rFonts w:ascii="Arial" w:hAnsi="Arial" w:cs="Arial"/>
          <w:sz w:val="22"/>
          <w:szCs w:val="22"/>
        </w:rPr>
        <w:t>concerns (including working with other professionals where appropriate) as agreed with the parent(s).</w:t>
      </w:r>
    </w:p>
    <w:p w:rsidR="0068599F" w:rsidRPr="000E3FF3" w:rsidRDefault="0068599F" w:rsidP="00AC030D">
      <w:pPr>
        <w:numPr>
          <w:ilvl w:val="0"/>
          <w:numId w:val="37"/>
        </w:numPr>
        <w:spacing w:line="360" w:lineRule="auto"/>
        <w:rPr>
          <w:rFonts w:ascii="Arial" w:hAnsi="Arial" w:cs="Arial"/>
          <w:sz w:val="22"/>
          <w:szCs w:val="22"/>
        </w:rPr>
      </w:pPr>
      <w:r w:rsidRPr="000E3FF3">
        <w:rPr>
          <w:rFonts w:ascii="Arial" w:hAnsi="Arial" w:cs="Arial"/>
          <w:sz w:val="22"/>
          <w:szCs w:val="22"/>
        </w:rPr>
        <w:t>The key person will plan activities to meet the child’s needs within the setting and will support parents to</w:t>
      </w:r>
      <w:r w:rsidR="00333A89" w:rsidRPr="000E3FF3">
        <w:rPr>
          <w:rFonts w:ascii="Arial" w:hAnsi="Arial" w:cs="Arial"/>
          <w:sz w:val="22"/>
          <w:szCs w:val="22"/>
        </w:rPr>
        <w:t xml:space="preserve"> </w:t>
      </w:r>
      <w:r w:rsidRPr="000E3FF3">
        <w:rPr>
          <w:rFonts w:ascii="Arial" w:hAnsi="Arial" w:cs="Arial"/>
          <w:sz w:val="22"/>
          <w:szCs w:val="22"/>
        </w:rPr>
        <w:t>understand the child’s needs in order to enhance their development at home.</w:t>
      </w:r>
    </w:p>
    <w:p w:rsidR="0068599F" w:rsidRPr="000E3FF3" w:rsidRDefault="0068599F" w:rsidP="0068599F">
      <w:pPr>
        <w:spacing w:line="360" w:lineRule="auto"/>
        <w:rPr>
          <w:rFonts w:ascii="Arial" w:hAnsi="Arial" w:cs="Arial"/>
          <w:sz w:val="22"/>
          <w:szCs w:val="22"/>
        </w:rPr>
      </w:pPr>
    </w:p>
    <w:p w:rsidR="000A53A7" w:rsidRPr="000E3FF3" w:rsidRDefault="000A53A7" w:rsidP="0068599F">
      <w:pPr>
        <w:spacing w:line="360" w:lineRule="auto"/>
        <w:rPr>
          <w:rFonts w:ascii="Arial" w:hAnsi="Arial" w:cs="Arial"/>
          <w:sz w:val="22"/>
          <w:szCs w:val="22"/>
        </w:rPr>
      </w:pPr>
    </w:p>
    <w:p w:rsidR="000859A0" w:rsidRPr="000E3FF3" w:rsidRDefault="000859A0" w:rsidP="0068599F">
      <w:pPr>
        <w:spacing w:line="360" w:lineRule="auto"/>
        <w:rPr>
          <w:rFonts w:ascii="Arial" w:hAnsi="Arial" w:cs="Arial"/>
          <w:sz w:val="22"/>
          <w:szCs w:val="22"/>
        </w:rPr>
      </w:pPr>
    </w:p>
    <w:tbl>
      <w:tblPr>
        <w:tblW w:w="5000" w:type="pct"/>
        <w:tblLook w:val="01E0"/>
      </w:tblPr>
      <w:tblGrid>
        <w:gridCol w:w="5058"/>
        <w:gridCol w:w="3829"/>
        <w:gridCol w:w="2104"/>
      </w:tblGrid>
      <w:tr w:rsidR="0068599F" w:rsidRPr="000E3FF3" w:rsidTr="0068599F">
        <w:tc>
          <w:tcPr>
            <w:tcW w:w="2301" w:type="pct"/>
          </w:tcPr>
          <w:p w:rsidR="0068599F" w:rsidRPr="000E3FF3" w:rsidRDefault="0068599F" w:rsidP="0068599F">
            <w:pPr>
              <w:spacing w:line="360" w:lineRule="auto"/>
              <w:rPr>
                <w:rFonts w:ascii="Arial" w:hAnsi="Arial" w:cs="Arial"/>
              </w:rPr>
            </w:pPr>
            <w:r w:rsidRPr="000E3FF3">
              <w:rPr>
                <w:rFonts w:ascii="Arial" w:hAnsi="Arial" w:cs="Arial"/>
                <w:sz w:val="22"/>
                <w:szCs w:val="22"/>
              </w:rPr>
              <w:lastRenderedPageBreak/>
              <w:t>This policy was adopted at a meeting of</w:t>
            </w:r>
          </w:p>
        </w:tc>
        <w:tc>
          <w:tcPr>
            <w:tcW w:w="1742" w:type="pct"/>
            <w:tcBorders>
              <w:bottom w:val="single" w:sz="4" w:space="0" w:color="8064A2"/>
            </w:tcBorders>
          </w:tcPr>
          <w:p w:rsidR="0068599F" w:rsidRPr="000E3FF3" w:rsidRDefault="0068599F" w:rsidP="0068599F">
            <w:pPr>
              <w:spacing w:line="360" w:lineRule="auto"/>
              <w:rPr>
                <w:rFonts w:ascii="Arial" w:hAnsi="Arial" w:cs="Arial"/>
              </w:rPr>
            </w:pPr>
          </w:p>
        </w:tc>
        <w:tc>
          <w:tcPr>
            <w:tcW w:w="957" w:type="pct"/>
          </w:tcPr>
          <w:p w:rsidR="0068599F" w:rsidRPr="000E3FF3" w:rsidRDefault="0068599F" w:rsidP="0068599F">
            <w:pPr>
              <w:spacing w:line="360" w:lineRule="auto"/>
              <w:rPr>
                <w:rFonts w:ascii="Arial" w:hAnsi="Arial" w:cs="Arial"/>
                <w:i/>
              </w:rPr>
            </w:pPr>
            <w:r w:rsidRPr="000E3FF3">
              <w:rPr>
                <w:rFonts w:ascii="Arial" w:hAnsi="Arial" w:cs="Arial"/>
                <w:i/>
                <w:sz w:val="22"/>
                <w:szCs w:val="22"/>
              </w:rPr>
              <w:t>(name of provider)</w:t>
            </w:r>
          </w:p>
        </w:tc>
      </w:tr>
      <w:tr w:rsidR="0068599F" w:rsidRPr="000E3FF3" w:rsidTr="0068599F">
        <w:tc>
          <w:tcPr>
            <w:tcW w:w="2301" w:type="pct"/>
          </w:tcPr>
          <w:p w:rsidR="0068599F" w:rsidRPr="000E3FF3" w:rsidRDefault="0068599F" w:rsidP="0068599F">
            <w:pPr>
              <w:spacing w:line="360" w:lineRule="auto"/>
              <w:rPr>
                <w:rFonts w:ascii="Arial" w:hAnsi="Arial" w:cs="Arial"/>
              </w:rPr>
            </w:pPr>
            <w:r w:rsidRPr="000E3FF3">
              <w:rPr>
                <w:rFonts w:ascii="Arial" w:hAnsi="Arial" w:cs="Arial"/>
                <w:sz w:val="22"/>
                <w:szCs w:val="22"/>
              </w:rPr>
              <w:t>Held on</w:t>
            </w:r>
          </w:p>
        </w:tc>
        <w:tc>
          <w:tcPr>
            <w:tcW w:w="1742" w:type="pct"/>
            <w:tcBorders>
              <w:top w:val="single" w:sz="4" w:space="0" w:color="8064A2"/>
              <w:bottom w:val="single" w:sz="4" w:space="0" w:color="8064A2"/>
            </w:tcBorders>
          </w:tcPr>
          <w:p w:rsidR="0068599F" w:rsidRPr="000E3FF3" w:rsidRDefault="0068599F" w:rsidP="0068599F">
            <w:pPr>
              <w:spacing w:line="360" w:lineRule="auto"/>
              <w:rPr>
                <w:rFonts w:ascii="Arial" w:hAnsi="Arial" w:cs="Arial"/>
              </w:rPr>
            </w:pPr>
          </w:p>
        </w:tc>
        <w:tc>
          <w:tcPr>
            <w:tcW w:w="957" w:type="pct"/>
          </w:tcPr>
          <w:p w:rsidR="0068599F" w:rsidRPr="000E3FF3" w:rsidRDefault="0068599F" w:rsidP="0068599F">
            <w:pPr>
              <w:spacing w:line="360" w:lineRule="auto"/>
              <w:rPr>
                <w:rFonts w:ascii="Arial" w:hAnsi="Arial" w:cs="Arial"/>
                <w:i/>
              </w:rPr>
            </w:pPr>
            <w:r w:rsidRPr="000E3FF3">
              <w:rPr>
                <w:rFonts w:ascii="Arial" w:hAnsi="Arial" w:cs="Arial"/>
                <w:i/>
                <w:sz w:val="22"/>
                <w:szCs w:val="22"/>
              </w:rPr>
              <w:t>(date)</w:t>
            </w:r>
          </w:p>
        </w:tc>
      </w:tr>
      <w:tr w:rsidR="0068599F" w:rsidRPr="000E3FF3" w:rsidTr="0068599F">
        <w:tc>
          <w:tcPr>
            <w:tcW w:w="2301" w:type="pct"/>
          </w:tcPr>
          <w:p w:rsidR="0068599F" w:rsidRPr="000E3FF3" w:rsidRDefault="0068599F" w:rsidP="0068599F">
            <w:pPr>
              <w:spacing w:line="360" w:lineRule="auto"/>
              <w:rPr>
                <w:rFonts w:ascii="Arial" w:hAnsi="Arial" w:cs="Arial"/>
              </w:rPr>
            </w:pPr>
            <w:r w:rsidRPr="000E3FF3">
              <w:rPr>
                <w:rFonts w:ascii="Arial" w:hAnsi="Arial" w:cs="Arial"/>
                <w:sz w:val="22"/>
                <w:szCs w:val="22"/>
              </w:rPr>
              <w:t>Date to be reviewed</w:t>
            </w:r>
          </w:p>
        </w:tc>
        <w:tc>
          <w:tcPr>
            <w:tcW w:w="1742" w:type="pct"/>
            <w:tcBorders>
              <w:top w:val="single" w:sz="4" w:space="0" w:color="8064A2"/>
              <w:bottom w:val="single" w:sz="4" w:space="0" w:color="8064A2"/>
            </w:tcBorders>
          </w:tcPr>
          <w:p w:rsidR="0068599F" w:rsidRPr="000E3FF3" w:rsidRDefault="0068599F" w:rsidP="0068599F">
            <w:pPr>
              <w:spacing w:line="360" w:lineRule="auto"/>
              <w:rPr>
                <w:rFonts w:ascii="Arial" w:hAnsi="Arial" w:cs="Arial"/>
              </w:rPr>
            </w:pPr>
          </w:p>
        </w:tc>
        <w:tc>
          <w:tcPr>
            <w:tcW w:w="957" w:type="pct"/>
          </w:tcPr>
          <w:p w:rsidR="0068599F" w:rsidRPr="000E3FF3" w:rsidRDefault="0068599F" w:rsidP="0068599F">
            <w:pPr>
              <w:spacing w:line="360" w:lineRule="auto"/>
              <w:rPr>
                <w:rFonts w:ascii="Arial" w:hAnsi="Arial" w:cs="Arial"/>
                <w:i/>
              </w:rPr>
            </w:pPr>
            <w:r w:rsidRPr="000E3FF3">
              <w:rPr>
                <w:rFonts w:ascii="Arial" w:hAnsi="Arial" w:cs="Arial"/>
                <w:i/>
                <w:sz w:val="22"/>
                <w:szCs w:val="22"/>
              </w:rPr>
              <w:t>(date)</w:t>
            </w:r>
          </w:p>
        </w:tc>
      </w:tr>
      <w:tr w:rsidR="0068599F" w:rsidRPr="000E3FF3" w:rsidTr="0068599F">
        <w:tc>
          <w:tcPr>
            <w:tcW w:w="2301" w:type="pct"/>
          </w:tcPr>
          <w:p w:rsidR="0068599F" w:rsidRPr="000E3FF3" w:rsidRDefault="0068599F" w:rsidP="0068599F">
            <w:pPr>
              <w:spacing w:line="360" w:lineRule="auto"/>
              <w:rPr>
                <w:rFonts w:ascii="Arial" w:hAnsi="Arial" w:cs="Arial"/>
              </w:rPr>
            </w:pPr>
            <w:r w:rsidRPr="000E3FF3">
              <w:rPr>
                <w:rFonts w:ascii="Arial" w:hAnsi="Arial" w:cs="Arial"/>
                <w:sz w:val="22"/>
                <w:szCs w:val="22"/>
              </w:rPr>
              <w:t>Signed on behalf of the provider</w:t>
            </w:r>
          </w:p>
        </w:tc>
        <w:tc>
          <w:tcPr>
            <w:tcW w:w="2699" w:type="pct"/>
            <w:gridSpan w:val="2"/>
            <w:tcBorders>
              <w:bottom w:val="single" w:sz="4" w:space="0" w:color="8064A2"/>
            </w:tcBorders>
          </w:tcPr>
          <w:p w:rsidR="0068599F" w:rsidRPr="000E3FF3" w:rsidRDefault="0068599F" w:rsidP="0068599F">
            <w:pPr>
              <w:spacing w:line="360" w:lineRule="auto"/>
              <w:rPr>
                <w:rFonts w:ascii="Arial" w:hAnsi="Arial" w:cs="Arial"/>
              </w:rPr>
            </w:pPr>
          </w:p>
        </w:tc>
      </w:tr>
      <w:tr w:rsidR="0068599F" w:rsidRPr="000E3FF3" w:rsidTr="0068599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301" w:type="pct"/>
            <w:tcBorders>
              <w:top w:val="nil"/>
              <w:left w:val="nil"/>
              <w:bottom w:val="nil"/>
              <w:right w:val="nil"/>
            </w:tcBorders>
          </w:tcPr>
          <w:p w:rsidR="0068599F" w:rsidRPr="000E3FF3" w:rsidRDefault="0068599F" w:rsidP="0068599F">
            <w:pPr>
              <w:spacing w:line="360" w:lineRule="auto"/>
              <w:rPr>
                <w:rFonts w:ascii="Arial" w:hAnsi="Arial" w:cs="Arial"/>
              </w:rPr>
            </w:pPr>
            <w:r w:rsidRPr="000E3FF3">
              <w:rPr>
                <w:rFonts w:ascii="Arial" w:hAnsi="Arial" w:cs="Arial"/>
                <w:sz w:val="22"/>
                <w:szCs w:val="22"/>
              </w:rPr>
              <w:t>Name of signatory</w:t>
            </w:r>
          </w:p>
        </w:tc>
        <w:tc>
          <w:tcPr>
            <w:tcW w:w="2699" w:type="pct"/>
            <w:gridSpan w:val="2"/>
            <w:tcBorders>
              <w:top w:val="single" w:sz="4" w:space="0" w:color="8064A2"/>
              <w:left w:val="nil"/>
              <w:bottom w:val="single" w:sz="4" w:space="0" w:color="8064A2"/>
              <w:right w:val="nil"/>
            </w:tcBorders>
          </w:tcPr>
          <w:p w:rsidR="0068599F" w:rsidRPr="000E3FF3" w:rsidRDefault="0068599F" w:rsidP="0068599F">
            <w:pPr>
              <w:spacing w:line="360" w:lineRule="auto"/>
              <w:rPr>
                <w:rFonts w:ascii="Arial" w:hAnsi="Arial" w:cs="Arial"/>
              </w:rPr>
            </w:pPr>
          </w:p>
        </w:tc>
      </w:tr>
      <w:tr w:rsidR="0068599F" w:rsidRPr="000E3FF3" w:rsidTr="0068599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301" w:type="pct"/>
            <w:tcBorders>
              <w:top w:val="nil"/>
              <w:left w:val="nil"/>
              <w:bottom w:val="nil"/>
              <w:right w:val="nil"/>
            </w:tcBorders>
          </w:tcPr>
          <w:p w:rsidR="0068599F" w:rsidRPr="000E3FF3" w:rsidRDefault="0068599F" w:rsidP="0068599F">
            <w:pPr>
              <w:spacing w:line="360" w:lineRule="auto"/>
              <w:rPr>
                <w:rFonts w:ascii="Arial" w:hAnsi="Arial" w:cs="Arial"/>
              </w:rPr>
            </w:pPr>
            <w:r w:rsidRPr="000E3FF3">
              <w:rPr>
                <w:rFonts w:ascii="Arial" w:hAnsi="Arial" w:cs="Arial"/>
                <w:sz w:val="22"/>
                <w:szCs w:val="22"/>
              </w:rPr>
              <w:t>Role of signatory (e.g. chair, director or owner)</w:t>
            </w:r>
          </w:p>
        </w:tc>
        <w:tc>
          <w:tcPr>
            <w:tcW w:w="2699" w:type="pct"/>
            <w:gridSpan w:val="2"/>
            <w:tcBorders>
              <w:top w:val="single" w:sz="4" w:space="0" w:color="8064A2"/>
              <w:left w:val="nil"/>
              <w:bottom w:val="single" w:sz="4" w:space="0" w:color="8064A2"/>
              <w:right w:val="nil"/>
            </w:tcBorders>
          </w:tcPr>
          <w:p w:rsidR="0068599F" w:rsidRPr="000E3FF3" w:rsidRDefault="0068599F" w:rsidP="0068599F">
            <w:pPr>
              <w:spacing w:line="360" w:lineRule="auto"/>
              <w:rPr>
                <w:rFonts w:ascii="Arial" w:hAnsi="Arial" w:cs="Arial"/>
              </w:rPr>
            </w:pPr>
          </w:p>
        </w:tc>
      </w:tr>
    </w:tbl>
    <w:p w:rsidR="0068599F" w:rsidRPr="000E3FF3" w:rsidRDefault="0068599F" w:rsidP="0068599F">
      <w:pPr>
        <w:spacing w:line="360" w:lineRule="auto"/>
        <w:rPr>
          <w:rFonts w:ascii="Arial" w:hAnsi="Arial" w:cs="Arial"/>
          <w:sz w:val="22"/>
          <w:szCs w:val="22"/>
        </w:rPr>
      </w:pPr>
    </w:p>
    <w:p w:rsidR="0068599F" w:rsidRPr="000E3FF3" w:rsidRDefault="0068599F" w:rsidP="0068599F">
      <w:pPr>
        <w:autoSpaceDE w:val="0"/>
        <w:autoSpaceDN w:val="0"/>
        <w:adjustRightInd w:val="0"/>
        <w:spacing w:line="360" w:lineRule="auto"/>
        <w:rPr>
          <w:rFonts w:ascii="Arial" w:hAnsi="Arial" w:cs="Arial"/>
          <w:b/>
          <w:bCs/>
          <w:color w:val="231F20"/>
          <w:sz w:val="22"/>
          <w:szCs w:val="22"/>
          <w:lang w:val="en-US" w:eastAsia="en-US"/>
        </w:rPr>
      </w:pPr>
      <w:r w:rsidRPr="000E3FF3">
        <w:rPr>
          <w:rFonts w:ascii="Arial" w:hAnsi="Arial" w:cs="Arial"/>
          <w:b/>
          <w:bCs/>
          <w:color w:val="231F20"/>
          <w:sz w:val="22"/>
          <w:szCs w:val="22"/>
          <w:lang w:val="en-US" w:eastAsia="en-US"/>
        </w:rPr>
        <w:t>Other useful Pre-school Learning Alliance publications</w:t>
      </w:r>
    </w:p>
    <w:p w:rsidR="0068599F" w:rsidRPr="000E3FF3" w:rsidRDefault="0068599F" w:rsidP="0068599F">
      <w:pPr>
        <w:autoSpaceDE w:val="0"/>
        <w:autoSpaceDN w:val="0"/>
        <w:adjustRightInd w:val="0"/>
        <w:spacing w:line="360" w:lineRule="auto"/>
        <w:rPr>
          <w:rFonts w:ascii="Arial" w:hAnsi="Arial" w:cs="Arial"/>
          <w:b/>
          <w:bCs/>
          <w:color w:val="231F20"/>
          <w:sz w:val="22"/>
          <w:szCs w:val="22"/>
          <w:lang w:val="en-US" w:eastAsia="en-US"/>
        </w:rPr>
      </w:pPr>
    </w:p>
    <w:p w:rsidR="0068599F" w:rsidRPr="000E3FF3" w:rsidRDefault="0068599F" w:rsidP="00AC030D">
      <w:pPr>
        <w:numPr>
          <w:ilvl w:val="0"/>
          <w:numId w:val="34"/>
        </w:numPr>
        <w:spacing w:line="360" w:lineRule="auto"/>
        <w:rPr>
          <w:rFonts w:ascii="Arial" w:hAnsi="Arial" w:cs="Arial"/>
          <w:sz w:val="22"/>
          <w:szCs w:val="22"/>
        </w:rPr>
      </w:pPr>
      <w:r w:rsidRPr="000E3FF3">
        <w:rPr>
          <w:rFonts w:ascii="Arial" w:eastAsia="ArialMT" w:hAnsi="Arial" w:cs="Arial"/>
          <w:color w:val="231F20"/>
          <w:sz w:val="22"/>
          <w:szCs w:val="22"/>
          <w:lang w:val="en-US" w:eastAsia="en-US"/>
        </w:rPr>
        <w:t>Play is What I Do (2010)</w:t>
      </w:r>
    </w:p>
    <w:p w:rsidR="0068599F" w:rsidRPr="000E3FF3" w:rsidRDefault="0068599F" w:rsidP="00AC030D">
      <w:pPr>
        <w:numPr>
          <w:ilvl w:val="0"/>
          <w:numId w:val="34"/>
        </w:numPr>
        <w:spacing w:line="360" w:lineRule="auto"/>
        <w:rPr>
          <w:rFonts w:ascii="Arial" w:hAnsi="Arial" w:cs="Arial"/>
          <w:sz w:val="22"/>
          <w:szCs w:val="22"/>
        </w:rPr>
      </w:pPr>
      <w:r w:rsidRPr="000E3FF3">
        <w:rPr>
          <w:rFonts w:ascii="Arial" w:eastAsia="ArialMT" w:hAnsi="Arial" w:cs="Arial"/>
          <w:color w:val="231F20"/>
          <w:sz w:val="22"/>
          <w:szCs w:val="22"/>
          <w:lang w:val="en-US" w:eastAsia="en-US"/>
        </w:rPr>
        <w:t>Statutory Framework for the Early Years Foundation Stage (2012) With supporting documentation</w:t>
      </w:r>
    </w:p>
    <w:p w:rsidR="00832427" w:rsidRPr="000E3FF3" w:rsidRDefault="00832427" w:rsidP="00F11821">
      <w:pPr>
        <w:pStyle w:val="ListParagraph"/>
        <w:spacing w:line="360" w:lineRule="auto"/>
        <w:ind w:left="360"/>
        <w:jc w:val="both"/>
        <w:rPr>
          <w:rFonts w:ascii="Arial" w:hAnsi="Arial" w:cs="Arial"/>
          <w:b/>
          <w:sz w:val="22"/>
          <w:szCs w:val="22"/>
        </w:rPr>
      </w:pPr>
    </w:p>
    <w:p w:rsidR="00832427" w:rsidRPr="000E3FF3" w:rsidRDefault="00832427" w:rsidP="00F11821">
      <w:pPr>
        <w:pStyle w:val="ListParagraph"/>
        <w:spacing w:line="360" w:lineRule="auto"/>
        <w:ind w:left="360"/>
        <w:jc w:val="both"/>
        <w:rPr>
          <w:rFonts w:ascii="Arial" w:hAnsi="Arial" w:cs="Arial"/>
          <w:b/>
          <w:sz w:val="22"/>
          <w:szCs w:val="22"/>
        </w:rPr>
      </w:pPr>
    </w:p>
    <w:p w:rsidR="00CC5AA7" w:rsidRPr="000E3FF3" w:rsidRDefault="00CC5AA7" w:rsidP="00F11821">
      <w:pPr>
        <w:pStyle w:val="ListParagraph"/>
        <w:spacing w:line="360" w:lineRule="auto"/>
        <w:ind w:left="360"/>
        <w:jc w:val="both"/>
        <w:rPr>
          <w:rFonts w:ascii="Arial" w:hAnsi="Arial" w:cs="Arial"/>
          <w:b/>
          <w:sz w:val="22"/>
          <w:szCs w:val="22"/>
        </w:rPr>
      </w:pPr>
    </w:p>
    <w:p w:rsidR="007A7D68" w:rsidRPr="000E3FF3" w:rsidRDefault="007A7D68" w:rsidP="00F11821">
      <w:pPr>
        <w:pStyle w:val="ListParagraph"/>
        <w:spacing w:line="360" w:lineRule="auto"/>
        <w:ind w:left="360"/>
        <w:jc w:val="both"/>
        <w:rPr>
          <w:rFonts w:ascii="Arial" w:hAnsi="Arial" w:cs="Arial"/>
          <w:b/>
          <w:sz w:val="22"/>
          <w:szCs w:val="22"/>
        </w:rPr>
      </w:pPr>
    </w:p>
    <w:p w:rsidR="007A7D68" w:rsidRPr="000E3FF3" w:rsidRDefault="007A7D68" w:rsidP="00F11821">
      <w:pPr>
        <w:pStyle w:val="ListParagraph"/>
        <w:spacing w:line="360" w:lineRule="auto"/>
        <w:ind w:left="360"/>
        <w:jc w:val="both"/>
        <w:rPr>
          <w:rFonts w:ascii="Arial" w:hAnsi="Arial" w:cs="Arial"/>
          <w:b/>
          <w:sz w:val="22"/>
          <w:szCs w:val="22"/>
        </w:rPr>
      </w:pPr>
    </w:p>
    <w:p w:rsidR="007A7D68" w:rsidRPr="000E3FF3" w:rsidRDefault="007A7D68" w:rsidP="00F11821">
      <w:pPr>
        <w:pStyle w:val="ListParagraph"/>
        <w:spacing w:line="360" w:lineRule="auto"/>
        <w:ind w:left="360"/>
        <w:jc w:val="both"/>
        <w:rPr>
          <w:rFonts w:ascii="Arial" w:hAnsi="Arial" w:cs="Arial"/>
          <w:b/>
          <w:sz w:val="22"/>
          <w:szCs w:val="22"/>
        </w:rPr>
      </w:pPr>
    </w:p>
    <w:p w:rsidR="000A53A7" w:rsidRPr="000E3FF3" w:rsidRDefault="000A53A7" w:rsidP="0068599F">
      <w:pPr>
        <w:spacing w:line="360" w:lineRule="auto"/>
        <w:rPr>
          <w:rFonts w:ascii="Arial" w:hAnsi="Arial" w:cs="Arial"/>
          <w:b/>
          <w:sz w:val="28"/>
          <w:szCs w:val="28"/>
        </w:rPr>
      </w:pPr>
    </w:p>
    <w:p w:rsidR="000A53A7" w:rsidRPr="000E3FF3" w:rsidRDefault="000A53A7" w:rsidP="0068599F">
      <w:pPr>
        <w:spacing w:line="360" w:lineRule="auto"/>
        <w:rPr>
          <w:rFonts w:ascii="Arial" w:hAnsi="Arial" w:cs="Arial"/>
          <w:b/>
          <w:sz w:val="28"/>
          <w:szCs w:val="28"/>
        </w:rPr>
      </w:pPr>
    </w:p>
    <w:p w:rsidR="000A53A7" w:rsidRPr="000E3FF3" w:rsidRDefault="000A53A7" w:rsidP="0068599F">
      <w:pPr>
        <w:spacing w:line="360" w:lineRule="auto"/>
        <w:rPr>
          <w:rFonts w:ascii="Arial" w:hAnsi="Arial" w:cs="Arial"/>
          <w:b/>
          <w:sz w:val="28"/>
          <w:szCs w:val="28"/>
        </w:rPr>
      </w:pPr>
    </w:p>
    <w:p w:rsidR="000A53A7" w:rsidRPr="000E3FF3" w:rsidRDefault="000A53A7" w:rsidP="0068599F">
      <w:pPr>
        <w:spacing w:line="360" w:lineRule="auto"/>
        <w:rPr>
          <w:rFonts w:ascii="Arial" w:hAnsi="Arial" w:cs="Arial"/>
          <w:b/>
          <w:sz w:val="28"/>
          <w:szCs w:val="28"/>
        </w:rPr>
      </w:pPr>
    </w:p>
    <w:p w:rsidR="000A53A7" w:rsidRPr="000E3FF3" w:rsidRDefault="000A53A7" w:rsidP="0068599F">
      <w:pPr>
        <w:spacing w:line="360" w:lineRule="auto"/>
        <w:rPr>
          <w:rFonts w:ascii="Arial" w:hAnsi="Arial" w:cs="Arial"/>
          <w:b/>
          <w:sz w:val="28"/>
          <w:szCs w:val="28"/>
        </w:rPr>
      </w:pPr>
    </w:p>
    <w:p w:rsidR="000A53A7" w:rsidRPr="000E3FF3" w:rsidRDefault="000A53A7" w:rsidP="0068599F">
      <w:pPr>
        <w:spacing w:line="360" w:lineRule="auto"/>
        <w:rPr>
          <w:rFonts w:ascii="Arial" w:hAnsi="Arial" w:cs="Arial"/>
          <w:b/>
          <w:sz w:val="28"/>
          <w:szCs w:val="28"/>
        </w:rPr>
      </w:pPr>
    </w:p>
    <w:p w:rsidR="000A53A7" w:rsidRPr="000E3FF3" w:rsidRDefault="000A53A7" w:rsidP="0068599F">
      <w:pPr>
        <w:spacing w:line="360" w:lineRule="auto"/>
        <w:rPr>
          <w:rFonts w:ascii="Arial" w:hAnsi="Arial" w:cs="Arial"/>
          <w:b/>
          <w:sz w:val="28"/>
          <w:szCs w:val="28"/>
        </w:rPr>
      </w:pPr>
    </w:p>
    <w:p w:rsidR="000A53A7" w:rsidRPr="000E3FF3" w:rsidRDefault="000A53A7" w:rsidP="0068599F">
      <w:pPr>
        <w:spacing w:line="360" w:lineRule="auto"/>
        <w:rPr>
          <w:rFonts w:ascii="Arial" w:hAnsi="Arial" w:cs="Arial"/>
          <w:b/>
          <w:sz w:val="28"/>
          <w:szCs w:val="28"/>
        </w:rPr>
      </w:pPr>
    </w:p>
    <w:p w:rsidR="000A53A7" w:rsidRPr="000E3FF3" w:rsidRDefault="000A53A7" w:rsidP="0068599F">
      <w:pPr>
        <w:spacing w:line="360" w:lineRule="auto"/>
        <w:rPr>
          <w:rFonts w:ascii="Arial" w:hAnsi="Arial" w:cs="Arial"/>
          <w:b/>
          <w:sz w:val="28"/>
          <w:szCs w:val="28"/>
        </w:rPr>
      </w:pPr>
    </w:p>
    <w:p w:rsidR="000A53A7" w:rsidRPr="000E3FF3" w:rsidRDefault="000A53A7" w:rsidP="0068599F">
      <w:pPr>
        <w:spacing w:line="360" w:lineRule="auto"/>
        <w:rPr>
          <w:rFonts w:ascii="Arial" w:hAnsi="Arial" w:cs="Arial"/>
          <w:b/>
          <w:sz w:val="28"/>
          <w:szCs w:val="28"/>
        </w:rPr>
      </w:pPr>
    </w:p>
    <w:p w:rsidR="000A53A7" w:rsidRPr="000E3FF3" w:rsidRDefault="000A53A7" w:rsidP="0068599F">
      <w:pPr>
        <w:spacing w:line="360" w:lineRule="auto"/>
        <w:rPr>
          <w:rFonts w:ascii="Arial" w:hAnsi="Arial" w:cs="Arial"/>
          <w:b/>
          <w:sz w:val="28"/>
          <w:szCs w:val="28"/>
        </w:rPr>
      </w:pPr>
    </w:p>
    <w:p w:rsidR="000A53A7" w:rsidRPr="000E3FF3" w:rsidRDefault="000A53A7" w:rsidP="0068599F">
      <w:pPr>
        <w:spacing w:line="360" w:lineRule="auto"/>
        <w:rPr>
          <w:rFonts w:ascii="Arial" w:hAnsi="Arial" w:cs="Arial"/>
          <w:b/>
          <w:sz w:val="28"/>
          <w:szCs w:val="28"/>
        </w:rPr>
      </w:pPr>
    </w:p>
    <w:p w:rsidR="000A53A7" w:rsidRPr="000E3FF3" w:rsidRDefault="000A53A7" w:rsidP="0068599F">
      <w:pPr>
        <w:spacing w:line="360" w:lineRule="auto"/>
        <w:rPr>
          <w:rFonts w:ascii="Arial" w:hAnsi="Arial" w:cs="Arial"/>
          <w:b/>
          <w:sz w:val="28"/>
          <w:szCs w:val="28"/>
        </w:rPr>
      </w:pPr>
    </w:p>
    <w:p w:rsidR="000A53A7" w:rsidRPr="000E3FF3" w:rsidRDefault="000A53A7" w:rsidP="0068599F">
      <w:pPr>
        <w:spacing w:line="360" w:lineRule="auto"/>
        <w:rPr>
          <w:rFonts w:ascii="Arial" w:hAnsi="Arial" w:cs="Arial"/>
          <w:b/>
          <w:sz w:val="28"/>
          <w:szCs w:val="28"/>
        </w:rPr>
      </w:pPr>
    </w:p>
    <w:p w:rsidR="000A53A7" w:rsidRPr="000E3FF3" w:rsidRDefault="000A53A7" w:rsidP="0068599F">
      <w:pPr>
        <w:spacing w:line="360" w:lineRule="auto"/>
        <w:rPr>
          <w:rFonts w:ascii="Arial" w:hAnsi="Arial" w:cs="Arial"/>
          <w:b/>
          <w:sz w:val="28"/>
          <w:szCs w:val="28"/>
        </w:rPr>
      </w:pPr>
    </w:p>
    <w:p w:rsidR="000A53A7" w:rsidRPr="000E3FF3" w:rsidRDefault="000A53A7" w:rsidP="0068599F">
      <w:pPr>
        <w:spacing w:line="360" w:lineRule="auto"/>
        <w:rPr>
          <w:rFonts w:ascii="Arial" w:hAnsi="Arial" w:cs="Arial"/>
          <w:b/>
          <w:sz w:val="28"/>
          <w:szCs w:val="28"/>
        </w:rPr>
      </w:pPr>
    </w:p>
    <w:p w:rsidR="00E6379B" w:rsidRPr="000E3FF3" w:rsidRDefault="00E6379B" w:rsidP="00E6379B">
      <w:pPr>
        <w:spacing w:line="360" w:lineRule="auto"/>
        <w:rPr>
          <w:rFonts w:ascii="Arial" w:hAnsi="Arial" w:cs="Arial"/>
          <w:b/>
          <w:sz w:val="28"/>
          <w:szCs w:val="28"/>
        </w:rPr>
      </w:pPr>
      <w:r w:rsidRPr="000E3FF3">
        <w:rPr>
          <w:rFonts w:ascii="Arial" w:hAnsi="Arial" w:cs="Arial"/>
          <w:b/>
          <w:sz w:val="28"/>
          <w:szCs w:val="28"/>
        </w:rPr>
        <w:lastRenderedPageBreak/>
        <w:t>Transfer of records to school</w:t>
      </w:r>
    </w:p>
    <w:p w:rsidR="00E6379B" w:rsidRPr="000E3FF3" w:rsidRDefault="00E6379B" w:rsidP="00E6379B">
      <w:pPr>
        <w:spacing w:line="360" w:lineRule="auto"/>
        <w:rPr>
          <w:rFonts w:ascii="Arial" w:hAnsi="Arial" w:cs="Arial"/>
          <w:b/>
          <w:sz w:val="22"/>
          <w:szCs w:val="22"/>
        </w:rPr>
      </w:pPr>
    </w:p>
    <w:p w:rsidR="00E6379B" w:rsidRPr="000E3FF3" w:rsidRDefault="00E6379B" w:rsidP="00E6379B">
      <w:pPr>
        <w:spacing w:line="360" w:lineRule="auto"/>
        <w:rPr>
          <w:rFonts w:ascii="Arial" w:hAnsi="Arial" w:cs="Arial"/>
          <w:b/>
          <w:sz w:val="22"/>
          <w:szCs w:val="22"/>
        </w:rPr>
      </w:pPr>
      <w:r w:rsidRPr="000E3FF3">
        <w:rPr>
          <w:rFonts w:ascii="Arial" w:hAnsi="Arial" w:cs="Arial"/>
          <w:b/>
          <w:sz w:val="22"/>
          <w:szCs w:val="22"/>
        </w:rPr>
        <w:t>Policy statement</w:t>
      </w:r>
    </w:p>
    <w:p w:rsidR="00E6379B" w:rsidRPr="000E3FF3" w:rsidRDefault="00E6379B" w:rsidP="00E6379B">
      <w:pPr>
        <w:spacing w:line="360" w:lineRule="auto"/>
        <w:rPr>
          <w:rFonts w:ascii="Arial" w:hAnsi="Arial" w:cs="Arial"/>
          <w:b/>
          <w:sz w:val="22"/>
          <w:szCs w:val="22"/>
        </w:rPr>
      </w:pPr>
    </w:p>
    <w:p w:rsidR="00E6379B" w:rsidRPr="000E3FF3" w:rsidRDefault="00E6379B" w:rsidP="00E6379B">
      <w:pPr>
        <w:spacing w:line="360" w:lineRule="auto"/>
        <w:rPr>
          <w:rFonts w:ascii="Arial" w:hAnsi="Arial" w:cs="Arial"/>
          <w:sz w:val="22"/>
          <w:szCs w:val="22"/>
        </w:rPr>
      </w:pPr>
      <w:r w:rsidRPr="000E3FF3">
        <w:rPr>
          <w:rFonts w:ascii="Arial" w:hAnsi="Arial" w:cs="Arial"/>
          <w:sz w:val="22"/>
          <w:szCs w:val="22"/>
        </w:rPr>
        <w:t>We recognise that children sometimes move to another early years setting before they go on to school, although many will leave our setting to enter a nursery or reception class.</w:t>
      </w:r>
    </w:p>
    <w:p w:rsidR="00E6379B" w:rsidRPr="000E3FF3" w:rsidRDefault="00E6379B" w:rsidP="00E6379B">
      <w:pPr>
        <w:spacing w:line="360" w:lineRule="auto"/>
        <w:rPr>
          <w:rFonts w:ascii="Arial" w:hAnsi="Arial" w:cs="Arial"/>
          <w:sz w:val="22"/>
          <w:szCs w:val="22"/>
        </w:rPr>
      </w:pPr>
    </w:p>
    <w:p w:rsidR="00E6379B" w:rsidRPr="000E3FF3" w:rsidRDefault="00E6379B" w:rsidP="00E6379B">
      <w:pPr>
        <w:spacing w:line="360" w:lineRule="auto"/>
        <w:rPr>
          <w:rFonts w:ascii="Arial" w:hAnsi="Arial" w:cs="Arial"/>
          <w:sz w:val="22"/>
          <w:szCs w:val="22"/>
        </w:rPr>
      </w:pPr>
      <w:r w:rsidRPr="000E3FF3">
        <w:rPr>
          <w:rFonts w:ascii="Arial" w:hAnsi="Arial" w:cs="Arial"/>
          <w:sz w:val="22"/>
          <w:szCs w:val="22"/>
        </w:rPr>
        <w:t>We prepare children for these transitions and involve parents and the receiving setting or school in this process. We prepare records about a child’s development and learning in the Early Years Foundation Stage in our setting; in order to enable smooth transitions, we share appropriate information with the receiving setting or school at transfer.</w:t>
      </w:r>
    </w:p>
    <w:p w:rsidR="00E6379B" w:rsidRPr="000E3FF3" w:rsidRDefault="00E6379B" w:rsidP="00E6379B">
      <w:pPr>
        <w:spacing w:line="360" w:lineRule="auto"/>
        <w:rPr>
          <w:rFonts w:ascii="Arial" w:hAnsi="Arial" w:cs="Arial"/>
          <w:sz w:val="22"/>
          <w:szCs w:val="22"/>
        </w:rPr>
      </w:pPr>
    </w:p>
    <w:p w:rsidR="00E6379B" w:rsidRPr="000E3FF3" w:rsidRDefault="00E6379B" w:rsidP="00E6379B">
      <w:pPr>
        <w:spacing w:line="360" w:lineRule="auto"/>
        <w:rPr>
          <w:rFonts w:ascii="Arial" w:hAnsi="Arial" w:cs="Arial"/>
          <w:sz w:val="22"/>
          <w:szCs w:val="22"/>
        </w:rPr>
      </w:pPr>
      <w:r w:rsidRPr="000E3FF3">
        <w:rPr>
          <w:rFonts w:ascii="Arial" w:hAnsi="Arial" w:cs="Arial"/>
          <w:sz w:val="22"/>
          <w:szCs w:val="22"/>
        </w:rPr>
        <w:t>Confidential records are shared where there have been child protection concerns according to the process required by our Local Safeguarding Children Board.</w:t>
      </w:r>
    </w:p>
    <w:p w:rsidR="00E6379B" w:rsidRPr="000E3FF3" w:rsidRDefault="00E6379B" w:rsidP="00E6379B">
      <w:pPr>
        <w:spacing w:line="360" w:lineRule="auto"/>
        <w:rPr>
          <w:rFonts w:ascii="Arial" w:hAnsi="Arial" w:cs="Arial"/>
          <w:sz w:val="22"/>
          <w:szCs w:val="22"/>
        </w:rPr>
      </w:pPr>
    </w:p>
    <w:p w:rsidR="00E6379B" w:rsidRPr="000E3FF3" w:rsidRDefault="00E6379B" w:rsidP="00E6379B">
      <w:pPr>
        <w:spacing w:line="360" w:lineRule="auto"/>
        <w:rPr>
          <w:rFonts w:ascii="Arial" w:hAnsi="Arial" w:cs="Arial"/>
          <w:sz w:val="22"/>
          <w:szCs w:val="22"/>
        </w:rPr>
      </w:pPr>
      <w:r w:rsidRPr="000E3FF3">
        <w:rPr>
          <w:rFonts w:ascii="Arial" w:hAnsi="Arial" w:cs="Arial"/>
          <w:sz w:val="22"/>
          <w:szCs w:val="22"/>
        </w:rPr>
        <w:t xml:space="preserve">The procedure guides this process and determines what information we can and cannot share with a receiving school or setting. Prior to transferring information, we will establish the lawful basis for doing so (see our Privacy Notice). </w:t>
      </w:r>
    </w:p>
    <w:p w:rsidR="00E6379B" w:rsidRPr="000E3FF3" w:rsidRDefault="00E6379B" w:rsidP="00E6379B">
      <w:pPr>
        <w:spacing w:line="360" w:lineRule="auto"/>
        <w:rPr>
          <w:rFonts w:ascii="Arial" w:hAnsi="Arial" w:cs="Arial"/>
          <w:b/>
          <w:sz w:val="22"/>
          <w:szCs w:val="22"/>
        </w:rPr>
      </w:pPr>
    </w:p>
    <w:p w:rsidR="00E6379B" w:rsidRPr="000E3FF3" w:rsidRDefault="00E6379B" w:rsidP="00E6379B">
      <w:pPr>
        <w:spacing w:line="360" w:lineRule="auto"/>
        <w:rPr>
          <w:rFonts w:ascii="Arial" w:hAnsi="Arial" w:cs="Arial"/>
          <w:b/>
          <w:sz w:val="22"/>
          <w:szCs w:val="22"/>
        </w:rPr>
      </w:pPr>
      <w:r w:rsidRPr="000E3FF3">
        <w:rPr>
          <w:rFonts w:ascii="Arial" w:hAnsi="Arial" w:cs="Arial"/>
          <w:b/>
          <w:sz w:val="22"/>
          <w:szCs w:val="22"/>
        </w:rPr>
        <w:t>Procedures</w:t>
      </w:r>
    </w:p>
    <w:p w:rsidR="00E6379B" w:rsidRPr="000E3FF3" w:rsidRDefault="00E6379B" w:rsidP="00E6379B">
      <w:pPr>
        <w:spacing w:line="360" w:lineRule="auto"/>
        <w:rPr>
          <w:rFonts w:ascii="Arial" w:hAnsi="Arial" w:cs="Arial"/>
          <w:b/>
          <w:sz w:val="22"/>
          <w:szCs w:val="22"/>
        </w:rPr>
      </w:pPr>
    </w:p>
    <w:p w:rsidR="00E6379B" w:rsidRPr="000E3FF3" w:rsidRDefault="00E6379B" w:rsidP="00E6379B">
      <w:pPr>
        <w:pStyle w:val="ListParagraph"/>
        <w:spacing w:line="360" w:lineRule="auto"/>
        <w:ind w:left="0"/>
        <w:contextualSpacing w:val="0"/>
        <w:rPr>
          <w:rFonts w:ascii="Arial" w:hAnsi="Arial" w:cs="Arial"/>
          <w:i/>
          <w:sz w:val="22"/>
          <w:szCs w:val="22"/>
        </w:rPr>
      </w:pPr>
      <w:r w:rsidRPr="000E3FF3">
        <w:rPr>
          <w:rFonts w:ascii="Arial" w:hAnsi="Arial" w:cs="Arial"/>
          <w:i/>
          <w:sz w:val="22"/>
          <w:szCs w:val="22"/>
        </w:rPr>
        <w:t>Transfer of development records for a child moving to another early years setting or school</w:t>
      </w:r>
    </w:p>
    <w:p w:rsidR="00E6379B" w:rsidRPr="000E3FF3" w:rsidRDefault="00E6379B" w:rsidP="00C34F23">
      <w:pPr>
        <w:pStyle w:val="ListParagraph"/>
        <w:numPr>
          <w:ilvl w:val="0"/>
          <w:numId w:val="164"/>
        </w:numPr>
        <w:spacing w:line="360" w:lineRule="auto"/>
        <w:contextualSpacing w:val="0"/>
        <w:rPr>
          <w:rFonts w:ascii="Arial" w:hAnsi="Arial" w:cs="Arial"/>
          <w:sz w:val="22"/>
          <w:szCs w:val="22"/>
        </w:rPr>
      </w:pPr>
      <w:r w:rsidRPr="000E3FF3">
        <w:rPr>
          <w:rFonts w:ascii="Arial" w:hAnsi="Arial" w:cs="Arial"/>
          <w:sz w:val="22"/>
          <w:szCs w:val="22"/>
        </w:rPr>
        <w:t xml:space="preserve">Using the </w:t>
      </w:r>
      <w:r w:rsidRPr="000E3FF3">
        <w:rPr>
          <w:rFonts w:ascii="Arial" w:hAnsi="Arial" w:cs="Arial"/>
          <w:i/>
          <w:sz w:val="22"/>
          <w:szCs w:val="22"/>
        </w:rPr>
        <w:t xml:space="preserve">Early Years Outcomes </w:t>
      </w:r>
      <w:r w:rsidRPr="000E3FF3">
        <w:rPr>
          <w:rFonts w:ascii="Arial" w:hAnsi="Arial" w:cs="Arial"/>
          <w:sz w:val="22"/>
          <w:szCs w:val="22"/>
        </w:rPr>
        <w:t>(</w:t>
      </w:r>
      <w:proofErr w:type="spellStart"/>
      <w:r w:rsidRPr="000E3FF3">
        <w:rPr>
          <w:rFonts w:ascii="Arial" w:hAnsi="Arial" w:cs="Arial"/>
          <w:sz w:val="22"/>
          <w:szCs w:val="22"/>
        </w:rPr>
        <w:t>DfE</w:t>
      </w:r>
      <w:proofErr w:type="spellEnd"/>
      <w:r w:rsidRPr="000E3FF3">
        <w:rPr>
          <w:rFonts w:ascii="Arial" w:hAnsi="Arial" w:cs="Arial"/>
          <w:sz w:val="22"/>
          <w:szCs w:val="22"/>
        </w:rPr>
        <w:t xml:space="preserve"> 2013) guidance and our assessment of children's development and learning, the key person will prepare a summary of achievements in the seven areas of learning and development.</w:t>
      </w:r>
    </w:p>
    <w:p w:rsidR="00E6379B" w:rsidRPr="000E3FF3" w:rsidRDefault="00E6379B" w:rsidP="00C34F23">
      <w:pPr>
        <w:pStyle w:val="ListParagraph"/>
        <w:numPr>
          <w:ilvl w:val="0"/>
          <w:numId w:val="164"/>
        </w:numPr>
        <w:spacing w:line="360" w:lineRule="auto"/>
        <w:contextualSpacing w:val="0"/>
        <w:rPr>
          <w:rFonts w:ascii="Arial" w:hAnsi="Arial" w:cs="Arial"/>
          <w:sz w:val="22"/>
          <w:szCs w:val="22"/>
        </w:rPr>
      </w:pPr>
      <w:r w:rsidRPr="000E3FF3">
        <w:rPr>
          <w:rFonts w:ascii="Arial" w:hAnsi="Arial" w:cs="Arial"/>
          <w:sz w:val="22"/>
          <w:szCs w:val="22"/>
        </w:rPr>
        <w:t>The record refers to:</w:t>
      </w:r>
    </w:p>
    <w:p w:rsidR="00E6379B" w:rsidRPr="000E3FF3" w:rsidRDefault="00E6379B" w:rsidP="00C34F23">
      <w:pPr>
        <w:pStyle w:val="ListParagraph"/>
        <w:numPr>
          <w:ilvl w:val="1"/>
          <w:numId w:val="167"/>
        </w:numPr>
        <w:spacing w:line="360" w:lineRule="auto"/>
        <w:ind w:left="714" w:hanging="357"/>
        <w:contextualSpacing w:val="0"/>
        <w:rPr>
          <w:rFonts w:ascii="Arial" w:hAnsi="Arial" w:cs="Arial"/>
          <w:sz w:val="22"/>
          <w:szCs w:val="22"/>
        </w:rPr>
      </w:pPr>
      <w:r w:rsidRPr="000E3FF3">
        <w:rPr>
          <w:rFonts w:ascii="Arial" w:hAnsi="Arial" w:cs="Arial"/>
          <w:sz w:val="22"/>
          <w:szCs w:val="22"/>
        </w:rPr>
        <w:t>any additional language spoken by the child and his or her progress in both languages;</w:t>
      </w:r>
    </w:p>
    <w:p w:rsidR="00E6379B" w:rsidRPr="000E3FF3" w:rsidRDefault="00E6379B" w:rsidP="00C34F23">
      <w:pPr>
        <w:pStyle w:val="ListParagraph"/>
        <w:numPr>
          <w:ilvl w:val="1"/>
          <w:numId w:val="167"/>
        </w:numPr>
        <w:spacing w:line="360" w:lineRule="auto"/>
        <w:ind w:left="714" w:hanging="357"/>
        <w:contextualSpacing w:val="0"/>
        <w:rPr>
          <w:rFonts w:ascii="Arial" w:hAnsi="Arial" w:cs="Arial"/>
          <w:sz w:val="22"/>
          <w:szCs w:val="22"/>
        </w:rPr>
      </w:pPr>
      <w:r w:rsidRPr="000E3FF3">
        <w:rPr>
          <w:rFonts w:ascii="Arial" w:hAnsi="Arial" w:cs="Arial"/>
          <w:sz w:val="22"/>
          <w:szCs w:val="22"/>
        </w:rPr>
        <w:t>any additional needs that have been identified or addressed by our setting;</w:t>
      </w:r>
    </w:p>
    <w:p w:rsidR="00E6379B" w:rsidRPr="000E3FF3" w:rsidRDefault="00E6379B" w:rsidP="00C34F23">
      <w:pPr>
        <w:pStyle w:val="ListParagraph"/>
        <w:numPr>
          <w:ilvl w:val="1"/>
          <w:numId w:val="167"/>
        </w:numPr>
        <w:spacing w:line="360" w:lineRule="auto"/>
        <w:ind w:left="714" w:hanging="357"/>
        <w:contextualSpacing w:val="0"/>
        <w:rPr>
          <w:rFonts w:ascii="Arial" w:hAnsi="Arial" w:cs="Arial"/>
          <w:sz w:val="22"/>
          <w:szCs w:val="22"/>
        </w:rPr>
      </w:pPr>
      <w:proofErr w:type="gramStart"/>
      <w:r w:rsidRPr="000E3FF3">
        <w:rPr>
          <w:rFonts w:ascii="Arial" w:hAnsi="Arial" w:cs="Arial"/>
          <w:sz w:val="22"/>
          <w:szCs w:val="22"/>
        </w:rPr>
        <w:t>any</w:t>
      </w:r>
      <w:proofErr w:type="gramEnd"/>
      <w:r w:rsidRPr="000E3FF3">
        <w:rPr>
          <w:rFonts w:ascii="Arial" w:hAnsi="Arial" w:cs="Arial"/>
          <w:sz w:val="22"/>
          <w:szCs w:val="22"/>
        </w:rPr>
        <w:t xml:space="preserve"> special needs or disability, whether a CAF was raised in respect of special needs or disability, whether there is an Education, Health and Care Plan, and the name of the lead professional.</w:t>
      </w:r>
    </w:p>
    <w:p w:rsidR="00E6379B" w:rsidRPr="000E3FF3" w:rsidRDefault="00E6379B" w:rsidP="00C34F23">
      <w:pPr>
        <w:pStyle w:val="ListParagraph"/>
        <w:numPr>
          <w:ilvl w:val="0"/>
          <w:numId w:val="164"/>
        </w:numPr>
        <w:spacing w:line="360" w:lineRule="auto"/>
        <w:contextualSpacing w:val="0"/>
        <w:rPr>
          <w:rFonts w:ascii="Arial" w:hAnsi="Arial" w:cs="Arial"/>
          <w:sz w:val="22"/>
          <w:szCs w:val="22"/>
        </w:rPr>
      </w:pPr>
      <w:r w:rsidRPr="000E3FF3">
        <w:rPr>
          <w:rFonts w:ascii="Arial" w:hAnsi="Arial" w:cs="Arial"/>
          <w:sz w:val="22"/>
          <w:szCs w:val="22"/>
        </w:rPr>
        <w:t>The record contains a summary by the key person and a summary of the parent’s view of the child.</w:t>
      </w:r>
    </w:p>
    <w:p w:rsidR="00E6379B" w:rsidRPr="000E3FF3" w:rsidRDefault="00E6379B" w:rsidP="00C34F23">
      <w:pPr>
        <w:pStyle w:val="ListParagraph"/>
        <w:numPr>
          <w:ilvl w:val="0"/>
          <w:numId w:val="164"/>
        </w:numPr>
        <w:spacing w:line="360" w:lineRule="auto"/>
        <w:contextualSpacing w:val="0"/>
        <w:rPr>
          <w:rFonts w:ascii="Arial" w:hAnsi="Arial" w:cs="Arial"/>
          <w:sz w:val="22"/>
          <w:szCs w:val="22"/>
        </w:rPr>
      </w:pPr>
      <w:r w:rsidRPr="000E3FF3">
        <w:rPr>
          <w:rFonts w:ascii="Arial" w:hAnsi="Arial" w:cs="Arial"/>
          <w:sz w:val="22"/>
          <w:szCs w:val="22"/>
        </w:rPr>
        <w:t>The document may be accompanied by other evidence, such as photos or drawings that the child has made.</w:t>
      </w:r>
    </w:p>
    <w:p w:rsidR="00E6379B" w:rsidRPr="000E3FF3" w:rsidRDefault="00E6379B" w:rsidP="00C34F23">
      <w:pPr>
        <w:pStyle w:val="ListParagraph"/>
        <w:numPr>
          <w:ilvl w:val="0"/>
          <w:numId w:val="164"/>
        </w:numPr>
        <w:spacing w:line="360" w:lineRule="auto"/>
        <w:contextualSpacing w:val="0"/>
        <w:rPr>
          <w:rFonts w:ascii="Arial" w:hAnsi="Arial" w:cs="Arial"/>
          <w:sz w:val="22"/>
          <w:szCs w:val="22"/>
        </w:rPr>
      </w:pPr>
      <w:r w:rsidRPr="000E3FF3">
        <w:rPr>
          <w:rFonts w:ascii="Arial" w:hAnsi="Arial" w:cs="Arial"/>
          <w:sz w:val="22"/>
          <w:szCs w:val="22"/>
        </w:rPr>
        <w:t>When a child transfers to a school, most local authorities provide an assessment summary format or a transition record, which we will follow as applicable.</w:t>
      </w:r>
    </w:p>
    <w:p w:rsidR="00E6379B" w:rsidRPr="000E3FF3" w:rsidRDefault="00E6379B" w:rsidP="00C34F23">
      <w:pPr>
        <w:pStyle w:val="ListParagraph"/>
        <w:numPr>
          <w:ilvl w:val="0"/>
          <w:numId w:val="164"/>
        </w:numPr>
        <w:spacing w:line="360" w:lineRule="auto"/>
        <w:contextualSpacing w:val="0"/>
        <w:rPr>
          <w:rFonts w:ascii="Arial" w:hAnsi="Arial" w:cs="Arial"/>
          <w:b/>
          <w:sz w:val="22"/>
          <w:szCs w:val="22"/>
        </w:rPr>
      </w:pPr>
      <w:r w:rsidRPr="000E3FF3">
        <w:rPr>
          <w:rFonts w:ascii="Arial" w:hAnsi="Arial" w:cs="Arial"/>
          <w:sz w:val="22"/>
          <w:szCs w:val="22"/>
        </w:rPr>
        <w:t>If there have been any welfare or protection concerns, we place a star on the front of the assessment record.</w:t>
      </w:r>
    </w:p>
    <w:p w:rsidR="00E6379B" w:rsidRPr="000E3FF3" w:rsidRDefault="00E6379B" w:rsidP="00E6379B">
      <w:pPr>
        <w:pStyle w:val="ListParagraph"/>
        <w:spacing w:line="360" w:lineRule="auto"/>
        <w:ind w:left="0"/>
        <w:contextualSpacing w:val="0"/>
        <w:rPr>
          <w:rFonts w:ascii="Arial" w:hAnsi="Arial" w:cs="Arial"/>
          <w:b/>
          <w:sz w:val="22"/>
          <w:szCs w:val="22"/>
        </w:rPr>
      </w:pPr>
    </w:p>
    <w:p w:rsidR="00E6379B" w:rsidRPr="000E3FF3" w:rsidRDefault="00E6379B" w:rsidP="00E6379B">
      <w:pPr>
        <w:pStyle w:val="ListParagraph"/>
        <w:spacing w:line="360" w:lineRule="auto"/>
        <w:ind w:left="0"/>
        <w:contextualSpacing w:val="0"/>
        <w:rPr>
          <w:rFonts w:ascii="Arial" w:hAnsi="Arial" w:cs="Arial"/>
          <w:i/>
          <w:sz w:val="22"/>
          <w:szCs w:val="22"/>
        </w:rPr>
      </w:pPr>
      <w:r w:rsidRPr="000E3FF3">
        <w:rPr>
          <w:rFonts w:ascii="Arial" w:hAnsi="Arial" w:cs="Arial"/>
          <w:i/>
          <w:sz w:val="22"/>
          <w:szCs w:val="22"/>
        </w:rPr>
        <w:t>Transfer of confidential information</w:t>
      </w:r>
    </w:p>
    <w:p w:rsidR="00E6379B" w:rsidRPr="000E3FF3" w:rsidRDefault="00E6379B" w:rsidP="00C34F23">
      <w:pPr>
        <w:pStyle w:val="ListParagraph"/>
        <w:numPr>
          <w:ilvl w:val="0"/>
          <w:numId w:val="165"/>
        </w:numPr>
        <w:spacing w:line="360" w:lineRule="auto"/>
        <w:contextualSpacing w:val="0"/>
        <w:rPr>
          <w:rFonts w:ascii="Arial" w:hAnsi="Arial" w:cs="Arial"/>
          <w:sz w:val="22"/>
          <w:szCs w:val="22"/>
        </w:rPr>
      </w:pPr>
      <w:r w:rsidRPr="000E3FF3">
        <w:rPr>
          <w:rFonts w:ascii="Arial" w:hAnsi="Arial" w:cs="Arial"/>
          <w:sz w:val="22"/>
          <w:szCs w:val="22"/>
        </w:rPr>
        <w:t>The receiving school or setting will need to have a record of any safeguarding or child protection concerns that were raised in our setting and what was done about them.</w:t>
      </w:r>
    </w:p>
    <w:p w:rsidR="00E6379B" w:rsidRPr="000E3FF3" w:rsidRDefault="00E6379B" w:rsidP="00C34F23">
      <w:pPr>
        <w:pStyle w:val="ListParagraph"/>
        <w:numPr>
          <w:ilvl w:val="0"/>
          <w:numId w:val="165"/>
        </w:numPr>
        <w:spacing w:line="360" w:lineRule="auto"/>
        <w:contextualSpacing w:val="0"/>
        <w:rPr>
          <w:rFonts w:ascii="Arial" w:hAnsi="Arial" w:cs="Arial"/>
          <w:sz w:val="22"/>
          <w:szCs w:val="22"/>
        </w:rPr>
      </w:pPr>
      <w:r w:rsidRPr="000E3FF3">
        <w:rPr>
          <w:rFonts w:ascii="Arial" w:hAnsi="Arial" w:cs="Arial"/>
          <w:sz w:val="22"/>
          <w:szCs w:val="22"/>
        </w:rPr>
        <w:t>We will make a summary of the concerns to send to the receiving setting or school, along with the date of the last professional meeting or case conference. Some Local Safeguarding Children Boards will stipulate the forms to be used and provide these for us to use.</w:t>
      </w:r>
    </w:p>
    <w:p w:rsidR="00E6379B" w:rsidRPr="000E3FF3" w:rsidRDefault="00E6379B" w:rsidP="00C34F23">
      <w:pPr>
        <w:pStyle w:val="ListParagraph"/>
        <w:numPr>
          <w:ilvl w:val="0"/>
          <w:numId w:val="165"/>
        </w:numPr>
        <w:spacing w:line="360" w:lineRule="auto"/>
        <w:contextualSpacing w:val="0"/>
        <w:rPr>
          <w:rFonts w:ascii="Arial" w:hAnsi="Arial" w:cs="Arial"/>
          <w:sz w:val="22"/>
          <w:szCs w:val="22"/>
        </w:rPr>
      </w:pPr>
      <w:r w:rsidRPr="000E3FF3">
        <w:rPr>
          <w:rFonts w:ascii="Arial" w:hAnsi="Arial" w:cs="Arial"/>
          <w:sz w:val="22"/>
          <w:szCs w:val="22"/>
        </w:rPr>
        <w:t>Where a CAF has been raised in respect of any welfare concerns, we will pass the name and contact details of the lead professional on to the receiving setting or school.</w:t>
      </w:r>
    </w:p>
    <w:p w:rsidR="00E6379B" w:rsidRPr="000E3FF3" w:rsidRDefault="00E6379B" w:rsidP="00C34F23">
      <w:pPr>
        <w:pStyle w:val="ListParagraph"/>
        <w:numPr>
          <w:ilvl w:val="0"/>
          <w:numId w:val="165"/>
        </w:numPr>
        <w:spacing w:line="360" w:lineRule="auto"/>
        <w:contextualSpacing w:val="0"/>
        <w:rPr>
          <w:rFonts w:ascii="Arial" w:hAnsi="Arial" w:cs="Arial"/>
          <w:sz w:val="22"/>
          <w:szCs w:val="22"/>
        </w:rPr>
      </w:pPr>
      <w:r w:rsidRPr="000E3FF3">
        <w:rPr>
          <w:rFonts w:ascii="Arial" w:hAnsi="Arial" w:cs="Arial"/>
          <w:sz w:val="22"/>
          <w:szCs w:val="22"/>
        </w:rPr>
        <w:t xml:space="preserve">Where there has been </w:t>
      </w:r>
      <w:proofErr w:type="gramStart"/>
      <w:r w:rsidRPr="000E3FF3">
        <w:rPr>
          <w:rFonts w:ascii="Arial" w:hAnsi="Arial" w:cs="Arial"/>
          <w:sz w:val="22"/>
          <w:szCs w:val="22"/>
        </w:rPr>
        <w:t>a</w:t>
      </w:r>
      <w:proofErr w:type="gramEnd"/>
      <w:r w:rsidRPr="000E3FF3">
        <w:rPr>
          <w:rFonts w:ascii="Arial" w:hAnsi="Arial" w:cs="Arial"/>
          <w:sz w:val="22"/>
          <w:szCs w:val="22"/>
        </w:rPr>
        <w:t xml:space="preserve"> s47 investigation regarding a child protection concern, we will pass the name and contact details of the child’s social worker on to the receiving setting or school – regardless of the outcome of the investigation.</w:t>
      </w:r>
    </w:p>
    <w:p w:rsidR="00E6379B" w:rsidRPr="000E3FF3" w:rsidRDefault="00E6379B" w:rsidP="00C34F23">
      <w:pPr>
        <w:pStyle w:val="ListParagraph"/>
        <w:numPr>
          <w:ilvl w:val="0"/>
          <w:numId w:val="165"/>
        </w:numPr>
        <w:spacing w:line="360" w:lineRule="auto"/>
        <w:contextualSpacing w:val="0"/>
        <w:rPr>
          <w:rFonts w:ascii="Arial" w:hAnsi="Arial" w:cs="Arial"/>
          <w:b/>
          <w:sz w:val="22"/>
          <w:szCs w:val="22"/>
        </w:rPr>
      </w:pPr>
      <w:r w:rsidRPr="000E3FF3">
        <w:rPr>
          <w:rFonts w:ascii="Arial" w:hAnsi="Arial" w:cs="Arial"/>
          <w:sz w:val="22"/>
          <w:szCs w:val="22"/>
        </w:rPr>
        <w:t>We post or take the information to the school or setting, ensuring it is addressed to the setting or school’s designated person for child protection and marked as 'confidential’.</w:t>
      </w:r>
    </w:p>
    <w:p w:rsidR="00E6379B" w:rsidRPr="000E3FF3" w:rsidRDefault="00E6379B" w:rsidP="00C34F23">
      <w:pPr>
        <w:pStyle w:val="ListParagraph"/>
        <w:numPr>
          <w:ilvl w:val="0"/>
          <w:numId w:val="165"/>
        </w:numPr>
        <w:spacing w:line="360" w:lineRule="auto"/>
        <w:contextualSpacing w:val="0"/>
        <w:rPr>
          <w:rFonts w:ascii="Arial" w:hAnsi="Arial" w:cs="Arial"/>
          <w:sz w:val="22"/>
          <w:szCs w:val="22"/>
        </w:rPr>
      </w:pPr>
      <w:r w:rsidRPr="000E3FF3">
        <w:rPr>
          <w:rFonts w:ascii="Arial" w:hAnsi="Arial" w:cs="Arial"/>
          <w:sz w:val="22"/>
          <w:szCs w:val="22"/>
        </w:rPr>
        <w:t>We do not pass any other documentation from the child's personal file to the receiving setting or school.</w:t>
      </w:r>
    </w:p>
    <w:p w:rsidR="00E6379B" w:rsidRPr="000E3FF3" w:rsidRDefault="00E6379B" w:rsidP="00E6379B">
      <w:pPr>
        <w:spacing w:line="360" w:lineRule="auto"/>
        <w:ind w:left="360"/>
        <w:rPr>
          <w:rFonts w:ascii="Arial" w:hAnsi="Arial" w:cs="Arial"/>
          <w:sz w:val="22"/>
          <w:szCs w:val="22"/>
        </w:rPr>
      </w:pPr>
    </w:p>
    <w:p w:rsidR="00E6379B" w:rsidRPr="000E3FF3" w:rsidRDefault="00E6379B" w:rsidP="00E6379B">
      <w:pPr>
        <w:spacing w:line="360" w:lineRule="auto"/>
        <w:rPr>
          <w:rFonts w:ascii="Arial" w:hAnsi="Arial" w:cs="Arial"/>
          <w:b/>
          <w:sz w:val="22"/>
          <w:szCs w:val="22"/>
        </w:rPr>
      </w:pPr>
      <w:r w:rsidRPr="000E3FF3">
        <w:rPr>
          <w:rFonts w:ascii="Arial" w:hAnsi="Arial" w:cs="Arial"/>
          <w:b/>
          <w:sz w:val="22"/>
          <w:szCs w:val="22"/>
        </w:rPr>
        <w:t>Legal framework</w:t>
      </w:r>
    </w:p>
    <w:p w:rsidR="00E6379B" w:rsidRPr="000E3FF3" w:rsidRDefault="00E6379B" w:rsidP="00E6379B">
      <w:pPr>
        <w:spacing w:line="360" w:lineRule="auto"/>
        <w:rPr>
          <w:rFonts w:ascii="Arial" w:hAnsi="Arial" w:cs="Arial"/>
          <w:b/>
          <w:sz w:val="22"/>
          <w:szCs w:val="22"/>
        </w:rPr>
      </w:pPr>
    </w:p>
    <w:p w:rsidR="00E6379B" w:rsidRPr="000E3FF3" w:rsidRDefault="00E6379B" w:rsidP="00C34F23">
      <w:pPr>
        <w:numPr>
          <w:ilvl w:val="0"/>
          <w:numId w:val="166"/>
        </w:numPr>
        <w:spacing w:line="360" w:lineRule="auto"/>
        <w:rPr>
          <w:rFonts w:ascii="Arial" w:hAnsi="Arial" w:cs="Arial"/>
          <w:sz w:val="22"/>
          <w:szCs w:val="22"/>
        </w:rPr>
      </w:pPr>
      <w:r w:rsidRPr="000E3FF3">
        <w:rPr>
          <w:rFonts w:ascii="Arial" w:hAnsi="Arial" w:cs="Arial"/>
          <w:sz w:val="22"/>
          <w:szCs w:val="22"/>
        </w:rPr>
        <w:t>General Data Protection Regulations (GDPR) (2018)</w:t>
      </w:r>
    </w:p>
    <w:p w:rsidR="00E6379B" w:rsidRPr="000E3FF3" w:rsidRDefault="00E6379B" w:rsidP="00C34F23">
      <w:pPr>
        <w:numPr>
          <w:ilvl w:val="0"/>
          <w:numId w:val="166"/>
        </w:numPr>
        <w:spacing w:line="360" w:lineRule="auto"/>
        <w:rPr>
          <w:rFonts w:ascii="Arial" w:hAnsi="Arial" w:cs="Arial"/>
          <w:sz w:val="22"/>
          <w:szCs w:val="22"/>
        </w:rPr>
      </w:pPr>
      <w:r w:rsidRPr="000E3FF3">
        <w:rPr>
          <w:rFonts w:ascii="Arial" w:hAnsi="Arial" w:cs="Arial"/>
          <w:sz w:val="22"/>
          <w:szCs w:val="22"/>
        </w:rPr>
        <w:t>Freedom of Information Act (2000)</w:t>
      </w:r>
    </w:p>
    <w:p w:rsidR="00E6379B" w:rsidRPr="000E3FF3" w:rsidRDefault="00E6379B" w:rsidP="00C34F23">
      <w:pPr>
        <w:numPr>
          <w:ilvl w:val="0"/>
          <w:numId w:val="166"/>
        </w:numPr>
        <w:spacing w:line="360" w:lineRule="auto"/>
        <w:rPr>
          <w:rFonts w:ascii="Arial" w:hAnsi="Arial" w:cs="Arial"/>
          <w:sz w:val="22"/>
          <w:szCs w:val="22"/>
        </w:rPr>
      </w:pPr>
      <w:r w:rsidRPr="000E3FF3">
        <w:rPr>
          <w:rFonts w:ascii="Arial" w:hAnsi="Arial" w:cs="Arial"/>
          <w:sz w:val="22"/>
          <w:szCs w:val="22"/>
        </w:rPr>
        <w:t>Human Rights Act (1998)</w:t>
      </w:r>
    </w:p>
    <w:p w:rsidR="00E6379B" w:rsidRPr="000E3FF3" w:rsidRDefault="00E6379B" w:rsidP="00C34F23">
      <w:pPr>
        <w:numPr>
          <w:ilvl w:val="0"/>
          <w:numId w:val="166"/>
        </w:numPr>
        <w:spacing w:line="360" w:lineRule="auto"/>
        <w:rPr>
          <w:rFonts w:ascii="Arial" w:hAnsi="Arial" w:cs="Arial"/>
          <w:sz w:val="22"/>
          <w:szCs w:val="22"/>
        </w:rPr>
      </w:pPr>
      <w:r w:rsidRPr="000E3FF3">
        <w:rPr>
          <w:rFonts w:ascii="Arial" w:hAnsi="Arial" w:cs="Arial"/>
          <w:sz w:val="22"/>
          <w:szCs w:val="22"/>
        </w:rPr>
        <w:t>Children Act (1989)</w:t>
      </w:r>
    </w:p>
    <w:p w:rsidR="00E6379B" w:rsidRPr="000E3FF3" w:rsidRDefault="00E6379B" w:rsidP="00E6379B">
      <w:pPr>
        <w:spacing w:line="360" w:lineRule="auto"/>
        <w:ind w:left="360"/>
        <w:rPr>
          <w:rFonts w:ascii="Arial" w:hAnsi="Arial" w:cs="Arial"/>
          <w:sz w:val="22"/>
          <w:szCs w:val="22"/>
        </w:rPr>
      </w:pPr>
    </w:p>
    <w:p w:rsidR="00E6379B" w:rsidRPr="000E3FF3" w:rsidRDefault="00E6379B" w:rsidP="00E6379B">
      <w:pPr>
        <w:spacing w:line="360" w:lineRule="auto"/>
        <w:rPr>
          <w:rFonts w:ascii="Arial" w:hAnsi="Arial" w:cs="Arial"/>
          <w:b/>
          <w:sz w:val="22"/>
          <w:szCs w:val="22"/>
        </w:rPr>
      </w:pPr>
      <w:r w:rsidRPr="000E3FF3">
        <w:rPr>
          <w:rFonts w:ascii="Arial" w:hAnsi="Arial" w:cs="Arial"/>
          <w:b/>
          <w:sz w:val="22"/>
          <w:szCs w:val="22"/>
        </w:rPr>
        <w:t>Further guidance</w:t>
      </w:r>
    </w:p>
    <w:p w:rsidR="00E6379B" w:rsidRPr="000E3FF3" w:rsidRDefault="00E6379B" w:rsidP="00E6379B">
      <w:pPr>
        <w:spacing w:line="360" w:lineRule="auto"/>
        <w:rPr>
          <w:rFonts w:ascii="Arial" w:hAnsi="Arial" w:cs="Arial"/>
          <w:sz w:val="22"/>
          <w:szCs w:val="22"/>
        </w:rPr>
      </w:pPr>
    </w:p>
    <w:p w:rsidR="00E6379B" w:rsidRPr="000E3FF3" w:rsidRDefault="00E6379B" w:rsidP="00C34F23">
      <w:pPr>
        <w:numPr>
          <w:ilvl w:val="0"/>
          <w:numId w:val="168"/>
        </w:numPr>
        <w:spacing w:line="360" w:lineRule="auto"/>
        <w:rPr>
          <w:rFonts w:ascii="Arial" w:hAnsi="Arial" w:cs="Arial"/>
          <w:sz w:val="22"/>
          <w:szCs w:val="22"/>
        </w:rPr>
      </w:pPr>
      <w:r w:rsidRPr="000E3FF3">
        <w:rPr>
          <w:rFonts w:ascii="Arial" w:hAnsi="Arial" w:cs="Arial"/>
          <w:sz w:val="22"/>
          <w:szCs w:val="22"/>
        </w:rPr>
        <w:t>What to do if you're worried a child is being abused: Advice for practitioners (HM Government 2015)</w:t>
      </w:r>
    </w:p>
    <w:p w:rsidR="00E6379B" w:rsidRPr="000E3FF3" w:rsidRDefault="00E6379B" w:rsidP="00C34F23">
      <w:pPr>
        <w:numPr>
          <w:ilvl w:val="0"/>
          <w:numId w:val="168"/>
        </w:numPr>
        <w:spacing w:line="360" w:lineRule="auto"/>
        <w:rPr>
          <w:rFonts w:ascii="Arial" w:hAnsi="Arial" w:cs="Arial"/>
          <w:sz w:val="22"/>
          <w:szCs w:val="22"/>
        </w:rPr>
      </w:pPr>
      <w:r w:rsidRPr="000E3FF3">
        <w:rPr>
          <w:rFonts w:ascii="Arial" w:hAnsi="Arial" w:cs="Arial"/>
          <w:sz w:val="22"/>
          <w:szCs w:val="22"/>
        </w:rPr>
        <w:t>Information sharing: Advice for practitioners providing safeguarding services to children, young people, parents and carers (HM Government 2015)</w:t>
      </w:r>
    </w:p>
    <w:p w:rsidR="00E6379B" w:rsidRPr="000E3FF3" w:rsidRDefault="00E6379B" w:rsidP="00E6379B">
      <w:pPr>
        <w:spacing w:line="360" w:lineRule="auto"/>
        <w:rPr>
          <w:rFonts w:ascii="Arial" w:hAnsi="Arial" w:cs="Arial"/>
          <w:sz w:val="22"/>
          <w:szCs w:val="22"/>
        </w:rPr>
      </w:pPr>
    </w:p>
    <w:tbl>
      <w:tblPr>
        <w:tblW w:w="5000" w:type="pct"/>
        <w:tblLook w:val="01E0"/>
      </w:tblPr>
      <w:tblGrid>
        <w:gridCol w:w="5860"/>
        <w:gridCol w:w="3027"/>
        <w:gridCol w:w="2104"/>
      </w:tblGrid>
      <w:tr w:rsidR="00E6379B" w:rsidRPr="000E3FF3" w:rsidTr="0093346E">
        <w:tc>
          <w:tcPr>
            <w:tcW w:w="2666" w:type="pct"/>
          </w:tcPr>
          <w:p w:rsidR="00E6379B" w:rsidRPr="000E3FF3" w:rsidRDefault="00E6379B" w:rsidP="0093346E">
            <w:pPr>
              <w:spacing w:line="360" w:lineRule="auto"/>
              <w:rPr>
                <w:rFonts w:ascii="Arial" w:hAnsi="Arial" w:cs="Arial"/>
                <w:sz w:val="22"/>
                <w:szCs w:val="22"/>
              </w:rPr>
            </w:pPr>
            <w:r w:rsidRPr="000E3FF3">
              <w:rPr>
                <w:rFonts w:ascii="Arial" w:hAnsi="Arial" w:cs="Arial"/>
                <w:sz w:val="22"/>
                <w:szCs w:val="22"/>
              </w:rPr>
              <w:t>This policy was adopted by</w:t>
            </w:r>
          </w:p>
        </w:tc>
        <w:tc>
          <w:tcPr>
            <w:tcW w:w="1377" w:type="pct"/>
            <w:tcBorders>
              <w:bottom w:val="single" w:sz="4" w:space="0" w:color="7030A0"/>
            </w:tcBorders>
          </w:tcPr>
          <w:p w:rsidR="00E6379B" w:rsidRPr="000E3FF3" w:rsidRDefault="00E6379B" w:rsidP="0093346E">
            <w:pPr>
              <w:spacing w:line="360" w:lineRule="auto"/>
              <w:rPr>
                <w:rFonts w:ascii="Arial" w:hAnsi="Arial" w:cs="Arial"/>
                <w:sz w:val="22"/>
                <w:szCs w:val="22"/>
              </w:rPr>
            </w:pPr>
          </w:p>
        </w:tc>
        <w:tc>
          <w:tcPr>
            <w:tcW w:w="957" w:type="pct"/>
          </w:tcPr>
          <w:p w:rsidR="00E6379B" w:rsidRPr="000E3FF3" w:rsidRDefault="00E6379B" w:rsidP="0093346E">
            <w:pPr>
              <w:spacing w:line="360" w:lineRule="auto"/>
              <w:rPr>
                <w:rFonts w:ascii="Arial" w:hAnsi="Arial" w:cs="Arial"/>
                <w:i/>
                <w:sz w:val="22"/>
                <w:szCs w:val="22"/>
              </w:rPr>
            </w:pPr>
            <w:r w:rsidRPr="000E3FF3">
              <w:rPr>
                <w:rFonts w:ascii="Arial" w:hAnsi="Arial" w:cs="Arial"/>
                <w:i/>
                <w:sz w:val="22"/>
                <w:szCs w:val="22"/>
              </w:rPr>
              <w:t>(name of provider)</w:t>
            </w:r>
          </w:p>
        </w:tc>
      </w:tr>
      <w:tr w:rsidR="00E6379B" w:rsidRPr="000E3FF3" w:rsidTr="0093346E">
        <w:tc>
          <w:tcPr>
            <w:tcW w:w="2666" w:type="pct"/>
          </w:tcPr>
          <w:p w:rsidR="00E6379B" w:rsidRPr="000E3FF3" w:rsidRDefault="00E6379B" w:rsidP="0093346E">
            <w:pPr>
              <w:spacing w:line="360" w:lineRule="auto"/>
              <w:rPr>
                <w:rFonts w:ascii="Arial" w:hAnsi="Arial" w:cs="Arial"/>
                <w:sz w:val="22"/>
                <w:szCs w:val="22"/>
              </w:rPr>
            </w:pPr>
            <w:r w:rsidRPr="000E3FF3">
              <w:rPr>
                <w:rFonts w:ascii="Arial" w:hAnsi="Arial" w:cs="Arial"/>
                <w:sz w:val="22"/>
                <w:szCs w:val="22"/>
              </w:rPr>
              <w:t>On</w:t>
            </w:r>
          </w:p>
        </w:tc>
        <w:tc>
          <w:tcPr>
            <w:tcW w:w="1377" w:type="pct"/>
            <w:tcBorders>
              <w:top w:val="single" w:sz="4" w:space="0" w:color="7030A0"/>
              <w:bottom w:val="single" w:sz="4" w:space="0" w:color="7030A0"/>
            </w:tcBorders>
          </w:tcPr>
          <w:p w:rsidR="00E6379B" w:rsidRPr="000E3FF3" w:rsidRDefault="00E6379B" w:rsidP="0093346E">
            <w:pPr>
              <w:spacing w:line="360" w:lineRule="auto"/>
              <w:rPr>
                <w:rFonts w:ascii="Arial" w:hAnsi="Arial" w:cs="Arial"/>
                <w:sz w:val="22"/>
                <w:szCs w:val="22"/>
              </w:rPr>
            </w:pPr>
          </w:p>
        </w:tc>
        <w:tc>
          <w:tcPr>
            <w:tcW w:w="957" w:type="pct"/>
          </w:tcPr>
          <w:p w:rsidR="00E6379B" w:rsidRPr="000E3FF3" w:rsidRDefault="00E6379B" w:rsidP="0093346E">
            <w:pPr>
              <w:spacing w:line="360" w:lineRule="auto"/>
              <w:rPr>
                <w:rFonts w:ascii="Arial" w:hAnsi="Arial" w:cs="Arial"/>
                <w:i/>
                <w:sz w:val="22"/>
                <w:szCs w:val="22"/>
              </w:rPr>
            </w:pPr>
            <w:r w:rsidRPr="000E3FF3">
              <w:rPr>
                <w:rFonts w:ascii="Arial" w:hAnsi="Arial" w:cs="Arial"/>
                <w:i/>
                <w:sz w:val="22"/>
                <w:szCs w:val="22"/>
              </w:rPr>
              <w:t>(date)</w:t>
            </w:r>
          </w:p>
        </w:tc>
      </w:tr>
      <w:tr w:rsidR="00E6379B" w:rsidRPr="000E3FF3" w:rsidTr="0093346E">
        <w:tc>
          <w:tcPr>
            <w:tcW w:w="2666" w:type="pct"/>
          </w:tcPr>
          <w:p w:rsidR="00E6379B" w:rsidRPr="000E3FF3" w:rsidRDefault="00E6379B" w:rsidP="0093346E">
            <w:pPr>
              <w:spacing w:line="360" w:lineRule="auto"/>
              <w:rPr>
                <w:rFonts w:ascii="Arial" w:hAnsi="Arial" w:cs="Arial"/>
                <w:sz w:val="22"/>
                <w:szCs w:val="22"/>
              </w:rPr>
            </w:pPr>
            <w:r w:rsidRPr="000E3FF3">
              <w:rPr>
                <w:rFonts w:ascii="Arial" w:hAnsi="Arial" w:cs="Arial"/>
                <w:sz w:val="22"/>
                <w:szCs w:val="22"/>
              </w:rPr>
              <w:t>Date to be reviewed</w:t>
            </w:r>
          </w:p>
        </w:tc>
        <w:tc>
          <w:tcPr>
            <w:tcW w:w="1377" w:type="pct"/>
            <w:tcBorders>
              <w:top w:val="single" w:sz="4" w:space="0" w:color="7030A0"/>
              <w:bottom w:val="single" w:sz="4" w:space="0" w:color="7030A0"/>
            </w:tcBorders>
          </w:tcPr>
          <w:p w:rsidR="00E6379B" w:rsidRPr="000E3FF3" w:rsidRDefault="00E6379B" w:rsidP="0093346E">
            <w:pPr>
              <w:spacing w:line="360" w:lineRule="auto"/>
              <w:rPr>
                <w:rFonts w:ascii="Arial" w:hAnsi="Arial" w:cs="Arial"/>
                <w:sz w:val="22"/>
                <w:szCs w:val="22"/>
              </w:rPr>
            </w:pPr>
          </w:p>
        </w:tc>
        <w:tc>
          <w:tcPr>
            <w:tcW w:w="957" w:type="pct"/>
          </w:tcPr>
          <w:p w:rsidR="00E6379B" w:rsidRPr="000E3FF3" w:rsidRDefault="00E6379B" w:rsidP="0093346E">
            <w:pPr>
              <w:spacing w:line="360" w:lineRule="auto"/>
              <w:rPr>
                <w:rFonts w:ascii="Arial" w:hAnsi="Arial" w:cs="Arial"/>
                <w:i/>
                <w:sz w:val="22"/>
                <w:szCs w:val="22"/>
              </w:rPr>
            </w:pPr>
            <w:r w:rsidRPr="000E3FF3">
              <w:rPr>
                <w:rFonts w:ascii="Arial" w:hAnsi="Arial" w:cs="Arial"/>
                <w:i/>
                <w:sz w:val="22"/>
                <w:szCs w:val="22"/>
              </w:rPr>
              <w:t>(date)</w:t>
            </w:r>
          </w:p>
        </w:tc>
      </w:tr>
      <w:tr w:rsidR="00E6379B" w:rsidRPr="000E3FF3" w:rsidTr="0093346E">
        <w:tc>
          <w:tcPr>
            <w:tcW w:w="2666" w:type="pct"/>
          </w:tcPr>
          <w:p w:rsidR="00E6379B" w:rsidRPr="000E3FF3" w:rsidRDefault="00E6379B" w:rsidP="0093346E">
            <w:pPr>
              <w:spacing w:line="360" w:lineRule="auto"/>
              <w:rPr>
                <w:rFonts w:ascii="Arial" w:hAnsi="Arial" w:cs="Arial"/>
                <w:sz w:val="22"/>
                <w:szCs w:val="22"/>
              </w:rPr>
            </w:pPr>
            <w:r w:rsidRPr="000E3FF3">
              <w:rPr>
                <w:rFonts w:ascii="Arial" w:hAnsi="Arial" w:cs="Arial"/>
                <w:sz w:val="22"/>
                <w:szCs w:val="22"/>
              </w:rPr>
              <w:t>Signed on behalf of the provider</w:t>
            </w:r>
          </w:p>
        </w:tc>
        <w:tc>
          <w:tcPr>
            <w:tcW w:w="2334" w:type="pct"/>
            <w:gridSpan w:val="2"/>
            <w:tcBorders>
              <w:bottom w:val="single" w:sz="4" w:space="0" w:color="7030A0"/>
            </w:tcBorders>
          </w:tcPr>
          <w:p w:rsidR="00E6379B" w:rsidRPr="000E3FF3" w:rsidRDefault="00E6379B" w:rsidP="0093346E">
            <w:pPr>
              <w:spacing w:line="360" w:lineRule="auto"/>
              <w:rPr>
                <w:rFonts w:ascii="Arial" w:hAnsi="Arial" w:cs="Arial"/>
                <w:sz w:val="22"/>
                <w:szCs w:val="22"/>
              </w:rPr>
            </w:pPr>
          </w:p>
        </w:tc>
      </w:tr>
      <w:tr w:rsidR="00E6379B" w:rsidRPr="000E3FF3" w:rsidTr="0093346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666" w:type="pct"/>
            <w:tcBorders>
              <w:top w:val="nil"/>
              <w:left w:val="nil"/>
              <w:bottom w:val="nil"/>
              <w:right w:val="nil"/>
            </w:tcBorders>
          </w:tcPr>
          <w:p w:rsidR="00E6379B" w:rsidRPr="000E3FF3" w:rsidRDefault="00E6379B" w:rsidP="0093346E">
            <w:pPr>
              <w:spacing w:line="360" w:lineRule="auto"/>
              <w:rPr>
                <w:rFonts w:ascii="Arial" w:hAnsi="Arial" w:cs="Arial"/>
                <w:sz w:val="22"/>
                <w:szCs w:val="22"/>
              </w:rPr>
            </w:pPr>
            <w:r w:rsidRPr="000E3FF3">
              <w:rPr>
                <w:rFonts w:ascii="Arial" w:hAnsi="Arial" w:cs="Arial"/>
                <w:sz w:val="22"/>
                <w:szCs w:val="22"/>
              </w:rPr>
              <w:t>Name of signatory</w:t>
            </w:r>
          </w:p>
        </w:tc>
        <w:tc>
          <w:tcPr>
            <w:tcW w:w="2334" w:type="pct"/>
            <w:gridSpan w:val="2"/>
            <w:tcBorders>
              <w:top w:val="single" w:sz="4" w:space="0" w:color="7030A0"/>
              <w:left w:val="nil"/>
              <w:bottom w:val="single" w:sz="4" w:space="0" w:color="7030A0"/>
              <w:right w:val="nil"/>
            </w:tcBorders>
          </w:tcPr>
          <w:p w:rsidR="00E6379B" w:rsidRPr="000E3FF3" w:rsidRDefault="00E6379B" w:rsidP="0093346E">
            <w:pPr>
              <w:spacing w:line="360" w:lineRule="auto"/>
              <w:rPr>
                <w:rFonts w:ascii="Arial" w:hAnsi="Arial" w:cs="Arial"/>
                <w:sz w:val="22"/>
                <w:szCs w:val="22"/>
              </w:rPr>
            </w:pPr>
          </w:p>
        </w:tc>
      </w:tr>
      <w:tr w:rsidR="00E6379B" w:rsidRPr="000E3FF3" w:rsidTr="0093346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666" w:type="pct"/>
            <w:tcBorders>
              <w:top w:val="nil"/>
              <w:left w:val="nil"/>
              <w:bottom w:val="nil"/>
              <w:right w:val="nil"/>
            </w:tcBorders>
          </w:tcPr>
          <w:p w:rsidR="00E6379B" w:rsidRPr="000E3FF3" w:rsidRDefault="00E6379B" w:rsidP="0093346E">
            <w:pPr>
              <w:spacing w:line="360" w:lineRule="auto"/>
              <w:rPr>
                <w:rFonts w:ascii="Arial" w:hAnsi="Arial" w:cs="Arial"/>
                <w:sz w:val="22"/>
                <w:szCs w:val="22"/>
              </w:rPr>
            </w:pPr>
            <w:r w:rsidRPr="000E3FF3">
              <w:rPr>
                <w:rFonts w:ascii="Arial" w:hAnsi="Arial" w:cs="Arial"/>
                <w:sz w:val="22"/>
                <w:szCs w:val="22"/>
              </w:rPr>
              <w:t>Role of signatory (e.g. chair, director or owner)</w:t>
            </w:r>
          </w:p>
        </w:tc>
        <w:tc>
          <w:tcPr>
            <w:tcW w:w="2334" w:type="pct"/>
            <w:gridSpan w:val="2"/>
            <w:tcBorders>
              <w:top w:val="single" w:sz="4" w:space="0" w:color="7030A0"/>
              <w:left w:val="nil"/>
              <w:bottom w:val="single" w:sz="4" w:space="0" w:color="7030A0"/>
              <w:right w:val="nil"/>
            </w:tcBorders>
          </w:tcPr>
          <w:p w:rsidR="00E6379B" w:rsidRPr="000E3FF3" w:rsidRDefault="00E6379B" w:rsidP="0093346E">
            <w:pPr>
              <w:spacing w:line="360" w:lineRule="auto"/>
              <w:rPr>
                <w:rFonts w:ascii="Arial" w:hAnsi="Arial" w:cs="Arial"/>
                <w:sz w:val="22"/>
                <w:szCs w:val="22"/>
              </w:rPr>
            </w:pPr>
          </w:p>
        </w:tc>
      </w:tr>
    </w:tbl>
    <w:p w:rsidR="00E6379B" w:rsidRPr="000E3FF3" w:rsidRDefault="00E6379B" w:rsidP="00E6379B">
      <w:pPr>
        <w:spacing w:line="360" w:lineRule="auto"/>
        <w:rPr>
          <w:rFonts w:ascii="Arial" w:hAnsi="Arial" w:cs="Arial"/>
          <w:b/>
          <w:sz w:val="22"/>
          <w:szCs w:val="22"/>
        </w:rPr>
      </w:pPr>
    </w:p>
    <w:p w:rsidR="00796784" w:rsidRPr="000E3FF3" w:rsidRDefault="00796784" w:rsidP="0068599F">
      <w:pPr>
        <w:rPr>
          <w:rFonts w:ascii="Arial" w:hAnsi="Arial" w:cs="Arial"/>
          <w:b/>
          <w:sz w:val="22"/>
          <w:szCs w:val="22"/>
        </w:rPr>
      </w:pPr>
    </w:p>
    <w:p w:rsidR="000A5FD6" w:rsidRPr="000E3FF3" w:rsidRDefault="000A5FD6" w:rsidP="0068599F">
      <w:pPr>
        <w:rPr>
          <w:rFonts w:ascii="Arial" w:hAnsi="Arial" w:cs="Arial"/>
          <w:b/>
          <w:sz w:val="22"/>
          <w:szCs w:val="22"/>
        </w:rPr>
      </w:pPr>
    </w:p>
    <w:p w:rsidR="0068599F" w:rsidRPr="000E3FF3" w:rsidRDefault="0068599F" w:rsidP="0068599F">
      <w:pPr>
        <w:rPr>
          <w:rFonts w:ascii="Arial" w:hAnsi="Arial" w:cs="Arial"/>
          <w:b/>
          <w:sz w:val="28"/>
          <w:szCs w:val="28"/>
        </w:rPr>
      </w:pPr>
      <w:r w:rsidRPr="000E3FF3">
        <w:rPr>
          <w:rFonts w:ascii="Arial" w:hAnsi="Arial" w:cs="Arial"/>
          <w:b/>
          <w:sz w:val="28"/>
          <w:szCs w:val="28"/>
        </w:rPr>
        <w:lastRenderedPageBreak/>
        <w:t>Uncollected Children</w:t>
      </w:r>
    </w:p>
    <w:p w:rsidR="0068599F" w:rsidRPr="000E3FF3" w:rsidRDefault="0068599F" w:rsidP="0068599F">
      <w:pPr>
        <w:rPr>
          <w:rFonts w:ascii="Arial" w:hAnsi="Arial" w:cs="Arial"/>
          <w:sz w:val="22"/>
          <w:szCs w:val="22"/>
        </w:rPr>
      </w:pPr>
    </w:p>
    <w:p w:rsidR="0068599F" w:rsidRPr="000E3FF3" w:rsidRDefault="0068599F" w:rsidP="0068599F">
      <w:pPr>
        <w:rPr>
          <w:rFonts w:ascii="Arial" w:hAnsi="Arial" w:cs="Arial"/>
          <w:b/>
          <w:sz w:val="22"/>
          <w:szCs w:val="22"/>
        </w:rPr>
      </w:pPr>
      <w:r w:rsidRPr="000E3FF3">
        <w:rPr>
          <w:rFonts w:ascii="Arial" w:hAnsi="Arial" w:cs="Arial"/>
          <w:b/>
          <w:sz w:val="22"/>
          <w:szCs w:val="22"/>
        </w:rPr>
        <w:t>Our settings have the highest regard for the safety of the children in our care – from the moment they arrive to the moment that they leave.</w:t>
      </w:r>
    </w:p>
    <w:p w:rsidR="0093346E" w:rsidRPr="000E3FF3" w:rsidRDefault="0093346E" w:rsidP="0068599F">
      <w:pPr>
        <w:rPr>
          <w:rFonts w:ascii="Arial" w:hAnsi="Arial" w:cs="Arial"/>
          <w:b/>
          <w:sz w:val="22"/>
          <w:szCs w:val="22"/>
        </w:rPr>
      </w:pPr>
    </w:p>
    <w:p w:rsidR="0093346E" w:rsidRPr="000E3FF3" w:rsidRDefault="0093346E" w:rsidP="0093346E">
      <w:pPr>
        <w:pStyle w:val="Heading1"/>
        <w:spacing w:line="360" w:lineRule="auto"/>
        <w:rPr>
          <w:rFonts w:cs="Arial"/>
          <w:sz w:val="22"/>
          <w:szCs w:val="22"/>
        </w:rPr>
      </w:pPr>
      <w:r w:rsidRPr="000E3FF3">
        <w:rPr>
          <w:rFonts w:cs="Arial"/>
          <w:sz w:val="22"/>
          <w:szCs w:val="22"/>
        </w:rPr>
        <w:t>Policy statement</w:t>
      </w:r>
    </w:p>
    <w:p w:rsidR="0093346E" w:rsidRPr="000E3FF3" w:rsidRDefault="0093346E" w:rsidP="0093346E">
      <w:pPr>
        <w:pStyle w:val="Heading2"/>
        <w:spacing w:before="0" w:line="360" w:lineRule="auto"/>
        <w:rPr>
          <w:rFonts w:ascii="Arial" w:hAnsi="Arial" w:cs="Arial"/>
          <w:b w:val="0"/>
          <w:sz w:val="22"/>
          <w:szCs w:val="22"/>
        </w:rPr>
      </w:pPr>
      <w:r w:rsidRPr="000E3FF3">
        <w:rPr>
          <w:rFonts w:ascii="Arial" w:hAnsi="Arial" w:cs="Arial"/>
          <w:b w:val="0"/>
          <w:sz w:val="22"/>
          <w:szCs w:val="22"/>
        </w:rPr>
        <w:t>In the event that a child is not collected by an authorised adult by their expected collection time, we put into practice agreed procedures. The child will receive a high standard of care in order to cause as little distress as possible.</w:t>
      </w:r>
    </w:p>
    <w:p w:rsidR="0093346E" w:rsidRPr="000E3FF3" w:rsidRDefault="0093346E" w:rsidP="0093346E">
      <w:pPr>
        <w:pStyle w:val="Heading2"/>
        <w:spacing w:before="0" w:line="360" w:lineRule="auto"/>
        <w:rPr>
          <w:rFonts w:ascii="Arial" w:hAnsi="Arial" w:cs="Arial"/>
          <w:b w:val="0"/>
          <w:sz w:val="22"/>
          <w:szCs w:val="22"/>
        </w:rPr>
      </w:pPr>
      <w:r w:rsidRPr="000E3FF3">
        <w:rPr>
          <w:rFonts w:ascii="Arial" w:hAnsi="Arial" w:cs="Arial"/>
          <w:b w:val="0"/>
          <w:sz w:val="22"/>
          <w:szCs w:val="22"/>
        </w:rPr>
        <w:t>We inform parents/carers of our procedures so that, if they are unavoidably delayed, they will be reassured that their children will be properly cared for.</w:t>
      </w:r>
    </w:p>
    <w:p w:rsidR="0093346E" w:rsidRPr="000E3FF3" w:rsidRDefault="0093346E" w:rsidP="0068599F">
      <w:pPr>
        <w:rPr>
          <w:rFonts w:ascii="Arial" w:hAnsi="Arial" w:cs="Arial"/>
          <w:b/>
          <w:sz w:val="22"/>
          <w:szCs w:val="22"/>
        </w:rPr>
      </w:pPr>
    </w:p>
    <w:p w:rsidR="008C0265" w:rsidRPr="000E3FF3" w:rsidRDefault="008C0265" w:rsidP="008C0265">
      <w:pPr>
        <w:pStyle w:val="Heading2"/>
        <w:spacing w:before="0" w:line="360" w:lineRule="auto"/>
        <w:rPr>
          <w:rFonts w:ascii="Arial" w:hAnsi="Arial" w:cs="Arial"/>
          <w:sz w:val="22"/>
          <w:szCs w:val="22"/>
        </w:rPr>
      </w:pPr>
      <w:r w:rsidRPr="000E3FF3">
        <w:rPr>
          <w:rFonts w:ascii="Arial" w:hAnsi="Arial" w:cs="Arial"/>
          <w:sz w:val="22"/>
          <w:szCs w:val="22"/>
        </w:rPr>
        <w:t>Procedures</w:t>
      </w:r>
    </w:p>
    <w:p w:rsidR="008C0265" w:rsidRPr="000E3FF3" w:rsidRDefault="008C0265" w:rsidP="008C0265">
      <w:pPr>
        <w:spacing w:line="360" w:lineRule="auto"/>
        <w:rPr>
          <w:rFonts w:ascii="Arial" w:hAnsi="Arial" w:cs="Arial"/>
        </w:rPr>
      </w:pPr>
    </w:p>
    <w:p w:rsidR="008C0265" w:rsidRPr="000E3FF3" w:rsidRDefault="008C0265" w:rsidP="00F754FB">
      <w:pPr>
        <w:numPr>
          <w:ilvl w:val="0"/>
          <w:numId w:val="277"/>
        </w:numPr>
        <w:spacing w:line="360" w:lineRule="auto"/>
        <w:rPr>
          <w:rFonts w:ascii="Arial" w:hAnsi="Arial" w:cs="Arial"/>
          <w:sz w:val="22"/>
          <w:szCs w:val="22"/>
        </w:rPr>
      </w:pPr>
      <w:r w:rsidRPr="000E3FF3">
        <w:rPr>
          <w:rFonts w:ascii="Arial" w:hAnsi="Arial" w:cs="Arial"/>
          <w:sz w:val="22"/>
          <w:szCs w:val="22"/>
        </w:rPr>
        <w:t>Parents are asked to provide the following specific information when their child starts attending our setting, which is recorded on our Registration Form:</w:t>
      </w:r>
    </w:p>
    <w:p w:rsidR="008C0265" w:rsidRPr="000E3FF3" w:rsidRDefault="008C0265" w:rsidP="00F754FB">
      <w:pPr>
        <w:numPr>
          <w:ilvl w:val="0"/>
          <w:numId w:val="275"/>
        </w:numPr>
        <w:spacing w:line="360" w:lineRule="auto"/>
        <w:rPr>
          <w:rFonts w:ascii="Arial" w:hAnsi="Arial" w:cs="Arial"/>
          <w:sz w:val="22"/>
          <w:szCs w:val="22"/>
        </w:rPr>
      </w:pPr>
      <w:r w:rsidRPr="000E3FF3">
        <w:rPr>
          <w:rFonts w:ascii="Arial" w:hAnsi="Arial" w:cs="Arial"/>
          <w:sz w:val="22"/>
          <w:szCs w:val="22"/>
        </w:rPr>
        <w:t>Home address and telephone number - if the parents do not have a telephone, an alternative number must be given, perhaps a neighbour or close relative.</w:t>
      </w:r>
    </w:p>
    <w:p w:rsidR="008C0265" w:rsidRPr="000E3FF3" w:rsidRDefault="008C0265" w:rsidP="00F754FB">
      <w:pPr>
        <w:numPr>
          <w:ilvl w:val="0"/>
          <w:numId w:val="275"/>
        </w:numPr>
        <w:spacing w:line="360" w:lineRule="auto"/>
        <w:rPr>
          <w:rFonts w:ascii="Arial" w:hAnsi="Arial" w:cs="Arial"/>
          <w:sz w:val="22"/>
          <w:szCs w:val="22"/>
        </w:rPr>
      </w:pPr>
      <w:r w:rsidRPr="000E3FF3">
        <w:rPr>
          <w:rFonts w:ascii="Arial" w:hAnsi="Arial" w:cs="Arial"/>
          <w:sz w:val="22"/>
          <w:szCs w:val="22"/>
        </w:rPr>
        <w:t>Place of work, address and telephone number (if applicable).</w:t>
      </w:r>
    </w:p>
    <w:p w:rsidR="008C0265" w:rsidRPr="000E3FF3" w:rsidRDefault="008C0265" w:rsidP="00F754FB">
      <w:pPr>
        <w:numPr>
          <w:ilvl w:val="0"/>
          <w:numId w:val="275"/>
        </w:numPr>
        <w:spacing w:line="360" w:lineRule="auto"/>
        <w:rPr>
          <w:rFonts w:ascii="Arial" w:hAnsi="Arial" w:cs="Arial"/>
          <w:sz w:val="22"/>
          <w:szCs w:val="22"/>
        </w:rPr>
      </w:pPr>
      <w:r w:rsidRPr="000E3FF3">
        <w:rPr>
          <w:rFonts w:ascii="Arial" w:hAnsi="Arial" w:cs="Arial"/>
          <w:sz w:val="22"/>
          <w:szCs w:val="22"/>
        </w:rPr>
        <w:t>Mobile telephone number (if applicable).</w:t>
      </w:r>
    </w:p>
    <w:p w:rsidR="008C0265" w:rsidRPr="000E3FF3" w:rsidRDefault="008C0265" w:rsidP="00F754FB">
      <w:pPr>
        <w:numPr>
          <w:ilvl w:val="0"/>
          <w:numId w:val="275"/>
        </w:numPr>
        <w:spacing w:line="360" w:lineRule="auto"/>
        <w:rPr>
          <w:rFonts w:ascii="Arial" w:hAnsi="Arial" w:cs="Arial"/>
          <w:sz w:val="22"/>
          <w:szCs w:val="22"/>
        </w:rPr>
      </w:pPr>
      <w:r w:rsidRPr="000E3FF3">
        <w:rPr>
          <w:rFonts w:ascii="Arial" w:hAnsi="Arial" w:cs="Arial"/>
          <w:sz w:val="22"/>
          <w:szCs w:val="22"/>
        </w:rPr>
        <w:t>Names, addresses, telephone numbers and signatures of adults who are authorised by the parents to collect their child from the setting, for example a childminder or grandparent.</w:t>
      </w:r>
    </w:p>
    <w:p w:rsidR="008C0265" w:rsidRPr="000E3FF3" w:rsidRDefault="008C0265" w:rsidP="00F754FB">
      <w:pPr>
        <w:numPr>
          <w:ilvl w:val="0"/>
          <w:numId w:val="275"/>
        </w:numPr>
        <w:spacing w:line="360" w:lineRule="auto"/>
        <w:rPr>
          <w:rFonts w:ascii="Arial" w:hAnsi="Arial" w:cs="Arial"/>
          <w:sz w:val="22"/>
          <w:szCs w:val="22"/>
        </w:rPr>
      </w:pPr>
      <w:r w:rsidRPr="000E3FF3">
        <w:rPr>
          <w:rFonts w:ascii="Arial" w:hAnsi="Arial" w:cs="Arial"/>
          <w:sz w:val="22"/>
          <w:szCs w:val="22"/>
        </w:rPr>
        <w:t xml:space="preserve">Who has parental responsibility for the </w:t>
      </w:r>
      <w:proofErr w:type="gramStart"/>
      <w:r w:rsidRPr="000E3FF3">
        <w:rPr>
          <w:rFonts w:ascii="Arial" w:hAnsi="Arial" w:cs="Arial"/>
          <w:sz w:val="22"/>
          <w:szCs w:val="22"/>
        </w:rPr>
        <w:t>child.</w:t>
      </w:r>
      <w:proofErr w:type="gramEnd"/>
    </w:p>
    <w:p w:rsidR="008C0265" w:rsidRPr="000E3FF3" w:rsidRDefault="008C0265" w:rsidP="00F754FB">
      <w:pPr>
        <w:numPr>
          <w:ilvl w:val="0"/>
          <w:numId w:val="275"/>
        </w:numPr>
        <w:spacing w:line="360" w:lineRule="auto"/>
        <w:rPr>
          <w:rFonts w:ascii="Arial" w:hAnsi="Arial" w:cs="Arial"/>
          <w:sz w:val="22"/>
          <w:szCs w:val="22"/>
        </w:rPr>
      </w:pPr>
      <w:r w:rsidRPr="000E3FF3">
        <w:rPr>
          <w:rFonts w:ascii="Arial" w:hAnsi="Arial" w:cs="Arial"/>
          <w:sz w:val="22"/>
          <w:szCs w:val="22"/>
        </w:rPr>
        <w:t>Information about any person who does not have legal access to the child.</w:t>
      </w:r>
    </w:p>
    <w:p w:rsidR="008C0265" w:rsidRPr="000E3FF3" w:rsidRDefault="008C0265" w:rsidP="00F754FB">
      <w:pPr>
        <w:numPr>
          <w:ilvl w:val="0"/>
          <w:numId w:val="281"/>
        </w:numPr>
        <w:spacing w:line="360" w:lineRule="auto"/>
        <w:rPr>
          <w:rFonts w:ascii="Arial" w:hAnsi="Arial" w:cs="Arial"/>
          <w:sz w:val="22"/>
          <w:szCs w:val="22"/>
        </w:rPr>
      </w:pPr>
      <w:r w:rsidRPr="000E3FF3">
        <w:rPr>
          <w:rFonts w:ascii="Arial" w:hAnsi="Arial" w:cs="Arial"/>
          <w:sz w:val="22"/>
          <w:szCs w:val="22"/>
        </w:rPr>
        <w:t>On occasions when parents are aware that they will not be at home or in their usual place of work, they inform us in writing of how they can be contacted.</w:t>
      </w:r>
    </w:p>
    <w:p w:rsidR="008C0265" w:rsidRPr="000E3FF3" w:rsidRDefault="008C0265" w:rsidP="00F754FB">
      <w:pPr>
        <w:numPr>
          <w:ilvl w:val="0"/>
          <w:numId w:val="278"/>
        </w:numPr>
        <w:spacing w:line="360" w:lineRule="auto"/>
        <w:rPr>
          <w:rFonts w:ascii="Arial" w:hAnsi="Arial" w:cs="Arial"/>
          <w:sz w:val="22"/>
          <w:szCs w:val="22"/>
        </w:rPr>
      </w:pPr>
      <w:r w:rsidRPr="000E3FF3">
        <w:rPr>
          <w:rFonts w:ascii="Arial" w:hAnsi="Arial" w:cs="Arial"/>
          <w:sz w:val="22"/>
          <w:szCs w:val="22"/>
        </w:rPr>
        <w:t>On occasions when parents, or the persons normally authorised to collect the child, are not able to collect the child, they provide us with written details of the name, address and telephone number of the person who will be collecting their child. We agree with parents how to verify the identity of the person who is to collect their child.</w:t>
      </w:r>
    </w:p>
    <w:p w:rsidR="008C0265" w:rsidRPr="000E3FF3" w:rsidRDefault="008C0265" w:rsidP="00F754FB">
      <w:pPr>
        <w:numPr>
          <w:ilvl w:val="0"/>
          <w:numId w:val="279"/>
        </w:numPr>
        <w:spacing w:line="360" w:lineRule="auto"/>
        <w:rPr>
          <w:rFonts w:ascii="Arial" w:hAnsi="Arial" w:cs="Arial"/>
          <w:sz w:val="22"/>
          <w:szCs w:val="22"/>
        </w:rPr>
      </w:pPr>
      <w:r w:rsidRPr="000E3FF3">
        <w:rPr>
          <w:rFonts w:ascii="Arial" w:hAnsi="Arial" w:cs="Arial"/>
          <w:sz w:val="22"/>
          <w:szCs w:val="22"/>
        </w:rPr>
        <w:t>Parents are informed that if they are not able to collect the child as planned, they must inform us so that we can begin to take back-up measures. Our contact telephone number are [ 07760191413 (Manor), 07760228902 (Becontree), 07825132898 (Gascoigne), 07760220367 (</w:t>
      </w:r>
      <w:proofErr w:type="spellStart"/>
      <w:r w:rsidRPr="000E3FF3">
        <w:rPr>
          <w:rFonts w:ascii="Arial" w:hAnsi="Arial" w:cs="Arial"/>
          <w:sz w:val="22"/>
          <w:szCs w:val="22"/>
        </w:rPr>
        <w:t>Thamesview</w:t>
      </w:r>
      <w:proofErr w:type="spellEnd"/>
      <w:r w:rsidRPr="000E3FF3">
        <w:rPr>
          <w:rFonts w:ascii="Arial" w:hAnsi="Arial" w:cs="Arial"/>
          <w:sz w:val="22"/>
          <w:szCs w:val="22"/>
        </w:rPr>
        <w:t xml:space="preserve">), 07914824676 </w:t>
      </w:r>
    </w:p>
    <w:p w:rsidR="008C0265" w:rsidRPr="000E3FF3" w:rsidRDefault="008C0265" w:rsidP="008C0265">
      <w:pPr>
        <w:spacing w:line="360" w:lineRule="auto"/>
        <w:ind w:left="360"/>
        <w:rPr>
          <w:rFonts w:ascii="Arial" w:hAnsi="Arial" w:cs="Arial"/>
          <w:sz w:val="22"/>
          <w:szCs w:val="22"/>
        </w:rPr>
      </w:pPr>
      <w:r w:rsidRPr="000E3FF3">
        <w:rPr>
          <w:rFonts w:ascii="Arial" w:hAnsi="Arial" w:cs="Arial"/>
          <w:sz w:val="22"/>
          <w:szCs w:val="22"/>
        </w:rPr>
        <w:t xml:space="preserve">(St </w:t>
      </w:r>
      <w:proofErr w:type="spellStart"/>
      <w:r w:rsidRPr="000E3FF3">
        <w:rPr>
          <w:rFonts w:ascii="Arial" w:hAnsi="Arial" w:cs="Arial"/>
          <w:sz w:val="22"/>
          <w:szCs w:val="22"/>
        </w:rPr>
        <w:t>Johns</w:t>
      </w:r>
      <w:proofErr w:type="spellEnd"/>
      <w:r w:rsidRPr="000E3FF3">
        <w:rPr>
          <w:rFonts w:ascii="Arial" w:hAnsi="Arial" w:cs="Arial"/>
          <w:sz w:val="22"/>
          <w:szCs w:val="22"/>
        </w:rPr>
        <w:t>) and 07951414426 (Furze</w:t>
      </w:r>
      <w:proofErr w:type="gramStart"/>
      <w:r w:rsidRPr="000E3FF3">
        <w:rPr>
          <w:rFonts w:ascii="Arial" w:hAnsi="Arial" w:cs="Arial"/>
          <w:sz w:val="22"/>
          <w:szCs w:val="22"/>
        </w:rPr>
        <w:t>) ]</w:t>
      </w:r>
      <w:proofErr w:type="gramEnd"/>
      <w:r w:rsidRPr="000E3FF3">
        <w:rPr>
          <w:rFonts w:ascii="Arial" w:hAnsi="Arial" w:cs="Arial"/>
          <w:sz w:val="22"/>
          <w:szCs w:val="22"/>
        </w:rPr>
        <w:t>.</w:t>
      </w:r>
      <w:r w:rsidRPr="000E3FF3" w:rsidDel="00DB142D">
        <w:rPr>
          <w:rFonts w:ascii="Arial" w:hAnsi="Arial" w:cs="Arial"/>
          <w:sz w:val="22"/>
          <w:szCs w:val="22"/>
        </w:rPr>
        <w:t xml:space="preserve"> </w:t>
      </w:r>
    </w:p>
    <w:p w:rsidR="008C0265" w:rsidRPr="000E3FF3" w:rsidRDefault="008C0265" w:rsidP="00F754FB">
      <w:pPr>
        <w:numPr>
          <w:ilvl w:val="0"/>
          <w:numId w:val="281"/>
        </w:numPr>
        <w:rPr>
          <w:rFonts w:ascii="Arial" w:hAnsi="Arial" w:cs="Arial"/>
          <w:sz w:val="22"/>
          <w:szCs w:val="22"/>
        </w:rPr>
      </w:pPr>
      <w:r w:rsidRPr="000E3FF3">
        <w:rPr>
          <w:rFonts w:ascii="Arial" w:hAnsi="Arial" w:cs="Arial"/>
          <w:sz w:val="22"/>
          <w:szCs w:val="22"/>
        </w:rPr>
        <w:t xml:space="preserve">At the end of every session, </w:t>
      </w:r>
      <w:proofErr w:type="spellStart"/>
      <w:r w:rsidRPr="000E3FF3">
        <w:rPr>
          <w:rFonts w:ascii="Arial" w:hAnsi="Arial" w:cs="Arial"/>
          <w:sz w:val="22"/>
          <w:szCs w:val="22"/>
        </w:rPr>
        <w:t>Childville</w:t>
      </w:r>
      <w:proofErr w:type="spellEnd"/>
      <w:r w:rsidRPr="000E3FF3">
        <w:rPr>
          <w:rFonts w:ascii="Arial" w:hAnsi="Arial" w:cs="Arial"/>
          <w:sz w:val="22"/>
          <w:szCs w:val="22"/>
        </w:rPr>
        <w:t xml:space="preserve"> will ensure that all children are collected by a parent, carer or designated adult, in accordance with the Arrivals and Departures policy. If for some reason a child is not collected as their expected collection time by the end of a session, the following procedures will be activated:</w:t>
      </w:r>
    </w:p>
    <w:p w:rsidR="00EA0E18" w:rsidRPr="000E3FF3" w:rsidRDefault="00EA0E18" w:rsidP="00EA0E18">
      <w:pPr>
        <w:ind w:left="360"/>
        <w:rPr>
          <w:rFonts w:ascii="Arial" w:hAnsi="Arial" w:cs="Arial"/>
          <w:sz w:val="22"/>
          <w:szCs w:val="22"/>
        </w:rPr>
      </w:pPr>
    </w:p>
    <w:p w:rsidR="008C0265" w:rsidRPr="000E3FF3" w:rsidRDefault="008C0265" w:rsidP="00F754FB">
      <w:pPr>
        <w:numPr>
          <w:ilvl w:val="0"/>
          <w:numId w:val="275"/>
        </w:numPr>
        <w:spacing w:line="360" w:lineRule="auto"/>
        <w:rPr>
          <w:rFonts w:ascii="Arial" w:hAnsi="Arial" w:cs="Arial"/>
          <w:sz w:val="22"/>
          <w:szCs w:val="22"/>
        </w:rPr>
      </w:pPr>
      <w:r w:rsidRPr="000E3FF3">
        <w:rPr>
          <w:rFonts w:ascii="Arial" w:hAnsi="Arial" w:cs="Arial"/>
          <w:sz w:val="22"/>
          <w:szCs w:val="22"/>
        </w:rPr>
        <w:t>The child’s file is checked for any information about changes to the normal collection routines.</w:t>
      </w:r>
    </w:p>
    <w:p w:rsidR="00EA0E18" w:rsidRPr="000E3FF3" w:rsidRDefault="00EA0E18" w:rsidP="00F754FB">
      <w:pPr>
        <w:numPr>
          <w:ilvl w:val="0"/>
          <w:numId w:val="275"/>
        </w:numPr>
        <w:spacing w:line="360" w:lineRule="auto"/>
        <w:rPr>
          <w:rFonts w:ascii="Arial" w:hAnsi="Arial" w:cs="Arial"/>
          <w:sz w:val="22"/>
          <w:szCs w:val="22"/>
        </w:rPr>
      </w:pPr>
      <w:r w:rsidRPr="000E3FF3">
        <w:rPr>
          <w:rFonts w:ascii="Arial" w:hAnsi="Arial" w:cs="Arial"/>
          <w:sz w:val="22"/>
          <w:szCs w:val="22"/>
        </w:rPr>
        <w:lastRenderedPageBreak/>
        <w:t>If a parent, carer or designated adult is more than 15 minutes late in collecting their child, the manager will call the parent, carer or designated adult, and use any other emergency contact details available in order to try to ascertain the cause for the delay, and how long it is likely to last. Messages will always be left on any answer phone requesting a prompt reply.</w:t>
      </w:r>
    </w:p>
    <w:p w:rsidR="00EA0E18" w:rsidRPr="000E3FF3" w:rsidRDefault="00EA0E18" w:rsidP="00F754FB">
      <w:pPr>
        <w:numPr>
          <w:ilvl w:val="0"/>
          <w:numId w:val="275"/>
        </w:numPr>
        <w:spacing w:line="360" w:lineRule="auto"/>
        <w:rPr>
          <w:rFonts w:ascii="Arial" w:hAnsi="Arial" w:cs="Arial"/>
          <w:sz w:val="22"/>
          <w:szCs w:val="22"/>
        </w:rPr>
      </w:pPr>
      <w:r w:rsidRPr="000E3FF3">
        <w:rPr>
          <w:rFonts w:ascii="Arial" w:hAnsi="Arial" w:cs="Arial"/>
          <w:sz w:val="22"/>
          <w:szCs w:val="22"/>
        </w:rPr>
        <w:t>While waiting to be collected, the child will be supervised by at least two members of staff who will offer them as much support and reassurance as is necessary.</w:t>
      </w:r>
    </w:p>
    <w:p w:rsidR="00EA0E18" w:rsidRPr="000E3FF3" w:rsidRDefault="00EA0E18" w:rsidP="00F754FB">
      <w:pPr>
        <w:numPr>
          <w:ilvl w:val="0"/>
          <w:numId w:val="275"/>
        </w:numPr>
        <w:spacing w:line="360" w:lineRule="auto"/>
        <w:rPr>
          <w:rFonts w:ascii="Arial" w:hAnsi="Arial" w:cs="Arial"/>
          <w:sz w:val="22"/>
          <w:szCs w:val="22"/>
        </w:rPr>
      </w:pPr>
      <w:r w:rsidRPr="000E3FF3">
        <w:rPr>
          <w:rFonts w:ascii="Arial" w:hAnsi="Arial" w:cs="Arial"/>
          <w:sz w:val="22"/>
          <w:szCs w:val="22"/>
        </w:rPr>
        <w:t xml:space="preserve"> If no-one collects the child within </w:t>
      </w:r>
      <w:r w:rsidRPr="000E3FF3">
        <w:rPr>
          <w:rFonts w:ascii="Arial" w:hAnsi="Arial" w:cs="Arial"/>
          <w:color w:val="FF0000"/>
          <w:sz w:val="22"/>
          <w:szCs w:val="22"/>
        </w:rPr>
        <w:t>30 minutes</w:t>
      </w:r>
      <w:r w:rsidRPr="000E3FF3">
        <w:rPr>
          <w:rFonts w:ascii="Arial" w:hAnsi="Arial" w:cs="Arial"/>
          <w:sz w:val="22"/>
          <w:szCs w:val="22"/>
        </w:rPr>
        <w:t xml:space="preserve"> of their expected collection time and there is </w:t>
      </w:r>
      <w:r w:rsidRPr="000E3FF3">
        <w:rPr>
          <w:rFonts w:ascii="Arial" w:hAnsi="Arial" w:cs="Arial"/>
          <w:color w:val="FF0000"/>
          <w:sz w:val="22"/>
          <w:szCs w:val="22"/>
        </w:rPr>
        <w:t>no named contact</w:t>
      </w:r>
      <w:r w:rsidRPr="000E3FF3">
        <w:rPr>
          <w:rFonts w:ascii="Arial" w:hAnsi="Arial" w:cs="Arial"/>
          <w:sz w:val="22"/>
          <w:szCs w:val="22"/>
        </w:rPr>
        <w:t xml:space="preserve"> who can be contacted to collect the child, we apply the procedures for uncollected children.</w:t>
      </w:r>
    </w:p>
    <w:p w:rsidR="00EA0E18" w:rsidRPr="000E3FF3" w:rsidRDefault="00EA0E18" w:rsidP="00F754FB">
      <w:pPr>
        <w:numPr>
          <w:ilvl w:val="0"/>
          <w:numId w:val="275"/>
        </w:numPr>
        <w:spacing w:line="360" w:lineRule="auto"/>
        <w:rPr>
          <w:rFonts w:ascii="Arial" w:hAnsi="Arial" w:cs="Arial"/>
          <w:sz w:val="22"/>
          <w:szCs w:val="22"/>
        </w:rPr>
      </w:pPr>
      <w:r w:rsidRPr="000E3FF3">
        <w:rPr>
          <w:rFonts w:ascii="Arial" w:hAnsi="Arial" w:cs="Arial"/>
          <w:sz w:val="22"/>
          <w:szCs w:val="22"/>
        </w:rPr>
        <w:t>If we have any cause to believe the child has been abandoned we contact the local authority children’s social care team</w:t>
      </w:r>
      <w:r w:rsidR="00CF6A49" w:rsidRPr="000E3FF3">
        <w:rPr>
          <w:rFonts w:ascii="Arial" w:hAnsi="Arial" w:cs="Arial"/>
          <w:sz w:val="22"/>
          <w:szCs w:val="22"/>
        </w:rPr>
        <w:t xml:space="preserve"> or</w:t>
      </w:r>
      <w:r w:rsidRPr="000E3FF3">
        <w:rPr>
          <w:rFonts w:ascii="Arial" w:hAnsi="Arial" w:cs="Arial"/>
          <w:sz w:val="22"/>
          <w:szCs w:val="22"/>
        </w:rPr>
        <w:t xml:space="preserve"> local Children's services Duty and Assessment team on</w:t>
      </w:r>
      <w:r w:rsidR="00CF6A49" w:rsidRPr="000E3FF3">
        <w:rPr>
          <w:rFonts w:ascii="Arial" w:hAnsi="Arial" w:cs="Arial"/>
          <w:sz w:val="22"/>
          <w:szCs w:val="22"/>
        </w:rPr>
        <w:t xml:space="preserve">: </w:t>
      </w:r>
      <w:r w:rsidRPr="000E3FF3">
        <w:rPr>
          <w:rFonts w:ascii="Arial" w:hAnsi="Arial" w:cs="Arial"/>
          <w:sz w:val="22"/>
          <w:szCs w:val="22"/>
        </w:rPr>
        <w:t xml:space="preserve"> 020 8227 3811 Out of hours (4.45pm)  Emergency Duty Social worker on 0208594 8356 for advice.</w:t>
      </w:r>
    </w:p>
    <w:p w:rsidR="00EA0E18" w:rsidRPr="000E3FF3" w:rsidRDefault="00EA0E18" w:rsidP="00F754FB">
      <w:pPr>
        <w:numPr>
          <w:ilvl w:val="0"/>
          <w:numId w:val="275"/>
        </w:numPr>
        <w:spacing w:line="360" w:lineRule="auto"/>
        <w:rPr>
          <w:rFonts w:ascii="Arial" w:hAnsi="Arial" w:cs="Arial"/>
          <w:sz w:val="22"/>
          <w:szCs w:val="22"/>
        </w:rPr>
      </w:pPr>
      <w:r w:rsidRPr="000E3FF3">
        <w:rPr>
          <w:rFonts w:ascii="Arial" w:hAnsi="Arial" w:cs="Arial"/>
          <w:i/>
          <w:sz w:val="22"/>
          <w:szCs w:val="22"/>
        </w:rPr>
        <w:t xml:space="preserve"> </w:t>
      </w:r>
      <w:r w:rsidRPr="000E3FF3">
        <w:rPr>
          <w:rFonts w:ascii="Arial" w:hAnsi="Arial" w:cs="Arial"/>
          <w:sz w:val="22"/>
          <w:szCs w:val="22"/>
        </w:rPr>
        <w:t xml:space="preserve">In the event of the social services being called and responsibility for the child being passed to a child protection agency, the manager will attempt to leave a further telephone message with the parent/carer or designated adults’ answer phone. Furthermore, a note will be left on the door of </w:t>
      </w:r>
      <w:proofErr w:type="spellStart"/>
      <w:r w:rsidRPr="000E3FF3">
        <w:rPr>
          <w:rFonts w:ascii="Arial" w:hAnsi="Arial" w:cs="Arial"/>
          <w:sz w:val="22"/>
          <w:szCs w:val="22"/>
        </w:rPr>
        <w:t>Childville</w:t>
      </w:r>
      <w:proofErr w:type="spellEnd"/>
      <w:r w:rsidRPr="000E3FF3">
        <w:rPr>
          <w:rFonts w:ascii="Arial" w:hAnsi="Arial" w:cs="Arial"/>
          <w:sz w:val="22"/>
          <w:szCs w:val="22"/>
        </w:rPr>
        <w:t xml:space="preserve"> premises informing the parent, carer or designated adult of what has happened. The note will reassure them of their child’s safety and instruct them to contact the local social services department.</w:t>
      </w:r>
    </w:p>
    <w:p w:rsidR="00CF6A49" w:rsidRPr="000E3FF3" w:rsidRDefault="00CF6A49" w:rsidP="00F754FB">
      <w:pPr>
        <w:numPr>
          <w:ilvl w:val="0"/>
          <w:numId w:val="275"/>
        </w:numPr>
        <w:spacing w:line="360" w:lineRule="auto"/>
        <w:rPr>
          <w:rFonts w:ascii="Arial" w:hAnsi="Arial" w:cs="Arial"/>
          <w:sz w:val="22"/>
          <w:szCs w:val="22"/>
        </w:rPr>
      </w:pPr>
      <w:r w:rsidRPr="000E3FF3">
        <w:rPr>
          <w:rFonts w:ascii="Arial" w:hAnsi="Arial" w:cs="Arial"/>
          <w:sz w:val="22"/>
          <w:szCs w:val="22"/>
        </w:rPr>
        <w:t>If the children’s social care team is unavailable [or as our local authority advise] we will contact the local police.</w:t>
      </w:r>
    </w:p>
    <w:p w:rsidR="00CF6A49" w:rsidRPr="000E3FF3" w:rsidRDefault="00CF6A49" w:rsidP="00F754FB">
      <w:pPr>
        <w:numPr>
          <w:ilvl w:val="0"/>
          <w:numId w:val="275"/>
        </w:numPr>
        <w:spacing w:line="360" w:lineRule="auto"/>
        <w:rPr>
          <w:rFonts w:ascii="Arial" w:hAnsi="Arial" w:cs="Arial"/>
          <w:sz w:val="22"/>
          <w:szCs w:val="22"/>
        </w:rPr>
      </w:pPr>
      <w:r w:rsidRPr="000E3FF3">
        <w:rPr>
          <w:rFonts w:ascii="Arial" w:hAnsi="Arial" w:cs="Arial"/>
          <w:sz w:val="22"/>
          <w:szCs w:val="22"/>
        </w:rPr>
        <w:t>The child stays at the setting in the care of two of our fully-vetted workers, one of whom will be our manager or deputy manager until the child is safely collected either by the parents or by a social care worker, or by another person specified by social care (i.e. Police).</w:t>
      </w:r>
    </w:p>
    <w:p w:rsidR="00EA0E18" w:rsidRPr="000E3FF3" w:rsidRDefault="00EA0E18" w:rsidP="00F754FB">
      <w:pPr>
        <w:numPr>
          <w:ilvl w:val="0"/>
          <w:numId w:val="275"/>
        </w:numPr>
        <w:spacing w:line="360" w:lineRule="auto"/>
        <w:rPr>
          <w:rFonts w:ascii="Arial" w:hAnsi="Arial" w:cs="Arial"/>
          <w:sz w:val="22"/>
          <w:szCs w:val="22"/>
        </w:rPr>
      </w:pPr>
      <w:r w:rsidRPr="000E3FF3">
        <w:rPr>
          <w:rFonts w:ascii="Arial" w:hAnsi="Arial" w:cs="Arial"/>
          <w:sz w:val="22"/>
          <w:szCs w:val="22"/>
        </w:rPr>
        <w:t xml:space="preserve">Under no circumstances will a child be taken to the home of a member of staff, or away from </w:t>
      </w:r>
      <w:proofErr w:type="spellStart"/>
      <w:r w:rsidRPr="000E3FF3">
        <w:rPr>
          <w:rFonts w:ascii="Arial" w:hAnsi="Arial" w:cs="Arial"/>
          <w:sz w:val="22"/>
          <w:szCs w:val="22"/>
        </w:rPr>
        <w:t>Childville</w:t>
      </w:r>
      <w:proofErr w:type="spellEnd"/>
      <w:r w:rsidRPr="000E3FF3">
        <w:rPr>
          <w:rFonts w:ascii="Arial" w:hAnsi="Arial" w:cs="Arial"/>
          <w:sz w:val="22"/>
          <w:szCs w:val="22"/>
        </w:rPr>
        <w:t xml:space="preserve"> premises unless absolutely necessary, in the course of waiting for them to be collected at the end of a session.</w:t>
      </w:r>
    </w:p>
    <w:p w:rsidR="00EA0E18" w:rsidRPr="000E3FF3" w:rsidRDefault="00EA0E18" w:rsidP="00F754FB">
      <w:pPr>
        <w:numPr>
          <w:ilvl w:val="0"/>
          <w:numId w:val="275"/>
        </w:numPr>
        <w:spacing w:line="360" w:lineRule="auto"/>
        <w:rPr>
          <w:rFonts w:ascii="Arial" w:hAnsi="Arial" w:cs="Arial"/>
          <w:sz w:val="22"/>
          <w:szCs w:val="22"/>
        </w:rPr>
      </w:pPr>
      <w:r w:rsidRPr="000E3FF3">
        <w:rPr>
          <w:rFonts w:ascii="Arial" w:hAnsi="Arial" w:cs="Arial"/>
          <w:sz w:val="22"/>
          <w:szCs w:val="22"/>
        </w:rPr>
        <w:t xml:space="preserve">The child will remain in the care of </w:t>
      </w:r>
      <w:proofErr w:type="spellStart"/>
      <w:r w:rsidRPr="000E3FF3">
        <w:rPr>
          <w:rFonts w:ascii="Arial" w:hAnsi="Arial" w:cs="Arial"/>
          <w:sz w:val="22"/>
          <w:szCs w:val="22"/>
        </w:rPr>
        <w:t>Childville</w:t>
      </w:r>
      <w:proofErr w:type="spellEnd"/>
      <w:r w:rsidRPr="000E3FF3">
        <w:rPr>
          <w:rFonts w:ascii="Arial" w:hAnsi="Arial" w:cs="Arial"/>
          <w:sz w:val="22"/>
          <w:szCs w:val="22"/>
        </w:rPr>
        <w:t xml:space="preserve"> until they are collected by the parent, carer or designated adult, or alternatively placed in the care of social services.</w:t>
      </w:r>
    </w:p>
    <w:p w:rsidR="00EA0E18" w:rsidRPr="000E3FF3" w:rsidRDefault="00EA0E18" w:rsidP="00F754FB">
      <w:pPr>
        <w:numPr>
          <w:ilvl w:val="0"/>
          <w:numId w:val="275"/>
        </w:numPr>
        <w:spacing w:line="360" w:lineRule="auto"/>
        <w:rPr>
          <w:rFonts w:ascii="Arial" w:hAnsi="Arial" w:cs="Arial"/>
          <w:sz w:val="22"/>
          <w:szCs w:val="22"/>
        </w:rPr>
      </w:pPr>
      <w:r w:rsidRPr="000E3FF3">
        <w:rPr>
          <w:rFonts w:ascii="Arial" w:hAnsi="Arial" w:cs="Arial"/>
          <w:sz w:val="22"/>
          <w:szCs w:val="22"/>
        </w:rPr>
        <w:t xml:space="preserve"> Incidents of late collection will be recorded by the manager and discussed with parents/carers at the earliest opportunity. Parents and carers will be informed that persistent late collection may result in the imposition of a fine or the loss of their child’s place at </w:t>
      </w:r>
      <w:proofErr w:type="spellStart"/>
      <w:r w:rsidRPr="000E3FF3">
        <w:rPr>
          <w:rFonts w:ascii="Arial" w:hAnsi="Arial" w:cs="Arial"/>
          <w:sz w:val="22"/>
          <w:szCs w:val="22"/>
        </w:rPr>
        <w:t>Childville</w:t>
      </w:r>
      <w:proofErr w:type="spellEnd"/>
      <w:r w:rsidRPr="000E3FF3">
        <w:rPr>
          <w:rFonts w:ascii="Arial" w:hAnsi="Arial" w:cs="Arial"/>
          <w:sz w:val="22"/>
          <w:szCs w:val="22"/>
        </w:rPr>
        <w:t>.</w:t>
      </w:r>
    </w:p>
    <w:p w:rsidR="00CF6A49" w:rsidRPr="000E3FF3" w:rsidRDefault="00CF6A49" w:rsidP="00F754FB">
      <w:pPr>
        <w:numPr>
          <w:ilvl w:val="0"/>
          <w:numId w:val="280"/>
        </w:numPr>
        <w:spacing w:line="360" w:lineRule="auto"/>
        <w:rPr>
          <w:rFonts w:ascii="Arial" w:hAnsi="Arial" w:cs="Arial"/>
          <w:sz w:val="22"/>
          <w:szCs w:val="22"/>
        </w:rPr>
      </w:pPr>
      <w:r w:rsidRPr="000E3FF3">
        <w:rPr>
          <w:rFonts w:ascii="Arial" w:hAnsi="Arial" w:cs="Arial"/>
          <w:sz w:val="22"/>
          <w:szCs w:val="22"/>
        </w:rPr>
        <w:t>Social care will aim to find the parent or relative. If they are unable to do so, the child will become looked after by the local authority.</w:t>
      </w:r>
    </w:p>
    <w:p w:rsidR="00CF6A49" w:rsidRPr="000E3FF3" w:rsidRDefault="00CF6A49" w:rsidP="00F754FB">
      <w:pPr>
        <w:numPr>
          <w:ilvl w:val="0"/>
          <w:numId w:val="280"/>
        </w:numPr>
        <w:spacing w:line="360" w:lineRule="auto"/>
        <w:rPr>
          <w:rFonts w:ascii="Arial" w:hAnsi="Arial" w:cs="Arial"/>
          <w:sz w:val="22"/>
          <w:szCs w:val="22"/>
        </w:rPr>
      </w:pPr>
      <w:r w:rsidRPr="000E3FF3">
        <w:rPr>
          <w:rFonts w:ascii="Arial" w:hAnsi="Arial" w:cs="Arial"/>
          <w:sz w:val="22"/>
          <w:szCs w:val="22"/>
        </w:rPr>
        <w:t>Under no circumstances will we go to look for the parent, nor leave the setting premises with the child.</w:t>
      </w:r>
    </w:p>
    <w:p w:rsidR="00CF6A49" w:rsidRPr="000E3FF3" w:rsidRDefault="00CF6A49" w:rsidP="00F754FB">
      <w:pPr>
        <w:numPr>
          <w:ilvl w:val="0"/>
          <w:numId w:val="280"/>
        </w:numPr>
        <w:spacing w:line="360" w:lineRule="auto"/>
        <w:rPr>
          <w:rFonts w:ascii="Arial" w:hAnsi="Arial" w:cs="Arial"/>
          <w:sz w:val="22"/>
          <w:szCs w:val="22"/>
        </w:rPr>
      </w:pPr>
      <w:r w:rsidRPr="000E3FF3">
        <w:rPr>
          <w:rFonts w:ascii="Arial" w:hAnsi="Arial" w:cs="Arial"/>
          <w:sz w:val="22"/>
          <w:szCs w:val="22"/>
        </w:rPr>
        <w:t>We ensure that the child is not anxious and we do not discuss our concerns in front of them.</w:t>
      </w:r>
    </w:p>
    <w:p w:rsidR="00CF6A49" w:rsidRPr="000E3FF3" w:rsidRDefault="00CF6A49" w:rsidP="00F754FB">
      <w:pPr>
        <w:numPr>
          <w:ilvl w:val="0"/>
          <w:numId w:val="280"/>
        </w:numPr>
        <w:spacing w:line="360" w:lineRule="auto"/>
        <w:rPr>
          <w:rFonts w:ascii="Arial" w:hAnsi="Arial" w:cs="Arial"/>
          <w:sz w:val="22"/>
          <w:szCs w:val="22"/>
        </w:rPr>
      </w:pPr>
      <w:r w:rsidRPr="000E3FF3">
        <w:rPr>
          <w:rFonts w:ascii="Arial" w:hAnsi="Arial" w:cs="Arial"/>
          <w:sz w:val="22"/>
          <w:szCs w:val="22"/>
        </w:rPr>
        <w:t>A full written report of the incident is recorded in the child’s file.</w:t>
      </w:r>
    </w:p>
    <w:p w:rsidR="00CF6A49" w:rsidRPr="000E3FF3" w:rsidRDefault="00CF6A49" w:rsidP="00F754FB">
      <w:pPr>
        <w:numPr>
          <w:ilvl w:val="0"/>
          <w:numId w:val="276"/>
        </w:numPr>
        <w:spacing w:line="360" w:lineRule="auto"/>
        <w:rPr>
          <w:rFonts w:ascii="Arial" w:hAnsi="Arial" w:cs="Arial"/>
          <w:sz w:val="22"/>
          <w:szCs w:val="22"/>
        </w:rPr>
      </w:pPr>
      <w:proofErr w:type="spellStart"/>
      <w:r w:rsidRPr="000E3FF3">
        <w:rPr>
          <w:rFonts w:ascii="Arial" w:hAnsi="Arial" w:cs="Arial"/>
          <w:sz w:val="22"/>
          <w:szCs w:val="22"/>
        </w:rPr>
        <w:t>Ofsted</w:t>
      </w:r>
      <w:proofErr w:type="spellEnd"/>
      <w:r w:rsidRPr="000E3FF3">
        <w:rPr>
          <w:rFonts w:ascii="Arial" w:hAnsi="Arial" w:cs="Arial"/>
          <w:sz w:val="22"/>
          <w:szCs w:val="22"/>
        </w:rPr>
        <w:t xml:space="preserve"> may be informed:</w:t>
      </w:r>
    </w:p>
    <w:tbl>
      <w:tblPr>
        <w:tblW w:w="0" w:type="auto"/>
        <w:tblInd w:w="534" w:type="dxa"/>
        <w:tblLook w:val="04A0"/>
      </w:tblPr>
      <w:tblGrid>
        <w:gridCol w:w="8209"/>
        <w:gridCol w:w="2248"/>
      </w:tblGrid>
      <w:tr w:rsidR="00CF6A49" w:rsidRPr="000E3FF3" w:rsidTr="00D51EEE">
        <w:tc>
          <w:tcPr>
            <w:tcW w:w="8363" w:type="dxa"/>
            <w:tcBorders>
              <w:bottom w:val="single" w:sz="4" w:space="0" w:color="7030A0"/>
            </w:tcBorders>
          </w:tcPr>
          <w:p w:rsidR="00CF6A49" w:rsidRPr="000E3FF3" w:rsidRDefault="000A5FD6" w:rsidP="00D51EEE">
            <w:pPr>
              <w:spacing w:line="360" w:lineRule="auto"/>
              <w:rPr>
                <w:rFonts w:ascii="Arial" w:hAnsi="Arial" w:cs="Arial"/>
                <w:sz w:val="22"/>
                <w:szCs w:val="22"/>
              </w:rPr>
            </w:pPr>
            <w:r w:rsidRPr="000E3FF3">
              <w:rPr>
                <w:rFonts w:ascii="Arial" w:hAnsi="Arial" w:cs="Arial"/>
                <w:sz w:val="22"/>
                <w:szCs w:val="22"/>
              </w:rPr>
              <w:t xml:space="preserve">                                                 </w:t>
            </w:r>
            <w:r w:rsidR="00CF6A49" w:rsidRPr="000E3FF3">
              <w:rPr>
                <w:rFonts w:ascii="Arial" w:hAnsi="Arial" w:cs="Arial"/>
                <w:sz w:val="22"/>
                <w:szCs w:val="22"/>
              </w:rPr>
              <w:t>0300 123 1231</w:t>
            </w:r>
          </w:p>
        </w:tc>
        <w:tc>
          <w:tcPr>
            <w:tcW w:w="2268" w:type="dxa"/>
          </w:tcPr>
          <w:p w:rsidR="00CF6A49" w:rsidRPr="000E3FF3" w:rsidRDefault="00CF6A49" w:rsidP="00D51EEE">
            <w:pPr>
              <w:spacing w:line="360" w:lineRule="auto"/>
              <w:rPr>
                <w:rFonts w:ascii="Arial" w:hAnsi="Arial" w:cs="Arial"/>
                <w:i/>
                <w:sz w:val="22"/>
                <w:szCs w:val="22"/>
              </w:rPr>
            </w:pPr>
            <w:r w:rsidRPr="000E3FF3">
              <w:rPr>
                <w:rFonts w:ascii="Arial" w:hAnsi="Arial" w:cs="Arial"/>
                <w:i/>
                <w:sz w:val="22"/>
                <w:szCs w:val="22"/>
              </w:rPr>
              <w:t>(telephone number)</w:t>
            </w:r>
          </w:p>
        </w:tc>
      </w:tr>
    </w:tbl>
    <w:p w:rsidR="00CF6A49" w:rsidRPr="000E3FF3" w:rsidRDefault="00CF6A49" w:rsidP="00CF6A49">
      <w:pPr>
        <w:tabs>
          <w:tab w:val="num" w:pos="1440"/>
        </w:tabs>
        <w:spacing w:line="360" w:lineRule="auto"/>
        <w:ind w:left="360"/>
        <w:rPr>
          <w:rFonts w:ascii="Arial" w:hAnsi="Arial" w:cs="Arial"/>
          <w:sz w:val="22"/>
          <w:szCs w:val="22"/>
        </w:rPr>
      </w:pPr>
    </w:p>
    <w:p w:rsidR="00CF6A49" w:rsidRPr="000E3FF3" w:rsidRDefault="00CF6A49" w:rsidP="00F754FB">
      <w:pPr>
        <w:numPr>
          <w:ilvl w:val="0"/>
          <w:numId w:val="275"/>
        </w:numPr>
        <w:spacing w:line="360" w:lineRule="auto"/>
        <w:rPr>
          <w:rFonts w:ascii="Arial" w:hAnsi="Arial" w:cs="Arial"/>
          <w:sz w:val="22"/>
          <w:szCs w:val="22"/>
        </w:rPr>
      </w:pPr>
    </w:p>
    <w:p w:rsidR="00EA0E18" w:rsidRPr="000E3FF3" w:rsidRDefault="00EA0E18" w:rsidP="00EA0E18">
      <w:pPr>
        <w:rPr>
          <w:rFonts w:ascii="Arial" w:hAnsi="Arial" w:cs="Arial"/>
          <w:sz w:val="22"/>
          <w:szCs w:val="22"/>
        </w:rPr>
      </w:pPr>
    </w:p>
    <w:p w:rsidR="00EA0E18" w:rsidRPr="000E3FF3" w:rsidRDefault="00EA0E18" w:rsidP="00F754FB">
      <w:pPr>
        <w:numPr>
          <w:ilvl w:val="0"/>
          <w:numId w:val="275"/>
        </w:numPr>
        <w:rPr>
          <w:rFonts w:ascii="Arial" w:hAnsi="Arial" w:cs="Arial"/>
          <w:sz w:val="22"/>
          <w:szCs w:val="22"/>
        </w:rPr>
      </w:pPr>
      <w:proofErr w:type="spellStart"/>
      <w:r w:rsidRPr="000E3FF3">
        <w:rPr>
          <w:rFonts w:ascii="Arial" w:hAnsi="Arial" w:cs="Arial"/>
          <w:sz w:val="22"/>
          <w:szCs w:val="22"/>
        </w:rPr>
        <w:t>Childville</w:t>
      </w:r>
      <w:proofErr w:type="spellEnd"/>
      <w:r w:rsidRPr="000E3FF3">
        <w:rPr>
          <w:rFonts w:ascii="Arial" w:hAnsi="Arial" w:cs="Arial"/>
          <w:sz w:val="22"/>
          <w:szCs w:val="22"/>
        </w:rPr>
        <w:t xml:space="preserve"> operates a policy of fining each parent who is late to pick up their child with a fine of £1.00 for every minute. This fee is then payable for every minute that each child is failed to be collected. This is to cover staff overtime.</w:t>
      </w:r>
    </w:p>
    <w:p w:rsidR="00EA0E18" w:rsidRPr="000E3FF3" w:rsidRDefault="00EA0E18" w:rsidP="00EA0E18">
      <w:pPr>
        <w:rPr>
          <w:rFonts w:ascii="Arial" w:hAnsi="Arial" w:cs="Arial"/>
          <w:i/>
          <w:sz w:val="22"/>
          <w:szCs w:val="22"/>
        </w:rPr>
      </w:pPr>
    </w:p>
    <w:p w:rsidR="00EA0E18" w:rsidRPr="000E3FF3" w:rsidRDefault="00EA0E18" w:rsidP="00F754FB">
      <w:pPr>
        <w:numPr>
          <w:ilvl w:val="0"/>
          <w:numId w:val="275"/>
        </w:numPr>
        <w:rPr>
          <w:rFonts w:ascii="Arial" w:hAnsi="Arial" w:cs="Arial"/>
          <w:sz w:val="22"/>
          <w:szCs w:val="22"/>
        </w:rPr>
      </w:pPr>
      <w:r w:rsidRPr="000E3FF3">
        <w:rPr>
          <w:rFonts w:ascii="Arial" w:hAnsi="Arial" w:cs="Arial"/>
          <w:sz w:val="22"/>
          <w:szCs w:val="22"/>
        </w:rPr>
        <w:t xml:space="preserve">If the building hires for use by </w:t>
      </w:r>
      <w:proofErr w:type="spellStart"/>
      <w:r w:rsidRPr="000E3FF3">
        <w:rPr>
          <w:rFonts w:ascii="Arial" w:hAnsi="Arial" w:cs="Arial"/>
          <w:sz w:val="22"/>
          <w:szCs w:val="22"/>
        </w:rPr>
        <w:t>Childville</w:t>
      </w:r>
      <w:proofErr w:type="spellEnd"/>
      <w:r w:rsidR="000A5FD6" w:rsidRPr="000E3FF3">
        <w:rPr>
          <w:rFonts w:ascii="Arial" w:hAnsi="Arial" w:cs="Arial"/>
          <w:sz w:val="22"/>
          <w:szCs w:val="22"/>
        </w:rPr>
        <w:t xml:space="preserve">, </w:t>
      </w:r>
      <w:r w:rsidRPr="000E3FF3">
        <w:rPr>
          <w:rFonts w:ascii="Arial" w:hAnsi="Arial" w:cs="Arial"/>
          <w:sz w:val="22"/>
          <w:szCs w:val="22"/>
        </w:rPr>
        <w:t>charges an overtime fee after it is locked up late, this fee will also be charged to the parents.</w:t>
      </w:r>
    </w:p>
    <w:p w:rsidR="00CF6A49" w:rsidRPr="000E3FF3" w:rsidRDefault="00CF6A49" w:rsidP="00CF6A49">
      <w:pPr>
        <w:pStyle w:val="ListParagraph"/>
        <w:rPr>
          <w:rFonts w:ascii="Arial" w:hAnsi="Arial" w:cs="Arial"/>
          <w:sz w:val="22"/>
          <w:szCs w:val="22"/>
        </w:rPr>
      </w:pPr>
    </w:p>
    <w:p w:rsidR="00CF6A49" w:rsidRPr="000E3FF3" w:rsidRDefault="00CF6A49" w:rsidP="00CF6A49">
      <w:pPr>
        <w:rPr>
          <w:rFonts w:ascii="Arial" w:hAnsi="Arial" w:cs="Arial"/>
          <w:sz w:val="22"/>
          <w:szCs w:val="22"/>
        </w:rPr>
      </w:pPr>
    </w:p>
    <w:p w:rsidR="008C0265" w:rsidRPr="000E3FF3" w:rsidRDefault="008C0265" w:rsidP="008C0265">
      <w:pPr>
        <w:spacing w:line="360" w:lineRule="auto"/>
        <w:ind w:left="720"/>
        <w:rPr>
          <w:rFonts w:ascii="Arial" w:hAnsi="Arial" w:cs="Arial"/>
          <w:sz w:val="22"/>
          <w:szCs w:val="22"/>
        </w:rPr>
      </w:pPr>
    </w:p>
    <w:p w:rsidR="008C0265" w:rsidRPr="000E3FF3" w:rsidRDefault="008C0265" w:rsidP="00F754FB">
      <w:pPr>
        <w:numPr>
          <w:ilvl w:val="0"/>
          <w:numId w:val="273"/>
        </w:numPr>
        <w:tabs>
          <w:tab w:val="num" w:pos="1440"/>
        </w:tabs>
        <w:spacing w:line="360" w:lineRule="auto"/>
        <w:rPr>
          <w:rFonts w:ascii="Arial" w:hAnsi="Arial" w:cs="Arial"/>
          <w:sz w:val="22"/>
          <w:szCs w:val="22"/>
        </w:rPr>
      </w:pPr>
      <w:r w:rsidRPr="000E3FF3">
        <w:rPr>
          <w:rFonts w:ascii="Arial" w:hAnsi="Arial" w:cs="Arial"/>
          <w:sz w:val="22"/>
          <w:szCs w:val="22"/>
        </w:rPr>
        <w:t>The local Pre-school Learning Alliance office/Development Worker may also be informed:</w:t>
      </w:r>
    </w:p>
    <w:tbl>
      <w:tblPr>
        <w:tblW w:w="0" w:type="auto"/>
        <w:tblInd w:w="534" w:type="dxa"/>
        <w:tblLook w:val="04A0"/>
      </w:tblPr>
      <w:tblGrid>
        <w:gridCol w:w="7516"/>
        <w:gridCol w:w="2941"/>
      </w:tblGrid>
      <w:tr w:rsidR="008C0265" w:rsidRPr="000E3FF3" w:rsidTr="00D51EEE">
        <w:tc>
          <w:tcPr>
            <w:tcW w:w="7654" w:type="dxa"/>
            <w:tcBorders>
              <w:bottom w:val="single" w:sz="4" w:space="0" w:color="7030A0"/>
            </w:tcBorders>
          </w:tcPr>
          <w:p w:rsidR="008C0265" w:rsidRPr="000E3FF3" w:rsidRDefault="008C0265" w:rsidP="00D51EEE">
            <w:pPr>
              <w:spacing w:line="360" w:lineRule="auto"/>
              <w:rPr>
                <w:rFonts w:ascii="Arial" w:hAnsi="Arial" w:cs="Arial"/>
                <w:sz w:val="22"/>
                <w:szCs w:val="22"/>
              </w:rPr>
            </w:pPr>
          </w:p>
        </w:tc>
        <w:tc>
          <w:tcPr>
            <w:tcW w:w="2977" w:type="dxa"/>
          </w:tcPr>
          <w:p w:rsidR="008C0265" w:rsidRPr="000E3FF3" w:rsidRDefault="008C0265" w:rsidP="00D51EEE">
            <w:pPr>
              <w:spacing w:line="360" w:lineRule="auto"/>
              <w:rPr>
                <w:rFonts w:ascii="Arial" w:hAnsi="Arial" w:cs="Arial"/>
                <w:i/>
                <w:sz w:val="22"/>
                <w:szCs w:val="22"/>
              </w:rPr>
            </w:pPr>
            <w:r w:rsidRPr="000E3FF3">
              <w:rPr>
                <w:rFonts w:ascii="Arial" w:hAnsi="Arial" w:cs="Arial"/>
                <w:i/>
                <w:sz w:val="22"/>
                <w:szCs w:val="22"/>
              </w:rPr>
              <w:t>(name and phone number)</w:t>
            </w:r>
          </w:p>
        </w:tc>
      </w:tr>
    </w:tbl>
    <w:p w:rsidR="008C0265" w:rsidRPr="000E3FF3" w:rsidRDefault="008C0265" w:rsidP="008C0265">
      <w:pPr>
        <w:spacing w:line="360" w:lineRule="auto"/>
        <w:rPr>
          <w:rFonts w:ascii="Arial" w:hAnsi="Arial" w:cs="Arial"/>
          <w:sz w:val="22"/>
          <w:szCs w:val="22"/>
        </w:rPr>
      </w:pPr>
    </w:p>
    <w:tbl>
      <w:tblPr>
        <w:tblW w:w="5000" w:type="pct"/>
        <w:tblLook w:val="01E0"/>
      </w:tblPr>
      <w:tblGrid>
        <w:gridCol w:w="4784"/>
        <w:gridCol w:w="611"/>
        <w:gridCol w:w="3407"/>
        <w:gridCol w:w="2189"/>
      </w:tblGrid>
      <w:tr w:rsidR="008C0265" w:rsidRPr="000E3FF3" w:rsidTr="00D51EEE">
        <w:tc>
          <w:tcPr>
            <w:tcW w:w="5352" w:type="dxa"/>
            <w:gridSpan w:val="2"/>
            <w:hideMark/>
          </w:tcPr>
          <w:p w:rsidR="008C0265" w:rsidRPr="000E3FF3" w:rsidRDefault="008C0265" w:rsidP="00D51EEE">
            <w:pPr>
              <w:spacing w:line="360" w:lineRule="auto"/>
              <w:rPr>
                <w:rFonts w:ascii="Arial" w:hAnsi="Arial" w:cs="Arial"/>
              </w:rPr>
            </w:pPr>
            <w:r w:rsidRPr="000E3FF3">
              <w:rPr>
                <w:rFonts w:ascii="Arial" w:hAnsi="Arial" w:cs="Arial"/>
                <w:sz w:val="22"/>
                <w:szCs w:val="22"/>
              </w:rPr>
              <w:t>This policy was adopted by</w:t>
            </w:r>
          </w:p>
        </w:tc>
        <w:tc>
          <w:tcPr>
            <w:tcW w:w="3334" w:type="dxa"/>
            <w:tcBorders>
              <w:top w:val="nil"/>
              <w:left w:val="nil"/>
              <w:bottom w:val="single" w:sz="4" w:space="0" w:color="7030A0"/>
              <w:right w:val="nil"/>
            </w:tcBorders>
          </w:tcPr>
          <w:p w:rsidR="008C0265" w:rsidRPr="000E3FF3" w:rsidRDefault="008C0265" w:rsidP="00D51EEE">
            <w:pPr>
              <w:spacing w:line="360" w:lineRule="auto"/>
              <w:rPr>
                <w:rFonts w:ascii="Arial" w:hAnsi="Arial" w:cs="Arial"/>
              </w:rPr>
            </w:pPr>
          </w:p>
        </w:tc>
        <w:tc>
          <w:tcPr>
            <w:tcW w:w="2142" w:type="dxa"/>
            <w:hideMark/>
          </w:tcPr>
          <w:p w:rsidR="008C0265" w:rsidRPr="000E3FF3" w:rsidRDefault="008C0265" w:rsidP="00D51EEE">
            <w:pPr>
              <w:spacing w:line="360" w:lineRule="auto"/>
              <w:rPr>
                <w:rFonts w:ascii="Arial" w:hAnsi="Arial" w:cs="Arial"/>
                <w:i/>
              </w:rPr>
            </w:pPr>
            <w:r w:rsidRPr="000E3FF3">
              <w:rPr>
                <w:rFonts w:ascii="Arial" w:hAnsi="Arial" w:cs="Arial"/>
                <w:i/>
                <w:sz w:val="22"/>
                <w:szCs w:val="22"/>
              </w:rPr>
              <w:t>(name of provider)</w:t>
            </w:r>
          </w:p>
        </w:tc>
      </w:tr>
      <w:tr w:rsidR="008C0265" w:rsidRPr="000E3FF3" w:rsidTr="00D51EEE">
        <w:tc>
          <w:tcPr>
            <w:tcW w:w="5352" w:type="dxa"/>
            <w:gridSpan w:val="2"/>
            <w:hideMark/>
          </w:tcPr>
          <w:p w:rsidR="008C0265" w:rsidRPr="000E3FF3" w:rsidRDefault="008C0265" w:rsidP="00D51EEE">
            <w:pPr>
              <w:spacing w:line="360" w:lineRule="auto"/>
              <w:rPr>
                <w:rFonts w:ascii="Arial" w:hAnsi="Arial" w:cs="Arial"/>
              </w:rPr>
            </w:pPr>
            <w:r w:rsidRPr="000E3FF3">
              <w:rPr>
                <w:rFonts w:ascii="Arial" w:hAnsi="Arial" w:cs="Arial"/>
                <w:sz w:val="22"/>
                <w:szCs w:val="22"/>
              </w:rPr>
              <w:t>On</w:t>
            </w:r>
          </w:p>
        </w:tc>
        <w:tc>
          <w:tcPr>
            <w:tcW w:w="3334" w:type="dxa"/>
            <w:tcBorders>
              <w:top w:val="single" w:sz="4" w:space="0" w:color="7030A0"/>
              <w:left w:val="nil"/>
              <w:bottom w:val="single" w:sz="4" w:space="0" w:color="7030A0"/>
              <w:right w:val="nil"/>
            </w:tcBorders>
          </w:tcPr>
          <w:p w:rsidR="008C0265" w:rsidRPr="000E3FF3" w:rsidRDefault="008C0265" w:rsidP="00D51EEE">
            <w:pPr>
              <w:spacing w:line="360" w:lineRule="auto"/>
              <w:rPr>
                <w:rFonts w:ascii="Arial" w:hAnsi="Arial" w:cs="Arial"/>
              </w:rPr>
            </w:pPr>
          </w:p>
        </w:tc>
        <w:tc>
          <w:tcPr>
            <w:tcW w:w="2142" w:type="dxa"/>
            <w:hideMark/>
          </w:tcPr>
          <w:p w:rsidR="008C0265" w:rsidRPr="000E3FF3" w:rsidRDefault="008C0265" w:rsidP="00D51EEE">
            <w:pPr>
              <w:spacing w:line="360" w:lineRule="auto"/>
              <w:rPr>
                <w:rFonts w:ascii="Arial" w:hAnsi="Arial" w:cs="Arial"/>
                <w:i/>
              </w:rPr>
            </w:pPr>
            <w:r w:rsidRPr="000E3FF3">
              <w:rPr>
                <w:rFonts w:ascii="Arial" w:hAnsi="Arial" w:cs="Arial"/>
                <w:i/>
                <w:sz w:val="22"/>
                <w:szCs w:val="22"/>
              </w:rPr>
              <w:t>(date)</w:t>
            </w:r>
          </w:p>
        </w:tc>
      </w:tr>
      <w:tr w:rsidR="008C0265" w:rsidRPr="000E3FF3" w:rsidTr="00D51EEE">
        <w:tc>
          <w:tcPr>
            <w:tcW w:w="5352" w:type="dxa"/>
            <w:gridSpan w:val="2"/>
            <w:hideMark/>
          </w:tcPr>
          <w:p w:rsidR="008C0265" w:rsidRPr="000E3FF3" w:rsidRDefault="008C0265" w:rsidP="00D51EEE">
            <w:pPr>
              <w:spacing w:line="360" w:lineRule="auto"/>
              <w:rPr>
                <w:rFonts w:ascii="Arial" w:hAnsi="Arial" w:cs="Arial"/>
              </w:rPr>
            </w:pPr>
            <w:r w:rsidRPr="000E3FF3">
              <w:rPr>
                <w:rFonts w:ascii="Arial" w:hAnsi="Arial" w:cs="Arial"/>
                <w:sz w:val="22"/>
                <w:szCs w:val="22"/>
              </w:rPr>
              <w:t>Date to be reviewed</w:t>
            </w:r>
          </w:p>
        </w:tc>
        <w:tc>
          <w:tcPr>
            <w:tcW w:w="3334" w:type="dxa"/>
            <w:tcBorders>
              <w:top w:val="single" w:sz="4" w:space="0" w:color="7030A0"/>
              <w:left w:val="nil"/>
              <w:bottom w:val="single" w:sz="4" w:space="0" w:color="7030A0"/>
              <w:right w:val="nil"/>
            </w:tcBorders>
          </w:tcPr>
          <w:p w:rsidR="008C0265" w:rsidRPr="000E3FF3" w:rsidRDefault="008C0265" w:rsidP="00D51EEE">
            <w:pPr>
              <w:spacing w:line="360" w:lineRule="auto"/>
              <w:rPr>
                <w:rFonts w:ascii="Arial" w:hAnsi="Arial" w:cs="Arial"/>
              </w:rPr>
            </w:pPr>
          </w:p>
        </w:tc>
        <w:tc>
          <w:tcPr>
            <w:tcW w:w="2142" w:type="dxa"/>
            <w:hideMark/>
          </w:tcPr>
          <w:p w:rsidR="008C0265" w:rsidRPr="000E3FF3" w:rsidRDefault="008C0265" w:rsidP="00D51EEE">
            <w:pPr>
              <w:spacing w:line="360" w:lineRule="auto"/>
              <w:rPr>
                <w:rFonts w:ascii="Arial" w:hAnsi="Arial" w:cs="Arial"/>
                <w:i/>
              </w:rPr>
            </w:pPr>
            <w:r w:rsidRPr="000E3FF3">
              <w:rPr>
                <w:rFonts w:ascii="Arial" w:hAnsi="Arial" w:cs="Arial"/>
                <w:i/>
                <w:sz w:val="22"/>
                <w:szCs w:val="22"/>
              </w:rPr>
              <w:t>(date)</w:t>
            </w:r>
          </w:p>
        </w:tc>
      </w:tr>
      <w:tr w:rsidR="008C0265" w:rsidRPr="000E3FF3" w:rsidTr="00D51EEE">
        <w:tc>
          <w:tcPr>
            <w:tcW w:w="5352" w:type="dxa"/>
            <w:gridSpan w:val="2"/>
            <w:hideMark/>
          </w:tcPr>
          <w:p w:rsidR="008C0265" w:rsidRPr="000E3FF3" w:rsidRDefault="008C0265" w:rsidP="00D51EEE">
            <w:pPr>
              <w:spacing w:line="360" w:lineRule="auto"/>
              <w:rPr>
                <w:rFonts w:ascii="Arial" w:hAnsi="Arial" w:cs="Arial"/>
              </w:rPr>
            </w:pPr>
            <w:r w:rsidRPr="000E3FF3">
              <w:rPr>
                <w:rFonts w:ascii="Arial" w:hAnsi="Arial" w:cs="Arial"/>
                <w:sz w:val="22"/>
                <w:szCs w:val="22"/>
              </w:rPr>
              <w:t>Signed on behalf of the provider</w:t>
            </w:r>
          </w:p>
        </w:tc>
        <w:tc>
          <w:tcPr>
            <w:tcW w:w="3334" w:type="dxa"/>
            <w:gridSpan w:val="2"/>
            <w:tcBorders>
              <w:top w:val="nil"/>
              <w:left w:val="nil"/>
              <w:bottom w:val="single" w:sz="4" w:space="0" w:color="7030A0"/>
              <w:right w:val="nil"/>
            </w:tcBorders>
          </w:tcPr>
          <w:p w:rsidR="008C0265" w:rsidRPr="000E3FF3" w:rsidRDefault="008C0265" w:rsidP="00D51EEE">
            <w:pPr>
              <w:spacing w:line="360" w:lineRule="auto"/>
              <w:rPr>
                <w:rFonts w:ascii="Arial" w:hAnsi="Arial" w:cs="Arial"/>
              </w:rPr>
            </w:pPr>
          </w:p>
        </w:tc>
      </w:tr>
      <w:tr w:rsidR="008C0265" w:rsidRPr="000E3FF3" w:rsidTr="00D51EEE">
        <w:tc>
          <w:tcPr>
            <w:tcW w:w="5352" w:type="dxa"/>
            <w:gridSpan w:val="2"/>
            <w:hideMark/>
          </w:tcPr>
          <w:p w:rsidR="008C0265" w:rsidRPr="000E3FF3" w:rsidRDefault="008C0265" w:rsidP="00D51EEE">
            <w:pPr>
              <w:spacing w:line="360" w:lineRule="auto"/>
              <w:rPr>
                <w:rFonts w:ascii="Arial" w:hAnsi="Arial" w:cs="Arial"/>
              </w:rPr>
            </w:pPr>
            <w:r w:rsidRPr="000E3FF3">
              <w:rPr>
                <w:rFonts w:ascii="Arial" w:hAnsi="Arial" w:cs="Arial"/>
                <w:sz w:val="22"/>
                <w:szCs w:val="22"/>
              </w:rPr>
              <w:t>Name of signatory</w:t>
            </w:r>
          </w:p>
        </w:tc>
        <w:tc>
          <w:tcPr>
            <w:tcW w:w="3334" w:type="dxa"/>
            <w:gridSpan w:val="2"/>
            <w:tcBorders>
              <w:top w:val="single" w:sz="4" w:space="0" w:color="7030A0"/>
              <w:left w:val="nil"/>
              <w:bottom w:val="single" w:sz="4" w:space="0" w:color="7030A0"/>
              <w:right w:val="nil"/>
            </w:tcBorders>
          </w:tcPr>
          <w:p w:rsidR="008C0265" w:rsidRPr="000E3FF3" w:rsidRDefault="008C0265" w:rsidP="00D51EEE">
            <w:pPr>
              <w:spacing w:line="360" w:lineRule="auto"/>
              <w:rPr>
                <w:rFonts w:ascii="Arial" w:hAnsi="Arial" w:cs="Arial"/>
              </w:rPr>
            </w:pPr>
          </w:p>
        </w:tc>
      </w:tr>
      <w:tr w:rsidR="008C0265" w:rsidRPr="000E3FF3" w:rsidTr="00D51EEE">
        <w:tc>
          <w:tcPr>
            <w:tcW w:w="2176" w:type="pct"/>
            <w:hideMark/>
          </w:tcPr>
          <w:p w:rsidR="008C0265" w:rsidRPr="000E3FF3" w:rsidRDefault="008C0265" w:rsidP="00D51EEE">
            <w:pPr>
              <w:spacing w:line="360" w:lineRule="auto"/>
              <w:rPr>
                <w:rFonts w:ascii="Arial" w:hAnsi="Arial" w:cs="Arial"/>
              </w:rPr>
            </w:pPr>
            <w:r w:rsidRPr="000E3FF3">
              <w:rPr>
                <w:rFonts w:ascii="Arial" w:hAnsi="Arial" w:cs="Arial"/>
                <w:sz w:val="22"/>
                <w:szCs w:val="22"/>
              </w:rPr>
              <w:t>Role of signatory (e.g. chair, director or owner)</w:t>
            </w:r>
          </w:p>
        </w:tc>
        <w:tc>
          <w:tcPr>
            <w:tcW w:w="2824" w:type="pct"/>
            <w:gridSpan w:val="3"/>
            <w:tcBorders>
              <w:top w:val="single" w:sz="4" w:space="0" w:color="7030A0"/>
              <w:left w:val="nil"/>
              <w:bottom w:val="single" w:sz="4" w:space="0" w:color="7030A0"/>
              <w:right w:val="nil"/>
            </w:tcBorders>
          </w:tcPr>
          <w:p w:rsidR="008C0265" w:rsidRPr="000E3FF3" w:rsidRDefault="008C0265" w:rsidP="00D51EEE">
            <w:pPr>
              <w:spacing w:line="360" w:lineRule="auto"/>
              <w:rPr>
                <w:rFonts w:ascii="Arial" w:hAnsi="Arial" w:cs="Arial"/>
              </w:rPr>
            </w:pPr>
          </w:p>
        </w:tc>
      </w:tr>
    </w:tbl>
    <w:p w:rsidR="008C0265" w:rsidRPr="000E3FF3" w:rsidRDefault="008C0265" w:rsidP="008C0265">
      <w:pPr>
        <w:spacing w:line="360" w:lineRule="auto"/>
        <w:rPr>
          <w:rFonts w:ascii="Arial" w:hAnsi="Arial" w:cs="Arial"/>
          <w:sz w:val="22"/>
          <w:szCs w:val="22"/>
        </w:rPr>
      </w:pPr>
    </w:p>
    <w:p w:rsidR="008C0265" w:rsidRPr="000E3FF3" w:rsidRDefault="008C0265" w:rsidP="008C0265">
      <w:pPr>
        <w:spacing w:line="360" w:lineRule="auto"/>
        <w:rPr>
          <w:rFonts w:ascii="Arial" w:hAnsi="Arial" w:cs="Arial"/>
          <w:b/>
          <w:sz w:val="22"/>
          <w:szCs w:val="22"/>
        </w:rPr>
      </w:pPr>
      <w:r w:rsidRPr="000E3FF3">
        <w:rPr>
          <w:rFonts w:ascii="Arial" w:hAnsi="Arial" w:cs="Arial"/>
          <w:b/>
          <w:sz w:val="22"/>
          <w:szCs w:val="22"/>
        </w:rPr>
        <w:t>Other useful Pre-school Learning Alliance publications</w:t>
      </w:r>
    </w:p>
    <w:p w:rsidR="008C0265" w:rsidRPr="000E3FF3" w:rsidRDefault="008C0265" w:rsidP="008C0265">
      <w:pPr>
        <w:spacing w:line="360" w:lineRule="auto"/>
        <w:rPr>
          <w:rFonts w:ascii="Arial" w:hAnsi="Arial" w:cs="Arial"/>
          <w:sz w:val="22"/>
          <w:szCs w:val="22"/>
        </w:rPr>
      </w:pPr>
    </w:p>
    <w:p w:rsidR="008C0265" w:rsidRPr="000E3FF3" w:rsidRDefault="008C0265" w:rsidP="00F754FB">
      <w:pPr>
        <w:pStyle w:val="ListParagraph"/>
        <w:numPr>
          <w:ilvl w:val="0"/>
          <w:numId w:val="274"/>
        </w:numPr>
        <w:spacing w:line="360" w:lineRule="auto"/>
        <w:rPr>
          <w:rFonts w:ascii="Arial" w:hAnsi="Arial" w:cs="Arial"/>
          <w:sz w:val="22"/>
          <w:szCs w:val="22"/>
        </w:rPr>
      </w:pPr>
      <w:r w:rsidRPr="000E3FF3">
        <w:rPr>
          <w:rFonts w:ascii="Arial" w:hAnsi="Arial" w:cs="Arial"/>
          <w:sz w:val="22"/>
          <w:szCs w:val="22"/>
        </w:rPr>
        <w:t>Safeguarding Children (2013)</w:t>
      </w:r>
    </w:p>
    <w:p w:rsidR="008C0265" w:rsidRPr="000E3FF3" w:rsidRDefault="008C0265" w:rsidP="0068599F">
      <w:pPr>
        <w:rPr>
          <w:rFonts w:ascii="Arial" w:hAnsi="Arial" w:cs="Arial"/>
          <w:b/>
          <w:sz w:val="22"/>
          <w:szCs w:val="22"/>
        </w:rPr>
      </w:pPr>
    </w:p>
    <w:p w:rsidR="0068599F" w:rsidRPr="000E3FF3" w:rsidRDefault="0068599F" w:rsidP="0068599F">
      <w:pPr>
        <w:rPr>
          <w:rFonts w:ascii="Arial" w:hAnsi="Arial" w:cs="Arial"/>
          <w:sz w:val="22"/>
          <w:szCs w:val="22"/>
        </w:rPr>
      </w:pPr>
    </w:p>
    <w:p w:rsidR="0068599F" w:rsidRPr="000E3FF3" w:rsidRDefault="0068599F" w:rsidP="0068599F">
      <w:pPr>
        <w:rPr>
          <w:rFonts w:ascii="Arial" w:hAnsi="Arial" w:cs="Arial"/>
          <w:i/>
          <w:sz w:val="22"/>
          <w:szCs w:val="22"/>
        </w:rPr>
      </w:pPr>
    </w:p>
    <w:p w:rsidR="009828A7" w:rsidRPr="000E3FF3" w:rsidRDefault="009828A7" w:rsidP="009828A7">
      <w:pPr>
        <w:rPr>
          <w:rFonts w:ascii="Arial" w:hAnsi="Arial" w:cs="Arial"/>
          <w:i/>
        </w:rPr>
      </w:pPr>
    </w:p>
    <w:p w:rsidR="009828A7" w:rsidRPr="000E3FF3" w:rsidRDefault="009828A7" w:rsidP="009828A7">
      <w:pPr>
        <w:rPr>
          <w:rFonts w:ascii="Arial" w:hAnsi="Arial" w:cs="Arial"/>
          <w:i/>
        </w:rPr>
      </w:pPr>
    </w:p>
    <w:p w:rsidR="0093346E" w:rsidRPr="000E3FF3" w:rsidRDefault="0093346E" w:rsidP="000F6A11">
      <w:pPr>
        <w:spacing w:line="360" w:lineRule="auto"/>
        <w:rPr>
          <w:rFonts w:ascii="Arial" w:hAnsi="Arial" w:cs="Arial"/>
          <w:b/>
          <w:sz w:val="28"/>
          <w:szCs w:val="28"/>
        </w:rPr>
      </w:pPr>
    </w:p>
    <w:p w:rsidR="00EA0E18" w:rsidRPr="000E3FF3" w:rsidRDefault="00EA0E18" w:rsidP="000F6A11">
      <w:pPr>
        <w:spacing w:line="360" w:lineRule="auto"/>
        <w:rPr>
          <w:rFonts w:ascii="Arial" w:hAnsi="Arial" w:cs="Arial"/>
          <w:b/>
          <w:sz w:val="28"/>
          <w:szCs w:val="28"/>
        </w:rPr>
      </w:pPr>
    </w:p>
    <w:p w:rsidR="00EA0E18" w:rsidRPr="000E3FF3" w:rsidRDefault="00EA0E18" w:rsidP="000F6A11">
      <w:pPr>
        <w:spacing w:line="360" w:lineRule="auto"/>
        <w:rPr>
          <w:rFonts w:ascii="Arial" w:hAnsi="Arial" w:cs="Arial"/>
          <w:b/>
          <w:sz w:val="28"/>
          <w:szCs w:val="28"/>
        </w:rPr>
      </w:pPr>
    </w:p>
    <w:p w:rsidR="00EA0E18" w:rsidRPr="000E3FF3" w:rsidRDefault="00EA0E18" w:rsidP="000F6A11">
      <w:pPr>
        <w:spacing w:line="360" w:lineRule="auto"/>
        <w:rPr>
          <w:rFonts w:ascii="Arial" w:hAnsi="Arial" w:cs="Arial"/>
          <w:b/>
          <w:sz w:val="28"/>
          <w:szCs w:val="28"/>
        </w:rPr>
      </w:pPr>
    </w:p>
    <w:p w:rsidR="00EA0E18" w:rsidRPr="000E3FF3" w:rsidRDefault="00EA0E18" w:rsidP="000F6A11">
      <w:pPr>
        <w:spacing w:line="360" w:lineRule="auto"/>
        <w:rPr>
          <w:rFonts w:ascii="Arial" w:hAnsi="Arial" w:cs="Arial"/>
          <w:b/>
          <w:sz w:val="28"/>
          <w:szCs w:val="28"/>
        </w:rPr>
      </w:pPr>
    </w:p>
    <w:p w:rsidR="00EA0E18" w:rsidRPr="000E3FF3" w:rsidRDefault="00EA0E18" w:rsidP="000F6A11">
      <w:pPr>
        <w:spacing w:line="360" w:lineRule="auto"/>
        <w:rPr>
          <w:rFonts w:ascii="Arial" w:hAnsi="Arial" w:cs="Arial"/>
          <w:b/>
          <w:sz w:val="28"/>
          <w:szCs w:val="28"/>
        </w:rPr>
      </w:pPr>
    </w:p>
    <w:p w:rsidR="00EA0E18" w:rsidRPr="000E3FF3" w:rsidRDefault="00EA0E18" w:rsidP="000F6A11">
      <w:pPr>
        <w:spacing w:line="360" w:lineRule="auto"/>
        <w:rPr>
          <w:rFonts w:ascii="Arial" w:hAnsi="Arial" w:cs="Arial"/>
          <w:b/>
          <w:sz w:val="28"/>
          <w:szCs w:val="28"/>
        </w:rPr>
      </w:pPr>
    </w:p>
    <w:p w:rsidR="00EA0E18" w:rsidRPr="000E3FF3" w:rsidRDefault="00EA0E18" w:rsidP="000F6A11">
      <w:pPr>
        <w:spacing w:line="360" w:lineRule="auto"/>
        <w:rPr>
          <w:rFonts w:ascii="Arial" w:hAnsi="Arial" w:cs="Arial"/>
          <w:b/>
          <w:sz w:val="28"/>
          <w:szCs w:val="28"/>
        </w:rPr>
      </w:pPr>
    </w:p>
    <w:p w:rsidR="00EA0E18" w:rsidRPr="000E3FF3" w:rsidRDefault="00EA0E18" w:rsidP="000F6A11">
      <w:pPr>
        <w:spacing w:line="360" w:lineRule="auto"/>
        <w:rPr>
          <w:rFonts w:ascii="Arial" w:hAnsi="Arial" w:cs="Arial"/>
          <w:b/>
          <w:sz w:val="28"/>
          <w:szCs w:val="28"/>
        </w:rPr>
      </w:pPr>
    </w:p>
    <w:p w:rsidR="0093346E" w:rsidRPr="000E3FF3" w:rsidRDefault="0093346E" w:rsidP="000F6A11">
      <w:pPr>
        <w:spacing w:line="360" w:lineRule="auto"/>
        <w:rPr>
          <w:rFonts w:ascii="Arial" w:hAnsi="Arial" w:cs="Arial"/>
          <w:b/>
          <w:sz w:val="28"/>
          <w:szCs w:val="28"/>
        </w:rPr>
      </w:pPr>
    </w:p>
    <w:p w:rsidR="00D51EEE" w:rsidRPr="000E3FF3" w:rsidRDefault="00D51EEE" w:rsidP="000F6A11">
      <w:pPr>
        <w:spacing w:line="360" w:lineRule="auto"/>
        <w:rPr>
          <w:rFonts w:ascii="Arial" w:hAnsi="Arial" w:cs="Arial"/>
          <w:b/>
          <w:sz w:val="28"/>
          <w:szCs w:val="28"/>
        </w:rPr>
      </w:pPr>
    </w:p>
    <w:p w:rsidR="000F6A11" w:rsidRPr="000E3FF3" w:rsidRDefault="000F6A11" w:rsidP="000F6A11">
      <w:pPr>
        <w:spacing w:line="360" w:lineRule="auto"/>
        <w:rPr>
          <w:rFonts w:ascii="Arial" w:hAnsi="Arial" w:cs="Arial"/>
          <w:b/>
          <w:sz w:val="28"/>
          <w:szCs w:val="28"/>
        </w:rPr>
      </w:pPr>
      <w:r w:rsidRPr="000E3FF3">
        <w:rPr>
          <w:rFonts w:ascii="Arial" w:hAnsi="Arial" w:cs="Arial"/>
          <w:b/>
          <w:sz w:val="28"/>
          <w:szCs w:val="28"/>
        </w:rPr>
        <w:lastRenderedPageBreak/>
        <w:t xml:space="preserve">Valuing diversity and promoting equality </w:t>
      </w:r>
    </w:p>
    <w:p w:rsidR="000F6A11" w:rsidRPr="000E3FF3" w:rsidRDefault="000F6A11" w:rsidP="000F6A11">
      <w:pPr>
        <w:pStyle w:val="ListParagraph"/>
        <w:spacing w:line="360" w:lineRule="auto"/>
        <w:ind w:left="0"/>
        <w:rPr>
          <w:rFonts w:ascii="Arial" w:hAnsi="Arial" w:cs="Arial"/>
          <w:b/>
          <w:sz w:val="22"/>
          <w:szCs w:val="22"/>
        </w:rPr>
      </w:pPr>
    </w:p>
    <w:p w:rsidR="000F6A11" w:rsidRPr="000E3FF3" w:rsidRDefault="000F6A11" w:rsidP="000F6A11">
      <w:pPr>
        <w:spacing w:line="360" w:lineRule="auto"/>
        <w:rPr>
          <w:rFonts w:ascii="Arial" w:hAnsi="Arial" w:cs="Arial"/>
          <w:b/>
          <w:sz w:val="22"/>
          <w:szCs w:val="22"/>
        </w:rPr>
      </w:pPr>
      <w:r w:rsidRPr="000E3FF3">
        <w:rPr>
          <w:rFonts w:ascii="Arial" w:hAnsi="Arial" w:cs="Arial"/>
          <w:b/>
          <w:sz w:val="22"/>
          <w:szCs w:val="22"/>
        </w:rPr>
        <w:t>Policy statement</w:t>
      </w:r>
    </w:p>
    <w:p w:rsidR="000F6A11" w:rsidRPr="000E3FF3" w:rsidRDefault="000F6A11" w:rsidP="000F6A11">
      <w:pPr>
        <w:spacing w:line="360" w:lineRule="auto"/>
        <w:rPr>
          <w:rFonts w:ascii="Arial" w:hAnsi="Arial" w:cs="Arial"/>
          <w:b/>
          <w:sz w:val="22"/>
          <w:szCs w:val="22"/>
        </w:rPr>
      </w:pPr>
    </w:p>
    <w:p w:rsidR="000F6A11" w:rsidRPr="000E3FF3" w:rsidRDefault="000F6A11" w:rsidP="000F6A11">
      <w:pPr>
        <w:spacing w:line="360" w:lineRule="auto"/>
        <w:rPr>
          <w:rFonts w:ascii="Arial" w:hAnsi="Arial" w:cs="Arial"/>
          <w:sz w:val="22"/>
          <w:szCs w:val="22"/>
        </w:rPr>
      </w:pPr>
      <w:r w:rsidRPr="000E3FF3">
        <w:rPr>
          <w:rFonts w:ascii="Arial" w:hAnsi="Arial" w:cs="Arial"/>
          <w:sz w:val="22"/>
          <w:szCs w:val="22"/>
        </w:rPr>
        <w:t xml:space="preserve">We will ensure that our service is fully inclusive in meeting the needs of all children. We recognise that children and their families come from diverse backgrounds. All families have needs and values that arise from their social and economic, ethnic and cultural or religious backgrounds. Children grow up in diverse family structures that include two parent and one parent families; some children have two parents of the same sex. Some children have close links with extended families of grandparents, aunts, uncles and cousins; while others may be more removed from close kin, or may live with other relatives or foster carers. </w:t>
      </w:r>
    </w:p>
    <w:p w:rsidR="000F6A11" w:rsidRPr="000E3FF3" w:rsidRDefault="000F6A11" w:rsidP="000F6A11">
      <w:pPr>
        <w:spacing w:line="360" w:lineRule="auto"/>
        <w:rPr>
          <w:rFonts w:ascii="Arial" w:hAnsi="Arial" w:cs="Arial"/>
          <w:sz w:val="22"/>
          <w:szCs w:val="22"/>
        </w:rPr>
      </w:pPr>
    </w:p>
    <w:p w:rsidR="000F6A11" w:rsidRPr="000E3FF3" w:rsidRDefault="000F6A11" w:rsidP="000F6A11">
      <w:pPr>
        <w:spacing w:line="360" w:lineRule="auto"/>
        <w:rPr>
          <w:rFonts w:ascii="Arial" w:hAnsi="Arial" w:cs="Arial"/>
          <w:sz w:val="22"/>
          <w:szCs w:val="22"/>
        </w:rPr>
      </w:pPr>
      <w:r w:rsidRPr="000E3FF3">
        <w:rPr>
          <w:rFonts w:ascii="Arial" w:hAnsi="Arial" w:cs="Arial"/>
          <w:sz w:val="22"/>
          <w:szCs w:val="22"/>
        </w:rPr>
        <w:t xml:space="preserve">Some children have needs that arise from disability or impairment, or may have parents that are affected by disability or impairment. Some children come from families who experience social exclusion or severe hardship; some have to face discrimination and prejudice because of their ethnicity, the languages they speak, their religious or belief background, their gender or their impairment. </w:t>
      </w:r>
    </w:p>
    <w:p w:rsidR="000F6A11" w:rsidRPr="000E3FF3" w:rsidRDefault="000F6A11" w:rsidP="000F6A11">
      <w:pPr>
        <w:spacing w:line="360" w:lineRule="auto"/>
        <w:rPr>
          <w:rFonts w:ascii="Arial" w:hAnsi="Arial" w:cs="Arial"/>
          <w:sz w:val="22"/>
          <w:szCs w:val="22"/>
        </w:rPr>
      </w:pPr>
    </w:p>
    <w:p w:rsidR="000F6A11" w:rsidRPr="000E3FF3" w:rsidRDefault="000F6A11" w:rsidP="000F6A11">
      <w:pPr>
        <w:spacing w:line="360" w:lineRule="auto"/>
        <w:rPr>
          <w:rFonts w:ascii="Arial" w:hAnsi="Arial" w:cs="Arial"/>
          <w:sz w:val="22"/>
          <w:szCs w:val="22"/>
        </w:rPr>
      </w:pPr>
      <w:r w:rsidRPr="000E3FF3">
        <w:rPr>
          <w:rFonts w:ascii="Arial" w:hAnsi="Arial" w:cs="Arial"/>
          <w:sz w:val="22"/>
          <w:szCs w:val="22"/>
        </w:rPr>
        <w:t>We understand that these factors affect the well-being of children and can impact on their learning and attainment. Our setting is committed to anti-discriminatory practice to promote equality of opportunity and valuing diversity for all children and families. We aim to:</w:t>
      </w:r>
    </w:p>
    <w:p w:rsidR="000F6A11" w:rsidRPr="000E3FF3" w:rsidRDefault="000F6A11" w:rsidP="00AC030D">
      <w:pPr>
        <w:numPr>
          <w:ilvl w:val="0"/>
          <w:numId w:val="127"/>
        </w:numPr>
        <w:spacing w:line="360" w:lineRule="auto"/>
        <w:rPr>
          <w:rFonts w:ascii="Arial" w:hAnsi="Arial" w:cs="Arial"/>
          <w:sz w:val="22"/>
          <w:szCs w:val="22"/>
        </w:rPr>
      </w:pPr>
      <w:r w:rsidRPr="000E3FF3">
        <w:rPr>
          <w:rFonts w:ascii="Arial" w:hAnsi="Arial" w:cs="Arial"/>
          <w:sz w:val="22"/>
          <w:szCs w:val="22"/>
        </w:rPr>
        <w:t>provide a secure and accessible environment in which all of our children can flourish and in which all contributions are considered and valued;</w:t>
      </w:r>
    </w:p>
    <w:p w:rsidR="000F6A11" w:rsidRPr="000E3FF3" w:rsidRDefault="000F6A11" w:rsidP="00AC030D">
      <w:pPr>
        <w:numPr>
          <w:ilvl w:val="0"/>
          <w:numId w:val="127"/>
        </w:numPr>
        <w:spacing w:line="360" w:lineRule="auto"/>
        <w:rPr>
          <w:rFonts w:ascii="Arial" w:hAnsi="Arial" w:cs="Arial"/>
          <w:sz w:val="22"/>
          <w:szCs w:val="22"/>
        </w:rPr>
      </w:pPr>
      <w:r w:rsidRPr="000E3FF3">
        <w:rPr>
          <w:rFonts w:ascii="Arial" w:hAnsi="Arial" w:cs="Arial"/>
          <w:sz w:val="22"/>
          <w:szCs w:val="22"/>
        </w:rPr>
        <w:t>include and value the contribution of all families to our understanding of equality and diversity;</w:t>
      </w:r>
    </w:p>
    <w:p w:rsidR="000F6A11" w:rsidRPr="000E3FF3" w:rsidRDefault="000F6A11" w:rsidP="00AC030D">
      <w:pPr>
        <w:numPr>
          <w:ilvl w:val="0"/>
          <w:numId w:val="127"/>
        </w:numPr>
        <w:spacing w:line="360" w:lineRule="auto"/>
        <w:rPr>
          <w:rFonts w:ascii="Arial" w:hAnsi="Arial" w:cs="Arial"/>
          <w:sz w:val="22"/>
          <w:szCs w:val="22"/>
        </w:rPr>
      </w:pPr>
      <w:r w:rsidRPr="000E3FF3">
        <w:rPr>
          <w:rFonts w:ascii="Arial" w:hAnsi="Arial" w:cs="Arial"/>
          <w:sz w:val="22"/>
          <w:szCs w:val="22"/>
        </w:rPr>
        <w:t>provide positive non-stereotyping information about gender roles, diverse family structures, diverse ethnic and cultural groups and disabled people;</w:t>
      </w:r>
    </w:p>
    <w:p w:rsidR="000F6A11" w:rsidRPr="000E3FF3" w:rsidRDefault="000F6A11" w:rsidP="00AC030D">
      <w:pPr>
        <w:numPr>
          <w:ilvl w:val="0"/>
          <w:numId w:val="127"/>
        </w:numPr>
        <w:spacing w:line="360" w:lineRule="auto"/>
        <w:rPr>
          <w:rFonts w:ascii="Arial" w:hAnsi="Arial" w:cs="Arial"/>
          <w:sz w:val="22"/>
          <w:szCs w:val="22"/>
        </w:rPr>
      </w:pPr>
      <w:r w:rsidRPr="000E3FF3">
        <w:rPr>
          <w:rFonts w:ascii="Arial" w:hAnsi="Arial" w:cs="Arial"/>
          <w:sz w:val="22"/>
          <w:szCs w:val="22"/>
        </w:rPr>
        <w:t>improve our knowledge and understanding of issues of anti-discriminatory practice, promoting equality and valuing diversity;</w:t>
      </w:r>
    </w:p>
    <w:p w:rsidR="000F6A11" w:rsidRPr="000E3FF3" w:rsidRDefault="000F6A11" w:rsidP="00AC030D">
      <w:pPr>
        <w:numPr>
          <w:ilvl w:val="0"/>
          <w:numId w:val="127"/>
        </w:numPr>
        <w:spacing w:line="360" w:lineRule="auto"/>
        <w:rPr>
          <w:rFonts w:ascii="Arial" w:hAnsi="Arial" w:cs="Arial"/>
          <w:sz w:val="22"/>
          <w:szCs w:val="22"/>
        </w:rPr>
      </w:pPr>
      <w:r w:rsidRPr="000E3FF3">
        <w:rPr>
          <w:rFonts w:ascii="Arial" w:hAnsi="Arial" w:cs="Arial"/>
          <w:sz w:val="22"/>
          <w:szCs w:val="22"/>
        </w:rPr>
        <w:t xml:space="preserve">challenge and eliminate discriminatory actions; </w:t>
      </w:r>
    </w:p>
    <w:p w:rsidR="000F6A11" w:rsidRPr="000E3FF3" w:rsidRDefault="000F6A11" w:rsidP="00AC030D">
      <w:pPr>
        <w:numPr>
          <w:ilvl w:val="0"/>
          <w:numId w:val="127"/>
        </w:numPr>
        <w:spacing w:line="360" w:lineRule="auto"/>
        <w:rPr>
          <w:rFonts w:ascii="Arial" w:hAnsi="Arial" w:cs="Arial"/>
          <w:sz w:val="22"/>
          <w:szCs w:val="22"/>
        </w:rPr>
      </w:pPr>
      <w:r w:rsidRPr="000E3FF3">
        <w:rPr>
          <w:rFonts w:ascii="Arial" w:hAnsi="Arial" w:cs="Arial"/>
          <w:sz w:val="22"/>
          <w:szCs w:val="22"/>
        </w:rPr>
        <w:t>make inclusion a thread that runs through all of the activities of the setting; and</w:t>
      </w:r>
    </w:p>
    <w:p w:rsidR="000F6A11" w:rsidRPr="000E3FF3" w:rsidRDefault="000F6A11" w:rsidP="00AC030D">
      <w:pPr>
        <w:numPr>
          <w:ilvl w:val="0"/>
          <w:numId w:val="127"/>
        </w:numPr>
        <w:spacing w:line="360" w:lineRule="auto"/>
        <w:rPr>
          <w:rFonts w:ascii="Arial" w:hAnsi="Arial" w:cs="Arial"/>
          <w:sz w:val="22"/>
          <w:szCs w:val="22"/>
        </w:rPr>
      </w:pPr>
      <w:proofErr w:type="gramStart"/>
      <w:r w:rsidRPr="000E3FF3">
        <w:rPr>
          <w:rFonts w:ascii="Arial" w:hAnsi="Arial" w:cs="Arial"/>
          <w:sz w:val="22"/>
          <w:szCs w:val="22"/>
        </w:rPr>
        <w:t>foster</w:t>
      </w:r>
      <w:proofErr w:type="gramEnd"/>
      <w:r w:rsidRPr="000E3FF3">
        <w:rPr>
          <w:rFonts w:ascii="Arial" w:hAnsi="Arial" w:cs="Arial"/>
          <w:sz w:val="22"/>
          <w:szCs w:val="22"/>
        </w:rPr>
        <w:t xml:space="preserve"> good relations between all communities.</w:t>
      </w:r>
    </w:p>
    <w:p w:rsidR="000F6A11" w:rsidRPr="000E3FF3" w:rsidRDefault="000F6A11" w:rsidP="000F6A11">
      <w:pPr>
        <w:spacing w:line="360" w:lineRule="auto"/>
        <w:rPr>
          <w:rFonts w:ascii="Arial" w:hAnsi="Arial" w:cs="Arial"/>
          <w:b/>
          <w:sz w:val="22"/>
          <w:szCs w:val="22"/>
        </w:rPr>
      </w:pPr>
    </w:p>
    <w:p w:rsidR="00333A89" w:rsidRPr="000E3FF3" w:rsidRDefault="00333A89" w:rsidP="000F6A11">
      <w:pPr>
        <w:spacing w:line="360" w:lineRule="auto"/>
        <w:rPr>
          <w:rFonts w:ascii="Arial" w:hAnsi="Arial" w:cs="Arial"/>
          <w:b/>
          <w:sz w:val="22"/>
          <w:szCs w:val="22"/>
        </w:rPr>
      </w:pPr>
    </w:p>
    <w:p w:rsidR="00333A89" w:rsidRPr="000E3FF3" w:rsidRDefault="00333A89" w:rsidP="000F6A11">
      <w:pPr>
        <w:spacing w:line="360" w:lineRule="auto"/>
        <w:rPr>
          <w:rFonts w:ascii="Arial" w:hAnsi="Arial" w:cs="Arial"/>
          <w:b/>
          <w:sz w:val="22"/>
          <w:szCs w:val="22"/>
        </w:rPr>
      </w:pPr>
    </w:p>
    <w:p w:rsidR="00333A89" w:rsidRPr="000E3FF3" w:rsidRDefault="00333A89" w:rsidP="000F6A11">
      <w:pPr>
        <w:spacing w:line="360" w:lineRule="auto"/>
        <w:rPr>
          <w:rFonts w:ascii="Arial" w:hAnsi="Arial" w:cs="Arial"/>
          <w:b/>
          <w:sz w:val="22"/>
          <w:szCs w:val="22"/>
        </w:rPr>
      </w:pPr>
    </w:p>
    <w:p w:rsidR="00333A89" w:rsidRPr="000E3FF3" w:rsidRDefault="00333A89" w:rsidP="000F6A11">
      <w:pPr>
        <w:spacing w:line="360" w:lineRule="auto"/>
        <w:rPr>
          <w:rFonts w:ascii="Arial" w:hAnsi="Arial" w:cs="Arial"/>
          <w:b/>
          <w:sz w:val="22"/>
          <w:szCs w:val="22"/>
        </w:rPr>
      </w:pPr>
    </w:p>
    <w:p w:rsidR="00333A89" w:rsidRPr="000E3FF3" w:rsidRDefault="00333A89" w:rsidP="000F6A11">
      <w:pPr>
        <w:spacing w:line="360" w:lineRule="auto"/>
        <w:rPr>
          <w:rFonts w:ascii="Arial" w:hAnsi="Arial" w:cs="Arial"/>
          <w:b/>
          <w:sz w:val="22"/>
          <w:szCs w:val="22"/>
        </w:rPr>
      </w:pPr>
    </w:p>
    <w:p w:rsidR="00D51EEE" w:rsidRPr="000E3FF3" w:rsidRDefault="00D51EEE" w:rsidP="000F6A11">
      <w:pPr>
        <w:spacing w:line="360" w:lineRule="auto"/>
        <w:rPr>
          <w:rFonts w:ascii="Arial" w:hAnsi="Arial" w:cs="Arial"/>
          <w:b/>
          <w:sz w:val="22"/>
          <w:szCs w:val="22"/>
        </w:rPr>
      </w:pPr>
    </w:p>
    <w:p w:rsidR="008B7436" w:rsidRPr="000E3FF3" w:rsidRDefault="008B7436" w:rsidP="000F6A11">
      <w:pPr>
        <w:spacing w:line="360" w:lineRule="auto"/>
        <w:rPr>
          <w:rFonts w:ascii="Arial" w:hAnsi="Arial" w:cs="Arial"/>
          <w:b/>
          <w:sz w:val="22"/>
          <w:szCs w:val="22"/>
        </w:rPr>
      </w:pPr>
    </w:p>
    <w:p w:rsidR="000F6A11" w:rsidRPr="000E3FF3" w:rsidRDefault="000F6A11" w:rsidP="000F6A11">
      <w:pPr>
        <w:spacing w:line="360" w:lineRule="auto"/>
        <w:rPr>
          <w:rFonts w:ascii="Arial" w:hAnsi="Arial" w:cs="Arial"/>
          <w:b/>
          <w:sz w:val="22"/>
          <w:szCs w:val="22"/>
        </w:rPr>
      </w:pPr>
      <w:r w:rsidRPr="000E3FF3">
        <w:rPr>
          <w:rFonts w:ascii="Arial" w:hAnsi="Arial" w:cs="Arial"/>
          <w:b/>
          <w:sz w:val="22"/>
          <w:szCs w:val="22"/>
        </w:rPr>
        <w:lastRenderedPageBreak/>
        <w:t>Procedures</w:t>
      </w:r>
    </w:p>
    <w:p w:rsidR="000F6A11" w:rsidRPr="000E3FF3" w:rsidRDefault="000F6A11" w:rsidP="000F6A11">
      <w:pPr>
        <w:pStyle w:val="Heading3"/>
        <w:spacing w:line="360" w:lineRule="auto"/>
        <w:rPr>
          <w:rFonts w:ascii="Arial" w:hAnsi="Arial" w:cs="Arial"/>
          <w:sz w:val="22"/>
          <w:szCs w:val="22"/>
        </w:rPr>
      </w:pPr>
      <w:r w:rsidRPr="000E3FF3">
        <w:rPr>
          <w:rFonts w:ascii="Arial" w:hAnsi="Arial" w:cs="Arial"/>
          <w:sz w:val="22"/>
          <w:szCs w:val="22"/>
        </w:rPr>
        <w:t>Admissions</w:t>
      </w:r>
    </w:p>
    <w:p w:rsidR="000F6A11" w:rsidRPr="000E3FF3" w:rsidRDefault="000F6A11" w:rsidP="000F6A11">
      <w:pPr>
        <w:spacing w:line="360" w:lineRule="auto"/>
        <w:rPr>
          <w:rFonts w:ascii="Arial" w:hAnsi="Arial" w:cs="Arial"/>
          <w:sz w:val="22"/>
          <w:szCs w:val="22"/>
        </w:rPr>
      </w:pPr>
      <w:r w:rsidRPr="000E3FF3">
        <w:rPr>
          <w:rFonts w:ascii="Arial" w:hAnsi="Arial" w:cs="Arial"/>
          <w:sz w:val="22"/>
          <w:szCs w:val="22"/>
        </w:rPr>
        <w:t>Our setting is open to all members of the community.</w:t>
      </w:r>
    </w:p>
    <w:p w:rsidR="000F6A11" w:rsidRPr="000E3FF3" w:rsidRDefault="000F6A11" w:rsidP="000F6A11">
      <w:pPr>
        <w:spacing w:line="360" w:lineRule="auto"/>
        <w:rPr>
          <w:rFonts w:ascii="Arial" w:hAnsi="Arial" w:cs="Arial"/>
          <w:sz w:val="22"/>
          <w:szCs w:val="22"/>
        </w:rPr>
      </w:pPr>
    </w:p>
    <w:p w:rsidR="000F6A11" w:rsidRPr="000E3FF3" w:rsidRDefault="000F6A11" w:rsidP="00AC030D">
      <w:pPr>
        <w:numPr>
          <w:ilvl w:val="0"/>
          <w:numId w:val="123"/>
        </w:numPr>
        <w:spacing w:line="360" w:lineRule="auto"/>
        <w:rPr>
          <w:rFonts w:ascii="Arial" w:hAnsi="Arial" w:cs="Arial"/>
          <w:sz w:val="22"/>
          <w:szCs w:val="22"/>
        </w:rPr>
      </w:pPr>
      <w:r w:rsidRPr="000E3FF3">
        <w:rPr>
          <w:rFonts w:ascii="Arial" w:hAnsi="Arial" w:cs="Arial"/>
          <w:sz w:val="22"/>
          <w:szCs w:val="22"/>
        </w:rPr>
        <w:t>We advertise our service widely.</w:t>
      </w:r>
    </w:p>
    <w:p w:rsidR="000F6A11" w:rsidRPr="000E3FF3" w:rsidRDefault="000F6A11" w:rsidP="00AC030D">
      <w:pPr>
        <w:numPr>
          <w:ilvl w:val="0"/>
          <w:numId w:val="123"/>
        </w:numPr>
        <w:spacing w:line="360" w:lineRule="auto"/>
        <w:rPr>
          <w:rFonts w:ascii="Arial" w:hAnsi="Arial" w:cs="Arial"/>
          <w:sz w:val="22"/>
          <w:szCs w:val="22"/>
        </w:rPr>
      </w:pPr>
      <w:r w:rsidRPr="000E3FF3">
        <w:rPr>
          <w:rFonts w:ascii="Arial" w:hAnsi="Arial" w:cs="Arial"/>
          <w:sz w:val="22"/>
          <w:szCs w:val="22"/>
        </w:rPr>
        <w:t>We reflect the diversity of our society in our publicity and promotional materials.</w:t>
      </w:r>
    </w:p>
    <w:p w:rsidR="000F6A11" w:rsidRPr="000E3FF3" w:rsidRDefault="000F6A11" w:rsidP="00AC030D">
      <w:pPr>
        <w:numPr>
          <w:ilvl w:val="0"/>
          <w:numId w:val="123"/>
        </w:numPr>
        <w:spacing w:line="360" w:lineRule="auto"/>
        <w:rPr>
          <w:rFonts w:ascii="Arial" w:hAnsi="Arial" w:cs="Arial"/>
          <w:sz w:val="22"/>
          <w:szCs w:val="22"/>
        </w:rPr>
      </w:pPr>
      <w:r w:rsidRPr="000E3FF3">
        <w:rPr>
          <w:rFonts w:ascii="Arial" w:hAnsi="Arial" w:cs="Arial"/>
          <w:sz w:val="22"/>
          <w:szCs w:val="22"/>
        </w:rPr>
        <w:t>We provide information in clear, concise language, whether in spoken or written form.</w:t>
      </w:r>
    </w:p>
    <w:p w:rsidR="000F6A11" w:rsidRPr="000E3FF3" w:rsidRDefault="000F6A11" w:rsidP="00AC030D">
      <w:pPr>
        <w:numPr>
          <w:ilvl w:val="0"/>
          <w:numId w:val="123"/>
        </w:numPr>
        <w:spacing w:line="360" w:lineRule="auto"/>
        <w:rPr>
          <w:rFonts w:ascii="Arial" w:hAnsi="Arial" w:cs="Arial"/>
          <w:sz w:val="22"/>
          <w:szCs w:val="22"/>
        </w:rPr>
      </w:pPr>
      <w:r w:rsidRPr="000E3FF3">
        <w:rPr>
          <w:rFonts w:ascii="Arial" w:hAnsi="Arial" w:cs="Arial"/>
          <w:sz w:val="22"/>
          <w:szCs w:val="22"/>
        </w:rPr>
        <w:t>We provide information in as many languages as possible.</w:t>
      </w:r>
    </w:p>
    <w:p w:rsidR="000F6A11" w:rsidRPr="000E3FF3" w:rsidRDefault="000F6A11" w:rsidP="00AC030D">
      <w:pPr>
        <w:numPr>
          <w:ilvl w:val="0"/>
          <w:numId w:val="123"/>
        </w:numPr>
        <w:spacing w:line="360" w:lineRule="auto"/>
        <w:rPr>
          <w:rFonts w:ascii="Arial" w:hAnsi="Arial" w:cs="Arial"/>
          <w:sz w:val="22"/>
          <w:szCs w:val="22"/>
        </w:rPr>
      </w:pPr>
      <w:r w:rsidRPr="000E3FF3">
        <w:rPr>
          <w:rFonts w:ascii="Arial" w:hAnsi="Arial" w:cs="Arial"/>
          <w:sz w:val="22"/>
          <w:szCs w:val="22"/>
        </w:rPr>
        <w:t>We base our Admissions Policy on a fair system.</w:t>
      </w:r>
    </w:p>
    <w:p w:rsidR="000F6A11" w:rsidRPr="000E3FF3" w:rsidRDefault="000F6A11" w:rsidP="00AC030D">
      <w:pPr>
        <w:numPr>
          <w:ilvl w:val="0"/>
          <w:numId w:val="123"/>
        </w:numPr>
        <w:spacing w:line="360" w:lineRule="auto"/>
        <w:rPr>
          <w:rFonts w:ascii="Arial" w:hAnsi="Arial" w:cs="Arial"/>
          <w:sz w:val="22"/>
          <w:szCs w:val="22"/>
        </w:rPr>
      </w:pPr>
      <w:r w:rsidRPr="000E3FF3">
        <w:rPr>
          <w:rFonts w:ascii="Arial" w:hAnsi="Arial" w:cs="Arial"/>
          <w:sz w:val="22"/>
          <w:szCs w:val="22"/>
        </w:rPr>
        <w:t>We ensure that all parents are made aware of our Valuing Diversity and Promoting Equality Policy.</w:t>
      </w:r>
    </w:p>
    <w:p w:rsidR="000F6A11" w:rsidRPr="000E3FF3" w:rsidRDefault="000F6A11" w:rsidP="00AC030D">
      <w:pPr>
        <w:numPr>
          <w:ilvl w:val="0"/>
          <w:numId w:val="123"/>
        </w:numPr>
        <w:spacing w:line="360" w:lineRule="auto"/>
        <w:ind w:left="357"/>
        <w:rPr>
          <w:rFonts w:ascii="Arial" w:hAnsi="Arial" w:cs="Arial"/>
          <w:sz w:val="22"/>
          <w:szCs w:val="22"/>
        </w:rPr>
      </w:pPr>
      <w:r w:rsidRPr="000E3FF3">
        <w:rPr>
          <w:rFonts w:ascii="Arial" w:hAnsi="Arial" w:cs="Arial"/>
          <w:sz w:val="22"/>
          <w:szCs w:val="22"/>
        </w:rPr>
        <w:t>We do not discriminate against a child or their family, or prevent entry to our setting, on the basis of a protected characteristic as defined by the Equalities Act (2010). These are:</w:t>
      </w:r>
    </w:p>
    <w:p w:rsidR="000F6A11" w:rsidRPr="000E3FF3" w:rsidRDefault="000F6A11" w:rsidP="00AC030D">
      <w:pPr>
        <w:numPr>
          <w:ilvl w:val="0"/>
          <w:numId w:val="128"/>
        </w:numPr>
        <w:spacing w:line="360" w:lineRule="auto"/>
        <w:rPr>
          <w:rFonts w:ascii="Arial" w:hAnsi="Arial" w:cs="Arial"/>
          <w:sz w:val="22"/>
          <w:szCs w:val="22"/>
        </w:rPr>
      </w:pPr>
      <w:r w:rsidRPr="000E3FF3">
        <w:rPr>
          <w:rFonts w:ascii="Arial" w:hAnsi="Arial" w:cs="Arial"/>
          <w:sz w:val="22"/>
          <w:szCs w:val="22"/>
        </w:rPr>
        <w:t>disability;</w:t>
      </w:r>
    </w:p>
    <w:p w:rsidR="000F6A11" w:rsidRPr="000E3FF3" w:rsidRDefault="000F6A11" w:rsidP="00AC030D">
      <w:pPr>
        <w:numPr>
          <w:ilvl w:val="0"/>
          <w:numId w:val="128"/>
        </w:numPr>
        <w:spacing w:line="360" w:lineRule="auto"/>
        <w:rPr>
          <w:rFonts w:ascii="Arial" w:hAnsi="Arial" w:cs="Arial"/>
          <w:sz w:val="22"/>
          <w:szCs w:val="22"/>
        </w:rPr>
      </w:pPr>
      <w:r w:rsidRPr="000E3FF3">
        <w:rPr>
          <w:rFonts w:ascii="Arial" w:hAnsi="Arial" w:cs="Arial"/>
          <w:sz w:val="22"/>
          <w:szCs w:val="22"/>
        </w:rPr>
        <w:t>race;</w:t>
      </w:r>
    </w:p>
    <w:p w:rsidR="000F6A11" w:rsidRPr="000E3FF3" w:rsidRDefault="000F6A11" w:rsidP="00AC030D">
      <w:pPr>
        <w:numPr>
          <w:ilvl w:val="0"/>
          <w:numId w:val="128"/>
        </w:numPr>
        <w:spacing w:line="360" w:lineRule="auto"/>
        <w:rPr>
          <w:rFonts w:ascii="Arial" w:hAnsi="Arial" w:cs="Arial"/>
          <w:sz w:val="22"/>
          <w:szCs w:val="22"/>
        </w:rPr>
      </w:pPr>
      <w:r w:rsidRPr="000E3FF3">
        <w:rPr>
          <w:rFonts w:ascii="Arial" w:hAnsi="Arial" w:cs="Arial"/>
          <w:sz w:val="22"/>
          <w:szCs w:val="22"/>
        </w:rPr>
        <w:t>gender reassignment;</w:t>
      </w:r>
    </w:p>
    <w:p w:rsidR="000F6A11" w:rsidRPr="000E3FF3" w:rsidRDefault="000F6A11" w:rsidP="00AC030D">
      <w:pPr>
        <w:numPr>
          <w:ilvl w:val="0"/>
          <w:numId w:val="128"/>
        </w:numPr>
        <w:spacing w:line="360" w:lineRule="auto"/>
        <w:rPr>
          <w:rFonts w:ascii="Arial" w:hAnsi="Arial" w:cs="Arial"/>
          <w:sz w:val="22"/>
          <w:szCs w:val="22"/>
        </w:rPr>
      </w:pPr>
      <w:r w:rsidRPr="000E3FF3">
        <w:rPr>
          <w:rFonts w:ascii="Arial" w:hAnsi="Arial" w:cs="Arial"/>
          <w:sz w:val="22"/>
          <w:szCs w:val="22"/>
        </w:rPr>
        <w:t>religion or belief;</w:t>
      </w:r>
    </w:p>
    <w:p w:rsidR="000F6A11" w:rsidRPr="000E3FF3" w:rsidRDefault="000F6A11" w:rsidP="00AC030D">
      <w:pPr>
        <w:numPr>
          <w:ilvl w:val="0"/>
          <w:numId w:val="128"/>
        </w:numPr>
        <w:spacing w:line="360" w:lineRule="auto"/>
        <w:rPr>
          <w:rFonts w:ascii="Arial" w:hAnsi="Arial" w:cs="Arial"/>
          <w:sz w:val="22"/>
          <w:szCs w:val="22"/>
        </w:rPr>
      </w:pPr>
      <w:r w:rsidRPr="000E3FF3">
        <w:rPr>
          <w:rFonts w:ascii="Arial" w:hAnsi="Arial" w:cs="Arial"/>
          <w:sz w:val="22"/>
          <w:szCs w:val="22"/>
        </w:rPr>
        <w:t>sex;</w:t>
      </w:r>
    </w:p>
    <w:p w:rsidR="000F6A11" w:rsidRPr="000E3FF3" w:rsidRDefault="000F6A11" w:rsidP="00AC030D">
      <w:pPr>
        <w:numPr>
          <w:ilvl w:val="0"/>
          <w:numId w:val="128"/>
        </w:numPr>
        <w:spacing w:line="360" w:lineRule="auto"/>
        <w:rPr>
          <w:rFonts w:ascii="Arial" w:hAnsi="Arial" w:cs="Arial"/>
          <w:sz w:val="22"/>
          <w:szCs w:val="22"/>
        </w:rPr>
      </w:pPr>
      <w:r w:rsidRPr="000E3FF3">
        <w:rPr>
          <w:rFonts w:ascii="Arial" w:hAnsi="Arial" w:cs="Arial"/>
          <w:sz w:val="22"/>
          <w:szCs w:val="22"/>
        </w:rPr>
        <w:t>sexual orientation;</w:t>
      </w:r>
    </w:p>
    <w:p w:rsidR="000F6A11" w:rsidRPr="000E3FF3" w:rsidRDefault="000F6A11" w:rsidP="00AC030D">
      <w:pPr>
        <w:numPr>
          <w:ilvl w:val="0"/>
          <w:numId w:val="128"/>
        </w:numPr>
        <w:spacing w:line="360" w:lineRule="auto"/>
        <w:rPr>
          <w:rFonts w:ascii="Arial" w:hAnsi="Arial" w:cs="Arial"/>
          <w:sz w:val="22"/>
          <w:szCs w:val="22"/>
        </w:rPr>
      </w:pPr>
      <w:r w:rsidRPr="000E3FF3">
        <w:rPr>
          <w:rFonts w:ascii="Arial" w:hAnsi="Arial" w:cs="Arial"/>
          <w:sz w:val="22"/>
          <w:szCs w:val="22"/>
        </w:rPr>
        <w:t>age;</w:t>
      </w:r>
    </w:p>
    <w:p w:rsidR="000F6A11" w:rsidRPr="000E3FF3" w:rsidRDefault="000F6A11" w:rsidP="00AC030D">
      <w:pPr>
        <w:numPr>
          <w:ilvl w:val="0"/>
          <w:numId w:val="128"/>
        </w:numPr>
        <w:spacing w:line="360" w:lineRule="auto"/>
        <w:rPr>
          <w:rFonts w:ascii="Arial" w:hAnsi="Arial" w:cs="Arial"/>
          <w:sz w:val="22"/>
          <w:szCs w:val="22"/>
        </w:rPr>
      </w:pPr>
      <w:r w:rsidRPr="000E3FF3">
        <w:rPr>
          <w:rFonts w:ascii="Arial" w:hAnsi="Arial" w:cs="Arial"/>
          <w:sz w:val="22"/>
          <w:szCs w:val="22"/>
        </w:rPr>
        <w:t>pregnancy and maternity; and</w:t>
      </w:r>
    </w:p>
    <w:p w:rsidR="000F6A11" w:rsidRPr="000E3FF3" w:rsidRDefault="000F6A11" w:rsidP="00AC030D">
      <w:pPr>
        <w:numPr>
          <w:ilvl w:val="0"/>
          <w:numId w:val="128"/>
        </w:numPr>
        <w:spacing w:line="360" w:lineRule="auto"/>
        <w:rPr>
          <w:rFonts w:ascii="Arial" w:hAnsi="Arial" w:cs="Arial"/>
          <w:sz w:val="22"/>
          <w:szCs w:val="22"/>
        </w:rPr>
      </w:pPr>
      <w:proofErr w:type="gramStart"/>
      <w:r w:rsidRPr="000E3FF3">
        <w:rPr>
          <w:rFonts w:ascii="Arial" w:hAnsi="Arial" w:cs="Arial"/>
          <w:sz w:val="22"/>
          <w:szCs w:val="22"/>
        </w:rPr>
        <w:t>marriage</w:t>
      </w:r>
      <w:proofErr w:type="gramEnd"/>
      <w:r w:rsidRPr="000E3FF3">
        <w:rPr>
          <w:rFonts w:ascii="Arial" w:hAnsi="Arial" w:cs="Arial"/>
          <w:sz w:val="22"/>
          <w:szCs w:val="22"/>
        </w:rPr>
        <w:t xml:space="preserve"> and civil partnership.</w:t>
      </w:r>
    </w:p>
    <w:p w:rsidR="000F6A11" w:rsidRPr="000E3FF3" w:rsidRDefault="000F6A11" w:rsidP="00AC030D">
      <w:pPr>
        <w:numPr>
          <w:ilvl w:val="0"/>
          <w:numId w:val="129"/>
        </w:numPr>
        <w:spacing w:line="360" w:lineRule="auto"/>
        <w:ind w:left="357"/>
        <w:rPr>
          <w:rFonts w:ascii="Arial" w:hAnsi="Arial" w:cs="Arial"/>
          <w:sz w:val="22"/>
          <w:szCs w:val="22"/>
        </w:rPr>
      </w:pPr>
      <w:r w:rsidRPr="000E3FF3">
        <w:rPr>
          <w:rFonts w:ascii="Arial" w:hAnsi="Arial" w:cs="Arial"/>
          <w:sz w:val="22"/>
          <w:szCs w:val="22"/>
        </w:rPr>
        <w:t>We do not discriminate against a child with a disability or refuse a child entry to our setting for reasons relating to disability.</w:t>
      </w:r>
    </w:p>
    <w:p w:rsidR="000F6A11" w:rsidRPr="000E3FF3" w:rsidRDefault="000F6A11" w:rsidP="00AC030D">
      <w:pPr>
        <w:numPr>
          <w:ilvl w:val="0"/>
          <w:numId w:val="129"/>
        </w:numPr>
        <w:spacing w:line="360" w:lineRule="auto"/>
        <w:ind w:left="357"/>
        <w:rPr>
          <w:rFonts w:ascii="Arial" w:hAnsi="Arial" w:cs="Arial"/>
          <w:sz w:val="22"/>
          <w:szCs w:val="22"/>
        </w:rPr>
      </w:pPr>
      <w:r w:rsidRPr="000E3FF3">
        <w:rPr>
          <w:rFonts w:ascii="Arial" w:hAnsi="Arial" w:cs="Arial"/>
          <w:sz w:val="22"/>
          <w:szCs w:val="22"/>
        </w:rPr>
        <w:t xml:space="preserve">We ensure, wherever possible, that we have a balanced intake of boys and girls in the setting. </w:t>
      </w:r>
    </w:p>
    <w:p w:rsidR="000F6A11" w:rsidRPr="000E3FF3" w:rsidRDefault="000F6A11" w:rsidP="00AC030D">
      <w:pPr>
        <w:numPr>
          <w:ilvl w:val="0"/>
          <w:numId w:val="129"/>
        </w:numPr>
        <w:spacing w:line="360" w:lineRule="auto"/>
        <w:ind w:left="357"/>
        <w:rPr>
          <w:rFonts w:ascii="Arial" w:hAnsi="Arial" w:cs="Arial"/>
          <w:sz w:val="22"/>
          <w:szCs w:val="22"/>
        </w:rPr>
      </w:pPr>
      <w:r w:rsidRPr="000E3FF3">
        <w:rPr>
          <w:rFonts w:ascii="Arial" w:hAnsi="Arial" w:cs="Arial"/>
          <w:sz w:val="22"/>
          <w:szCs w:val="22"/>
        </w:rPr>
        <w:t>We develop an action plan to ensure that people with impairments can participate successfully in the services offered by the setting and in the curriculum offered.</w:t>
      </w:r>
    </w:p>
    <w:p w:rsidR="000F6A11" w:rsidRPr="000E3FF3" w:rsidRDefault="000F6A11" w:rsidP="00AC030D">
      <w:pPr>
        <w:numPr>
          <w:ilvl w:val="0"/>
          <w:numId w:val="129"/>
        </w:numPr>
        <w:spacing w:line="360" w:lineRule="auto"/>
        <w:ind w:left="357"/>
        <w:rPr>
          <w:rFonts w:ascii="Arial" w:hAnsi="Arial" w:cs="Arial"/>
          <w:sz w:val="22"/>
          <w:szCs w:val="22"/>
        </w:rPr>
      </w:pPr>
      <w:r w:rsidRPr="000E3FF3">
        <w:rPr>
          <w:rFonts w:ascii="Arial" w:hAnsi="Arial" w:cs="Arial"/>
          <w:sz w:val="22"/>
          <w:szCs w:val="22"/>
        </w:rPr>
        <w:t>We take action against any discriminatory behaviour by staff or parents whether by:</w:t>
      </w:r>
    </w:p>
    <w:p w:rsidR="000F6A11" w:rsidRPr="000E3FF3" w:rsidRDefault="000F6A11" w:rsidP="00AC030D">
      <w:pPr>
        <w:numPr>
          <w:ilvl w:val="0"/>
          <w:numId w:val="130"/>
        </w:numPr>
        <w:spacing w:line="360" w:lineRule="auto"/>
        <w:rPr>
          <w:rFonts w:ascii="Arial" w:hAnsi="Arial" w:cs="Arial"/>
          <w:sz w:val="22"/>
          <w:szCs w:val="22"/>
        </w:rPr>
      </w:pPr>
      <w:r w:rsidRPr="000E3FF3">
        <w:rPr>
          <w:rFonts w:ascii="Arial" w:hAnsi="Arial" w:cs="Arial"/>
          <w:sz w:val="22"/>
          <w:szCs w:val="22"/>
        </w:rPr>
        <w:t>direct discrimination – someone is treated less favourably because of a protected characteristic e.g. preventing families of some racial groups from using the service;</w:t>
      </w:r>
    </w:p>
    <w:p w:rsidR="000F6A11" w:rsidRPr="000E3FF3" w:rsidRDefault="000F6A11" w:rsidP="00AC030D">
      <w:pPr>
        <w:numPr>
          <w:ilvl w:val="0"/>
          <w:numId w:val="130"/>
        </w:numPr>
        <w:spacing w:line="360" w:lineRule="auto"/>
        <w:rPr>
          <w:rFonts w:ascii="Arial" w:hAnsi="Arial" w:cs="Arial"/>
          <w:sz w:val="22"/>
          <w:szCs w:val="22"/>
        </w:rPr>
      </w:pPr>
      <w:r w:rsidRPr="000E3FF3">
        <w:rPr>
          <w:rFonts w:ascii="Arial" w:hAnsi="Arial" w:cs="Arial"/>
          <w:sz w:val="22"/>
          <w:szCs w:val="22"/>
        </w:rPr>
        <w:t>indirect discrimination - someone is affected unfavourably by a general policy e.g. children must only speak English in the setting;</w:t>
      </w:r>
    </w:p>
    <w:p w:rsidR="000F6A11" w:rsidRPr="000E3FF3" w:rsidRDefault="000F6A11" w:rsidP="00AC030D">
      <w:pPr>
        <w:numPr>
          <w:ilvl w:val="0"/>
          <w:numId w:val="130"/>
        </w:numPr>
        <w:spacing w:line="360" w:lineRule="auto"/>
        <w:rPr>
          <w:rFonts w:ascii="Arial" w:hAnsi="Arial" w:cs="Arial"/>
          <w:sz w:val="22"/>
          <w:szCs w:val="22"/>
        </w:rPr>
      </w:pPr>
      <w:r w:rsidRPr="000E3FF3">
        <w:rPr>
          <w:rFonts w:ascii="Arial" w:hAnsi="Arial" w:cs="Arial"/>
          <w:sz w:val="22"/>
          <w:szCs w:val="22"/>
        </w:rPr>
        <w:t>association – discriminating against someone who is associated with a person with a protected characteristic e.g. behaving unfavourably to someone who is married to a person from a different cultural background; or</w:t>
      </w:r>
    </w:p>
    <w:p w:rsidR="000F6A11" w:rsidRPr="000E3FF3" w:rsidRDefault="000F6A11" w:rsidP="00AC030D">
      <w:pPr>
        <w:numPr>
          <w:ilvl w:val="0"/>
          <w:numId w:val="130"/>
        </w:numPr>
        <w:spacing w:line="360" w:lineRule="auto"/>
        <w:rPr>
          <w:rFonts w:ascii="Arial" w:hAnsi="Arial" w:cs="Arial"/>
          <w:sz w:val="22"/>
          <w:szCs w:val="22"/>
        </w:rPr>
      </w:pPr>
      <w:proofErr w:type="gramStart"/>
      <w:r w:rsidRPr="000E3FF3">
        <w:rPr>
          <w:rFonts w:ascii="Arial" w:hAnsi="Arial" w:cs="Arial"/>
          <w:sz w:val="22"/>
          <w:szCs w:val="22"/>
        </w:rPr>
        <w:t>perception</w:t>
      </w:r>
      <w:proofErr w:type="gramEnd"/>
      <w:r w:rsidRPr="000E3FF3">
        <w:rPr>
          <w:rFonts w:ascii="Arial" w:hAnsi="Arial" w:cs="Arial"/>
          <w:sz w:val="22"/>
          <w:szCs w:val="22"/>
        </w:rPr>
        <w:t xml:space="preserve"> – discrimination on the basis that it is thought someone has a protected characteristic e.g. making assumptions about someone's sexual orientation because of their mannerisms or how they speak.</w:t>
      </w:r>
    </w:p>
    <w:p w:rsidR="000F6A11" w:rsidRPr="000E3FF3" w:rsidRDefault="000F6A11" w:rsidP="000F6A11">
      <w:pPr>
        <w:numPr>
          <w:ilvl w:val="0"/>
          <w:numId w:val="131"/>
        </w:numPr>
        <w:spacing w:line="360" w:lineRule="auto"/>
        <w:ind w:left="357"/>
        <w:rPr>
          <w:rFonts w:ascii="Arial" w:hAnsi="Arial" w:cs="Arial"/>
          <w:sz w:val="22"/>
          <w:szCs w:val="22"/>
        </w:rPr>
      </w:pPr>
      <w:r w:rsidRPr="000E3FF3">
        <w:rPr>
          <w:rFonts w:ascii="Arial" w:hAnsi="Arial" w:cs="Arial"/>
          <w:sz w:val="22"/>
          <w:szCs w:val="22"/>
        </w:rPr>
        <w:lastRenderedPageBreak/>
        <w:t xml:space="preserve">Displaying of openly discriminatory and possibly offensive materials, name calling, or threatening behaviour are unacceptable on, or around, the premises and will be dealt with immediately and discreetly by asking the adult to stop using the unacceptable behaviour and inviting them to read and to act in accordance with the relevant policy statement and procedure. Failure to comply may lead to the adult being excluded from the premises. </w:t>
      </w:r>
    </w:p>
    <w:p w:rsidR="000F6A11" w:rsidRPr="000E3FF3" w:rsidRDefault="000F6A11" w:rsidP="000F6A11">
      <w:pPr>
        <w:pStyle w:val="Heading2"/>
        <w:spacing w:line="360" w:lineRule="auto"/>
        <w:rPr>
          <w:rFonts w:ascii="Arial" w:hAnsi="Arial" w:cs="Arial"/>
          <w:b w:val="0"/>
          <w:i w:val="0"/>
          <w:sz w:val="22"/>
          <w:szCs w:val="22"/>
        </w:rPr>
      </w:pPr>
      <w:r w:rsidRPr="000E3FF3">
        <w:rPr>
          <w:rFonts w:ascii="Arial" w:hAnsi="Arial" w:cs="Arial"/>
          <w:b w:val="0"/>
          <w:i w:val="0"/>
          <w:sz w:val="22"/>
          <w:szCs w:val="22"/>
        </w:rPr>
        <w:t>Employment</w:t>
      </w:r>
    </w:p>
    <w:p w:rsidR="000F6A11" w:rsidRPr="000E3FF3" w:rsidRDefault="000F6A11" w:rsidP="00AC030D">
      <w:pPr>
        <w:numPr>
          <w:ilvl w:val="0"/>
          <w:numId w:val="124"/>
        </w:numPr>
        <w:spacing w:line="360" w:lineRule="auto"/>
        <w:rPr>
          <w:rFonts w:ascii="Arial" w:hAnsi="Arial" w:cs="Arial"/>
          <w:sz w:val="22"/>
          <w:szCs w:val="22"/>
        </w:rPr>
      </w:pPr>
      <w:r w:rsidRPr="000E3FF3">
        <w:rPr>
          <w:rFonts w:ascii="Arial" w:hAnsi="Arial" w:cs="Arial"/>
          <w:sz w:val="22"/>
          <w:szCs w:val="22"/>
        </w:rPr>
        <w:t>Posts are advertised and all applicants are judged against explicit and fair criteria.</w:t>
      </w:r>
    </w:p>
    <w:p w:rsidR="000F6A11" w:rsidRPr="000E3FF3" w:rsidRDefault="000F6A11" w:rsidP="00AC030D">
      <w:pPr>
        <w:numPr>
          <w:ilvl w:val="0"/>
          <w:numId w:val="124"/>
        </w:numPr>
        <w:spacing w:line="360" w:lineRule="auto"/>
        <w:rPr>
          <w:rFonts w:ascii="Arial" w:hAnsi="Arial" w:cs="Arial"/>
          <w:sz w:val="22"/>
          <w:szCs w:val="22"/>
        </w:rPr>
      </w:pPr>
      <w:r w:rsidRPr="000E3FF3">
        <w:rPr>
          <w:rFonts w:ascii="Arial" w:hAnsi="Arial" w:cs="Arial"/>
          <w:sz w:val="22"/>
          <w:szCs w:val="22"/>
        </w:rPr>
        <w:t>Applicants are welcome from all backgrounds and posts are open to all.</w:t>
      </w:r>
    </w:p>
    <w:p w:rsidR="000F6A11" w:rsidRPr="000E3FF3" w:rsidRDefault="000F6A11" w:rsidP="00AC030D">
      <w:pPr>
        <w:numPr>
          <w:ilvl w:val="0"/>
          <w:numId w:val="124"/>
        </w:numPr>
        <w:spacing w:line="360" w:lineRule="auto"/>
        <w:rPr>
          <w:rFonts w:ascii="Arial" w:hAnsi="Arial" w:cs="Arial"/>
          <w:sz w:val="22"/>
          <w:szCs w:val="22"/>
        </w:rPr>
      </w:pPr>
      <w:r w:rsidRPr="000E3FF3">
        <w:rPr>
          <w:rFonts w:ascii="Arial" w:hAnsi="Arial" w:cs="Arial"/>
          <w:sz w:val="22"/>
          <w:szCs w:val="22"/>
        </w:rPr>
        <w:t>We may use the exemption clauses in relevant legislation to enable the service to best meet the needs of the community.</w:t>
      </w:r>
    </w:p>
    <w:p w:rsidR="000F6A11" w:rsidRPr="000E3FF3" w:rsidRDefault="000F6A11" w:rsidP="00AC030D">
      <w:pPr>
        <w:pStyle w:val="Heading3"/>
        <w:numPr>
          <w:ilvl w:val="0"/>
          <w:numId w:val="132"/>
        </w:numPr>
        <w:spacing w:before="0" w:after="0" w:line="360" w:lineRule="auto"/>
        <w:rPr>
          <w:rFonts w:ascii="Arial" w:hAnsi="Arial" w:cs="Arial"/>
          <w:i/>
          <w:iCs/>
          <w:sz w:val="22"/>
          <w:szCs w:val="22"/>
        </w:rPr>
      </w:pPr>
      <w:r w:rsidRPr="000E3FF3">
        <w:rPr>
          <w:rFonts w:ascii="Arial" w:hAnsi="Arial" w:cs="Arial"/>
          <w:i/>
          <w:iCs/>
          <w:sz w:val="22"/>
          <w:szCs w:val="22"/>
        </w:rPr>
        <w:t>The applicant who best meets the criteria is offered the post, subject to refer</w:t>
      </w:r>
      <w:r w:rsidR="008B7436" w:rsidRPr="000E3FF3">
        <w:rPr>
          <w:rFonts w:ascii="Arial" w:hAnsi="Arial" w:cs="Arial"/>
          <w:i/>
          <w:iCs/>
          <w:sz w:val="22"/>
          <w:szCs w:val="22"/>
        </w:rPr>
        <w:t>ences and checks by the Disclosure and Barring Service (DBS)</w:t>
      </w:r>
      <w:r w:rsidRPr="000E3FF3">
        <w:rPr>
          <w:rFonts w:ascii="Arial" w:hAnsi="Arial" w:cs="Arial"/>
          <w:i/>
          <w:iCs/>
          <w:sz w:val="22"/>
          <w:szCs w:val="22"/>
        </w:rPr>
        <w:t>. This ensures fairness in the selection process.</w:t>
      </w:r>
    </w:p>
    <w:p w:rsidR="000F6A11" w:rsidRPr="000E3FF3" w:rsidRDefault="000F6A11" w:rsidP="00AC030D">
      <w:pPr>
        <w:pStyle w:val="Heading3"/>
        <w:numPr>
          <w:ilvl w:val="0"/>
          <w:numId w:val="132"/>
        </w:numPr>
        <w:spacing w:before="0" w:after="0" w:line="360" w:lineRule="auto"/>
        <w:rPr>
          <w:rFonts w:ascii="Arial" w:hAnsi="Arial" w:cs="Arial"/>
          <w:i/>
          <w:iCs/>
          <w:sz w:val="22"/>
          <w:szCs w:val="22"/>
        </w:rPr>
      </w:pPr>
      <w:r w:rsidRPr="000E3FF3">
        <w:rPr>
          <w:rFonts w:ascii="Arial" w:hAnsi="Arial" w:cs="Arial"/>
          <w:i/>
          <w:iCs/>
          <w:sz w:val="22"/>
          <w:szCs w:val="22"/>
        </w:rPr>
        <w:t>All job descriptions include a commitment to promoting equality and recognising and respecting diversity as part of their specifications.</w:t>
      </w:r>
    </w:p>
    <w:p w:rsidR="000F6A11" w:rsidRPr="000E3FF3" w:rsidRDefault="000F6A11" w:rsidP="00AC030D">
      <w:pPr>
        <w:pStyle w:val="Heading3"/>
        <w:numPr>
          <w:ilvl w:val="0"/>
          <w:numId w:val="132"/>
        </w:numPr>
        <w:spacing w:before="0" w:after="0" w:line="360" w:lineRule="auto"/>
        <w:rPr>
          <w:rFonts w:ascii="Arial" w:hAnsi="Arial" w:cs="Arial"/>
          <w:sz w:val="22"/>
          <w:szCs w:val="22"/>
        </w:rPr>
      </w:pPr>
      <w:r w:rsidRPr="000E3FF3">
        <w:rPr>
          <w:rFonts w:ascii="Arial" w:hAnsi="Arial" w:cs="Arial"/>
          <w:i/>
          <w:iCs/>
          <w:sz w:val="22"/>
          <w:szCs w:val="22"/>
        </w:rPr>
        <w:t>We monitor our application process to ensure that it is fair and accessible.</w:t>
      </w:r>
    </w:p>
    <w:p w:rsidR="000F6A11" w:rsidRPr="000E3FF3" w:rsidRDefault="000F6A11" w:rsidP="000F6A11">
      <w:pPr>
        <w:pStyle w:val="Heading3"/>
        <w:spacing w:line="360" w:lineRule="auto"/>
        <w:rPr>
          <w:rFonts w:ascii="Arial" w:hAnsi="Arial" w:cs="Arial"/>
          <w:sz w:val="22"/>
          <w:szCs w:val="22"/>
        </w:rPr>
      </w:pPr>
      <w:r w:rsidRPr="000E3FF3">
        <w:rPr>
          <w:rFonts w:ascii="Arial" w:hAnsi="Arial" w:cs="Arial"/>
          <w:sz w:val="22"/>
          <w:szCs w:val="22"/>
        </w:rPr>
        <w:t>Training</w:t>
      </w:r>
    </w:p>
    <w:p w:rsidR="000F6A11" w:rsidRPr="000E3FF3" w:rsidRDefault="000F6A11" w:rsidP="00AC030D">
      <w:pPr>
        <w:numPr>
          <w:ilvl w:val="0"/>
          <w:numId w:val="133"/>
        </w:numPr>
        <w:spacing w:line="360" w:lineRule="auto"/>
        <w:rPr>
          <w:rFonts w:ascii="Arial" w:hAnsi="Arial" w:cs="Arial"/>
          <w:sz w:val="22"/>
          <w:szCs w:val="22"/>
        </w:rPr>
      </w:pPr>
      <w:r w:rsidRPr="000E3FF3">
        <w:rPr>
          <w:rFonts w:ascii="Arial" w:hAnsi="Arial" w:cs="Arial"/>
          <w:sz w:val="22"/>
          <w:szCs w:val="22"/>
        </w:rPr>
        <w:t>We seek out training opportunities for staff and volunteers to enable them to develop anti-discriminatory and inclusive practices, which enable all children to flourish.</w:t>
      </w:r>
    </w:p>
    <w:p w:rsidR="000F6A11" w:rsidRPr="000E3FF3" w:rsidRDefault="000F6A11" w:rsidP="00AC030D">
      <w:pPr>
        <w:numPr>
          <w:ilvl w:val="0"/>
          <w:numId w:val="133"/>
        </w:numPr>
        <w:spacing w:line="360" w:lineRule="auto"/>
        <w:rPr>
          <w:rFonts w:ascii="Arial" w:hAnsi="Arial" w:cs="Arial"/>
          <w:sz w:val="22"/>
          <w:szCs w:val="22"/>
        </w:rPr>
      </w:pPr>
      <w:r w:rsidRPr="000E3FF3">
        <w:rPr>
          <w:rFonts w:ascii="Arial" w:hAnsi="Arial" w:cs="Arial"/>
          <w:sz w:val="22"/>
          <w:szCs w:val="22"/>
        </w:rPr>
        <w:t xml:space="preserve">We ensure that </w:t>
      </w:r>
      <w:proofErr w:type="gramStart"/>
      <w:r w:rsidRPr="000E3FF3">
        <w:rPr>
          <w:rFonts w:ascii="Arial" w:hAnsi="Arial" w:cs="Arial"/>
          <w:sz w:val="22"/>
          <w:szCs w:val="22"/>
        </w:rPr>
        <w:t>staff are</w:t>
      </w:r>
      <w:proofErr w:type="gramEnd"/>
      <w:r w:rsidRPr="000E3FF3">
        <w:rPr>
          <w:rFonts w:ascii="Arial" w:hAnsi="Arial" w:cs="Arial"/>
          <w:sz w:val="22"/>
          <w:szCs w:val="22"/>
        </w:rPr>
        <w:t xml:space="preserve"> confident and fully trained in administering relevant medicines and performing invasive care procedures when these are required.</w:t>
      </w:r>
    </w:p>
    <w:p w:rsidR="000F6A11" w:rsidRPr="000E3FF3" w:rsidRDefault="000F6A11" w:rsidP="00AC030D">
      <w:pPr>
        <w:numPr>
          <w:ilvl w:val="0"/>
          <w:numId w:val="133"/>
        </w:numPr>
        <w:spacing w:line="360" w:lineRule="auto"/>
        <w:rPr>
          <w:rFonts w:ascii="Arial" w:hAnsi="Arial" w:cs="Arial"/>
          <w:sz w:val="22"/>
          <w:szCs w:val="22"/>
        </w:rPr>
      </w:pPr>
      <w:r w:rsidRPr="000E3FF3">
        <w:rPr>
          <w:rFonts w:ascii="Arial" w:hAnsi="Arial" w:cs="Arial"/>
          <w:sz w:val="22"/>
          <w:szCs w:val="22"/>
        </w:rPr>
        <w:t>We review our practices to ensure that we are fully implementing our policy for Valuing Diversity and Promoting Equality.</w:t>
      </w:r>
    </w:p>
    <w:p w:rsidR="000F6A11" w:rsidRPr="000E3FF3" w:rsidRDefault="000F6A11" w:rsidP="000F6A11">
      <w:pPr>
        <w:pStyle w:val="Heading3"/>
        <w:spacing w:line="360" w:lineRule="auto"/>
        <w:rPr>
          <w:rFonts w:ascii="Arial" w:hAnsi="Arial" w:cs="Arial"/>
          <w:sz w:val="22"/>
          <w:szCs w:val="22"/>
        </w:rPr>
      </w:pPr>
      <w:r w:rsidRPr="000E3FF3">
        <w:rPr>
          <w:rFonts w:ascii="Arial" w:hAnsi="Arial" w:cs="Arial"/>
          <w:sz w:val="22"/>
          <w:szCs w:val="22"/>
        </w:rPr>
        <w:t>Curriculum</w:t>
      </w:r>
    </w:p>
    <w:p w:rsidR="000F6A11" w:rsidRPr="000E3FF3" w:rsidRDefault="000F6A11" w:rsidP="000F6A11">
      <w:pPr>
        <w:spacing w:line="360" w:lineRule="auto"/>
        <w:rPr>
          <w:rFonts w:ascii="Arial" w:hAnsi="Arial" w:cs="Arial"/>
          <w:sz w:val="22"/>
          <w:szCs w:val="22"/>
        </w:rPr>
      </w:pPr>
      <w:r w:rsidRPr="000E3FF3">
        <w:rPr>
          <w:rFonts w:ascii="Arial" w:hAnsi="Arial" w:cs="Arial"/>
          <w:sz w:val="22"/>
          <w:szCs w:val="22"/>
        </w:rPr>
        <w:t>The curriculum offered in the setting encourages children to develop positive attitudes about themselves as well as to people who are different from themselves. It encourages children to empathise with others and to begin to develop the skills of critical thinking.</w:t>
      </w:r>
    </w:p>
    <w:p w:rsidR="000F6A11" w:rsidRPr="000E3FF3" w:rsidRDefault="000F6A11" w:rsidP="000F6A11">
      <w:pPr>
        <w:spacing w:line="360" w:lineRule="auto"/>
        <w:rPr>
          <w:rFonts w:ascii="Arial" w:hAnsi="Arial" w:cs="Arial"/>
          <w:sz w:val="22"/>
          <w:szCs w:val="22"/>
        </w:rPr>
      </w:pPr>
    </w:p>
    <w:p w:rsidR="000F6A11" w:rsidRPr="000E3FF3" w:rsidRDefault="000F6A11" w:rsidP="000F6A11">
      <w:pPr>
        <w:spacing w:line="360" w:lineRule="auto"/>
        <w:rPr>
          <w:rFonts w:ascii="Arial" w:hAnsi="Arial" w:cs="Arial"/>
          <w:sz w:val="22"/>
          <w:szCs w:val="22"/>
        </w:rPr>
      </w:pPr>
      <w:r w:rsidRPr="000E3FF3">
        <w:rPr>
          <w:rFonts w:ascii="Arial" w:hAnsi="Arial" w:cs="Arial"/>
          <w:sz w:val="22"/>
          <w:szCs w:val="22"/>
        </w:rPr>
        <w:t>Our environment is as accessible as possible for all visitors and service users. If access to the settings is found to treat disabled children or adults less favourably, then we make reasonable adjustments to accommodate the needs of disabled children and adults. We do this by:</w:t>
      </w:r>
    </w:p>
    <w:p w:rsidR="000F6A11" w:rsidRPr="000E3FF3" w:rsidRDefault="000F6A11" w:rsidP="00AC030D">
      <w:pPr>
        <w:numPr>
          <w:ilvl w:val="0"/>
          <w:numId w:val="125"/>
        </w:numPr>
        <w:spacing w:line="360" w:lineRule="auto"/>
        <w:rPr>
          <w:rFonts w:ascii="Arial" w:hAnsi="Arial" w:cs="Arial"/>
          <w:sz w:val="22"/>
          <w:szCs w:val="22"/>
        </w:rPr>
      </w:pPr>
      <w:r w:rsidRPr="000E3FF3">
        <w:rPr>
          <w:rFonts w:ascii="Arial" w:hAnsi="Arial" w:cs="Arial"/>
          <w:sz w:val="22"/>
          <w:szCs w:val="22"/>
        </w:rPr>
        <w:t>making children feel valued and good about themselves and others;</w:t>
      </w:r>
    </w:p>
    <w:p w:rsidR="000F6A11" w:rsidRPr="000E3FF3" w:rsidRDefault="000F6A11" w:rsidP="00AC030D">
      <w:pPr>
        <w:numPr>
          <w:ilvl w:val="0"/>
          <w:numId w:val="125"/>
        </w:numPr>
        <w:spacing w:line="360" w:lineRule="auto"/>
        <w:rPr>
          <w:rFonts w:ascii="Arial" w:hAnsi="Arial" w:cs="Arial"/>
          <w:sz w:val="22"/>
          <w:szCs w:val="22"/>
        </w:rPr>
      </w:pPr>
      <w:r w:rsidRPr="000E3FF3">
        <w:rPr>
          <w:rFonts w:ascii="Arial" w:hAnsi="Arial" w:cs="Arial"/>
          <w:sz w:val="22"/>
          <w:szCs w:val="22"/>
        </w:rPr>
        <w:t>ensuring that children have equality of access to learning;</w:t>
      </w:r>
    </w:p>
    <w:p w:rsidR="000F6A11" w:rsidRPr="000E3FF3" w:rsidRDefault="000F6A11" w:rsidP="00AC030D">
      <w:pPr>
        <w:numPr>
          <w:ilvl w:val="0"/>
          <w:numId w:val="125"/>
        </w:numPr>
        <w:spacing w:line="360" w:lineRule="auto"/>
        <w:rPr>
          <w:rFonts w:ascii="Arial" w:hAnsi="Arial" w:cs="Arial"/>
          <w:sz w:val="22"/>
          <w:szCs w:val="22"/>
        </w:rPr>
      </w:pPr>
      <w:r w:rsidRPr="000E3FF3">
        <w:rPr>
          <w:rFonts w:ascii="Arial" w:hAnsi="Arial" w:cs="Arial"/>
          <w:sz w:val="22"/>
          <w:szCs w:val="22"/>
        </w:rPr>
        <w:t>undertaking an access audit to establish if the setting is accessible to all children;</w:t>
      </w:r>
    </w:p>
    <w:p w:rsidR="000F6A11" w:rsidRPr="000E3FF3" w:rsidRDefault="000F6A11" w:rsidP="00AC030D">
      <w:pPr>
        <w:numPr>
          <w:ilvl w:val="0"/>
          <w:numId w:val="125"/>
        </w:numPr>
        <w:spacing w:line="360" w:lineRule="auto"/>
        <w:rPr>
          <w:rFonts w:ascii="Arial" w:hAnsi="Arial" w:cs="Arial"/>
          <w:sz w:val="22"/>
          <w:szCs w:val="22"/>
        </w:rPr>
      </w:pPr>
      <w:r w:rsidRPr="000E3FF3">
        <w:rPr>
          <w:rFonts w:ascii="Arial" w:hAnsi="Arial" w:cs="Arial"/>
          <w:sz w:val="22"/>
          <w:szCs w:val="22"/>
        </w:rPr>
        <w:t>making adjustments to the environment and resources to accommodate a wide range of learning, physical and sensory impairments;</w:t>
      </w:r>
    </w:p>
    <w:p w:rsidR="000F6A11" w:rsidRPr="000E3FF3" w:rsidRDefault="000F6A11" w:rsidP="00AC030D">
      <w:pPr>
        <w:numPr>
          <w:ilvl w:val="0"/>
          <w:numId w:val="125"/>
        </w:numPr>
        <w:spacing w:line="360" w:lineRule="auto"/>
        <w:rPr>
          <w:rFonts w:ascii="Arial" w:hAnsi="Arial" w:cs="Arial"/>
          <w:sz w:val="22"/>
          <w:szCs w:val="22"/>
        </w:rPr>
      </w:pPr>
      <w:r w:rsidRPr="000E3FF3">
        <w:rPr>
          <w:rFonts w:ascii="Arial" w:hAnsi="Arial" w:cs="Arial"/>
          <w:sz w:val="22"/>
          <w:szCs w:val="22"/>
        </w:rPr>
        <w:lastRenderedPageBreak/>
        <w:t>making appropriate provision within the curriculum to ensure each child receives the widest possible opportunity to develop their skills and abilities, e.g. recognising the different learning styles of girls and boys;</w:t>
      </w:r>
    </w:p>
    <w:p w:rsidR="000F6A11" w:rsidRPr="000E3FF3" w:rsidRDefault="000F6A11" w:rsidP="00AC030D">
      <w:pPr>
        <w:numPr>
          <w:ilvl w:val="0"/>
          <w:numId w:val="125"/>
        </w:numPr>
        <w:spacing w:line="360" w:lineRule="auto"/>
        <w:rPr>
          <w:rFonts w:ascii="Arial" w:hAnsi="Arial" w:cs="Arial"/>
          <w:sz w:val="22"/>
          <w:szCs w:val="22"/>
        </w:rPr>
      </w:pPr>
      <w:r w:rsidRPr="000E3FF3">
        <w:rPr>
          <w:rFonts w:ascii="Arial" w:hAnsi="Arial" w:cs="Arial"/>
          <w:sz w:val="22"/>
          <w:szCs w:val="22"/>
        </w:rPr>
        <w:t>positively reflecting the widest possible range of communities in the choice of resources;</w:t>
      </w:r>
    </w:p>
    <w:p w:rsidR="000F6A11" w:rsidRPr="000E3FF3" w:rsidRDefault="000F6A11" w:rsidP="00AC030D">
      <w:pPr>
        <w:numPr>
          <w:ilvl w:val="0"/>
          <w:numId w:val="125"/>
        </w:numPr>
        <w:spacing w:line="360" w:lineRule="auto"/>
        <w:rPr>
          <w:rFonts w:ascii="Arial" w:hAnsi="Arial" w:cs="Arial"/>
          <w:sz w:val="22"/>
          <w:szCs w:val="22"/>
        </w:rPr>
      </w:pPr>
      <w:r w:rsidRPr="000E3FF3">
        <w:rPr>
          <w:rFonts w:ascii="Arial" w:hAnsi="Arial" w:cs="Arial"/>
          <w:sz w:val="22"/>
          <w:szCs w:val="22"/>
        </w:rPr>
        <w:t>avoiding stereotypes or derogatory images in the selection of books or other visual materials;</w:t>
      </w:r>
    </w:p>
    <w:p w:rsidR="000F6A11" w:rsidRPr="000E3FF3" w:rsidRDefault="000F6A11" w:rsidP="00AC030D">
      <w:pPr>
        <w:numPr>
          <w:ilvl w:val="0"/>
          <w:numId w:val="125"/>
        </w:numPr>
        <w:spacing w:line="360" w:lineRule="auto"/>
        <w:rPr>
          <w:rFonts w:ascii="Arial" w:hAnsi="Arial" w:cs="Arial"/>
          <w:sz w:val="22"/>
          <w:szCs w:val="22"/>
        </w:rPr>
      </w:pPr>
      <w:r w:rsidRPr="000E3FF3">
        <w:rPr>
          <w:rFonts w:ascii="Arial" w:hAnsi="Arial" w:cs="Arial"/>
          <w:sz w:val="22"/>
          <w:szCs w:val="22"/>
        </w:rPr>
        <w:t>celebrating a wide range of festivals;</w:t>
      </w:r>
    </w:p>
    <w:p w:rsidR="000F6A11" w:rsidRPr="000E3FF3" w:rsidRDefault="000F6A11" w:rsidP="00AC030D">
      <w:pPr>
        <w:numPr>
          <w:ilvl w:val="0"/>
          <w:numId w:val="125"/>
        </w:numPr>
        <w:spacing w:line="360" w:lineRule="auto"/>
        <w:rPr>
          <w:rFonts w:ascii="Arial" w:hAnsi="Arial" w:cs="Arial"/>
          <w:sz w:val="22"/>
          <w:szCs w:val="22"/>
        </w:rPr>
      </w:pPr>
      <w:r w:rsidRPr="000E3FF3">
        <w:rPr>
          <w:rFonts w:ascii="Arial" w:hAnsi="Arial" w:cs="Arial"/>
          <w:sz w:val="22"/>
          <w:szCs w:val="22"/>
        </w:rPr>
        <w:t>creating an environment of mutual respect and tolerance;</w:t>
      </w:r>
    </w:p>
    <w:p w:rsidR="000F6A11" w:rsidRPr="000E3FF3" w:rsidRDefault="000F6A11" w:rsidP="00AC030D">
      <w:pPr>
        <w:numPr>
          <w:ilvl w:val="0"/>
          <w:numId w:val="125"/>
        </w:numPr>
        <w:spacing w:line="360" w:lineRule="auto"/>
        <w:rPr>
          <w:rFonts w:ascii="Arial" w:hAnsi="Arial" w:cs="Arial"/>
          <w:sz w:val="22"/>
          <w:szCs w:val="22"/>
        </w:rPr>
      </w:pPr>
      <w:r w:rsidRPr="000E3FF3">
        <w:rPr>
          <w:rFonts w:ascii="Arial" w:hAnsi="Arial" w:cs="Arial"/>
          <w:sz w:val="22"/>
          <w:szCs w:val="22"/>
        </w:rPr>
        <w:t>differentiating the curriculum to meet children’s special educational needs;</w:t>
      </w:r>
    </w:p>
    <w:p w:rsidR="000F6A11" w:rsidRPr="000E3FF3" w:rsidRDefault="000F6A11" w:rsidP="00AC030D">
      <w:pPr>
        <w:numPr>
          <w:ilvl w:val="0"/>
          <w:numId w:val="125"/>
        </w:numPr>
        <w:spacing w:line="360" w:lineRule="auto"/>
        <w:rPr>
          <w:rFonts w:ascii="Arial" w:hAnsi="Arial" w:cs="Arial"/>
          <w:sz w:val="22"/>
          <w:szCs w:val="22"/>
        </w:rPr>
      </w:pPr>
      <w:r w:rsidRPr="000E3FF3">
        <w:rPr>
          <w:rFonts w:ascii="Arial" w:hAnsi="Arial" w:cs="Arial"/>
          <w:sz w:val="22"/>
          <w:szCs w:val="22"/>
        </w:rPr>
        <w:t>helping children to understand that discriminatory behaviour and remarks are hurtful and unacceptable;</w:t>
      </w:r>
    </w:p>
    <w:p w:rsidR="000F6A11" w:rsidRPr="000E3FF3" w:rsidRDefault="000F6A11" w:rsidP="00AC030D">
      <w:pPr>
        <w:numPr>
          <w:ilvl w:val="0"/>
          <w:numId w:val="125"/>
        </w:numPr>
        <w:spacing w:line="360" w:lineRule="auto"/>
        <w:rPr>
          <w:rFonts w:ascii="Arial" w:hAnsi="Arial" w:cs="Arial"/>
          <w:sz w:val="22"/>
          <w:szCs w:val="22"/>
        </w:rPr>
      </w:pPr>
      <w:r w:rsidRPr="000E3FF3">
        <w:rPr>
          <w:rFonts w:ascii="Arial" w:hAnsi="Arial" w:cs="Arial"/>
          <w:sz w:val="22"/>
          <w:szCs w:val="22"/>
        </w:rPr>
        <w:t>ensuring that the curriculum offered is inclusive of children with special educational needs and children with disabilities;</w:t>
      </w:r>
    </w:p>
    <w:p w:rsidR="000F6A11" w:rsidRPr="000E3FF3" w:rsidRDefault="000F6A11" w:rsidP="00AC030D">
      <w:pPr>
        <w:numPr>
          <w:ilvl w:val="0"/>
          <w:numId w:val="125"/>
        </w:numPr>
        <w:spacing w:line="360" w:lineRule="auto"/>
        <w:rPr>
          <w:rFonts w:ascii="Arial" w:hAnsi="Arial" w:cs="Arial"/>
          <w:sz w:val="22"/>
          <w:szCs w:val="22"/>
        </w:rPr>
      </w:pPr>
      <w:r w:rsidRPr="000E3FF3">
        <w:rPr>
          <w:rFonts w:ascii="Arial" w:hAnsi="Arial" w:cs="Arial"/>
          <w:sz w:val="22"/>
          <w:szCs w:val="22"/>
        </w:rPr>
        <w:t>ensuring that children learning English as an additional language have full access to the curriculum and are supported in their learning; and</w:t>
      </w:r>
    </w:p>
    <w:p w:rsidR="000F6A11" w:rsidRPr="000E3FF3" w:rsidRDefault="000F6A11" w:rsidP="00AC030D">
      <w:pPr>
        <w:numPr>
          <w:ilvl w:val="0"/>
          <w:numId w:val="125"/>
        </w:numPr>
        <w:spacing w:line="360" w:lineRule="auto"/>
        <w:rPr>
          <w:rFonts w:ascii="Arial" w:hAnsi="Arial" w:cs="Arial"/>
          <w:sz w:val="22"/>
          <w:szCs w:val="22"/>
        </w:rPr>
      </w:pPr>
      <w:proofErr w:type="gramStart"/>
      <w:r w:rsidRPr="000E3FF3">
        <w:rPr>
          <w:rFonts w:ascii="Arial" w:hAnsi="Arial" w:cs="Arial"/>
          <w:sz w:val="22"/>
          <w:szCs w:val="22"/>
        </w:rPr>
        <w:t>ensuring</w:t>
      </w:r>
      <w:proofErr w:type="gramEnd"/>
      <w:r w:rsidRPr="000E3FF3">
        <w:rPr>
          <w:rFonts w:ascii="Arial" w:hAnsi="Arial" w:cs="Arial"/>
          <w:sz w:val="22"/>
          <w:szCs w:val="22"/>
        </w:rPr>
        <w:t xml:space="preserve"> that children speaking languages other than English are supported in the maintenance and development of their home languages.</w:t>
      </w:r>
    </w:p>
    <w:p w:rsidR="000F6A11" w:rsidRPr="000E3FF3" w:rsidRDefault="000F6A11" w:rsidP="000F6A11">
      <w:pPr>
        <w:pStyle w:val="ListParagraph"/>
        <w:spacing w:line="360" w:lineRule="auto"/>
        <w:ind w:left="0"/>
        <w:rPr>
          <w:rFonts w:ascii="Arial" w:hAnsi="Arial" w:cs="Arial"/>
          <w:sz w:val="22"/>
          <w:szCs w:val="22"/>
        </w:rPr>
      </w:pPr>
    </w:p>
    <w:p w:rsidR="000F6A11" w:rsidRPr="000E3FF3" w:rsidRDefault="000F6A11" w:rsidP="000F6A11">
      <w:pPr>
        <w:pStyle w:val="ListParagraph"/>
        <w:spacing w:line="360" w:lineRule="auto"/>
        <w:ind w:left="0"/>
        <w:rPr>
          <w:rFonts w:ascii="Arial" w:hAnsi="Arial" w:cs="Arial"/>
          <w:i/>
          <w:sz w:val="22"/>
          <w:szCs w:val="22"/>
        </w:rPr>
      </w:pPr>
      <w:r w:rsidRPr="000E3FF3">
        <w:rPr>
          <w:rFonts w:ascii="Arial" w:hAnsi="Arial" w:cs="Arial"/>
          <w:i/>
          <w:sz w:val="22"/>
          <w:szCs w:val="22"/>
        </w:rPr>
        <w:t>Valuing diversity in families</w:t>
      </w:r>
    </w:p>
    <w:p w:rsidR="000F6A11" w:rsidRPr="000E3FF3" w:rsidRDefault="000F6A11" w:rsidP="00AC030D">
      <w:pPr>
        <w:pStyle w:val="ListParagraph"/>
        <w:numPr>
          <w:ilvl w:val="0"/>
          <w:numId w:val="134"/>
        </w:numPr>
        <w:spacing w:line="360" w:lineRule="auto"/>
        <w:rPr>
          <w:rFonts w:ascii="Arial" w:hAnsi="Arial" w:cs="Arial"/>
          <w:sz w:val="22"/>
          <w:szCs w:val="22"/>
        </w:rPr>
      </w:pPr>
      <w:r w:rsidRPr="000E3FF3">
        <w:rPr>
          <w:rFonts w:ascii="Arial" w:hAnsi="Arial" w:cs="Arial"/>
          <w:sz w:val="22"/>
          <w:szCs w:val="22"/>
        </w:rPr>
        <w:t>We welcome the diversity of family lifestyles and work with all families.</w:t>
      </w:r>
    </w:p>
    <w:p w:rsidR="000F6A11" w:rsidRPr="000E3FF3" w:rsidRDefault="000F6A11" w:rsidP="00AC030D">
      <w:pPr>
        <w:pStyle w:val="ListParagraph"/>
        <w:numPr>
          <w:ilvl w:val="0"/>
          <w:numId w:val="134"/>
        </w:numPr>
        <w:spacing w:line="360" w:lineRule="auto"/>
        <w:rPr>
          <w:rFonts w:ascii="Arial" w:hAnsi="Arial" w:cs="Arial"/>
          <w:sz w:val="22"/>
          <w:szCs w:val="22"/>
        </w:rPr>
      </w:pPr>
      <w:r w:rsidRPr="000E3FF3">
        <w:rPr>
          <w:rFonts w:ascii="Arial" w:hAnsi="Arial" w:cs="Arial"/>
          <w:sz w:val="22"/>
          <w:szCs w:val="22"/>
        </w:rPr>
        <w:t>We encourage children to contribute stories of their everyday life to the setting.</w:t>
      </w:r>
    </w:p>
    <w:p w:rsidR="000F6A11" w:rsidRPr="000E3FF3" w:rsidRDefault="000F6A11" w:rsidP="00AC030D">
      <w:pPr>
        <w:pStyle w:val="ListParagraph"/>
        <w:numPr>
          <w:ilvl w:val="0"/>
          <w:numId w:val="134"/>
        </w:numPr>
        <w:spacing w:line="360" w:lineRule="auto"/>
        <w:rPr>
          <w:rFonts w:ascii="Arial" w:hAnsi="Arial" w:cs="Arial"/>
          <w:sz w:val="22"/>
          <w:szCs w:val="22"/>
        </w:rPr>
      </w:pPr>
      <w:r w:rsidRPr="000E3FF3">
        <w:rPr>
          <w:rFonts w:ascii="Arial" w:hAnsi="Arial" w:cs="Arial"/>
          <w:sz w:val="22"/>
          <w:szCs w:val="22"/>
        </w:rPr>
        <w:t>We encourage mothers, fathers and other carers to take part in the life of the setting and to contribute fully.</w:t>
      </w:r>
    </w:p>
    <w:p w:rsidR="000F6A11" w:rsidRPr="000E3FF3" w:rsidRDefault="000F6A11" w:rsidP="00AC030D">
      <w:pPr>
        <w:pStyle w:val="ListParagraph"/>
        <w:numPr>
          <w:ilvl w:val="0"/>
          <w:numId w:val="134"/>
        </w:numPr>
        <w:spacing w:line="360" w:lineRule="auto"/>
        <w:rPr>
          <w:rFonts w:ascii="Arial" w:hAnsi="Arial" w:cs="Arial"/>
          <w:sz w:val="22"/>
          <w:szCs w:val="22"/>
        </w:rPr>
      </w:pPr>
      <w:r w:rsidRPr="000E3FF3">
        <w:rPr>
          <w:rFonts w:ascii="Arial" w:hAnsi="Arial" w:cs="Arial"/>
          <w:sz w:val="22"/>
          <w:szCs w:val="22"/>
        </w:rPr>
        <w:t>For families who speak languages in addition to English, we will develop means to ensure their full inclusion.</w:t>
      </w:r>
    </w:p>
    <w:p w:rsidR="000F6A11" w:rsidRPr="000E3FF3" w:rsidRDefault="000F6A11" w:rsidP="00AC030D">
      <w:pPr>
        <w:pStyle w:val="ListParagraph"/>
        <w:numPr>
          <w:ilvl w:val="0"/>
          <w:numId w:val="134"/>
        </w:numPr>
        <w:spacing w:line="360" w:lineRule="auto"/>
        <w:rPr>
          <w:rFonts w:ascii="Arial" w:hAnsi="Arial" w:cs="Arial"/>
          <w:sz w:val="22"/>
          <w:szCs w:val="22"/>
        </w:rPr>
      </w:pPr>
      <w:r w:rsidRPr="000E3FF3">
        <w:rPr>
          <w:rFonts w:ascii="Arial" w:hAnsi="Arial" w:cs="Arial"/>
          <w:sz w:val="22"/>
          <w:szCs w:val="22"/>
        </w:rPr>
        <w:t>We offer a flexible payment system for families of differing means and offer information regarding sources of financial support.</w:t>
      </w:r>
    </w:p>
    <w:p w:rsidR="000F6A11" w:rsidRPr="000E3FF3" w:rsidRDefault="000F6A11" w:rsidP="00AC030D">
      <w:pPr>
        <w:pStyle w:val="ListParagraph"/>
        <w:numPr>
          <w:ilvl w:val="0"/>
          <w:numId w:val="134"/>
        </w:numPr>
        <w:spacing w:line="360" w:lineRule="auto"/>
        <w:rPr>
          <w:rFonts w:ascii="Arial" w:hAnsi="Arial" w:cs="Arial"/>
          <w:sz w:val="22"/>
          <w:szCs w:val="22"/>
        </w:rPr>
      </w:pPr>
      <w:r w:rsidRPr="000E3FF3">
        <w:rPr>
          <w:rFonts w:ascii="Arial" w:hAnsi="Arial" w:cs="Arial"/>
          <w:sz w:val="22"/>
          <w:szCs w:val="22"/>
        </w:rPr>
        <w:t>We take positive action to encourage disadvantaged and under-represented groups to use the setting.</w:t>
      </w:r>
    </w:p>
    <w:p w:rsidR="000F6A11" w:rsidRPr="000E3FF3" w:rsidRDefault="000F6A11" w:rsidP="000F6A11">
      <w:pPr>
        <w:pStyle w:val="ListParagraph"/>
        <w:spacing w:line="360" w:lineRule="auto"/>
        <w:ind w:left="0"/>
        <w:rPr>
          <w:rFonts w:ascii="Arial" w:hAnsi="Arial" w:cs="Arial"/>
          <w:sz w:val="22"/>
          <w:szCs w:val="22"/>
        </w:rPr>
      </w:pPr>
    </w:p>
    <w:p w:rsidR="000F6A11" w:rsidRPr="000E3FF3" w:rsidRDefault="000F6A11" w:rsidP="000F6A11">
      <w:pPr>
        <w:pStyle w:val="ListParagraph"/>
        <w:spacing w:line="360" w:lineRule="auto"/>
        <w:ind w:left="0"/>
        <w:rPr>
          <w:rFonts w:ascii="Arial" w:hAnsi="Arial" w:cs="Arial"/>
          <w:i/>
          <w:sz w:val="22"/>
          <w:szCs w:val="22"/>
        </w:rPr>
      </w:pPr>
      <w:r w:rsidRPr="000E3FF3">
        <w:rPr>
          <w:rFonts w:ascii="Arial" w:hAnsi="Arial" w:cs="Arial"/>
          <w:i/>
          <w:sz w:val="22"/>
          <w:szCs w:val="22"/>
        </w:rPr>
        <w:t>Food</w:t>
      </w:r>
    </w:p>
    <w:p w:rsidR="000F6A11" w:rsidRPr="000E3FF3" w:rsidRDefault="000F6A11" w:rsidP="00AC030D">
      <w:pPr>
        <w:pStyle w:val="ListParagraph"/>
        <w:numPr>
          <w:ilvl w:val="0"/>
          <w:numId w:val="135"/>
        </w:numPr>
        <w:spacing w:line="360" w:lineRule="auto"/>
        <w:rPr>
          <w:rFonts w:ascii="Arial" w:hAnsi="Arial" w:cs="Arial"/>
          <w:sz w:val="22"/>
          <w:szCs w:val="22"/>
        </w:rPr>
      </w:pPr>
      <w:r w:rsidRPr="000E3FF3">
        <w:rPr>
          <w:rFonts w:ascii="Arial" w:hAnsi="Arial" w:cs="Arial"/>
          <w:sz w:val="22"/>
          <w:szCs w:val="22"/>
        </w:rPr>
        <w:t>We work in partnership with parents to ensure that dietary requirements of children that arise from their medical, religious or cultural needs are met.</w:t>
      </w:r>
    </w:p>
    <w:p w:rsidR="000F6A11" w:rsidRPr="000E3FF3" w:rsidRDefault="000F6A11" w:rsidP="00AC030D">
      <w:pPr>
        <w:pStyle w:val="ListParagraph"/>
        <w:numPr>
          <w:ilvl w:val="0"/>
          <w:numId w:val="135"/>
        </w:numPr>
        <w:spacing w:line="360" w:lineRule="auto"/>
        <w:rPr>
          <w:rFonts w:ascii="Arial" w:hAnsi="Arial" w:cs="Arial"/>
          <w:sz w:val="22"/>
          <w:szCs w:val="22"/>
        </w:rPr>
      </w:pPr>
      <w:r w:rsidRPr="000E3FF3">
        <w:rPr>
          <w:rFonts w:ascii="Arial" w:hAnsi="Arial" w:cs="Arial"/>
          <w:sz w:val="22"/>
          <w:szCs w:val="22"/>
        </w:rPr>
        <w:t>We help children to learn about a range of food, and of cultural approaches to mealtimes and eating, and to respect the differences among them.</w:t>
      </w:r>
    </w:p>
    <w:p w:rsidR="00AB6ED7" w:rsidRPr="000E3FF3" w:rsidRDefault="00AB6ED7" w:rsidP="000F6A11">
      <w:pPr>
        <w:pStyle w:val="ListParagraph"/>
        <w:spacing w:line="360" w:lineRule="auto"/>
        <w:ind w:left="0"/>
        <w:rPr>
          <w:rFonts w:ascii="Arial" w:hAnsi="Arial" w:cs="Arial"/>
          <w:i/>
          <w:sz w:val="22"/>
          <w:szCs w:val="22"/>
        </w:rPr>
      </w:pPr>
    </w:p>
    <w:p w:rsidR="000F6A11" w:rsidRPr="000E3FF3" w:rsidRDefault="000F6A11" w:rsidP="000F6A11">
      <w:pPr>
        <w:pStyle w:val="ListParagraph"/>
        <w:spacing w:line="360" w:lineRule="auto"/>
        <w:ind w:left="0"/>
        <w:rPr>
          <w:rFonts w:ascii="Arial" w:hAnsi="Arial" w:cs="Arial"/>
          <w:i/>
          <w:sz w:val="22"/>
          <w:szCs w:val="22"/>
        </w:rPr>
      </w:pPr>
      <w:proofErr w:type="gramStart"/>
      <w:r w:rsidRPr="000E3FF3">
        <w:rPr>
          <w:rFonts w:ascii="Arial" w:hAnsi="Arial" w:cs="Arial"/>
          <w:i/>
          <w:sz w:val="22"/>
          <w:szCs w:val="22"/>
        </w:rPr>
        <w:t>parent</w:t>
      </w:r>
      <w:proofErr w:type="gramEnd"/>
      <w:r w:rsidRPr="000E3FF3">
        <w:rPr>
          <w:rFonts w:ascii="Arial" w:hAnsi="Arial" w:cs="Arial"/>
          <w:i/>
          <w:sz w:val="22"/>
          <w:szCs w:val="22"/>
        </w:rPr>
        <w:t xml:space="preserve"> involvement</w:t>
      </w:r>
    </w:p>
    <w:p w:rsidR="000F6A11" w:rsidRPr="000E3FF3" w:rsidRDefault="000F6A11" w:rsidP="00AC030D">
      <w:pPr>
        <w:pStyle w:val="ListParagraph"/>
        <w:numPr>
          <w:ilvl w:val="0"/>
          <w:numId w:val="136"/>
        </w:numPr>
        <w:spacing w:line="360" w:lineRule="auto"/>
        <w:rPr>
          <w:rFonts w:ascii="Arial" w:hAnsi="Arial" w:cs="Arial"/>
          <w:sz w:val="22"/>
          <w:szCs w:val="22"/>
        </w:rPr>
      </w:pPr>
      <w:r w:rsidRPr="000E3FF3">
        <w:rPr>
          <w:rFonts w:ascii="Arial" w:hAnsi="Arial" w:cs="Arial"/>
          <w:sz w:val="22"/>
          <w:szCs w:val="22"/>
        </w:rPr>
        <w:t xml:space="preserve">Parents/carers are encouraged to get involve with special activities/celebrations such as </w:t>
      </w:r>
      <w:proofErr w:type="spellStart"/>
      <w:r w:rsidRPr="000E3FF3">
        <w:rPr>
          <w:rFonts w:ascii="Arial" w:hAnsi="Arial" w:cs="Arial"/>
          <w:sz w:val="22"/>
          <w:szCs w:val="22"/>
        </w:rPr>
        <w:t>Diwali</w:t>
      </w:r>
      <w:proofErr w:type="spellEnd"/>
      <w:r w:rsidRPr="000E3FF3">
        <w:rPr>
          <w:rFonts w:ascii="Arial" w:hAnsi="Arial" w:cs="Arial"/>
          <w:sz w:val="22"/>
          <w:szCs w:val="22"/>
        </w:rPr>
        <w:t>, Black history month at the setting.</w:t>
      </w:r>
    </w:p>
    <w:p w:rsidR="000F6A11" w:rsidRPr="000E3FF3" w:rsidRDefault="000F6A11" w:rsidP="00AC030D">
      <w:pPr>
        <w:pStyle w:val="ListParagraph"/>
        <w:numPr>
          <w:ilvl w:val="0"/>
          <w:numId w:val="136"/>
        </w:numPr>
        <w:spacing w:line="360" w:lineRule="auto"/>
        <w:rPr>
          <w:rFonts w:ascii="Arial" w:hAnsi="Arial" w:cs="Arial"/>
          <w:sz w:val="22"/>
          <w:szCs w:val="22"/>
        </w:rPr>
      </w:pPr>
      <w:r w:rsidRPr="000E3FF3">
        <w:rPr>
          <w:rFonts w:ascii="Arial" w:hAnsi="Arial" w:cs="Arial"/>
          <w:sz w:val="22"/>
          <w:szCs w:val="22"/>
        </w:rPr>
        <w:t>We positively encourage fathers to be involved in the setting, especially those fathers who do not live with the child.</w:t>
      </w:r>
    </w:p>
    <w:p w:rsidR="000F6A11" w:rsidRPr="000E3FF3" w:rsidRDefault="000F6A11" w:rsidP="006E62D7">
      <w:pPr>
        <w:pStyle w:val="ListParagraph"/>
        <w:numPr>
          <w:ilvl w:val="0"/>
          <w:numId w:val="136"/>
        </w:numPr>
        <w:spacing w:line="360" w:lineRule="auto"/>
        <w:rPr>
          <w:rFonts w:ascii="Arial" w:hAnsi="Arial" w:cs="Arial"/>
          <w:sz w:val="22"/>
          <w:szCs w:val="22"/>
        </w:rPr>
      </w:pPr>
      <w:r w:rsidRPr="000E3FF3">
        <w:rPr>
          <w:rFonts w:ascii="Arial" w:hAnsi="Arial" w:cs="Arial"/>
          <w:sz w:val="22"/>
          <w:szCs w:val="22"/>
        </w:rPr>
        <w:lastRenderedPageBreak/>
        <w:t>Information about activities is communicated in a variety of ways - written, verbal and in translation – to ensure that all mothers and fathers have information about, and access.</w:t>
      </w:r>
    </w:p>
    <w:p w:rsidR="006E62D7" w:rsidRPr="000E3FF3" w:rsidRDefault="006E62D7" w:rsidP="000F6A11">
      <w:pPr>
        <w:pStyle w:val="ListParagraph"/>
        <w:spacing w:line="360" w:lineRule="auto"/>
        <w:ind w:left="0"/>
        <w:rPr>
          <w:rFonts w:ascii="Arial" w:hAnsi="Arial" w:cs="Arial"/>
          <w:i/>
          <w:sz w:val="22"/>
          <w:szCs w:val="22"/>
        </w:rPr>
      </w:pPr>
    </w:p>
    <w:p w:rsidR="006E62D7" w:rsidRPr="000E3FF3" w:rsidRDefault="006E62D7" w:rsidP="000F6A11">
      <w:pPr>
        <w:pStyle w:val="ListParagraph"/>
        <w:spacing w:line="360" w:lineRule="auto"/>
        <w:ind w:left="0"/>
        <w:rPr>
          <w:rFonts w:ascii="Arial" w:hAnsi="Arial" w:cs="Arial"/>
          <w:i/>
          <w:sz w:val="22"/>
          <w:szCs w:val="22"/>
        </w:rPr>
      </w:pPr>
    </w:p>
    <w:p w:rsidR="000F6A11" w:rsidRPr="000E3FF3" w:rsidRDefault="000F6A11" w:rsidP="000F6A11">
      <w:pPr>
        <w:pStyle w:val="ListParagraph"/>
        <w:spacing w:line="360" w:lineRule="auto"/>
        <w:ind w:left="0"/>
        <w:rPr>
          <w:rFonts w:ascii="Arial" w:hAnsi="Arial" w:cs="Arial"/>
          <w:i/>
          <w:sz w:val="22"/>
          <w:szCs w:val="22"/>
        </w:rPr>
      </w:pPr>
      <w:r w:rsidRPr="000E3FF3">
        <w:rPr>
          <w:rFonts w:ascii="Arial" w:hAnsi="Arial" w:cs="Arial"/>
          <w:i/>
          <w:sz w:val="22"/>
          <w:szCs w:val="22"/>
        </w:rPr>
        <w:t>Monitoring and reviewing</w:t>
      </w:r>
    </w:p>
    <w:p w:rsidR="000F6A11" w:rsidRPr="000E3FF3" w:rsidRDefault="000F6A11" w:rsidP="00AC030D">
      <w:pPr>
        <w:pStyle w:val="ListParagraph"/>
        <w:numPr>
          <w:ilvl w:val="0"/>
          <w:numId w:val="137"/>
        </w:numPr>
        <w:spacing w:line="360" w:lineRule="auto"/>
        <w:rPr>
          <w:rFonts w:ascii="Arial" w:hAnsi="Arial" w:cs="Arial"/>
          <w:sz w:val="22"/>
          <w:szCs w:val="22"/>
        </w:rPr>
      </w:pPr>
      <w:r w:rsidRPr="000E3FF3">
        <w:rPr>
          <w:rFonts w:ascii="Arial" w:hAnsi="Arial" w:cs="Arial"/>
          <w:sz w:val="22"/>
          <w:szCs w:val="22"/>
        </w:rPr>
        <w:t>So that our policies and procedures remain effective, we monitor and review them annually to ensure our strategies meets the overall aims to promote equality, inclusion and to value diversity.</w:t>
      </w:r>
    </w:p>
    <w:p w:rsidR="000F6A11" w:rsidRPr="000E3FF3" w:rsidRDefault="000F6A11" w:rsidP="00AC030D">
      <w:pPr>
        <w:pStyle w:val="ListParagraph"/>
        <w:numPr>
          <w:ilvl w:val="0"/>
          <w:numId w:val="137"/>
        </w:numPr>
        <w:spacing w:line="360" w:lineRule="auto"/>
        <w:rPr>
          <w:rFonts w:ascii="Arial" w:hAnsi="Arial" w:cs="Arial"/>
          <w:sz w:val="22"/>
          <w:szCs w:val="22"/>
        </w:rPr>
      </w:pPr>
      <w:r w:rsidRPr="000E3FF3">
        <w:rPr>
          <w:rFonts w:ascii="Arial" w:hAnsi="Arial" w:cs="Arial"/>
          <w:sz w:val="22"/>
          <w:szCs w:val="22"/>
        </w:rPr>
        <w:t>We provide a complaints procedure and a complaints summary record for parents to see.</w:t>
      </w:r>
    </w:p>
    <w:p w:rsidR="000F6A11" w:rsidRPr="000E3FF3" w:rsidRDefault="000F6A11" w:rsidP="000F6A11">
      <w:pPr>
        <w:pStyle w:val="ListParagraph"/>
        <w:spacing w:line="360" w:lineRule="auto"/>
        <w:ind w:left="0"/>
        <w:rPr>
          <w:rFonts w:ascii="Arial" w:hAnsi="Arial" w:cs="Arial"/>
          <w:sz w:val="22"/>
          <w:szCs w:val="22"/>
        </w:rPr>
      </w:pPr>
    </w:p>
    <w:p w:rsidR="000F6A11" w:rsidRPr="000E3FF3" w:rsidRDefault="000F6A11" w:rsidP="000F6A11">
      <w:pPr>
        <w:pStyle w:val="ListParagraph"/>
        <w:spacing w:line="360" w:lineRule="auto"/>
        <w:ind w:left="0"/>
        <w:rPr>
          <w:rFonts w:ascii="Arial" w:hAnsi="Arial" w:cs="Arial"/>
          <w:b/>
          <w:sz w:val="22"/>
          <w:szCs w:val="22"/>
        </w:rPr>
      </w:pPr>
      <w:r w:rsidRPr="000E3FF3">
        <w:rPr>
          <w:rFonts w:ascii="Arial" w:hAnsi="Arial" w:cs="Arial"/>
          <w:b/>
          <w:sz w:val="22"/>
          <w:szCs w:val="22"/>
        </w:rPr>
        <w:t>Legal framework</w:t>
      </w:r>
    </w:p>
    <w:p w:rsidR="000F6A11" w:rsidRPr="000E3FF3" w:rsidRDefault="000F6A11" w:rsidP="000F6A11">
      <w:pPr>
        <w:pStyle w:val="ListParagraph"/>
        <w:spacing w:line="360" w:lineRule="auto"/>
        <w:ind w:left="0"/>
        <w:rPr>
          <w:rFonts w:ascii="Arial" w:hAnsi="Arial" w:cs="Arial"/>
          <w:sz w:val="22"/>
          <w:szCs w:val="22"/>
        </w:rPr>
      </w:pPr>
    </w:p>
    <w:p w:rsidR="000F6A11" w:rsidRPr="000E3FF3" w:rsidRDefault="000F6A11" w:rsidP="000F6A11">
      <w:pPr>
        <w:pStyle w:val="ListParagraph"/>
        <w:spacing w:line="360" w:lineRule="auto"/>
        <w:ind w:left="0"/>
        <w:rPr>
          <w:rFonts w:ascii="Arial" w:hAnsi="Arial" w:cs="Arial"/>
          <w:sz w:val="22"/>
          <w:szCs w:val="22"/>
        </w:rPr>
      </w:pPr>
      <w:r w:rsidRPr="000E3FF3">
        <w:rPr>
          <w:rFonts w:ascii="Arial" w:hAnsi="Arial" w:cs="Arial"/>
          <w:sz w:val="22"/>
          <w:szCs w:val="22"/>
        </w:rPr>
        <w:t>The Equality Act (2010)</w:t>
      </w:r>
    </w:p>
    <w:p w:rsidR="000F6A11" w:rsidRPr="000E3FF3" w:rsidRDefault="000F6A11" w:rsidP="000F6A11">
      <w:pPr>
        <w:pStyle w:val="ListParagraph"/>
        <w:spacing w:line="360" w:lineRule="auto"/>
        <w:ind w:left="0"/>
        <w:rPr>
          <w:rFonts w:ascii="Arial" w:hAnsi="Arial" w:cs="Arial"/>
          <w:sz w:val="22"/>
          <w:szCs w:val="22"/>
        </w:rPr>
      </w:pPr>
      <w:r w:rsidRPr="000E3FF3">
        <w:rPr>
          <w:rFonts w:ascii="Arial" w:hAnsi="Arial" w:cs="Arial"/>
          <w:sz w:val="22"/>
          <w:szCs w:val="22"/>
        </w:rPr>
        <w:t>Children Act (1989) &amp; (2004)</w:t>
      </w:r>
    </w:p>
    <w:p w:rsidR="000F6A11" w:rsidRPr="000E3FF3" w:rsidRDefault="000F6A11" w:rsidP="000F6A11">
      <w:pPr>
        <w:pStyle w:val="ListParagraph"/>
        <w:spacing w:line="360" w:lineRule="auto"/>
        <w:ind w:left="0"/>
        <w:rPr>
          <w:rFonts w:ascii="Arial" w:hAnsi="Arial" w:cs="Arial"/>
          <w:sz w:val="22"/>
          <w:szCs w:val="22"/>
        </w:rPr>
      </w:pPr>
      <w:r w:rsidRPr="000E3FF3">
        <w:rPr>
          <w:rFonts w:ascii="Arial" w:hAnsi="Arial" w:cs="Arial"/>
          <w:sz w:val="22"/>
          <w:szCs w:val="22"/>
        </w:rPr>
        <w:t>Special Educational Needs and Disability Act (2001)</w:t>
      </w:r>
    </w:p>
    <w:p w:rsidR="000F6A11" w:rsidRPr="000E3FF3" w:rsidRDefault="000F6A11" w:rsidP="000F6A11">
      <w:pPr>
        <w:pStyle w:val="ListParagraph"/>
        <w:spacing w:line="360" w:lineRule="auto"/>
        <w:ind w:left="0"/>
        <w:rPr>
          <w:rFonts w:ascii="Arial" w:hAnsi="Arial" w:cs="Arial"/>
          <w:b/>
          <w:sz w:val="22"/>
          <w:szCs w:val="22"/>
        </w:rPr>
      </w:pPr>
    </w:p>
    <w:tbl>
      <w:tblPr>
        <w:tblW w:w="5000" w:type="pct"/>
        <w:tblLook w:val="01E0"/>
      </w:tblPr>
      <w:tblGrid>
        <w:gridCol w:w="5058"/>
        <w:gridCol w:w="3829"/>
        <w:gridCol w:w="2104"/>
      </w:tblGrid>
      <w:tr w:rsidR="000F6A11" w:rsidRPr="000E3FF3" w:rsidTr="000F6A11">
        <w:tc>
          <w:tcPr>
            <w:tcW w:w="2301" w:type="pct"/>
          </w:tcPr>
          <w:p w:rsidR="000F6A11" w:rsidRPr="000E3FF3" w:rsidRDefault="000F6A11" w:rsidP="000F6A11">
            <w:pPr>
              <w:spacing w:line="360" w:lineRule="auto"/>
              <w:rPr>
                <w:rFonts w:ascii="Arial" w:hAnsi="Arial" w:cs="Arial"/>
                <w:sz w:val="22"/>
                <w:szCs w:val="22"/>
              </w:rPr>
            </w:pPr>
            <w:r w:rsidRPr="000E3FF3">
              <w:rPr>
                <w:rFonts w:ascii="Arial" w:hAnsi="Arial" w:cs="Arial"/>
                <w:sz w:val="22"/>
                <w:szCs w:val="22"/>
              </w:rPr>
              <w:t>This policy was adopted at a meeting of</w:t>
            </w:r>
          </w:p>
        </w:tc>
        <w:tc>
          <w:tcPr>
            <w:tcW w:w="1742" w:type="pct"/>
            <w:tcBorders>
              <w:bottom w:val="single" w:sz="4" w:space="0" w:color="7030A0"/>
            </w:tcBorders>
            <w:shd w:val="clear" w:color="auto" w:fill="auto"/>
          </w:tcPr>
          <w:p w:rsidR="000F6A11" w:rsidRPr="000E3FF3" w:rsidRDefault="000F6A11" w:rsidP="000F6A11">
            <w:pPr>
              <w:spacing w:line="360" w:lineRule="auto"/>
              <w:rPr>
                <w:rFonts w:ascii="Arial" w:hAnsi="Arial" w:cs="Arial"/>
                <w:sz w:val="22"/>
                <w:szCs w:val="22"/>
              </w:rPr>
            </w:pPr>
          </w:p>
        </w:tc>
        <w:tc>
          <w:tcPr>
            <w:tcW w:w="957" w:type="pct"/>
          </w:tcPr>
          <w:p w:rsidR="000F6A11" w:rsidRPr="000E3FF3" w:rsidRDefault="000F6A11" w:rsidP="000F6A11">
            <w:pPr>
              <w:spacing w:line="360" w:lineRule="auto"/>
              <w:rPr>
                <w:rFonts w:ascii="Arial" w:hAnsi="Arial" w:cs="Arial"/>
                <w:i/>
                <w:sz w:val="22"/>
                <w:szCs w:val="22"/>
              </w:rPr>
            </w:pPr>
            <w:r w:rsidRPr="000E3FF3">
              <w:rPr>
                <w:rFonts w:ascii="Arial" w:hAnsi="Arial" w:cs="Arial"/>
                <w:i/>
                <w:sz w:val="22"/>
                <w:szCs w:val="22"/>
              </w:rPr>
              <w:t>(name of provider)</w:t>
            </w:r>
          </w:p>
        </w:tc>
      </w:tr>
      <w:tr w:rsidR="000F6A11" w:rsidRPr="000E3FF3" w:rsidTr="000F6A11">
        <w:tc>
          <w:tcPr>
            <w:tcW w:w="2301" w:type="pct"/>
          </w:tcPr>
          <w:p w:rsidR="000F6A11" w:rsidRPr="000E3FF3" w:rsidRDefault="000F6A11" w:rsidP="000F6A11">
            <w:pPr>
              <w:spacing w:line="360" w:lineRule="auto"/>
              <w:rPr>
                <w:rFonts w:ascii="Arial" w:hAnsi="Arial" w:cs="Arial"/>
                <w:sz w:val="22"/>
                <w:szCs w:val="22"/>
              </w:rPr>
            </w:pPr>
            <w:r w:rsidRPr="000E3FF3">
              <w:rPr>
                <w:rFonts w:ascii="Arial" w:hAnsi="Arial" w:cs="Arial"/>
                <w:sz w:val="22"/>
                <w:szCs w:val="22"/>
              </w:rPr>
              <w:t>Held on</w:t>
            </w:r>
          </w:p>
        </w:tc>
        <w:tc>
          <w:tcPr>
            <w:tcW w:w="1742" w:type="pct"/>
            <w:tcBorders>
              <w:top w:val="single" w:sz="4" w:space="0" w:color="7030A0"/>
              <w:bottom w:val="single" w:sz="4" w:space="0" w:color="7030A0"/>
            </w:tcBorders>
          </w:tcPr>
          <w:p w:rsidR="000F6A11" w:rsidRPr="000E3FF3" w:rsidRDefault="000F6A11" w:rsidP="000F6A11">
            <w:pPr>
              <w:spacing w:line="360" w:lineRule="auto"/>
              <w:rPr>
                <w:rFonts w:ascii="Arial" w:hAnsi="Arial" w:cs="Arial"/>
                <w:sz w:val="22"/>
                <w:szCs w:val="22"/>
              </w:rPr>
            </w:pPr>
          </w:p>
        </w:tc>
        <w:tc>
          <w:tcPr>
            <w:tcW w:w="957" w:type="pct"/>
          </w:tcPr>
          <w:p w:rsidR="000F6A11" w:rsidRPr="000E3FF3" w:rsidRDefault="000F6A11" w:rsidP="000F6A11">
            <w:pPr>
              <w:spacing w:line="360" w:lineRule="auto"/>
              <w:rPr>
                <w:rFonts w:ascii="Arial" w:hAnsi="Arial" w:cs="Arial"/>
                <w:i/>
                <w:sz w:val="22"/>
                <w:szCs w:val="22"/>
              </w:rPr>
            </w:pPr>
            <w:r w:rsidRPr="000E3FF3">
              <w:rPr>
                <w:rFonts w:ascii="Arial" w:hAnsi="Arial" w:cs="Arial"/>
                <w:i/>
                <w:sz w:val="22"/>
                <w:szCs w:val="22"/>
              </w:rPr>
              <w:t>(date)</w:t>
            </w:r>
          </w:p>
        </w:tc>
      </w:tr>
      <w:tr w:rsidR="000F6A11" w:rsidRPr="000E3FF3" w:rsidTr="000F6A11">
        <w:tc>
          <w:tcPr>
            <w:tcW w:w="2301" w:type="pct"/>
          </w:tcPr>
          <w:p w:rsidR="000F6A11" w:rsidRPr="000E3FF3" w:rsidRDefault="000F6A11" w:rsidP="000F6A11">
            <w:pPr>
              <w:spacing w:line="360" w:lineRule="auto"/>
              <w:rPr>
                <w:rFonts w:ascii="Arial" w:hAnsi="Arial" w:cs="Arial"/>
                <w:sz w:val="22"/>
                <w:szCs w:val="22"/>
              </w:rPr>
            </w:pPr>
            <w:r w:rsidRPr="000E3FF3">
              <w:rPr>
                <w:rFonts w:ascii="Arial" w:hAnsi="Arial" w:cs="Arial"/>
                <w:sz w:val="22"/>
                <w:szCs w:val="22"/>
              </w:rPr>
              <w:t>Date to be reviewed</w:t>
            </w:r>
          </w:p>
        </w:tc>
        <w:tc>
          <w:tcPr>
            <w:tcW w:w="1742" w:type="pct"/>
            <w:tcBorders>
              <w:top w:val="single" w:sz="4" w:space="0" w:color="7030A0"/>
              <w:bottom w:val="single" w:sz="4" w:space="0" w:color="7030A0"/>
            </w:tcBorders>
          </w:tcPr>
          <w:p w:rsidR="000F6A11" w:rsidRPr="000E3FF3" w:rsidRDefault="000F6A11" w:rsidP="000F6A11">
            <w:pPr>
              <w:spacing w:line="360" w:lineRule="auto"/>
              <w:rPr>
                <w:rFonts w:ascii="Arial" w:hAnsi="Arial" w:cs="Arial"/>
                <w:sz w:val="22"/>
                <w:szCs w:val="22"/>
              </w:rPr>
            </w:pPr>
          </w:p>
        </w:tc>
        <w:tc>
          <w:tcPr>
            <w:tcW w:w="957" w:type="pct"/>
          </w:tcPr>
          <w:p w:rsidR="000F6A11" w:rsidRPr="000E3FF3" w:rsidRDefault="000F6A11" w:rsidP="000F6A11">
            <w:pPr>
              <w:spacing w:line="360" w:lineRule="auto"/>
              <w:rPr>
                <w:rFonts w:ascii="Arial" w:hAnsi="Arial" w:cs="Arial"/>
                <w:i/>
                <w:sz w:val="22"/>
                <w:szCs w:val="22"/>
              </w:rPr>
            </w:pPr>
            <w:r w:rsidRPr="000E3FF3">
              <w:rPr>
                <w:rFonts w:ascii="Arial" w:hAnsi="Arial" w:cs="Arial"/>
                <w:i/>
                <w:sz w:val="22"/>
                <w:szCs w:val="22"/>
              </w:rPr>
              <w:t>(date)</w:t>
            </w:r>
          </w:p>
        </w:tc>
      </w:tr>
      <w:tr w:rsidR="000F6A11" w:rsidRPr="000E3FF3" w:rsidTr="000F6A11">
        <w:tc>
          <w:tcPr>
            <w:tcW w:w="2301" w:type="pct"/>
          </w:tcPr>
          <w:p w:rsidR="000F6A11" w:rsidRPr="000E3FF3" w:rsidRDefault="000F6A11" w:rsidP="000F6A11">
            <w:pPr>
              <w:spacing w:line="360" w:lineRule="auto"/>
              <w:rPr>
                <w:rFonts w:ascii="Arial" w:hAnsi="Arial" w:cs="Arial"/>
                <w:sz w:val="22"/>
                <w:szCs w:val="22"/>
              </w:rPr>
            </w:pPr>
            <w:r w:rsidRPr="000E3FF3">
              <w:rPr>
                <w:rFonts w:ascii="Arial" w:hAnsi="Arial" w:cs="Arial"/>
                <w:sz w:val="22"/>
                <w:szCs w:val="22"/>
              </w:rPr>
              <w:t>Signed on behalf of the provider</w:t>
            </w:r>
          </w:p>
        </w:tc>
        <w:tc>
          <w:tcPr>
            <w:tcW w:w="2699" w:type="pct"/>
            <w:gridSpan w:val="2"/>
            <w:tcBorders>
              <w:bottom w:val="single" w:sz="4" w:space="0" w:color="7030A0"/>
            </w:tcBorders>
          </w:tcPr>
          <w:p w:rsidR="000F6A11" w:rsidRPr="000E3FF3" w:rsidRDefault="000F6A11" w:rsidP="000F6A11">
            <w:pPr>
              <w:spacing w:line="360" w:lineRule="auto"/>
              <w:rPr>
                <w:rFonts w:ascii="Arial" w:hAnsi="Arial" w:cs="Arial"/>
                <w:sz w:val="22"/>
                <w:szCs w:val="22"/>
              </w:rPr>
            </w:pPr>
          </w:p>
        </w:tc>
      </w:tr>
      <w:tr w:rsidR="000F6A11" w:rsidRPr="000E3FF3" w:rsidTr="000F6A1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301" w:type="pct"/>
            <w:tcBorders>
              <w:top w:val="nil"/>
              <w:left w:val="nil"/>
              <w:bottom w:val="nil"/>
              <w:right w:val="nil"/>
            </w:tcBorders>
          </w:tcPr>
          <w:p w:rsidR="000F6A11" w:rsidRPr="000E3FF3" w:rsidRDefault="000F6A11" w:rsidP="000F6A11">
            <w:pPr>
              <w:spacing w:line="360" w:lineRule="auto"/>
              <w:rPr>
                <w:rFonts w:ascii="Arial" w:hAnsi="Arial" w:cs="Arial"/>
                <w:sz w:val="22"/>
                <w:szCs w:val="22"/>
              </w:rPr>
            </w:pPr>
            <w:r w:rsidRPr="000E3FF3">
              <w:rPr>
                <w:rFonts w:ascii="Arial" w:hAnsi="Arial" w:cs="Arial"/>
                <w:sz w:val="22"/>
                <w:szCs w:val="22"/>
              </w:rPr>
              <w:t>Name of signatory</w:t>
            </w:r>
          </w:p>
        </w:tc>
        <w:tc>
          <w:tcPr>
            <w:tcW w:w="2699" w:type="pct"/>
            <w:gridSpan w:val="2"/>
            <w:tcBorders>
              <w:top w:val="single" w:sz="4" w:space="0" w:color="7030A0"/>
              <w:left w:val="nil"/>
              <w:bottom w:val="single" w:sz="4" w:space="0" w:color="7030A0"/>
              <w:right w:val="nil"/>
            </w:tcBorders>
          </w:tcPr>
          <w:p w:rsidR="000F6A11" w:rsidRPr="000E3FF3" w:rsidRDefault="000F6A11" w:rsidP="000F6A11">
            <w:pPr>
              <w:spacing w:line="360" w:lineRule="auto"/>
              <w:rPr>
                <w:rFonts w:ascii="Arial" w:hAnsi="Arial" w:cs="Arial"/>
                <w:sz w:val="22"/>
                <w:szCs w:val="22"/>
              </w:rPr>
            </w:pPr>
          </w:p>
        </w:tc>
      </w:tr>
      <w:tr w:rsidR="000F6A11" w:rsidRPr="000E3FF3" w:rsidTr="000F6A1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301" w:type="pct"/>
            <w:tcBorders>
              <w:top w:val="nil"/>
              <w:left w:val="nil"/>
              <w:bottom w:val="nil"/>
              <w:right w:val="nil"/>
            </w:tcBorders>
          </w:tcPr>
          <w:p w:rsidR="000F6A11" w:rsidRPr="000E3FF3" w:rsidRDefault="000F6A11" w:rsidP="000F6A11">
            <w:pPr>
              <w:spacing w:line="360" w:lineRule="auto"/>
              <w:rPr>
                <w:rFonts w:ascii="Arial" w:hAnsi="Arial" w:cs="Arial"/>
                <w:sz w:val="22"/>
                <w:szCs w:val="22"/>
              </w:rPr>
            </w:pPr>
            <w:r w:rsidRPr="000E3FF3">
              <w:rPr>
                <w:rFonts w:ascii="Arial" w:hAnsi="Arial" w:cs="Arial"/>
                <w:sz w:val="22"/>
                <w:szCs w:val="22"/>
              </w:rPr>
              <w:t>Role of signatory (e.g. chair, director or owner)</w:t>
            </w:r>
          </w:p>
        </w:tc>
        <w:tc>
          <w:tcPr>
            <w:tcW w:w="2699" w:type="pct"/>
            <w:gridSpan w:val="2"/>
            <w:tcBorders>
              <w:top w:val="single" w:sz="4" w:space="0" w:color="7030A0"/>
              <w:left w:val="nil"/>
              <w:bottom w:val="single" w:sz="4" w:space="0" w:color="7030A0"/>
              <w:right w:val="nil"/>
            </w:tcBorders>
          </w:tcPr>
          <w:p w:rsidR="000F6A11" w:rsidRPr="000E3FF3" w:rsidRDefault="000F6A11" w:rsidP="000F6A11">
            <w:pPr>
              <w:spacing w:line="360" w:lineRule="auto"/>
              <w:rPr>
                <w:rFonts w:ascii="Arial" w:hAnsi="Arial" w:cs="Arial"/>
                <w:sz w:val="22"/>
                <w:szCs w:val="22"/>
              </w:rPr>
            </w:pPr>
          </w:p>
        </w:tc>
      </w:tr>
    </w:tbl>
    <w:p w:rsidR="000F6A11" w:rsidRPr="000E3FF3" w:rsidRDefault="000F6A11" w:rsidP="000F6A11">
      <w:pPr>
        <w:spacing w:line="360" w:lineRule="auto"/>
        <w:rPr>
          <w:rFonts w:ascii="Arial" w:hAnsi="Arial" w:cs="Arial"/>
          <w:sz w:val="22"/>
          <w:szCs w:val="22"/>
        </w:rPr>
      </w:pPr>
    </w:p>
    <w:p w:rsidR="000F6A11" w:rsidRPr="000E3FF3" w:rsidRDefault="000F6A11" w:rsidP="000F6A11">
      <w:pPr>
        <w:spacing w:line="360" w:lineRule="auto"/>
        <w:rPr>
          <w:rFonts w:ascii="Arial" w:hAnsi="Arial" w:cs="Arial"/>
          <w:b/>
          <w:sz w:val="22"/>
          <w:szCs w:val="22"/>
        </w:rPr>
      </w:pPr>
      <w:r w:rsidRPr="000E3FF3">
        <w:rPr>
          <w:rFonts w:ascii="Arial" w:hAnsi="Arial" w:cs="Arial"/>
          <w:b/>
          <w:sz w:val="22"/>
          <w:szCs w:val="22"/>
        </w:rPr>
        <w:t>Other useful Pre-school Learning Alliance publications</w:t>
      </w:r>
    </w:p>
    <w:p w:rsidR="000F6A11" w:rsidRPr="000E3FF3" w:rsidRDefault="000F6A11" w:rsidP="000F6A11">
      <w:pPr>
        <w:spacing w:line="360" w:lineRule="auto"/>
        <w:rPr>
          <w:rFonts w:ascii="Arial" w:hAnsi="Arial" w:cs="Arial"/>
          <w:sz w:val="22"/>
          <w:szCs w:val="22"/>
        </w:rPr>
      </w:pPr>
    </w:p>
    <w:p w:rsidR="000F6A11" w:rsidRPr="000E3FF3" w:rsidRDefault="000F6A11" w:rsidP="00AC030D">
      <w:pPr>
        <w:pStyle w:val="ListParagraph"/>
        <w:numPr>
          <w:ilvl w:val="0"/>
          <w:numId w:val="126"/>
        </w:numPr>
        <w:spacing w:line="360" w:lineRule="auto"/>
        <w:rPr>
          <w:rFonts w:ascii="Arial" w:hAnsi="Arial" w:cs="Arial"/>
          <w:sz w:val="22"/>
          <w:szCs w:val="22"/>
        </w:rPr>
      </w:pPr>
      <w:r w:rsidRPr="000E3FF3">
        <w:rPr>
          <w:rFonts w:ascii="Arial" w:hAnsi="Arial" w:cs="Arial"/>
          <w:sz w:val="22"/>
          <w:szCs w:val="22"/>
        </w:rPr>
        <w:t>Guide to the Equality Act and Good Practice (2011)</w:t>
      </w:r>
    </w:p>
    <w:p w:rsidR="000F6A11" w:rsidRPr="000E3FF3" w:rsidRDefault="000F6A11" w:rsidP="00AC030D">
      <w:pPr>
        <w:pStyle w:val="ListParagraph"/>
        <w:numPr>
          <w:ilvl w:val="0"/>
          <w:numId w:val="126"/>
        </w:numPr>
        <w:spacing w:line="360" w:lineRule="auto"/>
        <w:rPr>
          <w:rFonts w:ascii="Arial" w:hAnsi="Arial" w:cs="Arial"/>
          <w:sz w:val="22"/>
          <w:szCs w:val="22"/>
        </w:rPr>
      </w:pPr>
      <w:r w:rsidRPr="000E3FF3">
        <w:rPr>
          <w:rFonts w:ascii="Arial" w:hAnsi="Arial" w:cs="Arial"/>
          <w:sz w:val="22"/>
          <w:szCs w:val="22"/>
        </w:rPr>
        <w:t>All Together Now (2009)</w:t>
      </w:r>
    </w:p>
    <w:p w:rsidR="00A34D85" w:rsidRPr="000E3FF3" w:rsidRDefault="000F6A11" w:rsidP="000F6A11">
      <w:pPr>
        <w:pStyle w:val="ListParagraph"/>
        <w:spacing w:line="360" w:lineRule="auto"/>
        <w:ind w:left="360"/>
        <w:jc w:val="both"/>
        <w:rPr>
          <w:rFonts w:ascii="Arial" w:hAnsi="Arial" w:cs="Arial"/>
          <w:b/>
          <w:sz w:val="22"/>
          <w:szCs w:val="22"/>
        </w:rPr>
      </w:pPr>
      <w:r w:rsidRPr="000E3FF3">
        <w:rPr>
          <w:rFonts w:ascii="Arial" w:hAnsi="Arial" w:cs="Arial"/>
          <w:sz w:val="22"/>
          <w:szCs w:val="22"/>
        </w:rPr>
        <w:t>Where’s Dad? (2009)</w:t>
      </w:r>
    </w:p>
    <w:p w:rsidR="00A34D85" w:rsidRPr="000E3FF3" w:rsidRDefault="00A34D85" w:rsidP="00F11821">
      <w:pPr>
        <w:pStyle w:val="ListParagraph"/>
        <w:spacing w:line="360" w:lineRule="auto"/>
        <w:ind w:left="360"/>
        <w:jc w:val="both"/>
        <w:rPr>
          <w:rFonts w:ascii="Arial" w:hAnsi="Arial" w:cs="Arial"/>
          <w:b/>
          <w:sz w:val="22"/>
          <w:szCs w:val="22"/>
        </w:rPr>
      </w:pPr>
    </w:p>
    <w:p w:rsidR="00A34D85" w:rsidRPr="000E3FF3" w:rsidRDefault="00A34D85" w:rsidP="00F11821">
      <w:pPr>
        <w:pStyle w:val="ListParagraph"/>
        <w:spacing w:line="360" w:lineRule="auto"/>
        <w:ind w:left="360"/>
        <w:jc w:val="both"/>
        <w:rPr>
          <w:rFonts w:ascii="Arial" w:hAnsi="Arial" w:cs="Arial"/>
          <w:b/>
          <w:sz w:val="22"/>
          <w:szCs w:val="22"/>
        </w:rPr>
      </w:pPr>
    </w:p>
    <w:p w:rsidR="00A34D85" w:rsidRPr="000E3FF3" w:rsidRDefault="00A34D85" w:rsidP="008B7436">
      <w:pPr>
        <w:pStyle w:val="ListParagraph"/>
        <w:spacing w:line="360" w:lineRule="auto"/>
        <w:ind w:left="0"/>
        <w:jc w:val="both"/>
        <w:rPr>
          <w:rFonts w:ascii="Arial" w:hAnsi="Arial" w:cs="Arial"/>
          <w:b/>
          <w:sz w:val="22"/>
          <w:szCs w:val="22"/>
        </w:rPr>
      </w:pPr>
    </w:p>
    <w:p w:rsidR="00CE18AD" w:rsidRPr="000E3FF3" w:rsidRDefault="00CE18AD" w:rsidP="008B7436">
      <w:pPr>
        <w:pStyle w:val="ListParagraph"/>
        <w:spacing w:line="360" w:lineRule="auto"/>
        <w:ind w:left="0"/>
        <w:jc w:val="both"/>
        <w:rPr>
          <w:rFonts w:ascii="Arial" w:hAnsi="Arial" w:cs="Arial"/>
          <w:b/>
          <w:sz w:val="22"/>
          <w:szCs w:val="22"/>
        </w:rPr>
      </w:pPr>
    </w:p>
    <w:p w:rsidR="00CE18AD" w:rsidRPr="000E3FF3" w:rsidRDefault="00CE18AD" w:rsidP="008B7436">
      <w:pPr>
        <w:pStyle w:val="ListParagraph"/>
        <w:spacing w:line="360" w:lineRule="auto"/>
        <w:ind w:left="0"/>
        <w:jc w:val="both"/>
        <w:rPr>
          <w:rFonts w:ascii="Arial" w:hAnsi="Arial" w:cs="Arial"/>
          <w:b/>
          <w:sz w:val="22"/>
          <w:szCs w:val="22"/>
        </w:rPr>
      </w:pPr>
    </w:p>
    <w:p w:rsidR="00CE18AD" w:rsidRPr="000E3FF3" w:rsidRDefault="00CE18AD" w:rsidP="008B7436">
      <w:pPr>
        <w:pStyle w:val="ListParagraph"/>
        <w:spacing w:line="360" w:lineRule="auto"/>
        <w:ind w:left="0"/>
        <w:jc w:val="both"/>
        <w:rPr>
          <w:rFonts w:ascii="Arial" w:hAnsi="Arial" w:cs="Arial"/>
          <w:b/>
          <w:sz w:val="22"/>
          <w:szCs w:val="22"/>
        </w:rPr>
      </w:pPr>
    </w:p>
    <w:p w:rsidR="00CE18AD" w:rsidRPr="000E3FF3" w:rsidRDefault="00CE18AD" w:rsidP="008B7436">
      <w:pPr>
        <w:pStyle w:val="ListParagraph"/>
        <w:spacing w:line="360" w:lineRule="auto"/>
        <w:ind w:left="0"/>
        <w:jc w:val="both"/>
        <w:rPr>
          <w:rFonts w:ascii="Arial" w:hAnsi="Arial" w:cs="Arial"/>
          <w:b/>
          <w:sz w:val="22"/>
          <w:szCs w:val="22"/>
        </w:rPr>
      </w:pPr>
    </w:p>
    <w:p w:rsidR="00CE18AD" w:rsidRPr="000E3FF3" w:rsidRDefault="00CE18AD" w:rsidP="008B7436">
      <w:pPr>
        <w:pStyle w:val="ListParagraph"/>
        <w:spacing w:line="360" w:lineRule="auto"/>
        <w:ind w:left="0"/>
        <w:jc w:val="both"/>
        <w:rPr>
          <w:rFonts w:ascii="Arial" w:hAnsi="Arial" w:cs="Arial"/>
          <w:b/>
          <w:sz w:val="22"/>
          <w:szCs w:val="22"/>
        </w:rPr>
      </w:pPr>
    </w:p>
    <w:p w:rsidR="00CE18AD" w:rsidRPr="000E3FF3" w:rsidRDefault="00CE18AD" w:rsidP="008B7436">
      <w:pPr>
        <w:pStyle w:val="ListParagraph"/>
        <w:spacing w:line="360" w:lineRule="auto"/>
        <w:ind w:left="0"/>
        <w:jc w:val="both"/>
        <w:rPr>
          <w:rFonts w:ascii="Arial" w:hAnsi="Arial" w:cs="Arial"/>
          <w:b/>
          <w:sz w:val="22"/>
          <w:szCs w:val="22"/>
        </w:rPr>
      </w:pPr>
    </w:p>
    <w:p w:rsidR="00CE18AD" w:rsidRPr="000E3FF3" w:rsidRDefault="00CE18AD" w:rsidP="008B7436">
      <w:pPr>
        <w:pStyle w:val="ListParagraph"/>
        <w:spacing w:line="360" w:lineRule="auto"/>
        <w:ind w:left="0"/>
        <w:jc w:val="both"/>
        <w:rPr>
          <w:rFonts w:ascii="Arial" w:hAnsi="Arial" w:cs="Arial"/>
          <w:b/>
          <w:sz w:val="22"/>
          <w:szCs w:val="22"/>
        </w:rPr>
      </w:pPr>
    </w:p>
    <w:p w:rsidR="008B7436" w:rsidRPr="000E3FF3" w:rsidRDefault="00CE18AD" w:rsidP="00CE18AD">
      <w:pPr>
        <w:tabs>
          <w:tab w:val="center" w:pos="5387"/>
          <w:tab w:val="left" w:pos="7693"/>
        </w:tabs>
        <w:rPr>
          <w:rFonts w:ascii="Arial" w:hAnsi="Arial" w:cs="Arial"/>
          <w:b/>
          <w:sz w:val="28"/>
          <w:szCs w:val="28"/>
        </w:rPr>
      </w:pPr>
      <w:r w:rsidRPr="000E3FF3">
        <w:rPr>
          <w:rFonts w:ascii="Arial" w:hAnsi="Arial" w:cs="Arial"/>
          <w:b/>
          <w:sz w:val="28"/>
          <w:szCs w:val="28"/>
        </w:rPr>
        <w:lastRenderedPageBreak/>
        <w:tab/>
      </w:r>
      <w:r w:rsidR="008B7436" w:rsidRPr="000E3FF3">
        <w:rPr>
          <w:rFonts w:ascii="Arial" w:hAnsi="Arial" w:cs="Arial"/>
          <w:b/>
          <w:sz w:val="28"/>
          <w:szCs w:val="28"/>
        </w:rPr>
        <w:t>Website Privacy Notice</w:t>
      </w:r>
      <w:r w:rsidRPr="000E3FF3">
        <w:rPr>
          <w:rFonts w:ascii="Arial" w:hAnsi="Arial" w:cs="Arial"/>
          <w:b/>
          <w:sz w:val="28"/>
          <w:szCs w:val="28"/>
        </w:rPr>
        <w:tab/>
      </w:r>
    </w:p>
    <w:p w:rsidR="00CE18AD" w:rsidRPr="000E3FF3" w:rsidRDefault="00CE18AD" w:rsidP="00CE18AD">
      <w:pPr>
        <w:tabs>
          <w:tab w:val="center" w:pos="5387"/>
          <w:tab w:val="left" w:pos="7693"/>
        </w:tabs>
        <w:rPr>
          <w:rFonts w:ascii="Arial" w:hAnsi="Arial" w:cs="Arial"/>
          <w:b/>
          <w:sz w:val="28"/>
          <w:szCs w:val="28"/>
        </w:rPr>
      </w:pPr>
    </w:p>
    <w:p w:rsidR="008B7436" w:rsidRPr="000E3FF3" w:rsidRDefault="008B7436" w:rsidP="008B7436">
      <w:pPr>
        <w:jc w:val="both"/>
        <w:rPr>
          <w:rFonts w:ascii="Arial" w:hAnsi="Arial" w:cs="Arial"/>
          <w:sz w:val="22"/>
          <w:szCs w:val="22"/>
        </w:rPr>
      </w:pPr>
      <w:r w:rsidRPr="000E3FF3">
        <w:rPr>
          <w:rFonts w:ascii="Arial" w:hAnsi="Arial" w:cs="Arial"/>
          <w:sz w:val="22"/>
          <w:szCs w:val="22"/>
        </w:rPr>
        <w:t xml:space="preserve">This website privacy notice describes how </w:t>
      </w:r>
      <w:proofErr w:type="spellStart"/>
      <w:r w:rsidRPr="000E3FF3">
        <w:rPr>
          <w:rFonts w:ascii="Arial" w:hAnsi="Arial" w:cs="Arial"/>
          <w:sz w:val="22"/>
          <w:szCs w:val="22"/>
        </w:rPr>
        <w:t>Childville</w:t>
      </w:r>
      <w:proofErr w:type="spellEnd"/>
      <w:r w:rsidRPr="000E3FF3">
        <w:rPr>
          <w:rFonts w:ascii="Arial" w:hAnsi="Arial" w:cs="Arial"/>
          <w:sz w:val="22"/>
          <w:szCs w:val="22"/>
        </w:rPr>
        <w:t xml:space="preserve"> After School Services Ltd protects and makes use of the information you give us when you use this website/app.</w:t>
      </w:r>
    </w:p>
    <w:p w:rsidR="008B7436" w:rsidRPr="000E3FF3" w:rsidRDefault="008B7436" w:rsidP="008B7436">
      <w:pPr>
        <w:jc w:val="both"/>
        <w:rPr>
          <w:rFonts w:ascii="Arial" w:hAnsi="Arial" w:cs="Arial"/>
          <w:sz w:val="22"/>
          <w:szCs w:val="22"/>
        </w:rPr>
      </w:pPr>
      <w:r w:rsidRPr="000E3FF3">
        <w:rPr>
          <w:rFonts w:ascii="Arial" w:hAnsi="Arial" w:cs="Arial"/>
          <w:sz w:val="22"/>
          <w:szCs w:val="22"/>
        </w:rPr>
        <w:t>If you are asked to provide information when using this website, it will only be used in the ways described in this privacy notice.</w:t>
      </w:r>
    </w:p>
    <w:p w:rsidR="008B7436" w:rsidRPr="000E3FF3" w:rsidRDefault="008B7436" w:rsidP="008B7436">
      <w:pPr>
        <w:jc w:val="both"/>
        <w:rPr>
          <w:rFonts w:ascii="Arial" w:hAnsi="Arial" w:cs="Arial"/>
          <w:sz w:val="22"/>
          <w:szCs w:val="22"/>
        </w:rPr>
      </w:pPr>
      <w:r w:rsidRPr="000E3FF3">
        <w:rPr>
          <w:rFonts w:ascii="Arial" w:hAnsi="Arial" w:cs="Arial"/>
          <w:sz w:val="22"/>
          <w:szCs w:val="22"/>
        </w:rPr>
        <w:t>We gather and use certain information about individuals in order to provide products and services and to enable certain functions on this website. We also collect information to better understand how visitors use this website and to present timely, relevant information to them.</w:t>
      </w:r>
    </w:p>
    <w:p w:rsidR="008B7436" w:rsidRPr="000E3FF3" w:rsidRDefault="008B7436" w:rsidP="008B7436">
      <w:pPr>
        <w:jc w:val="both"/>
        <w:rPr>
          <w:rFonts w:ascii="Arial" w:hAnsi="Arial" w:cs="Arial"/>
          <w:b/>
          <w:sz w:val="22"/>
          <w:szCs w:val="22"/>
        </w:rPr>
      </w:pPr>
      <w:bookmarkStart w:id="1" w:name="_Hlk497232285"/>
      <w:r w:rsidRPr="000E3FF3">
        <w:rPr>
          <w:rFonts w:ascii="Arial" w:hAnsi="Arial" w:cs="Arial"/>
          <w:sz w:val="22"/>
          <w:szCs w:val="22"/>
        </w:rPr>
        <w:t xml:space="preserve">The Data Protection Officer with responsibility for monitoring this privacy notice is </w:t>
      </w:r>
      <w:r w:rsidRPr="000E3FF3">
        <w:rPr>
          <w:rFonts w:ascii="Arial" w:hAnsi="Arial" w:cs="Arial"/>
          <w:b/>
          <w:sz w:val="22"/>
          <w:szCs w:val="22"/>
        </w:rPr>
        <w:t>Nicky Coker and the Setting manager/deputy</w:t>
      </w:r>
    </w:p>
    <w:bookmarkEnd w:id="1"/>
    <w:p w:rsidR="008B7436" w:rsidRPr="000E3FF3" w:rsidRDefault="008B7436" w:rsidP="008B7436">
      <w:pPr>
        <w:jc w:val="both"/>
        <w:rPr>
          <w:rFonts w:ascii="Arial" w:hAnsi="Arial" w:cs="Arial"/>
          <w:sz w:val="22"/>
          <w:szCs w:val="22"/>
        </w:rPr>
      </w:pPr>
    </w:p>
    <w:p w:rsidR="008B7436" w:rsidRPr="000E3FF3" w:rsidRDefault="008B7436" w:rsidP="008B7436">
      <w:pPr>
        <w:jc w:val="both"/>
        <w:rPr>
          <w:rFonts w:ascii="Arial" w:hAnsi="Arial" w:cs="Arial"/>
          <w:b/>
          <w:sz w:val="22"/>
          <w:szCs w:val="22"/>
          <w:u w:val="single"/>
        </w:rPr>
      </w:pPr>
      <w:r w:rsidRPr="000E3FF3">
        <w:rPr>
          <w:rFonts w:ascii="Arial" w:hAnsi="Arial" w:cs="Arial"/>
          <w:b/>
          <w:sz w:val="22"/>
          <w:szCs w:val="22"/>
          <w:u w:val="single"/>
        </w:rPr>
        <w:t>Collecting information</w:t>
      </w:r>
    </w:p>
    <w:p w:rsidR="008B7436" w:rsidRPr="000E3FF3" w:rsidRDefault="008B7436" w:rsidP="008B7436">
      <w:pPr>
        <w:jc w:val="both"/>
        <w:rPr>
          <w:rFonts w:ascii="Arial" w:hAnsi="Arial" w:cs="Arial"/>
          <w:sz w:val="22"/>
          <w:szCs w:val="22"/>
        </w:rPr>
      </w:pPr>
      <w:r w:rsidRPr="000E3FF3">
        <w:rPr>
          <w:rFonts w:ascii="Arial" w:hAnsi="Arial" w:cs="Arial"/>
          <w:sz w:val="22"/>
          <w:szCs w:val="22"/>
        </w:rPr>
        <w:t>We may collect the following information:</w:t>
      </w:r>
    </w:p>
    <w:p w:rsidR="008B7436" w:rsidRPr="000E3FF3" w:rsidRDefault="008B7436" w:rsidP="00F754FB">
      <w:pPr>
        <w:pStyle w:val="ListParagraph"/>
        <w:numPr>
          <w:ilvl w:val="0"/>
          <w:numId w:val="297"/>
        </w:numPr>
        <w:spacing w:after="160" w:line="288" w:lineRule="auto"/>
        <w:jc w:val="both"/>
        <w:rPr>
          <w:rFonts w:ascii="Arial" w:hAnsi="Arial" w:cs="Arial"/>
          <w:sz w:val="22"/>
          <w:szCs w:val="22"/>
        </w:rPr>
      </w:pPr>
      <w:r w:rsidRPr="000E3FF3">
        <w:rPr>
          <w:rFonts w:ascii="Arial" w:hAnsi="Arial" w:cs="Arial"/>
          <w:sz w:val="22"/>
          <w:szCs w:val="22"/>
        </w:rPr>
        <w:t>Name and job title</w:t>
      </w:r>
    </w:p>
    <w:p w:rsidR="008B7436" w:rsidRPr="000E3FF3" w:rsidRDefault="008B7436" w:rsidP="00F754FB">
      <w:pPr>
        <w:pStyle w:val="ListParagraph"/>
        <w:numPr>
          <w:ilvl w:val="0"/>
          <w:numId w:val="297"/>
        </w:numPr>
        <w:spacing w:after="160" w:line="288" w:lineRule="auto"/>
        <w:jc w:val="both"/>
        <w:rPr>
          <w:rFonts w:ascii="Arial" w:hAnsi="Arial" w:cs="Arial"/>
          <w:sz w:val="22"/>
          <w:szCs w:val="22"/>
        </w:rPr>
      </w:pPr>
      <w:r w:rsidRPr="000E3FF3">
        <w:rPr>
          <w:rFonts w:ascii="Arial" w:hAnsi="Arial" w:cs="Arial"/>
          <w:sz w:val="22"/>
          <w:szCs w:val="22"/>
        </w:rPr>
        <w:t>Contact information including email address</w:t>
      </w:r>
    </w:p>
    <w:p w:rsidR="008B7436" w:rsidRPr="000E3FF3" w:rsidRDefault="008B7436" w:rsidP="00F754FB">
      <w:pPr>
        <w:pStyle w:val="ListParagraph"/>
        <w:numPr>
          <w:ilvl w:val="0"/>
          <w:numId w:val="297"/>
        </w:numPr>
        <w:spacing w:after="160" w:line="288" w:lineRule="auto"/>
        <w:jc w:val="both"/>
        <w:rPr>
          <w:rFonts w:ascii="Arial" w:hAnsi="Arial" w:cs="Arial"/>
          <w:sz w:val="22"/>
          <w:szCs w:val="22"/>
        </w:rPr>
      </w:pPr>
      <w:r w:rsidRPr="000E3FF3">
        <w:rPr>
          <w:rFonts w:ascii="Arial" w:hAnsi="Arial" w:cs="Arial"/>
          <w:sz w:val="22"/>
          <w:szCs w:val="22"/>
        </w:rPr>
        <w:t>Demographic information, such as postcode, preferences and interests</w:t>
      </w:r>
    </w:p>
    <w:p w:rsidR="008B7436" w:rsidRPr="000E3FF3" w:rsidRDefault="008B7436" w:rsidP="00F754FB">
      <w:pPr>
        <w:pStyle w:val="ListParagraph"/>
        <w:numPr>
          <w:ilvl w:val="0"/>
          <w:numId w:val="297"/>
        </w:numPr>
        <w:spacing w:after="160" w:line="288" w:lineRule="auto"/>
        <w:jc w:val="both"/>
        <w:rPr>
          <w:rFonts w:ascii="Arial" w:hAnsi="Arial" w:cs="Arial"/>
          <w:sz w:val="22"/>
          <w:szCs w:val="22"/>
        </w:rPr>
      </w:pPr>
      <w:r w:rsidRPr="000E3FF3">
        <w:rPr>
          <w:rFonts w:ascii="Arial" w:hAnsi="Arial" w:cs="Arial"/>
          <w:sz w:val="22"/>
          <w:szCs w:val="22"/>
        </w:rPr>
        <w:t>Website usage data</w:t>
      </w:r>
    </w:p>
    <w:p w:rsidR="008B7436" w:rsidRPr="000E3FF3" w:rsidRDefault="008B7436" w:rsidP="00F754FB">
      <w:pPr>
        <w:pStyle w:val="ListParagraph"/>
        <w:numPr>
          <w:ilvl w:val="0"/>
          <w:numId w:val="297"/>
        </w:numPr>
        <w:spacing w:after="160" w:line="288" w:lineRule="auto"/>
        <w:jc w:val="both"/>
        <w:rPr>
          <w:rFonts w:ascii="Arial" w:hAnsi="Arial" w:cs="Arial"/>
          <w:sz w:val="22"/>
          <w:szCs w:val="22"/>
        </w:rPr>
      </w:pPr>
      <w:r w:rsidRPr="000E3FF3">
        <w:rPr>
          <w:rFonts w:ascii="Arial" w:hAnsi="Arial" w:cs="Arial"/>
          <w:sz w:val="22"/>
          <w:szCs w:val="22"/>
        </w:rPr>
        <w:t>Other information relevant to client enquiries</w:t>
      </w:r>
    </w:p>
    <w:p w:rsidR="008B7436" w:rsidRPr="000E3FF3" w:rsidRDefault="008B7436" w:rsidP="00F754FB">
      <w:pPr>
        <w:pStyle w:val="ListParagraph"/>
        <w:numPr>
          <w:ilvl w:val="0"/>
          <w:numId w:val="297"/>
        </w:numPr>
        <w:spacing w:after="160" w:line="288" w:lineRule="auto"/>
        <w:jc w:val="both"/>
        <w:rPr>
          <w:rFonts w:ascii="Arial" w:hAnsi="Arial" w:cs="Arial"/>
          <w:sz w:val="22"/>
          <w:szCs w:val="22"/>
        </w:rPr>
      </w:pPr>
      <w:r w:rsidRPr="000E3FF3">
        <w:rPr>
          <w:rFonts w:ascii="Arial" w:hAnsi="Arial" w:cs="Arial"/>
          <w:sz w:val="22"/>
          <w:szCs w:val="22"/>
        </w:rPr>
        <w:t>Other information relating to special offers and surveys</w:t>
      </w:r>
    </w:p>
    <w:p w:rsidR="008B7436" w:rsidRPr="000E3FF3" w:rsidRDefault="008B7436" w:rsidP="008B7436">
      <w:pPr>
        <w:jc w:val="both"/>
        <w:rPr>
          <w:rFonts w:ascii="Arial" w:hAnsi="Arial" w:cs="Arial"/>
          <w:sz w:val="22"/>
          <w:szCs w:val="22"/>
        </w:rPr>
      </w:pPr>
      <w:r w:rsidRPr="000E3FF3">
        <w:rPr>
          <w:rFonts w:ascii="Arial" w:hAnsi="Arial" w:cs="Arial"/>
          <w:sz w:val="22"/>
          <w:szCs w:val="22"/>
        </w:rPr>
        <w:t>Collecting this data helps us understand what you are looking for from our setting, enabling us to deliver improved services.</w:t>
      </w:r>
    </w:p>
    <w:p w:rsidR="008B7436" w:rsidRPr="000E3FF3" w:rsidRDefault="008B7436" w:rsidP="008B7436">
      <w:pPr>
        <w:jc w:val="both"/>
        <w:rPr>
          <w:rFonts w:ascii="Arial" w:hAnsi="Arial" w:cs="Arial"/>
          <w:sz w:val="22"/>
          <w:szCs w:val="22"/>
        </w:rPr>
      </w:pPr>
      <w:r w:rsidRPr="000E3FF3">
        <w:rPr>
          <w:rFonts w:ascii="Arial" w:hAnsi="Arial" w:cs="Arial"/>
          <w:sz w:val="22"/>
          <w:szCs w:val="22"/>
        </w:rPr>
        <w:t>Specifically, we may use data:</w:t>
      </w:r>
    </w:p>
    <w:p w:rsidR="008B7436" w:rsidRPr="000E3FF3" w:rsidRDefault="008B7436" w:rsidP="00F754FB">
      <w:pPr>
        <w:pStyle w:val="ListParagraph"/>
        <w:numPr>
          <w:ilvl w:val="0"/>
          <w:numId w:val="298"/>
        </w:numPr>
        <w:spacing w:after="160" w:line="288" w:lineRule="auto"/>
        <w:jc w:val="both"/>
        <w:rPr>
          <w:rFonts w:ascii="Arial" w:hAnsi="Arial" w:cs="Arial"/>
          <w:sz w:val="22"/>
          <w:szCs w:val="22"/>
        </w:rPr>
      </w:pPr>
      <w:r w:rsidRPr="000E3FF3">
        <w:rPr>
          <w:rFonts w:ascii="Arial" w:hAnsi="Arial" w:cs="Arial"/>
          <w:sz w:val="22"/>
          <w:szCs w:val="22"/>
        </w:rPr>
        <w:t>For our own internal records</w:t>
      </w:r>
    </w:p>
    <w:p w:rsidR="008B7436" w:rsidRPr="000E3FF3" w:rsidRDefault="008B7436" w:rsidP="00F754FB">
      <w:pPr>
        <w:pStyle w:val="ListParagraph"/>
        <w:numPr>
          <w:ilvl w:val="0"/>
          <w:numId w:val="298"/>
        </w:numPr>
        <w:spacing w:after="160" w:line="288" w:lineRule="auto"/>
        <w:jc w:val="both"/>
        <w:rPr>
          <w:rFonts w:ascii="Arial" w:hAnsi="Arial" w:cs="Arial"/>
          <w:sz w:val="22"/>
          <w:szCs w:val="22"/>
        </w:rPr>
      </w:pPr>
      <w:r w:rsidRPr="000E3FF3">
        <w:rPr>
          <w:rFonts w:ascii="Arial" w:hAnsi="Arial" w:cs="Arial"/>
          <w:sz w:val="22"/>
          <w:szCs w:val="22"/>
        </w:rPr>
        <w:t>To improve the services, we provide</w:t>
      </w:r>
    </w:p>
    <w:p w:rsidR="008B7436" w:rsidRPr="000E3FF3" w:rsidRDefault="008B7436" w:rsidP="00F754FB">
      <w:pPr>
        <w:pStyle w:val="ListParagraph"/>
        <w:numPr>
          <w:ilvl w:val="0"/>
          <w:numId w:val="298"/>
        </w:numPr>
        <w:spacing w:after="160" w:line="288" w:lineRule="auto"/>
        <w:jc w:val="both"/>
        <w:rPr>
          <w:rFonts w:ascii="Arial" w:hAnsi="Arial" w:cs="Arial"/>
          <w:sz w:val="22"/>
          <w:szCs w:val="22"/>
        </w:rPr>
      </w:pPr>
      <w:r w:rsidRPr="000E3FF3">
        <w:rPr>
          <w:rFonts w:ascii="Arial" w:hAnsi="Arial" w:cs="Arial"/>
          <w:sz w:val="22"/>
          <w:szCs w:val="22"/>
        </w:rPr>
        <w:t xml:space="preserve">To contact you in response to a specific enquiry </w:t>
      </w:r>
    </w:p>
    <w:p w:rsidR="008B7436" w:rsidRPr="000E3FF3" w:rsidRDefault="008B7436" w:rsidP="00F754FB">
      <w:pPr>
        <w:pStyle w:val="ListParagraph"/>
        <w:numPr>
          <w:ilvl w:val="0"/>
          <w:numId w:val="298"/>
        </w:numPr>
        <w:spacing w:after="160" w:line="288" w:lineRule="auto"/>
        <w:jc w:val="both"/>
        <w:rPr>
          <w:rFonts w:ascii="Arial" w:hAnsi="Arial" w:cs="Arial"/>
          <w:sz w:val="22"/>
          <w:szCs w:val="22"/>
        </w:rPr>
      </w:pPr>
      <w:r w:rsidRPr="000E3FF3">
        <w:rPr>
          <w:rFonts w:ascii="Arial" w:hAnsi="Arial" w:cs="Arial"/>
          <w:sz w:val="22"/>
          <w:szCs w:val="22"/>
        </w:rPr>
        <w:t>To send you promotional emails about products, services, offers and other information we feel may be relevant to you.</w:t>
      </w:r>
    </w:p>
    <w:p w:rsidR="008B7436" w:rsidRPr="000E3FF3" w:rsidRDefault="008B7436" w:rsidP="00F754FB">
      <w:pPr>
        <w:pStyle w:val="ListParagraph"/>
        <w:numPr>
          <w:ilvl w:val="0"/>
          <w:numId w:val="298"/>
        </w:numPr>
        <w:spacing w:after="160" w:line="288" w:lineRule="auto"/>
        <w:jc w:val="both"/>
        <w:rPr>
          <w:rFonts w:ascii="Arial" w:hAnsi="Arial" w:cs="Arial"/>
          <w:sz w:val="22"/>
          <w:szCs w:val="22"/>
        </w:rPr>
      </w:pPr>
      <w:r w:rsidRPr="000E3FF3">
        <w:rPr>
          <w:rFonts w:ascii="Arial" w:hAnsi="Arial" w:cs="Arial"/>
          <w:sz w:val="22"/>
          <w:szCs w:val="22"/>
        </w:rPr>
        <w:t>To contact you via email, telephone or email for market research reasons</w:t>
      </w:r>
    </w:p>
    <w:p w:rsidR="008B7436" w:rsidRPr="000E3FF3" w:rsidRDefault="008B7436" w:rsidP="008B7436">
      <w:pPr>
        <w:jc w:val="both"/>
        <w:rPr>
          <w:rFonts w:ascii="Arial" w:hAnsi="Arial" w:cs="Arial"/>
          <w:sz w:val="22"/>
          <w:szCs w:val="22"/>
        </w:rPr>
      </w:pPr>
    </w:p>
    <w:p w:rsidR="008B7436" w:rsidRPr="000E3FF3" w:rsidRDefault="008B7436" w:rsidP="008B7436">
      <w:pPr>
        <w:jc w:val="both"/>
        <w:rPr>
          <w:rFonts w:ascii="Arial" w:hAnsi="Arial" w:cs="Arial"/>
          <w:b/>
        </w:rPr>
      </w:pPr>
      <w:r w:rsidRPr="000E3FF3">
        <w:rPr>
          <w:rFonts w:ascii="Arial" w:hAnsi="Arial" w:cs="Arial"/>
          <w:b/>
        </w:rPr>
        <w:t>How we collect information</w:t>
      </w:r>
    </w:p>
    <w:p w:rsidR="00CE18AD" w:rsidRPr="000E3FF3" w:rsidRDefault="00CE18AD" w:rsidP="008B7436">
      <w:pPr>
        <w:jc w:val="both"/>
        <w:rPr>
          <w:rFonts w:ascii="Arial" w:hAnsi="Arial" w:cs="Arial"/>
          <w:b/>
          <w:sz w:val="22"/>
          <w:szCs w:val="22"/>
          <w:u w:val="single"/>
        </w:rPr>
      </w:pPr>
    </w:p>
    <w:p w:rsidR="008B7436" w:rsidRPr="000E3FF3" w:rsidRDefault="008B7436" w:rsidP="008B7436">
      <w:pPr>
        <w:jc w:val="both"/>
        <w:rPr>
          <w:rFonts w:ascii="Arial" w:hAnsi="Arial" w:cs="Arial"/>
          <w:b/>
          <w:sz w:val="22"/>
          <w:szCs w:val="22"/>
          <w:u w:val="single"/>
        </w:rPr>
      </w:pPr>
      <w:r w:rsidRPr="000E3FF3">
        <w:rPr>
          <w:rFonts w:ascii="Arial" w:hAnsi="Arial" w:cs="Arial"/>
          <w:b/>
          <w:sz w:val="22"/>
          <w:szCs w:val="22"/>
          <w:u w:val="single"/>
        </w:rPr>
        <w:t>Cookies</w:t>
      </w:r>
    </w:p>
    <w:p w:rsidR="008B7436" w:rsidRPr="000E3FF3" w:rsidRDefault="008B7436" w:rsidP="008B7436">
      <w:pPr>
        <w:jc w:val="both"/>
        <w:rPr>
          <w:rFonts w:ascii="Arial" w:hAnsi="Arial" w:cs="Arial"/>
          <w:sz w:val="22"/>
          <w:szCs w:val="22"/>
        </w:rPr>
      </w:pPr>
      <w:r w:rsidRPr="000E3FF3">
        <w:rPr>
          <w:rFonts w:ascii="Arial" w:hAnsi="Arial" w:cs="Arial"/>
          <w:sz w:val="22"/>
          <w:szCs w:val="22"/>
        </w:rPr>
        <w:t>A cookie is a small file placed on your computer’s hard drive. It enables our website to identify your computer as you view different pages on our website.</w:t>
      </w:r>
    </w:p>
    <w:p w:rsidR="008B7436" w:rsidRPr="000E3FF3" w:rsidRDefault="008B7436" w:rsidP="008B7436">
      <w:pPr>
        <w:jc w:val="both"/>
        <w:rPr>
          <w:rFonts w:ascii="Arial" w:hAnsi="Arial" w:cs="Arial"/>
          <w:sz w:val="22"/>
          <w:szCs w:val="22"/>
        </w:rPr>
      </w:pPr>
      <w:r w:rsidRPr="000E3FF3">
        <w:rPr>
          <w:rFonts w:ascii="Arial" w:hAnsi="Arial" w:cs="Arial"/>
          <w:sz w:val="22"/>
          <w:szCs w:val="22"/>
        </w:rPr>
        <w:t>Cookies allow websites and applications to store your preferences in order to present content, options or functions that are specific to you. They also enable us to see information such as how many people use the website and what pages they visit.</w:t>
      </w:r>
    </w:p>
    <w:p w:rsidR="008B7436" w:rsidRPr="000E3FF3" w:rsidRDefault="008B7436" w:rsidP="008B7436">
      <w:pPr>
        <w:jc w:val="both"/>
        <w:rPr>
          <w:rFonts w:ascii="Arial" w:hAnsi="Arial" w:cs="Arial"/>
          <w:sz w:val="22"/>
          <w:szCs w:val="22"/>
        </w:rPr>
      </w:pPr>
      <w:r w:rsidRPr="000E3FF3">
        <w:rPr>
          <w:rFonts w:ascii="Arial" w:hAnsi="Arial" w:cs="Arial"/>
          <w:sz w:val="22"/>
          <w:szCs w:val="22"/>
        </w:rPr>
        <w:t>We may use cookies to:</w:t>
      </w:r>
    </w:p>
    <w:p w:rsidR="008B7436" w:rsidRPr="000E3FF3" w:rsidRDefault="008B7436" w:rsidP="00F754FB">
      <w:pPr>
        <w:pStyle w:val="ListParagraph"/>
        <w:numPr>
          <w:ilvl w:val="0"/>
          <w:numId w:val="299"/>
        </w:numPr>
        <w:spacing w:after="160" w:line="288" w:lineRule="auto"/>
        <w:jc w:val="both"/>
        <w:rPr>
          <w:rFonts w:ascii="Arial" w:hAnsi="Arial" w:cs="Arial"/>
          <w:sz w:val="22"/>
          <w:szCs w:val="22"/>
        </w:rPr>
      </w:pPr>
      <w:r w:rsidRPr="000E3FF3">
        <w:rPr>
          <w:rFonts w:ascii="Arial" w:hAnsi="Arial" w:cs="Arial"/>
          <w:sz w:val="22"/>
          <w:szCs w:val="22"/>
        </w:rPr>
        <w:t>Analyse our web traffic using an analytics package to help improve the website structure, design, content and functions.</w:t>
      </w:r>
    </w:p>
    <w:p w:rsidR="008B7436" w:rsidRPr="000E3FF3" w:rsidRDefault="008B7436" w:rsidP="00F754FB">
      <w:pPr>
        <w:pStyle w:val="ListParagraph"/>
        <w:numPr>
          <w:ilvl w:val="0"/>
          <w:numId w:val="299"/>
        </w:numPr>
        <w:spacing w:after="160" w:line="288" w:lineRule="auto"/>
        <w:jc w:val="both"/>
        <w:rPr>
          <w:rFonts w:ascii="Arial" w:hAnsi="Arial" w:cs="Arial"/>
          <w:sz w:val="22"/>
          <w:szCs w:val="22"/>
        </w:rPr>
      </w:pPr>
      <w:r w:rsidRPr="000E3FF3">
        <w:rPr>
          <w:rFonts w:ascii="Arial" w:hAnsi="Arial" w:cs="Arial"/>
          <w:sz w:val="22"/>
          <w:szCs w:val="22"/>
        </w:rPr>
        <w:t>Identify whether you are signed in to our website</w:t>
      </w:r>
    </w:p>
    <w:p w:rsidR="008B7436" w:rsidRPr="000E3FF3" w:rsidRDefault="008B7436" w:rsidP="00F754FB">
      <w:pPr>
        <w:pStyle w:val="ListParagraph"/>
        <w:numPr>
          <w:ilvl w:val="0"/>
          <w:numId w:val="299"/>
        </w:numPr>
        <w:spacing w:after="160" w:line="288" w:lineRule="auto"/>
        <w:jc w:val="both"/>
        <w:rPr>
          <w:rFonts w:ascii="Arial" w:hAnsi="Arial" w:cs="Arial"/>
          <w:sz w:val="22"/>
          <w:szCs w:val="22"/>
        </w:rPr>
      </w:pPr>
      <w:r w:rsidRPr="000E3FF3">
        <w:rPr>
          <w:rFonts w:ascii="Arial" w:hAnsi="Arial" w:cs="Arial"/>
          <w:sz w:val="22"/>
          <w:szCs w:val="22"/>
        </w:rPr>
        <w:t>Test content on our website</w:t>
      </w:r>
    </w:p>
    <w:p w:rsidR="008B7436" w:rsidRPr="000E3FF3" w:rsidRDefault="008B7436" w:rsidP="00F754FB">
      <w:pPr>
        <w:pStyle w:val="ListParagraph"/>
        <w:numPr>
          <w:ilvl w:val="0"/>
          <w:numId w:val="299"/>
        </w:numPr>
        <w:spacing w:after="160" w:line="288" w:lineRule="auto"/>
        <w:jc w:val="both"/>
        <w:rPr>
          <w:rFonts w:ascii="Arial" w:hAnsi="Arial" w:cs="Arial"/>
          <w:sz w:val="22"/>
          <w:szCs w:val="22"/>
        </w:rPr>
      </w:pPr>
      <w:r w:rsidRPr="000E3FF3">
        <w:rPr>
          <w:rFonts w:ascii="Arial" w:hAnsi="Arial" w:cs="Arial"/>
          <w:sz w:val="22"/>
          <w:szCs w:val="22"/>
        </w:rPr>
        <w:t>Store information about your preferences so that the website can present information that is relevant and interesting</w:t>
      </w:r>
    </w:p>
    <w:p w:rsidR="008B7436" w:rsidRPr="000E3FF3" w:rsidRDefault="008B7436" w:rsidP="00F754FB">
      <w:pPr>
        <w:pStyle w:val="ListParagraph"/>
        <w:numPr>
          <w:ilvl w:val="0"/>
          <w:numId w:val="299"/>
        </w:numPr>
        <w:spacing w:after="160" w:line="288" w:lineRule="auto"/>
        <w:jc w:val="both"/>
        <w:rPr>
          <w:rFonts w:ascii="Arial" w:hAnsi="Arial" w:cs="Arial"/>
          <w:sz w:val="22"/>
          <w:szCs w:val="22"/>
        </w:rPr>
      </w:pPr>
      <w:r w:rsidRPr="000E3FF3">
        <w:rPr>
          <w:rFonts w:ascii="Arial" w:hAnsi="Arial" w:cs="Arial"/>
          <w:sz w:val="22"/>
          <w:szCs w:val="22"/>
        </w:rPr>
        <w:t>Recognise when you return to our website</w:t>
      </w:r>
    </w:p>
    <w:p w:rsidR="008B7436" w:rsidRPr="000E3FF3" w:rsidRDefault="008B7436" w:rsidP="008B7436">
      <w:pPr>
        <w:jc w:val="both"/>
        <w:rPr>
          <w:rFonts w:ascii="Arial" w:hAnsi="Arial" w:cs="Arial"/>
          <w:sz w:val="22"/>
          <w:szCs w:val="22"/>
        </w:rPr>
      </w:pPr>
      <w:r w:rsidRPr="000E3FF3">
        <w:rPr>
          <w:rFonts w:ascii="Arial" w:hAnsi="Arial" w:cs="Arial"/>
          <w:sz w:val="22"/>
          <w:szCs w:val="22"/>
        </w:rPr>
        <w:t>Cookies do not provide us with access to your computer or any information about you, other than that which you choose to share with us.</w:t>
      </w:r>
    </w:p>
    <w:p w:rsidR="008B7436" w:rsidRPr="000E3FF3" w:rsidRDefault="008B7436" w:rsidP="008B7436">
      <w:pPr>
        <w:jc w:val="both"/>
        <w:rPr>
          <w:rFonts w:ascii="Arial" w:hAnsi="Arial" w:cs="Arial"/>
          <w:sz w:val="22"/>
          <w:szCs w:val="22"/>
        </w:rPr>
      </w:pPr>
      <w:r w:rsidRPr="000E3FF3">
        <w:rPr>
          <w:rFonts w:ascii="Arial" w:hAnsi="Arial" w:cs="Arial"/>
          <w:sz w:val="22"/>
          <w:szCs w:val="22"/>
        </w:rPr>
        <w:lastRenderedPageBreak/>
        <w:t>You can use your web browser’s cookie settings to determine how our website uses cookies. If you do not want our website to store cookies on your computer or device, you should set your web browser to refuse cookies. However, doing so may affect the functionality of our website when you visit and some pages and services may become unavailable to you.</w:t>
      </w:r>
    </w:p>
    <w:p w:rsidR="008B7436" w:rsidRPr="000E3FF3" w:rsidRDefault="008B7436" w:rsidP="008B7436">
      <w:pPr>
        <w:jc w:val="both"/>
        <w:rPr>
          <w:rFonts w:ascii="Arial" w:hAnsi="Arial" w:cs="Arial"/>
          <w:sz w:val="22"/>
          <w:szCs w:val="22"/>
        </w:rPr>
      </w:pPr>
      <w:r w:rsidRPr="000E3FF3">
        <w:rPr>
          <w:rFonts w:ascii="Arial" w:hAnsi="Arial" w:cs="Arial"/>
          <w:sz w:val="22"/>
          <w:szCs w:val="22"/>
        </w:rPr>
        <w:t>Unless you have changed your web browser to refuse cookies, our website will issue cookies when you visit it.</w:t>
      </w:r>
    </w:p>
    <w:p w:rsidR="00CE18AD" w:rsidRPr="000E3FF3" w:rsidRDefault="00CE18AD" w:rsidP="008B7436">
      <w:pPr>
        <w:jc w:val="both"/>
        <w:rPr>
          <w:rFonts w:ascii="Arial" w:hAnsi="Arial" w:cs="Arial"/>
          <w:b/>
          <w:sz w:val="22"/>
          <w:szCs w:val="22"/>
          <w:u w:val="single"/>
        </w:rPr>
      </w:pPr>
    </w:p>
    <w:p w:rsidR="008B7436" w:rsidRPr="000E3FF3" w:rsidRDefault="008B7436" w:rsidP="008B7436">
      <w:pPr>
        <w:jc w:val="both"/>
        <w:rPr>
          <w:rFonts w:ascii="Arial" w:hAnsi="Arial" w:cs="Arial"/>
          <w:b/>
          <w:sz w:val="22"/>
          <w:szCs w:val="22"/>
          <w:u w:val="single"/>
        </w:rPr>
      </w:pPr>
      <w:proofErr w:type="gramStart"/>
      <w:r w:rsidRPr="000E3FF3">
        <w:rPr>
          <w:rFonts w:ascii="Arial" w:hAnsi="Arial" w:cs="Arial"/>
          <w:b/>
          <w:sz w:val="22"/>
          <w:szCs w:val="22"/>
          <w:u w:val="single"/>
        </w:rPr>
        <w:t>Opt-</w:t>
      </w:r>
      <w:proofErr w:type="spellStart"/>
      <w:r w:rsidRPr="000E3FF3">
        <w:rPr>
          <w:rFonts w:ascii="Arial" w:hAnsi="Arial" w:cs="Arial"/>
          <w:b/>
          <w:sz w:val="22"/>
          <w:szCs w:val="22"/>
          <w:u w:val="single"/>
        </w:rPr>
        <w:t>in’s</w:t>
      </w:r>
      <w:proofErr w:type="spellEnd"/>
      <w:proofErr w:type="gramEnd"/>
    </w:p>
    <w:p w:rsidR="00CE18AD" w:rsidRPr="000E3FF3" w:rsidRDefault="00CE18AD" w:rsidP="008B7436">
      <w:pPr>
        <w:jc w:val="both"/>
        <w:rPr>
          <w:rFonts w:ascii="Arial" w:hAnsi="Arial" w:cs="Arial"/>
          <w:sz w:val="22"/>
          <w:szCs w:val="22"/>
        </w:rPr>
      </w:pPr>
    </w:p>
    <w:p w:rsidR="008B7436" w:rsidRPr="000E3FF3" w:rsidRDefault="008B7436" w:rsidP="008B7436">
      <w:pPr>
        <w:jc w:val="both"/>
        <w:rPr>
          <w:rFonts w:ascii="Arial" w:hAnsi="Arial" w:cs="Arial"/>
          <w:sz w:val="22"/>
          <w:szCs w:val="22"/>
        </w:rPr>
      </w:pPr>
      <w:r w:rsidRPr="000E3FF3">
        <w:rPr>
          <w:rFonts w:ascii="Arial" w:hAnsi="Arial" w:cs="Arial"/>
          <w:sz w:val="22"/>
          <w:szCs w:val="22"/>
        </w:rPr>
        <w:t>When you fill in a form or provide your details on our website (where applicable) we will store these on our CRM system and may send you automated emails regarding services that could be of interest or relevance to you.</w:t>
      </w:r>
    </w:p>
    <w:p w:rsidR="008B7436" w:rsidRPr="000E3FF3" w:rsidRDefault="008B7436" w:rsidP="008B7436">
      <w:pPr>
        <w:jc w:val="both"/>
        <w:rPr>
          <w:rFonts w:ascii="Arial" w:hAnsi="Arial" w:cs="Arial"/>
          <w:sz w:val="22"/>
          <w:szCs w:val="22"/>
        </w:rPr>
      </w:pPr>
      <w:r w:rsidRPr="000E3FF3">
        <w:rPr>
          <w:rFonts w:ascii="Arial" w:hAnsi="Arial" w:cs="Arial"/>
          <w:sz w:val="22"/>
          <w:szCs w:val="22"/>
        </w:rPr>
        <w:t>To unsubscribe from our CRM system and to stop receiving further emails from us you can:</w:t>
      </w:r>
    </w:p>
    <w:p w:rsidR="008B7436" w:rsidRPr="000E3FF3" w:rsidRDefault="008B7436" w:rsidP="00F754FB">
      <w:pPr>
        <w:pStyle w:val="ListParagraph"/>
        <w:numPr>
          <w:ilvl w:val="0"/>
          <w:numId w:val="300"/>
        </w:numPr>
        <w:spacing w:after="160" w:line="288" w:lineRule="auto"/>
        <w:jc w:val="both"/>
        <w:rPr>
          <w:rFonts w:ascii="Arial" w:hAnsi="Arial" w:cs="Arial"/>
          <w:sz w:val="22"/>
          <w:szCs w:val="22"/>
        </w:rPr>
      </w:pPr>
      <w:r w:rsidRPr="000E3FF3">
        <w:rPr>
          <w:rFonts w:ascii="Arial" w:hAnsi="Arial" w:cs="Arial"/>
          <w:sz w:val="22"/>
          <w:szCs w:val="22"/>
        </w:rPr>
        <w:t>Unsubscribe from the email sent to you by changing your preferences</w:t>
      </w:r>
    </w:p>
    <w:p w:rsidR="008B7436" w:rsidRPr="000E3FF3" w:rsidRDefault="008B7436" w:rsidP="00F754FB">
      <w:pPr>
        <w:pStyle w:val="ListParagraph"/>
        <w:numPr>
          <w:ilvl w:val="0"/>
          <w:numId w:val="300"/>
        </w:numPr>
        <w:spacing w:after="160" w:line="288" w:lineRule="auto"/>
        <w:jc w:val="both"/>
        <w:rPr>
          <w:rFonts w:ascii="Arial" w:hAnsi="Arial" w:cs="Arial"/>
          <w:sz w:val="22"/>
          <w:szCs w:val="22"/>
        </w:rPr>
      </w:pPr>
      <w:r w:rsidRPr="000E3FF3">
        <w:rPr>
          <w:rFonts w:ascii="Arial" w:hAnsi="Arial" w:cs="Arial"/>
          <w:sz w:val="22"/>
          <w:szCs w:val="22"/>
        </w:rPr>
        <w:t xml:space="preserve">Email us at </w:t>
      </w:r>
      <w:hyperlink r:id="rId28" w:history="1">
        <w:r w:rsidRPr="000E3FF3">
          <w:rPr>
            <w:rStyle w:val="Hyperlink"/>
            <w:rFonts w:ascii="Arial" w:hAnsi="Arial" w:cs="Arial"/>
            <w:sz w:val="22"/>
            <w:szCs w:val="22"/>
          </w:rPr>
          <w:t>childvillecentre@yahoo.com</w:t>
        </w:r>
      </w:hyperlink>
    </w:p>
    <w:p w:rsidR="008B7436" w:rsidRPr="000E3FF3" w:rsidRDefault="008B7436" w:rsidP="008B7436">
      <w:pPr>
        <w:jc w:val="both"/>
        <w:rPr>
          <w:rFonts w:ascii="Arial" w:hAnsi="Arial" w:cs="Arial"/>
          <w:sz w:val="22"/>
          <w:szCs w:val="22"/>
        </w:rPr>
      </w:pPr>
      <w:r w:rsidRPr="000E3FF3">
        <w:rPr>
          <w:rFonts w:ascii="Arial" w:hAnsi="Arial" w:cs="Arial"/>
          <w:sz w:val="22"/>
          <w:szCs w:val="22"/>
        </w:rPr>
        <w:t>We will never lease, distribute or sell your personal information to third parties unless we have your permission or the law requires us to do so.</w:t>
      </w:r>
    </w:p>
    <w:p w:rsidR="008B7436" w:rsidRPr="000E3FF3" w:rsidRDefault="008B7436" w:rsidP="008B7436">
      <w:pPr>
        <w:jc w:val="both"/>
        <w:rPr>
          <w:rFonts w:ascii="Arial" w:hAnsi="Arial" w:cs="Arial"/>
          <w:sz w:val="22"/>
          <w:szCs w:val="22"/>
        </w:rPr>
      </w:pPr>
    </w:p>
    <w:p w:rsidR="008B7436" w:rsidRPr="000E3FF3" w:rsidRDefault="008B7436" w:rsidP="008B7436">
      <w:pPr>
        <w:jc w:val="both"/>
        <w:rPr>
          <w:rFonts w:ascii="Arial" w:hAnsi="Arial" w:cs="Arial"/>
          <w:b/>
          <w:sz w:val="22"/>
          <w:szCs w:val="22"/>
          <w:u w:val="single"/>
        </w:rPr>
      </w:pPr>
      <w:r w:rsidRPr="000E3FF3">
        <w:rPr>
          <w:rFonts w:ascii="Arial" w:hAnsi="Arial" w:cs="Arial"/>
          <w:b/>
          <w:sz w:val="22"/>
          <w:szCs w:val="22"/>
          <w:u w:val="single"/>
        </w:rPr>
        <w:t>Security</w:t>
      </w:r>
    </w:p>
    <w:p w:rsidR="008B7436" w:rsidRPr="000E3FF3" w:rsidRDefault="008B7436" w:rsidP="008B7436">
      <w:pPr>
        <w:spacing w:after="240"/>
        <w:jc w:val="both"/>
        <w:rPr>
          <w:rFonts w:ascii="Arial" w:hAnsi="Arial" w:cs="Arial"/>
          <w:color w:val="000000"/>
          <w:sz w:val="22"/>
          <w:szCs w:val="22"/>
        </w:rPr>
      </w:pPr>
      <w:r w:rsidRPr="000E3FF3">
        <w:rPr>
          <w:rFonts w:ascii="Arial" w:hAnsi="Arial" w:cs="Arial"/>
          <w:color w:val="000000"/>
          <w:sz w:val="22"/>
          <w:szCs w:val="22"/>
        </w:rPr>
        <w:t>Our website is scanned on a regular basis for security holes and known vulnerabilities in order to make your visit to our site as safe as possible.</w:t>
      </w:r>
    </w:p>
    <w:p w:rsidR="008B7436" w:rsidRPr="000E3FF3" w:rsidRDefault="008B7436" w:rsidP="008B7436">
      <w:pPr>
        <w:jc w:val="both"/>
        <w:rPr>
          <w:rFonts w:ascii="Arial" w:hAnsi="Arial" w:cs="Arial"/>
          <w:color w:val="000000"/>
          <w:sz w:val="22"/>
          <w:szCs w:val="22"/>
        </w:rPr>
      </w:pPr>
      <w:r w:rsidRPr="000E3FF3">
        <w:rPr>
          <w:rFonts w:ascii="Arial" w:hAnsi="Arial" w:cs="Arial"/>
          <w:color w:val="000000"/>
          <w:sz w:val="22"/>
          <w:szCs w:val="22"/>
        </w:rPr>
        <w:t>Your personal information is contained behind secured networks and is only accessible by a limited number of persons who have special access rights to such systems, and are required to keep the information confidential. In addition, all sensitive/credit information you supply is encrypted via Secure Socket Layer (SSL) technology.</w:t>
      </w:r>
    </w:p>
    <w:p w:rsidR="008B7436" w:rsidRPr="000E3FF3" w:rsidRDefault="008B7436" w:rsidP="008B7436">
      <w:pPr>
        <w:jc w:val="both"/>
        <w:rPr>
          <w:rFonts w:ascii="Arial" w:hAnsi="Arial" w:cs="Arial"/>
          <w:color w:val="000000"/>
          <w:sz w:val="22"/>
          <w:szCs w:val="22"/>
        </w:rPr>
      </w:pPr>
    </w:p>
    <w:p w:rsidR="008B7436" w:rsidRPr="000E3FF3" w:rsidRDefault="008B7436" w:rsidP="008B7436">
      <w:pPr>
        <w:jc w:val="both"/>
        <w:rPr>
          <w:rFonts w:ascii="Arial" w:hAnsi="Arial" w:cs="Arial"/>
          <w:color w:val="000000"/>
          <w:sz w:val="22"/>
          <w:szCs w:val="22"/>
        </w:rPr>
      </w:pPr>
      <w:r w:rsidRPr="000E3FF3">
        <w:rPr>
          <w:rFonts w:ascii="Arial" w:hAnsi="Arial" w:cs="Arial"/>
          <w:color w:val="000000"/>
          <w:sz w:val="22"/>
          <w:szCs w:val="22"/>
        </w:rPr>
        <w:t>We implement a variety of security measures when a user places an order enters, submits, or accesses their information to maintain the safety of your personal information.</w:t>
      </w:r>
    </w:p>
    <w:p w:rsidR="008B7436" w:rsidRPr="000E3FF3" w:rsidRDefault="008B7436" w:rsidP="008B7436">
      <w:pPr>
        <w:jc w:val="both"/>
        <w:rPr>
          <w:rFonts w:ascii="Arial" w:hAnsi="Arial" w:cs="Arial"/>
          <w:color w:val="000000"/>
          <w:sz w:val="22"/>
          <w:szCs w:val="22"/>
        </w:rPr>
      </w:pPr>
    </w:p>
    <w:p w:rsidR="008B7436" w:rsidRPr="000E3FF3" w:rsidRDefault="008B7436" w:rsidP="008B7436">
      <w:pPr>
        <w:jc w:val="both"/>
        <w:rPr>
          <w:rFonts w:ascii="Arial" w:hAnsi="Arial" w:cs="Arial"/>
          <w:color w:val="000000"/>
          <w:sz w:val="22"/>
          <w:szCs w:val="22"/>
        </w:rPr>
      </w:pPr>
      <w:r w:rsidRPr="000E3FF3">
        <w:rPr>
          <w:rFonts w:ascii="Arial" w:hAnsi="Arial" w:cs="Arial"/>
          <w:color w:val="000000"/>
          <w:sz w:val="22"/>
          <w:szCs w:val="22"/>
        </w:rPr>
        <w:t>All transactions are processed through a gateway provider and are not stored or processed on our servers.</w:t>
      </w:r>
    </w:p>
    <w:p w:rsidR="008B7436" w:rsidRPr="000E3FF3" w:rsidRDefault="008B7436" w:rsidP="008B7436">
      <w:pPr>
        <w:jc w:val="both"/>
        <w:rPr>
          <w:rFonts w:ascii="Arial" w:hAnsi="Arial" w:cs="Arial"/>
          <w:color w:val="000000"/>
          <w:sz w:val="22"/>
          <w:szCs w:val="22"/>
        </w:rPr>
      </w:pPr>
    </w:p>
    <w:p w:rsidR="008B7436" w:rsidRPr="000E3FF3" w:rsidRDefault="008B7436" w:rsidP="008B7436">
      <w:pPr>
        <w:jc w:val="both"/>
        <w:rPr>
          <w:rFonts w:ascii="Arial" w:hAnsi="Arial" w:cs="Arial"/>
          <w:sz w:val="22"/>
          <w:szCs w:val="22"/>
        </w:rPr>
      </w:pPr>
      <w:r w:rsidRPr="000E3FF3">
        <w:rPr>
          <w:rFonts w:ascii="Arial" w:hAnsi="Arial" w:cs="Arial"/>
          <w:sz w:val="22"/>
          <w:szCs w:val="22"/>
        </w:rPr>
        <w:t>We will always hold your information securely and follow stringent procedures to ensure we work with all personal data in accordance with the Data Protection Act 1998.</w:t>
      </w:r>
    </w:p>
    <w:p w:rsidR="008B7436" w:rsidRPr="000E3FF3" w:rsidRDefault="008B7436" w:rsidP="008B7436">
      <w:pPr>
        <w:jc w:val="both"/>
        <w:rPr>
          <w:rFonts w:ascii="Arial" w:hAnsi="Arial" w:cs="Arial"/>
          <w:sz w:val="22"/>
          <w:szCs w:val="22"/>
        </w:rPr>
      </w:pPr>
      <w:r w:rsidRPr="000E3FF3">
        <w:rPr>
          <w:rFonts w:ascii="Arial" w:hAnsi="Arial" w:cs="Arial"/>
          <w:sz w:val="22"/>
          <w:szCs w:val="22"/>
        </w:rPr>
        <w:t>To prevent unauthorised disclosure or access to your information we have implemented strong physical and electronic security safeguards.</w:t>
      </w:r>
    </w:p>
    <w:p w:rsidR="008B7436" w:rsidRPr="000E3FF3" w:rsidRDefault="008B7436" w:rsidP="008B7436">
      <w:pPr>
        <w:jc w:val="both"/>
        <w:rPr>
          <w:rFonts w:ascii="Arial" w:hAnsi="Arial" w:cs="Arial"/>
          <w:b/>
          <w:sz w:val="22"/>
          <w:szCs w:val="22"/>
        </w:rPr>
      </w:pPr>
    </w:p>
    <w:p w:rsidR="008B7436" w:rsidRPr="000E3FF3" w:rsidRDefault="008B7436" w:rsidP="008B7436">
      <w:pPr>
        <w:jc w:val="both"/>
        <w:rPr>
          <w:rFonts w:ascii="Arial" w:hAnsi="Arial" w:cs="Arial"/>
          <w:b/>
          <w:sz w:val="22"/>
          <w:szCs w:val="22"/>
          <w:u w:val="single"/>
        </w:rPr>
      </w:pPr>
      <w:r w:rsidRPr="000E3FF3">
        <w:rPr>
          <w:rFonts w:ascii="Arial" w:hAnsi="Arial" w:cs="Arial"/>
          <w:b/>
          <w:sz w:val="22"/>
          <w:szCs w:val="22"/>
          <w:u w:val="single"/>
        </w:rPr>
        <w:t>External links</w:t>
      </w:r>
    </w:p>
    <w:p w:rsidR="00CE18AD" w:rsidRPr="000E3FF3" w:rsidRDefault="00CE18AD" w:rsidP="008B7436">
      <w:pPr>
        <w:jc w:val="both"/>
        <w:rPr>
          <w:rFonts w:ascii="Arial" w:hAnsi="Arial" w:cs="Arial"/>
          <w:sz w:val="22"/>
          <w:szCs w:val="22"/>
        </w:rPr>
      </w:pPr>
    </w:p>
    <w:p w:rsidR="008B7436" w:rsidRPr="000E3FF3" w:rsidRDefault="008B7436" w:rsidP="008B7436">
      <w:pPr>
        <w:jc w:val="both"/>
        <w:rPr>
          <w:rFonts w:ascii="Arial" w:hAnsi="Arial" w:cs="Arial"/>
          <w:sz w:val="22"/>
          <w:szCs w:val="22"/>
        </w:rPr>
      </w:pPr>
      <w:r w:rsidRPr="000E3FF3">
        <w:rPr>
          <w:rFonts w:ascii="Arial" w:hAnsi="Arial" w:cs="Arial"/>
          <w:sz w:val="22"/>
          <w:szCs w:val="22"/>
        </w:rPr>
        <w:t xml:space="preserve">Our website may contain links to other websites. Please note that we have no control of websites outside the </w:t>
      </w:r>
      <w:proofErr w:type="spellStart"/>
      <w:r w:rsidRPr="000E3FF3">
        <w:rPr>
          <w:rFonts w:ascii="Arial" w:hAnsi="Arial" w:cs="Arial"/>
          <w:sz w:val="22"/>
          <w:szCs w:val="22"/>
        </w:rPr>
        <w:t>Childville</w:t>
      </w:r>
      <w:proofErr w:type="spellEnd"/>
      <w:r w:rsidRPr="000E3FF3">
        <w:rPr>
          <w:rFonts w:ascii="Arial" w:hAnsi="Arial" w:cs="Arial"/>
          <w:sz w:val="22"/>
          <w:szCs w:val="22"/>
        </w:rPr>
        <w:t xml:space="preserve"> After School Services Ltd domain. If you provide information to a website to which we link, we are not responsible for its protection and privacy.</w:t>
      </w:r>
    </w:p>
    <w:p w:rsidR="008B7436" w:rsidRPr="000E3FF3" w:rsidRDefault="008B7436" w:rsidP="008B7436">
      <w:pPr>
        <w:jc w:val="both"/>
        <w:rPr>
          <w:rFonts w:ascii="Arial" w:hAnsi="Arial" w:cs="Arial"/>
          <w:sz w:val="22"/>
          <w:szCs w:val="22"/>
        </w:rPr>
      </w:pPr>
      <w:r w:rsidRPr="000E3FF3">
        <w:rPr>
          <w:rFonts w:ascii="Arial" w:hAnsi="Arial" w:cs="Arial"/>
          <w:sz w:val="22"/>
          <w:szCs w:val="22"/>
        </w:rPr>
        <w:t>Always be wary when submitting data to websites. Read the site’s privacy policies fully.</w:t>
      </w:r>
    </w:p>
    <w:p w:rsidR="008B7436" w:rsidRPr="000E3FF3" w:rsidRDefault="008B7436" w:rsidP="008B7436">
      <w:pPr>
        <w:jc w:val="both"/>
        <w:rPr>
          <w:rFonts w:ascii="Arial" w:hAnsi="Arial" w:cs="Arial"/>
          <w:sz w:val="22"/>
          <w:szCs w:val="22"/>
        </w:rPr>
      </w:pPr>
    </w:p>
    <w:p w:rsidR="008B7436" w:rsidRPr="000E3FF3" w:rsidRDefault="008B7436" w:rsidP="00CE18AD">
      <w:pPr>
        <w:pStyle w:val="NoSpacing"/>
        <w:rPr>
          <w:rFonts w:ascii="Arial" w:hAnsi="Arial" w:cs="Arial"/>
          <w:sz w:val="22"/>
          <w:szCs w:val="22"/>
        </w:rPr>
      </w:pPr>
      <w:r w:rsidRPr="000E3FF3">
        <w:rPr>
          <w:rFonts w:ascii="Arial" w:hAnsi="Arial" w:cs="Arial"/>
          <w:sz w:val="22"/>
          <w:szCs w:val="22"/>
        </w:rPr>
        <w:t>If you would like to discuss anything in this privacy notice, please contact Nicky Coker or your centre manager/deputy.</w:t>
      </w:r>
    </w:p>
    <w:p w:rsidR="008B7436" w:rsidRPr="000E3FF3" w:rsidRDefault="008B7436" w:rsidP="00CE18AD">
      <w:pPr>
        <w:pStyle w:val="NoSpacing"/>
        <w:rPr>
          <w:rFonts w:ascii="Arial" w:hAnsi="Arial" w:cs="Arial"/>
          <w:sz w:val="22"/>
          <w:szCs w:val="22"/>
        </w:rPr>
      </w:pPr>
    </w:p>
    <w:p w:rsidR="008B7436" w:rsidRPr="000E3FF3" w:rsidRDefault="008B7436" w:rsidP="00CE18AD">
      <w:pPr>
        <w:pStyle w:val="NoSpacing"/>
        <w:rPr>
          <w:rFonts w:ascii="Arial" w:hAnsi="Arial" w:cs="Arial"/>
          <w:color w:val="0000FF"/>
          <w:sz w:val="22"/>
          <w:szCs w:val="22"/>
          <w:u w:val="single"/>
        </w:rPr>
      </w:pPr>
      <w:r w:rsidRPr="000E3FF3">
        <w:rPr>
          <w:rFonts w:ascii="Arial" w:hAnsi="Arial" w:cs="Arial"/>
          <w:sz w:val="22"/>
          <w:szCs w:val="22"/>
        </w:rPr>
        <w:t xml:space="preserve">If you have a concern about the way we are collecting or using your personal data, you </w:t>
      </w:r>
      <w:r w:rsidR="00CE18AD" w:rsidRPr="000E3FF3">
        <w:rPr>
          <w:rFonts w:ascii="Arial" w:hAnsi="Arial" w:cs="Arial"/>
          <w:sz w:val="22"/>
          <w:szCs w:val="22"/>
        </w:rPr>
        <w:t xml:space="preserve">should raise your concern </w:t>
      </w:r>
      <w:r w:rsidRPr="000E3FF3">
        <w:rPr>
          <w:rFonts w:ascii="Arial" w:hAnsi="Arial" w:cs="Arial"/>
          <w:sz w:val="22"/>
          <w:szCs w:val="22"/>
        </w:rPr>
        <w:t>with us in the first instance or directly to the Information Commissioner’s Office at</w:t>
      </w:r>
      <w:r w:rsidR="00CE18AD" w:rsidRPr="000E3FF3">
        <w:rPr>
          <w:rFonts w:ascii="Arial" w:hAnsi="Arial" w:cs="Arial"/>
          <w:sz w:val="22"/>
          <w:szCs w:val="22"/>
        </w:rPr>
        <w:t xml:space="preserve"> </w:t>
      </w:r>
      <w:hyperlink r:id="rId29" w:history="1">
        <w:r w:rsidRPr="000E3FF3">
          <w:rPr>
            <w:rFonts w:ascii="Arial" w:hAnsi="Arial" w:cs="Arial"/>
            <w:color w:val="0000FF"/>
            <w:sz w:val="22"/>
            <w:szCs w:val="22"/>
            <w:u w:val="single"/>
          </w:rPr>
          <w:t>https://ico.org.uk/concerns/</w:t>
        </w:r>
      </w:hyperlink>
    </w:p>
    <w:p w:rsidR="008B7436" w:rsidRPr="000E3FF3" w:rsidRDefault="008B7436" w:rsidP="008B7436">
      <w:pPr>
        <w:rPr>
          <w:rFonts w:ascii="Arial" w:hAnsi="Arial" w:cs="Arial"/>
          <w:sz w:val="22"/>
          <w:szCs w:val="22"/>
        </w:rPr>
      </w:pPr>
    </w:p>
    <w:p w:rsidR="008B7436" w:rsidRPr="000E3FF3" w:rsidRDefault="008B7436" w:rsidP="008B7436">
      <w:pPr>
        <w:pStyle w:val="NoSpacing"/>
        <w:jc w:val="both"/>
        <w:rPr>
          <w:rFonts w:ascii="Arial" w:hAnsi="Arial" w:cs="Arial"/>
          <w:sz w:val="22"/>
          <w:szCs w:val="22"/>
        </w:rPr>
      </w:pPr>
    </w:p>
    <w:p w:rsidR="00CE18AD" w:rsidRPr="000E3FF3" w:rsidRDefault="00CE18AD" w:rsidP="008B7436">
      <w:pPr>
        <w:pStyle w:val="NoSpacing"/>
        <w:jc w:val="both"/>
        <w:rPr>
          <w:rFonts w:ascii="Arial" w:hAnsi="Arial" w:cs="Arial"/>
          <w:sz w:val="22"/>
          <w:szCs w:val="22"/>
        </w:rPr>
      </w:pPr>
    </w:p>
    <w:p w:rsidR="00CE18AD" w:rsidRPr="000E3FF3" w:rsidRDefault="00CE18AD" w:rsidP="008B7436">
      <w:pPr>
        <w:pStyle w:val="NoSpacing"/>
        <w:jc w:val="both"/>
        <w:rPr>
          <w:rFonts w:ascii="Arial" w:hAnsi="Arial" w:cs="Arial"/>
          <w:sz w:val="22"/>
          <w:szCs w:val="22"/>
        </w:rPr>
      </w:pPr>
    </w:p>
    <w:p w:rsidR="00CE18AD" w:rsidRPr="000E3FF3" w:rsidRDefault="00CE18AD" w:rsidP="008B7436">
      <w:pPr>
        <w:pStyle w:val="NoSpacing"/>
        <w:jc w:val="both"/>
        <w:rPr>
          <w:rFonts w:ascii="Arial" w:hAnsi="Arial" w:cs="Arial"/>
          <w:sz w:val="22"/>
          <w:szCs w:val="22"/>
        </w:rPr>
      </w:pPr>
    </w:p>
    <w:tbl>
      <w:tblPr>
        <w:tblW w:w="4994" w:type="pct"/>
        <w:tblLook w:val="01E0"/>
      </w:tblPr>
      <w:tblGrid>
        <w:gridCol w:w="4779"/>
        <w:gridCol w:w="3774"/>
        <w:gridCol w:w="2425"/>
      </w:tblGrid>
      <w:tr w:rsidR="008B7436" w:rsidRPr="000E3FF3" w:rsidTr="00B2796B">
        <w:trPr>
          <w:trHeight w:val="535"/>
        </w:trPr>
        <w:tc>
          <w:tcPr>
            <w:tcW w:w="4645" w:type="dxa"/>
            <w:hideMark/>
          </w:tcPr>
          <w:p w:rsidR="008B7436" w:rsidRPr="000E3FF3" w:rsidRDefault="008B7436" w:rsidP="00B2796B">
            <w:pPr>
              <w:spacing w:line="360" w:lineRule="auto"/>
              <w:rPr>
                <w:rFonts w:ascii="Arial" w:hAnsi="Arial" w:cs="Arial"/>
                <w:sz w:val="22"/>
                <w:szCs w:val="22"/>
              </w:rPr>
            </w:pPr>
            <w:r w:rsidRPr="000E3FF3">
              <w:rPr>
                <w:rFonts w:ascii="Arial" w:hAnsi="Arial" w:cs="Arial"/>
                <w:sz w:val="22"/>
                <w:szCs w:val="22"/>
              </w:rPr>
              <w:lastRenderedPageBreak/>
              <w:t>This policy was adopted by</w:t>
            </w:r>
          </w:p>
        </w:tc>
        <w:tc>
          <w:tcPr>
            <w:tcW w:w="3668" w:type="dxa"/>
            <w:tcBorders>
              <w:top w:val="nil"/>
              <w:left w:val="nil"/>
              <w:bottom w:val="single" w:sz="4" w:space="0" w:color="7030A0"/>
              <w:right w:val="nil"/>
            </w:tcBorders>
          </w:tcPr>
          <w:p w:rsidR="008B7436" w:rsidRPr="000E3FF3" w:rsidRDefault="008B7436" w:rsidP="00B2796B">
            <w:pPr>
              <w:spacing w:line="360" w:lineRule="auto"/>
              <w:rPr>
                <w:rFonts w:ascii="Arial" w:hAnsi="Arial" w:cs="Arial"/>
                <w:sz w:val="22"/>
                <w:szCs w:val="22"/>
              </w:rPr>
            </w:pPr>
          </w:p>
        </w:tc>
        <w:tc>
          <w:tcPr>
            <w:tcW w:w="2356" w:type="dxa"/>
            <w:hideMark/>
          </w:tcPr>
          <w:p w:rsidR="008B7436" w:rsidRPr="000E3FF3" w:rsidRDefault="008B7436" w:rsidP="00B2796B">
            <w:pPr>
              <w:spacing w:line="360" w:lineRule="auto"/>
              <w:rPr>
                <w:rFonts w:ascii="Arial" w:hAnsi="Arial" w:cs="Arial"/>
                <w:i/>
                <w:sz w:val="22"/>
                <w:szCs w:val="22"/>
              </w:rPr>
            </w:pPr>
            <w:r w:rsidRPr="000E3FF3">
              <w:rPr>
                <w:rFonts w:ascii="Arial" w:hAnsi="Arial" w:cs="Arial"/>
                <w:i/>
                <w:sz w:val="22"/>
                <w:szCs w:val="22"/>
              </w:rPr>
              <w:t>(name of provider)</w:t>
            </w:r>
          </w:p>
        </w:tc>
      </w:tr>
      <w:tr w:rsidR="008B7436" w:rsidRPr="000E3FF3" w:rsidTr="00B2796B">
        <w:trPr>
          <w:trHeight w:val="535"/>
        </w:trPr>
        <w:tc>
          <w:tcPr>
            <w:tcW w:w="4645" w:type="dxa"/>
            <w:hideMark/>
          </w:tcPr>
          <w:p w:rsidR="008B7436" w:rsidRPr="000E3FF3" w:rsidRDefault="008B7436" w:rsidP="00B2796B">
            <w:pPr>
              <w:spacing w:line="360" w:lineRule="auto"/>
              <w:rPr>
                <w:rFonts w:ascii="Arial" w:hAnsi="Arial" w:cs="Arial"/>
                <w:sz w:val="22"/>
                <w:szCs w:val="22"/>
              </w:rPr>
            </w:pPr>
            <w:r w:rsidRPr="000E3FF3">
              <w:rPr>
                <w:rFonts w:ascii="Arial" w:hAnsi="Arial" w:cs="Arial"/>
                <w:sz w:val="22"/>
                <w:szCs w:val="22"/>
              </w:rPr>
              <w:t>On</w:t>
            </w:r>
          </w:p>
        </w:tc>
        <w:tc>
          <w:tcPr>
            <w:tcW w:w="3668" w:type="dxa"/>
            <w:tcBorders>
              <w:top w:val="single" w:sz="4" w:space="0" w:color="7030A0"/>
              <w:left w:val="nil"/>
              <w:bottom w:val="single" w:sz="4" w:space="0" w:color="7030A0"/>
              <w:right w:val="nil"/>
            </w:tcBorders>
          </w:tcPr>
          <w:p w:rsidR="008B7436" w:rsidRPr="000E3FF3" w:rsidRDefault="008B7436" w:rsidP="00B2796B">
            <w:pPr>
              <w:spacing w:line="360" w:lineRule="auto"/>
              <w:rPr>
                <w:rFonts w:ascii="Arial" w:hAnsi="Arial" w:cs="Arial"/>
                <w:sz w:val="22"/>
                <w:szCs w:val="22"/>
              </w:rPr>
            </w:pPr>
          </w:p>
        </w:tc>
        <w:tc>
          <w:tcPr>
            <w:tcW w:w="2356" w:type="dxa"/>
            <w:hideMark/>
          </w:tcPr>
          <w:p w:rsidR="008B7436" w:rsidRPr="000E3FF3" w:rsidRDefault="008B7436" w:rsidP="00B2796B">
            <w:pPr>
              <w:spacing w:line="360" w:lineRule="auto"/>
              <w:rPr>
                <w:rFonts w:ascii="Arial" w:hAnsi="Arial" w:cs="Arial"/>
                <w:i/>
                <w:sz w:val="22"/>
                <w:szCs w:val="22"/>
              </w:rPr>
            </w:pPr>
            <w:r w:rsidRPr="000E3FF3">
              <w:rPr>
                <w:rFonts w:ascii="Arial" w:hAnsi="Arial" w:cs="Arial"/>
                <w:i/>
                <w:sz w:val="22"/>
                <w:szCs w:val="22"/>
              </w:rPr>
              <w:t>(date)</w:t>
            </w:r>
          </w:p>
        </w:tc>
      </w:tr>
      <w:tr w:rsidR="008B7436" w:rsidRPr="000E3FF3" w:rsidTr="00B2796B">
        <w:trPr>
          <w:trHeight w:val="522"/>
        </w:trPr>
        <w:tc>
          <w:tcPr>
            <w:tcW w:w="4645" w:type="dxa"/>
            <w:hideMark/>
          </w:tcPr>
          <w:p w:rsidR="008B7436" w:rsidRPr="000E3FF3" w:rsidRDefault="008B7436" w:rsidP="00B2796B">
            <w:pPr>
              <w:spacing w:line="360" w:lineRule="auto"/>
              <w:rPr>
                <w:rFonts w:ascii="Arial" w:hAnsi="Arial" w:cs="Arial"/>
                <w:sz w:val="22"/>
                <w:szCs w:val="22"/>
              </w:rPr>
            </w:pPr>
            <w:r w:rsidRPr="000E3FF3">
              <w:rPr>
                <w:rFonts w:ascii="Arial" w:hAnsi="Arial" w:cs="Arial"/>
                <w:sz w:val="22"/>
                <w:szCs w:val="22"/>
              </w:rPr>
              <w:t>Date to be reviewed</w:t>
            </w:r>
          </w:p>
        </w:tc>
        <w:tc>
          <w:tcPr>
            <w:tcW w:w="3668" w:type="dxa"/>
            <w:tcBorders>
              <w:top w:val="single" w:sz="4" w:space="0" w:color="7030A0"/>
              <w:left w:val="nil"/>
              <w:bottom w:val="single" w:sz="4" w:space="0" w:color="7030A0"/>
              <w:right w:val="nil"/>
            </w:tcBorders>
          </w:tcPr>
          <w:p w:rsidR="008B7436" w:rsidRPr="000E3FF3" w:rsidRDefault="008B7436" w:rsidP="00B2796B">
            <w:pPr>
              <w:spacing w:line="360" w:lineRule="auto"/>
              <w:rPr>
                <w:rFonts w:ascii="Arial" w:hAnsi="Arial" w:cs="Arial"/>
                <w:sz w:val="22"/>
                <w:szCs w:val="22"/>
              </w:rPr>
            </w:pPr>
          </w:p>
        </w:tc>
        <w:tc>
          <w:tcPr>
            <w:tcW w:w="2356" w:type="dxa"/>
            <w:hideMark/>
          </w:tcPr>
          <w:p w:rsidR="008B7436" w:rsidRPr="000E3FF3" w:rsidRDefault="008B7436" w:rsidP="00B2796B">
            <w:pPr>
              <w:spacing w:line="360" w:lineRule="auto"/>
              <w:rPr>
                <w:rFonts w:ascii="Arial" w:hAnsi="Arial" w:cs="Arial"/>
                <w:i/>
                <w:sz w:val="22"/>
                <w:szCs w:val="22"/>
              </w:rPr>
            </w:pPr>
            <w:r w:rsidRPr="000E3FF3">
              <w:rPr>
                <w:rFonts w:ascii="Arial" w:hAnsi="Arial" w:cs="Arial"/>
                <w:i/>
                <w:sz w:val="22"/>
                <w:szCs w:val="22"/>
              </w:rPr>
              <w:t>(date)</w:t>
            </w:r>
          </w:p>
        </w:tc>
      </w:tr>
      <w:tr w:rsidR="008B7436" w:rsidRPr="000E3FF3" w:rsidTr="00B2796B">
        <w:trPr>
          <w:trHeight w:val="522"/>
        </w:trPr>
        <w:tc>
          <w:tcPr>
            <w:tcW w:w="4645" w:type="dxa"/>
            <w:hideMark/>
          </w:tcPr>
          <w:p w:rsidR="008B7436" w:rsidRPr="000E3FF3" w:rsidRDefault="008B7436" w:rsidP="00B2796B">
            <w:pPr>
              <w:spacing w:line="360" w:lineRule="auto"/>
              <w:rPr>
                <w:rFonts w:ascii="Arial" w:hAnsi="Arial" w:cs="Arial"/>
                <w:sz w:val="22"/>
                <w:szCs w:val="22"/>
              </w:rPr>
            </w:pPr>
            <w:r w:rsidRPr="000E3FF3">
              <w:rPr>
                <w:rFonts w:ascii="Arial" w:hAnsi="Arial" w:cs="Arial"/>
                <w:sz w:val="22"/>
                <w:szCs w:val="22"/>
              </w:rPr>
              <w:t>Signed on behalf of the provider</w:t>
            </w:r>
          </w:p>
        </w:tc>
        <w:tc>
          <w:tcPr>
            <w:tcW w:w="6024" w:type="dxa"/>
            <w:gridSpan w:val="2"/>
            <w:tcBorders>
              <w:top w:val="nil"/>
              <w:left w:val="nil"/>
              <w:bottom w:val="single" w:sz="4" w:space="0" w:color="7030A0"/>
              <w:right w:val="nil"/>
            </w:tcBorders>
          </w:tcPr>
          <w:p w:rsidR="008B7436" w:rsidRPr="000E3FF3" w:rsidRDefault="008B7436" w:rsidP="00B2796B">
            <w:pPr>
              <w:spacing w:line="360" w:lineRule="auto"/>
              <w:rPr>
                <w:rFonts w:ascii="Arial" w:hAnsi="Arial" w:cs="Arial"/>
                <w:sz w:val="22"/>
                <w:szCs w:val="22"/>
              </w:rPr>
            </w:pPr>
          </w:p>
        </w:tc>
      </w:tr>
      <w:tr w:rsidR="008B7436" w:rsidRPr="000E3FF3" w:rsidTr="00B2796B">
        <w:trPr>
          <w:trHeight w:val="535"/>
        </w:trPr>
        <w:tc>
          <w:tcPr>
            <w:tcW w:w="4645" w:type="dxa"/>
            <w:hideMark/>
          </w:tcPr>
          <w:p w:rsidR="008B7436" w:rsidRPr="000E3FF3" w:rsidRDefault="008B7436" w:rsidP="00B2796B">
            <w:pPr>
              <w:spacing w:line="360" w:lineRule="auto"/>
              <w:rPr>
                <w:rFonts w:ascii="Arial" w:hAnsi="Arial" w:cs="Arial"/>
                <w:sz w:val="22"/>
                <w:szCs w:val="22"/>
              </w:rPr>
            </w:pPr>
            <w:r w:rsidRPr="000E3FF3">
              <w:rPr>
                <w:rFonts w:ascii="Arial" w:hAnsi="Arial" w:cs="Arial"/>
                <w:sz w:val="22"/>
                <w:szCs w:val="22"/>
              </w:rPr>
              <w:t>Name of signatory</w:t>
            </w:r>
          </w:p>
        </w:tc>
        <w:tc>
          <w:tcPr>
            <w:tcW w:w="6024" w:type="dxa"/>
            <w:gridSpan w:val="2"/>
            <w:tcBorders>
              <w:top w:val="single" w:sz="4" w:space="0" w:color="7030A0"/>
              <w:left w:val="nil"/>
              <w:bottom w:val="single" w:sz="4" w:space="0" w:color="7030A0"/>
              <w:right w:val="nil"/>
            </w:tcBorders>
          </w:tcPr>
          <w:p w:rsidR="008B7436" w:rsidRPr="000E3FF3" w:rsidRDefault="008B7436" w:rsidP="00B2796B">
            <w:pPr>
              <w:spacing w:line="360" w:lineRule="auto"/>
              <w:rPr>
                <w:rFonts w:ascii="Arial" w:hAnsi="Arial" w:cs="Arial"/>
                <w:sz w:val="22"/>
                <w:szCs w:val="22"/>
              </w:rPr>
            </w:pPr>
          </w:p>
        </w:tc>
      </w:tr>
      <w:tr w:rsidR="008B7436" w:rsidRPr="000E3FF3" w:rsidTr="00B2796B">
        <w:trPr>
          <w:trHeight w:val="910"/>
        </w:trPr>
        <w:tc>
          <w:tcPr>
            <w:tcW w:w="4644" w:type="dxa"/>
            <w:hideMark/>
          </w:tcPr>
          <w:p w:rsidR="008B7436" w:rsidRPr="000E3FF3" w:rsidRDefault="008B7436" w:rsidP="00B2796B">
            <w:pPr>
              <w:spacing w:line="360" w:lineRule="auto"/>
              <w:rPr>
                <w:rFonts w:ascii="Arial" w:hAnsi="Arial" w:cs="Arial"/>
                <w:sz w:val="22"/>
                <w:szCs w:val="22"/>
              </w:rPr>
            </w:pPr>
            <w:r w:rsidRPr="000E3FF3">
              <w:rPr>
                <w:rFonts w:ascii="Arial" w:hAnsi="Arial" w:cs="Arial"/>
                <w:sz w:val="22"/>
                <w:szCs w:val="22"/>
              </w:rPr>
              <w:t>Role of signatory (e.g. chair, director or owner)</w:t>
            </w:r>
          </w:p>
        </w:tc>
        <w:tc>
          <w:tcPr>
            <w:tcW w:w="6025" w:type="dxa"/>
            <w:gridSpan w:val="2"/>
            <w:tcBorders>
              <w:top w:val="single" w:sz="4" w:space="0" w:color="7030A0"/>
              <w:left w:val="nil"/>
              <w:bottom w:val="single" w:sz="4" w:space="0" w:color="7030A0"/>
              <w:right w:val="nil"/>
            </w:tcBorders>
          </w:tcPr>
          <w:p w:rsidR="008B7436" w:rsidRPr="000E3FF3" w:rsidRDefault="008B7436" w:rsidP="00B2796B">
            <w:pPr>
              <w:spacing w:line="360" w:lineRule="auto"/>
              <w:rPr>
                <w:rFonts w:ascii="Arial" w:hAnsi="Arial" w:cs="Arial"/>
                <w:sz w:val="22"/>
                <w:szCs w:val="22"/>
              </w:rPr>
            </w:pPr>
          </w:p>
        </w:tc>
      </w:tr>
    </w:tbl>
    <w:p w:rsidR="008B7436" w:rsidRPr="000E3FF3" w:rsidRDefault="008B7436" w:rsidP="008B7436">
      <w:pPr>
        <w:spacing w:line="360" w:lineRule="auto"/>
        <w:rPr>
          <w:rFonts w:ascii="Arial" w:hAnsi="Arial" w:cs="Arial"/>
          <w:sz w:val="22"/>
          <w:szCs w:val="22"/>
        </w:rPr>
      </w:pPr>
    </w:p>
    <w:p w:rsidR="008B7436" w:rsidRPr="000E3FF3" w:rsidRDefault="008B7436" w:rsidP="008B7436">
      <w:pPr>
        <w:pStyle w:val="NoSpacing"/>
        <w:jc w:val="both"/>
        <w:rPr>
          <w:rFonts w:ascii="Arial" w:hAnsi="Arial" w:cs="Arial"/>
          <w:sz w:val="22"/>
          <w:szCs w:val="22"/>
        </w:rPr>
      </w:pPr>
    </w:p>
    <w:p w:rsidR="008B7436" w:rsidRPr="000E3FF3" w:rsidRDefault="008B7436" w:rsidP="008B7436">
      <w:pPr>
        <w:rPr>
          <w:rFonts w:ascii="Arial" w:hAnsi="Arial" w:cs="Arial"/>
          <w:sz w:val="22"/>
          <w:szCs w:val="22"/>
        </w:rPr>
      </w:pPr>
    </w:p>
    <w:p w:rsidR="008B7436" w:rsidRPr="000E3FF3" w:rsidRDefault="008B7436" w:rsidP="008B7436">
      <w:pPr>
        <w:pStyle w:val="ListParagraph"/>
        <w:spacing w:line="360" w:lineRule="auto"/>
        <w:ind w:left="0"/>
        <w:jc w:val="both"/>
        <w:rPr>
          <w:rFonts w:ascii="Arial" w:hAnsi="Arial" w:cs="Arial"/>
          <w:b/>
          <w:sz w:val="22"/>
          <w:szCs w:val="22"/>
        </w:rPr>
      </w:pPr>
    </w:p>
    <w:p w:rsidR="008B7436" w:rsidRPr="000E3FF3" w:rsidRDefault="008B7436" w:rsidP="008B7436">
      <w:pPr>
        <w:pStyle w:val="ListParagraph"/>
        <w:spacing w:line="360" w:lineRule="auto"/>
        <w:ind w:left="0"/>
        <w:jc w:val="both"/>
        <w:rPr>
          <w:rFonts w:ascii="Arial" w:hAnsi="Arial" w:cs="Arial"/>
          <w:b/>
          <w:sz w:val="22"/>
          <w:szCs w:val="22"/>
        </w:rPr>
      </w:pPr>
    </w:p>
    <w:p w:rsidR="008B7436" w:rsidRPr="000E3FF3" w:rsidRDefault="008B7436" w:rsidP="008B7436">
      <w:pPr>
        <w:pStyle w:val="ListParagraph"/>
        <w:spacing w:line="360" w:lineRule="auto"/>
        <w:ind w:left="0"/>
        <w:jc w:val="both"/>
        <w:rPr>
          <w:rFonts w:ascii="Arial" w:hAnsi="Arial" w:cs="Arial"/>
          <w:b/>
          <w:sz w:val="22"/>
          <w:szCs w:val="22"/>
        </w:rPr>
      </w:pPr>
    </w:p>
    <w:p w:rsidR="008B7436" w:rsidRPr="000E3FF3" w:rsidRDefault="008B7436" w:rsidP="008B7436">
      <w:pPr>
        <w:pStyle w:val="ListParagraph"/>
        <w:spacing w:line="360" w:lineRule="auto"/>
        <w:ind w:left="0"/>
        <w:jc w:val="both"/>
        <w:rPr>
          <w:rFonts w:ascii="Arial" w:hAnsi="Arial" w:cs="Arial"/>
          <w:b/>
          <w:sz w:val="22"/>
          <w:szCs w:val="22"/>
        </w:rPr>
      </w:pPr>
    </w:p>
    <w:p w:rsidR="008B7436" w:rsidRPr="000E3FF3" w:rsidRDefault="008B7436" w:rsidP="008B7436">
      <w:pPr>
        <w:pStyle w:val="ListParagraph"/>
        <w:spacing w:line="360" w:lineRule="auto"/>
        <w:ind w:left="0"/>
        <w:jc w:val="both"/>
        <w:rPr>
          <w:rFonts w:ascii="Arial" w:hAnsi="Arial" w:cs="Arial"/>
          <w:b/>
          <w:sz w:val="22"/>
          <w:szCs w:val="22"/>
        </w:rPr>
      </w:pPr>
    </w:p>
    <w:p w:rsidR="008B7436" w:rsidRPr="000E3FF3" w:rsidRDefault="008B7436" w:rsidP="008B7436">
      <w:pPr>
        <w:pStyle w:val="ListParagraph"/>
        <w:spacing w:line="360" w:lineRule="auto"/>
        <w:ind w:left="0"/>
        <w:jc w:val="both"/>
        <w:rPr>
          <w:rFonts w:ascii="Arial" w:hAnsi="Arial" w:cs="Arial"/>
          <w:b/>
          <w:sz w:val="22"/>
          <w:szCs w:val="22"/>
        </w:rPr>
      </w:pPr>
    </w:p>
    <w:p w:rsidR="008B7436" w:rsidRPr="000E3FF3" w:rsidRDefault="008B7436" w:rsidP="008B7436">
      <w:pPr>
        <w:pStyle w:val="ListParagraph"/>
        <w:spacing w:line="360" w:lineRule="auto"/>
        <w:ind w:left="0"/>
        <w:jc w:val="both"/>
        <w:rPr>
          <w:rFonts w:ascii="Arial" w:hAnsi="Arial" w:cs="Arial"/>
          <w:b/>
          <w:sz w:val="22"/>
          <w:szCs w:val="22"/>
        </w:rPr>
      </w:pPr>
    </w:p>
    <w:p w:rsidR="008B7436" w:rsidRPr="000E3FF3" w:rsidRDefault="008B7436" w:rsidP="000F6A11">
      <w:pPr>
        <w:pStyle w:val="Bullet"/>
        <w:spacing w:line="360" w:lineRule="auto"/>
        <w:jc w:val="left"/>
        <w:rPr>
          <w:rFonts w:ascii="Arial" w:hAnsi="Arial" w:cs="Arial"/>
          <w:b/>
          <w:sz w:val="22"/>
          <w:szCs w:val="22"/>
          <w:lang w:eastAsia="en-GB"/>
        </w:rPr>
      </w:pPr>
    </w:p>
    <w:p w:rsidR="00CE18AD" w:rsidRPr="000E3FF3" w:rsidRDefault="00CE18AD" w:rsidP="000F6A11">
      <w:pPr>
        <w:pStyle w:val="Bullet"/>
        <w:spacing w:line="360" w:lineRule="auto"/>
        <w:jc w:val="left"/>
        <w:rPr>
          <w:rFonts w:ascii="Arial" w:hAnsi="Arial" w:cs="Arial"/>
          <w:b/>
          <w:sz w:val="22"/>
          <w:szCs w:val="22"/>
          <w:lang w:eastAsia="en-GB"/>
        </w:rPr>
      </w:pPr>
    </w:p>
    <w:p w:rsidR="00CE18AD" w:rsidRPr="000E3FF3" w:rsidRDefault="00CE18AD" w:rsidP="000F6A11">
      <w:pPr>
        <w:pStyle w:val="Bullet"/>
        <w:spacing w:line="360" w:lineRule="auto"/>
        <w:jc w:val="left"/>
        <w:rPr>
          <w:rFonts w:ascii="Arial" w:hAnsi="Arial" w:cs="Arial"/>
          <w:b/>
          <w:sz w:val="22"/>
          <w:szCs w:val="22"/>
          <w:lang w:eastAsia="en-GB"/>
        </w:rPr>
      </w:pPr>
    </w:p>
    <w:p w:rsidR="00CE18AD" w:rsidRPr="000E3FF3" w:rsidRDefault="00CE18AD" w:rsidP="000F6A11">
      <w:pPr>
        <w:pStyle w:val="Bullet"/>
        <w:spacing w:line="360" w:lineRule="auto"/>
        <w:jc w:val="left"/>
        <w:rPr>
          <w:rFonts w:ascii="Arial" w:hAnsi="Arial" w:cs="Arial"/>
          <w:b/>
          <w:sz w:val="22"/>
          <w:szCs w:val="22"/>
          <w:lang w:eastAsia="en-GB"/>
        </w:rPr>
      </w:pPr>
    </w:p>
    <w:p w:rsidR="00CE18AD" w:rsidRPr="000E3FF3" w:rsidRDefault="00CE18AD" w:rsidP="000F6A11">
      <w:pPr>
        <w:pStyle w:val="Bullet"/>
        <w:spacing w:line="360" w:lineRule="auto"/>
        <w:jc w:val="left"/>
        <w:rPr>
          <w:rFonts w:ascii="Arial" w:hAnsi="Arial" w:cs="Arial"/>
          <w:b/>
          <w:sz w:val="22"/>
          <w:szCs w:val="22"/>
          <w:lang w:eastAsia="en-GB"/>
        </w:rPr>
      </w:pPr>
    </w:p>
    <w:p w:rsidR="00CE18AD" w:rsidRPr="000E3FF3" w:rsidRDefault="00CE18AD" w:rsidP="000F6A11">
      <w:pPr>
        <w:pStyle w:val="Bullet"/>
        <w:spacing w:line="360" w:lineRule="auto"/>
        <w:jc w:val="left"/>
        <w:rPr>
          <w:rFonts w:ascii="Arial" w:hAnsi="Arial" w:cs="Arial"/>
          <w:b/>
          <w:sz w:val="22"/>
          <w:szCs w:val="22"/>
          <w:lang w:eastAsia="en-GB"/>
        </w:rPr>
      </w:pPr>
    </w:p>
    <w:p w:rsidR="00CE18AD" w:rsidRPr="000E3FF3" w:rsidRDefault="00CE18AD" w:rsidP="000F6A11">
      <w:pPr>
        <w:pStyle w:val="Bullet"/>
        <w:spacing w:line="360" w:lineRule="auto"/>
        <w:jc w:val="left"/>
        <w:rPr>
          <w:rFonts w:ascii="Arial" w:hAnsi="Arial" w:cs="Arial"/>
          <w:b/>
          <w:sz w:val="22"/>
          <w:szCs w:val="22"/>
          <w:lang w:eastAsia="en-GB"/>
        </w:rPr>
      </w:pPr>
    </w:p>
    <w:p w:rsidR="00CE18AD" w:rsidRPr="000E3FF3" w:rsidRDefault="00CE18AD" w:rsidP="000F6A11">
      <w:pPr>
        <w:pStyle w:val="Bullet"/>
        <w:spacing w:line="360" w:lineRule="auto"/>
        <w:jc w:val="left"/>
        <w:rPr>
          <w:rFonts w:ascii="Arial" w:hAnsi="Arial" w:cs="Arial"/>
          <w:b/>
          <w:sz w:val="22"/>
          <w:szCs w:val="22"/>
          <w:lang w:eastAsia="en-GB"/>
        </w:rPr>
      </w:pPr>
    </w:p>
    <w:p w:rsidR="00CE18AD" w:rsidRPr="000E3FF3" w:rsidRDefault="00CE18AD" w:rsidP="000F6A11">
      <w:pPr>
        <w:pStyle w:val="Bullet"/>
        <w:spacing w:line="360" w:lineRule="auto"/>
        <w:jc w:val="left"/>
        <w:rPr>
          <w:rFonts w:ascii="Arial" w:hAnsi="Arial" w:cs="Arial"/>
          <w:b/>
          <w:sz w:val="22"/>
          <w:szCs w:val="22"/>
          <w:lang w:eastAsia="en-GB"/>
        </w:rPr>
      </w:pPr>
    </w:p>
    <w:p w:rsidR="00CE18AD" w:rsidRPr="000E3FF3" w:rsidRDefault="00CE18AD" w:rsidP="000F6A11">
      <w:pPr>
        <w:pStyle w:val="Bullet"/>
        <w:spacing w:line="360" w:lineRule="auto"/>
        <w:jc w:val="left"/>
        <w:rPr>
          <w:rFonts w:ascii="Arial" w:hAnsi="Arial" w:cs="Arial"/>
          <w:b/>
          <w:sz w:val="22"/>
          <w:szCs w:val="22"/>
          <w:lang w:eastAsia="en-GB"/>
        </w:rPr>
      </w:pPr>
    </w:p>
    <w:p w:rsidR="00CE18AD" w:rsidRPr="000E3FF3" w:rsidRDefault="00CE18AD" w:rsidP="000F6A11">
      <w:pPr>
        <w:pStyle w:val="Bullet"/>
        <w:spacing w:line="360" w:lineRule="auto"/>
        <w:jc w:val="left"/>
        <w:rPr>
          <w:rFonts w:ascii="Arial" w:hAnsi="Arial" w:cs="Arial"/>
          <w:b/>
          <w:sz w:val="22"/>
          <w:szCs w:val="22"/>
          <w:lang w:eastAsia="en-GB"/>
        </w:rPr>
      </w:pPr>
    </w:p>
    <w:p w:rsidR="00CE18AD" w:rsidRPr="000E3FF3" w:rsidRDefault="00CE18AD" w:rsidP="000F6A11">
      <w:pPr>
        <w:pStyle w:val="Bullet"/>
        <w:spacing w:line="360" w:lineRule="auto"/>
        <w:jc w:val="left"/>
        <w:rPr>
          <w:rFonts w:ascii="Arial" w:hAnsi="Arial" w:cs="Arial"/>
          <w:b/>
          <w:sz w:val="22"/>
          <w:szCs w:val="22"/>
          <w:lang w:eastAsia="en-GB"/>
        </w:rPr>
      </w:pPr>
    </w:p>
    <w:p w:rsidR="00CE18AD" w:rsidRPr="000E3FF3" w:rsidRDefault="00CE18AD" w:rsidP="000F6A11">
      <w:pPr>
        <w:pStyle w:val="Bullet"/>
        <w:spacing w:line="360" w:lineRule="auto"/>
        <w:jc w:val="left"/>
        <w:rPr>
          <w:rFonts w:ascii="Arial" w:hAnsi="Arial" w:cs="Arial"/>
          <w:b/>
          <w:sz w:val="22"/>
          <w:szCs w:val="22"/>
          <w:lang w:eastAsia="en-GB"/>
        </w:rPr>
      </w:pPr>
    </w:p>
    <w:p w:rsidR="00CE18AD" w:rsidRPr="000E3FF3" w:rsidRDefault="00CE18AD" w:rsidP="000F6A11">
      <w:pPr>
        <w:pStyle w:val="Bullet"/>
        <w:spacing w:line="360" w:lineRule="auto"/>
        <w:jc w:val="left"/>
        <w:rPr>
          <w:rFonts w:ascii="Arial" w:hAnsi="Arial" w:cs="Arial"/>
          <w:b/>
          <w:sz w:val="22"/>
          <w:szCs w:val="22"/>
          <w:lang w:eastAsia="en-GB"/>
        </w:rPr>
      </w:pPr>
    </w:p>
    <w:p w:rsidR="00CE18AD" w:rsidRPr="000E3FF3" w:rsidRDefault="00CE18AD" w:rsidP="000F6A11">
      <w:pPr>
        <w:pStyle w:val="Bullet"/>
        <w:spacing w:line="360" w:lineRule="auto"/>
        <w:jc w:val="left"/>
        <w:rPr>
          <w:rFonts w:ascii="Arial" w:hAnsi="Arial" w:cs="Arial"/>
          <w:b/>
          <w:sz w:val="22"/>
          <w:szCs w:val="22"/>
          <w:lang w:eastAsia="en-GB"/>
        </w:rPr>
      </w:pPr>
    </w:p>
    <w:p w:rsidR="00CE18AD" w:rsidRPr="000E3FF3" w:rsidRDefault="00CE18AD" w:rsidP="000F6A11">
      <w:pPr>
        <w:pStyle w:val="Bullet"/>
        <w:spacing w:line="360" w:lineRule="auto"/>
        <w:jc w:val="left"/>
        <w:rPr>
          <w:rFonts w:ascii="Arial" w:hAnsi="Arial" w:cs="Arial"/>
          <w:b/>
          <w:sz w:val="22"/>
          <w:szCs w:val="22"/>
          <w:lang w:eastAsia="en-GB"/>
        </w:rPr>
      </w:pPr>
    </w:p>
    <w:p w:rsidR="00CE18AD" w:rsidRPr="000E3FF3" w:rsidRDefault="00CE18AD" w:rsidP="000F6A11">
      <w:pPr>
        <w:pStyle w:val="Bullet"/>
        <w:spacing w:line="360" w:lineRule="auto"/>
        <w:jc w:val="left"/>
        <w:rPr>
          <w:rFonts w:ascii="Arial" w:hAnsi="Arial" w:cs="Arial"/>
          <w:b/>
          <w:sz w:val="22"/>
          <w:szCs w:val="22"/>
          <w:lang w:eastAsia="en-GB"/>
        </w:rPr>
      </w:pPr>
    </w:p>
    <w:p w:rsidR="00CE18AD" w:rsidRPr="000E3FF3" w:rsidRDefault="00CE18AD" w:rsidP="000F6A11">
      <w:pPr>
        <w:pStyle w:val="Bullet"/>
        <w:spacing w:line="360" w:lineRule="auto"/>
        <w:jc w:val="left"/>
        <w:rPr>
          <w:rFonts w:ascii="Arial" w:hAnsi="Arial" w:cs="Arial"/>
          <w:b/>
          <w:sz w:val="22"/>
          <w:szCs w:val="22"/>
          <w:lang w:eastAsia="en-GB"/>
        </w:rPr>
      </w:pPr>
    </w:p>
    <w:p w:rsidR="00CE18AD" w:rsidRPr="000E3FF3" w:rsidRDefault="00CE18AD" w:rsidP="00CE18AD">
      <w:pPr>
        <w:pStyle w:val="Bullet"/>
        <w:spacing w:line="360" w:lineRule="auto"/>
        <w:jc w:val="center"/>
        <w:rPr>
          <w:rFonts w:ascii="Arial" w:hAnsi="Arial" w:cs="Arial"/>
          <w:b/>
          <w:sz w:val="22"/>
          <w:szCs w:val="22"/>
          <w:lang w:eastAsia="en-GB"/>
        </w:rPr>
      </w:pPr>
    </w:p>
    <w:p w:rsidR="000F6A11" w:rsidRPr="000E3FF3" w:rsidRDefault="000F6A11" w:rsidP="00CE18AD">
      <w:pPr>
        <w:pStyle w:val="Bullet"/>
        <w:spacing w:line="360" w:lineRule="auto"/>
        <w:jc w:val="center"/>
        <w:rPr>
          <w:rFonts w:ascii="Arial" w:hAnsi="Arial" w:cs="Arial"/>
          <w:b/>
          <w:sz w:val="28"/>
          <w:szCs w:val="28"/>
        </w:rPr>
      </w:pPr>
      <w:r w:rsidRPr="000E3FF3">
        <w:rPr>
          <w:rFonts w:ascii="Arial" w:hAnsi="Arial" w:cs="Arial"/>
          <w:b/>
          <w:sz w:val="28"/>
          <w:szCs w:val="28"/>
        </w:rPr>
        <w:lastRenderedPageBreak/>
        <w:t>Whistle blowing</w:t>
      </w:r>
      <w:r w:rsidR="008D1968" w:rsidRPr="000E3FF3">
        <w:rPr>
          <w:rFonts w:ascii="Arial" w:hAnsi="Arial" w:cs="Arial"/>
          <w:b/>
          <w:sz w:val="28"/>
          <w:szCs w:val="28"/>
        </w:rPr>
        <w:t xml:space="preserve"> Policy (Safeguarding Children)</w:t>
      </w:r>
    </w:p>
    <w:p w:rsidR="00AB6ED7" w:rsidRPr="000E3FF3" w:rsidRDefault="00AB6ED7" w:rsidP="000F6A11">
      <w:pPr>
        <w:spacing w:line="360" w:lineRule="auto"/>
        <w:jc w:val="both"/>
        <w:rPr>
          <w:rFonts w:ascii="Arial" w:hAnsi="Arial" w:cs="Arial"/>
          <w:sz w:val="22"/>
          <w:szCs w:val="22"/>
          <w:lang w:eastAsia="en-US"/>
        </w:rPr>
      </w:pPr>
    </w:p>
    <w:p w:rsidR="000F6A11" w:rsidRPr="000E3FF3" w:rsidRDefault="000F6A11" w:rsidP="000F6A11">
      <w:pPr>
        <w:spacing w:line="360" w:lineRule="auto"/>
        <w:jc w:val="both"/>
        <w:rPr>
          <w:rFonts w:ascii="Arial" w:hAnsi="Arial" w:cs="Arial"/>
          <w:sz w:val="22"/>
          <w:szCs w:val="22"/>
        </w:rPr>
      </w:pPr>
      <w:r w:rsidRPr="000E3FF3">
        <w:rPr>
          <w:rFonts w:ascii="Arial" w:hAnsi="Arial" w:cs="Arial"/>
          <w:sz w:val="22"/>
          <w:szCs w:val="22"/>
        </w:rPr>
        <w:t xml:space="preserve">Whilst we expect all our colleagues, both internal and external, to be professional at all times and hold the welfare and safety of every child as their paramount objective, there may be occasions where this may not be happening. </w:t>
      </w:r>
    </w:p>
    <w:p w:rsidR="000F6A11" w:rsidRPr="000E3FF3" w:rsidRDefault="000F6A11" w:rsidP="000F6A11">
      <w:pPr>
        <w:spacing w:line="360" w:lineRule="auto"/>
        <w:jc w:val="both"/>
        <w:rPr>
          <w:rFonts w:ascii="Arial" w:hAnsi="Arial" w:cs="Arial"/>
          <w:sz w:val="22"/>
          <w:szCs w:val="22"/>
        </w:rPr>
      </w:pPr>
    </w:p>
    <w:p w:rsidR="008D1968" w:rsidRPr="000E3FF3" w:rsidRDefault="000F6A11" w:rsidP="008D1968">
      <w:pPr>
        <w:spacing w:line="360" w:lineRule="auto"/>
        <w:jc w:val="both"/>
        <w:rPr>
          <w:rFonts w:ascii="Arial" w:hAnsi="Arial" w:cs="Arial"/>
          <w:sz w:val="22"/>
          <w:szCs w:val="22"/>
        </w:rPr>
      </w:pPr>
      <w:r w:rsidRPr="000E3FF3">
        <w:rPr>
          <w:rFonts w:ascii="Arial" w:hAnsi="Arial" w:cs="Arial"/>
          <w:sz w:val="22"/>
          <w:szCs w:val="22"/>
        </w:rPr>
        <w:t xml:space="preserve">It is vital that all team members talk through any concerns they may have with their line manager at the earliest opportunity to enable any problems to be ironed out as soon as they arise. </w:t>
      </w:r>
      <w:r w:rsidR="008D1968" w:rsidRPr="000E3FF3">
        <w:rPr>
          <w:rFonts w:ascii="Arial" w:hAnsi="Arial" w:cs="Arial"/>
          <w:color w:val="999999"/>
          <w:sz w:val="29"/>
          <w:szCs w:val="29"/>
        </w:rPr>
        <w:t xml:space="preserve"> </w:t>
      </w:r>
    </w:p>
    <w:p w:rsidR="008D1968" w:rsidRPr="000E3FF3" w:rsidRDefault="008D1968" w:rsidP="008D1968">
      <w:pPr>
        <w:pStyle w:val="NormalWeb"/>
        <w:shd w:val="clear" w:color="auto" w:fill="FFFFFF"/>
        <w:spacing w:before="0" w:beforeAutospacing="0" w:after="0" w:afterAutospacing="0"/>
        <w:textAlignment w:val="baseline"/>
        <w:rPr>
          <w:rFonts w:ascii="Arial" w:hAnsi="Arial" w:cs="Arial"/>
          <w:sz w:val="22"/>
          <w:szCs w:val="22"/>
        </w:rPr>
      </w:pPr>
      <w:proofErr w:type="spellStart"/>
      <w:proofErr w:type="gramStart"/>
      <w:r w:rsidRPr="000E3FF3">
        <w:rPr>
          <w:rFonts w:ascii="Arial" w:hAnsi="Arial" w:cs="Arial"/>
          <w:sz w:val="22"/>
          <w:szCs w:val="22"/>
        </w:rPr>
        <w:t>Ofsted</w:t>
      </w:r>
      <w:proofErr w:type="spellEnd"/>
      <w:r w:rsidRPr="000E3FF3">
        <w:rPr>
          <w:rFonts w:ascii="Arial" w:hAnsi="Arial" w:cs="Arial"/>
          <w:sz w:val="22"/>
          <w:szCs w:val="22"/>
        </w:rPr>
        <w:t xml:space="preserve">  published</w:t>
      </w:r>
      <w:proofErr w:type="gramEnd"/>
      <w:r w:rsidRPr="000E3FF3">
        <w:rPr>
          <w:rFonts w:ascii="Arial" w:hAnsi="Arial" w:cs="Arial"/>
          <w:sz w:val="22"/>
          <w:szCs w:val="22"/>
        </w:rPr>
        <w:t xml:space="preserve"> its external</w:t>
      </w:r>
      <w:r w:rsidRPr="000E3FF3">
        <w:rPr>
          <w:rStyle w:val="apple-converted-space"/>
          <w:rFonts w:ascii="Arial" w:hAnsi="Arial" w:cs="Arial"/>
          <w:sz w:val="22"/>
          <w:szCs w:val="22"/>
        </w:rPr>
        <w:t> </w:t>
      </w:r>
      <w:hyperlink r:id="rId30" w:tgtFrame="_blank" w:tooltip="Ofsted" w:history="1">
        <w:r w:rsidRPr="000E3FF3">
          <w:rPr>
            <w:rStyle w:val="Hyperlink"/>
            <w:rFonts w:ascii="Arial" w:hAnsi="Arial" w:cs="Arial"/>
            <w:color w:val="auto"/>
            <w:sz w:val="22"/>
            <w:szCs w:val="22"/>
            <w:bdr w:val="none" w:sz="0" w:space="0" w:color="auto" w:frame="1"/>
          </w:rPr>
          <w:t>whistle</w:t>
        </w:r>
        <w:r w:rsidR="00806272" w:rsidRPr="000E3FF3">
          <w:rPr>
            <w:rStyle w:val="Hyperlink"/>
            <w:rFonts w:ascii="Arial" w:hAnsi="Arial" w:cs="Arial"/>
            <w:color w:val="auto"/>
            <w:sz w:val="22"/>
            <w:szCs w:val="22"/>
            <w:bdr w:val="none" w:sz="0" w:space="0" w:color="auto" w:frame="1"/>
          </w:rPr>
          <w:t xml:space="preserve"> </w:t>
        </w:r>
        <w:r w:rsidRPr="000E3FF3">
          <w:rPr>
            <w:rStyle w:val="Hyperlink"/>
            <w:rFonts w:ascii="Arial" w:hAnsi="Arial" w:cs="Arial"/>
            <w:color w:val="auto"/>
            <w:sz w:val="22"/>
            <w:szCs w:val="22"/>
            <w:bdr w:val="none" w:sz="0" w:space="0" w:color="auto" w:frame="1"/>
          </w:rPr>
          <w:t>blowing policy</w:t>
        </w:r>
      </w:hyperlink>
      <w:r w:rsidRPr="000E3FF3">
        <w:rPr>
          <w:rFonts w:ascii="Arial" w:hAnsi="Arial" w:cs="Arial"/>
          <w:sz w:val="22"/>
          <w:szCs w:val="22"/>
        </w:rPr>
        <w:t> outlining procedures to adopt when receiving referrals about children’s safety and their safeguarding arrangements.</w:t>
      </w:r>
    </w:p>
    <w:p w:rsidR="008D1968" w:rsidRPr="000E3FF3" w:rsidRDefault="008D1968" w:rsidP="008D1968">
      <w:pPr>
        <w:pStyle w:val="NormalWeb"/>
        <w:shd w:val="clear" w:color="auto" w:fill="FFFFFF"/>
        <w:spacing w:before="222" w:beforeAutospacing="0" w:after="222" w:afterAutospacing="0"/>
        <w:textAlignment w:val="baseline"/>
        <w:rPr>
          <w:rFonts w:ascii="Arial" w:hAnsi="Arial" w:cs="Arial"/>
          <w:sz w:val="22"/>
          <w:szCs w:val="22"/>
        </w:rPr>
      </w:pPr>
      <w:r w:rsidRPr="000E3FF3">
        <w:rPr>
          <w:rFonts w:ascii="Arial" w:hAnsi="Arial" w:cs="Arial"/>
          <w:sz w:val="22"/>
          <w:szCs w:val="22"/>
        </w:rPr>
        <w:t>The document defines whistle</w:t>
      </w:r>
      <w:r w:rsidR="00333A89" w:rsidRPr="000E3FF3">
        <w:rPr>
          <w:rFonts w:ascii="Arial" w:hAnsi="Arial" w:cs="Arial"/>
          <w:sz w:val="22"/>
          <w:szCs w:val="22"/>
        </w:rPr>
        <w:t xml:space="preserve"> </w:t>
      </w:r>
      <w:r w:rsidRPr="000E3FF3">
        <w:rPr>
          <w:rFonts w:ascii="Arial" w:hAnsi="Arial" w:cs="Arial"/>
          <w:sz w:val="22"/>
          <w:szCs w:val="22"/>
        </w:rPr>
        <w:t>blowing as:</w:t>
      </w:r>
    </w:p>
    <w:p w:rsidR="008D1968" w:rsidRPr="000E3FF3" w:rsidRDefault="008D1968" w:rsidP="008D1968">
      <w:pPr>
        <w:pStyle w:val="NormalWeb"/>
        <w:shd w:val="clear" w:color="auto" w:fill="FFFFFF"/>
        <w:spacing w:before="0" w:beforeAutospacing="0" w:after="0" w:afterAutospacing="0"/>
        <w:textAlignment w:val="baseline"/>
        <w:rPr>
          <w:rFonts w:ascii="Arial" w:hAnsi="Arial" w:cs="Arial"/>
          <w:sz w:val="22"/>
          <w:szCs w:val="22"/>
        </w:rPr>
      </w:pPr>
      <w:r w:rsidRPr="000E3FF3">
        <w:rPr>
          <w:rStyle w:val="Emphasis"/>
          <w:rFonts w:ascii="Arial" w:hAnsi="Arial" w:cs="Arial"/>
          <w:sz w:val="22"/>
          <w:szCs w:val="22"/>
          <w:bdr w:val="none" w:sz="0" w:space="0" w:color="auto" w:frame="1"/>
        </w:rPr>
        <w:t>“…someone who works in or for an organisation [who] wishes to raise concerns about malpractice, wrongdoing, illegality or risk in the organisation (for example, crimes, civil offences, miscarriages of justice, dangers to health and safety)”</w:t>
      </w:r>
    </w:p>
    <w:p w:rsidR="008D1968" w:rsidRPr="000E3FF3" w:rsidRDefault="008D1968" w:rsidP="008D1968">
      <w:pPr>
        <w:pStyle w:val="NormalWeb"/>
        <w:shd w:val="clear" w:color="auto" w:fill="FFFFFF"/>
        <w:spacing w:before="222" w:beforeAutospacing="0" w:after="222" w:afterAutospacing="0"/>
        <w:textAlignment w:val="baseline"/>
        <w:rPr>
          <w:rFonts w:ascii="Arial" w:hAnsi="Arial" w:cs="Arial"/>
          <w:sz w:val="22"/>
          <w:szCs w:val="22"/>
        </w:rPr>
      </w:pPr>
      <w:r w:rsidRPr="000E3FF3">
        <w:rPr>
          <w:rFonts w:ascii="Arial" w:hAnsi="Arial" w:cs="Arial"/>
          <w:sz w:val="22"/>
          <w:szCs w:val="22"/>
        </w:rPr>
        <w:t>The Whistle</w:t>
      </w:r>
      <w:r w:rsidR="00806272" w:rsidRPr="000E3FF3">
        <w:rPr>
          <w:rFonts w:ascii="Arial" w:hAnsi="Arial" w:cs="Arial"/>
          <w:sz w:val="22"/>
          <w:szCs w:val="22"/>
        </w:rPr>
        <w:t xml:space="preserve"> </w:t>
      </w:r>
      <w:r w:rsidRPr="000E3FF3">
        <w:rPr>
          <w:rFonts w:ascii="Arial" w:hAnsi="Arial" w:cs="Arial"/>
          <w:sz w:val="22"/>
          <w:szCs w:val="22"/>
        </w:rPr>
        <w:t>blowing Act (also known as The Public Interest Disclosure Act of 1998) encourages those working in child-centred workplaces to promote accountability and self-regulation. Where there is genuine concern about child safeguarding, the Act promotes public interest by providing a service that protects the worker who raises honest concern against reprisals from their workplace.</w:t>
      </w:r>
    </w:p>
    <w:p w:rsidR="008D1968" w:rsidRPr="000E3FF3" w:rsidRDefault="008D1968" w:rsidP="008D1968">
      <w:pPr>
        <w:pStyle w:val="NormalWeb"/>
        <w:shd w:val="clear" w:color="auto" w:fill="FFFFFF"/>
        <w:spacing w:before="222" w:beforeAutospacing="0" w:after="222" w:afterAutospacing="0"/>
        <w:textAlignment w:val="baseline"/>
        <w:rPr>
          <w:rFonts w:ascii="Arial" w:hAnsi="Arial" w:cs="Arial"/>
          <w:sz w:val="22"/>
          <w:szCs w:val="22"/>
        </w:rPr>
      </w:pPr>
      <w:r w:rsidRPr="000E3FF3">
        <w:rPr>
          <w:rFonts w:ascii="Arial" w:hAnsi="Arial" w:cs="Arial"/>
          <w:sz w:val="22"/>
          <w:szCs w:val="22"/>
        </w:rPr>
        <w:t>Differing from a personal complaint or a grievance, whistle blowing generally applies when there is no vested interest and a person is acting as a witness to misconduct or malpractice they have observed.</w:t>
      </w:r>
    </w:p>
    <w:p w:rsidR="00806272" w:rsidRPr="000E3FF3" w:rsidRDefault="008D1968" w:rsidP="008D1968">
      <w:pPr>
        <w:pStyle w:val="NormalWeb"/>
        <w:shd w:val="clear" w:color="auto" w:fill="FFFFFF"/>
        <w:spacing w:before="222" w:beforeAutospacing="0" w:after="222" w:afterAutospacing="0"/>
        <w:textAlignment w:val="baseline"/>
        <w:rPr>
          <w:rFonts w:ascii="Arial" w:hAnsi="Arial" w:cs="Arial"/>
          <w:sz w:val="22"/>
          <w:szCs w:val="22"/>
        </w:rPr>
      </w:pPr>
      <w:r w:rsidRPr="000E3FF3">
        <w:rPr>
          <w:rFonts w:ascii="Arial" w:hAnsi="Arial" w:cs="Arial"/>
          <w:sz w:val="22"/>
          <w:szCs w:val="22"/>
        </w:rPr>
        <w:t xml:space="preserve">If in the course of your employment, you find that you have genuine concerns regarding a child safety or you become aware of information which you reasonably believe tends to show one or more of the following, </w:t>
      </w:r>
    </w:p>
    <w:p w:rsidR="008D1968" w:rsidRPr="000E3FF3" w:rsidRDefault="008D1968" w:rsidP="008D1968">
      <w:pPr>
        <w:spacing w:line="360" w:lineRule="auto"/>
        <w:jc w:val="both"/>
        <w:rPr>
          <w:rFonts w:ascii="Arial" w:hAnsi="Arial" w:cs="Arial"/>
          <w:b/>
          <w:sz w:val="22"/>
          <w:szCs w:val="22"/>
        </w:rPr>
      </w:pPr>
      <w:r w:rsidRPr="000E3FF3">
        <w:rPr>
          <w:rFonts w:ascii="Arial" w:hAnsi="Arial" w:cs="Arial"/>
          <w:b/>
          <w:sz w:val="22"/>
          <w:szCs w:val="22"/>
        </w:rPr>
        <w:t xml:space="preserve">Disclosure of information </w:t>
      </w:r>
    </w:p>
    <w:p w:rsidR="008D1968" w:rsidRPr="000E3FF3" w:rsidRDefault="008D1968" w:rsidP="008D1968">
      <w:pPr>
        <w:spacing w:line="360" w:lineRule="auto"/>
        <w:jc w:val="both"/>
        <w:rPr>
          <w:rFonts w:ascii="Arial" w:hAnsi="Arial" w:cs="Arial"/>
          <w:sz w:val="22"/>
          <w:szCs w:val="22"/>
        </w:rPr>
      </w:pPr>
    </w:p>
    <w:p w:rsidR="008D1968" w:rsidRPr="000E3FF3" w:rsidRDefault="008D1968" w:rsidP="00C34F23">
      <w:pPr>
        <w:numPr>
          <w:ilvl w:val="0"/>
          <w:numId w:val="214"/>
        </w:numPr>
        <w:spacing w:line="360" w:lineRule="auto"/>
        <w:jc w:val="both"/>
        <w:rPr>
          <w:rFonts w:ascii="Arial" w:hAnsi="Arial" w:cs="Arial"/>
          <w:sz w:val="22"/>
          <w:szCs w:val="22"/>
        </w:rPr>
      </w:pPr>
      <w:r w:rsidRPr="000E3FF3">
        <w:rPr>
          <w:rFonts w:ascii="Arial" w:hAnsi="Arial" w:cs="Arial"/>
          <w:sz w:val="22"/>
          <w:szCs w:val="22"/>
        </w:rPr>
        <w:t>That a criminal offence has been committed or is being committed or is likely to be committed</w:t>
      </w:r>
    </w:p>
    <w:p w:rsidR="008D1968" w:rsidRPr="000E3FF3" w:rsidRDefault="00806272" w:rsidP="00C34F23">
      <w:pPr>
        <w:numPr>
          <w:ilvl w:val="0"/>
          <w:numId w:val="214"/>
        </w:numPr>
        <w:spacing w:line="360" w:lineRule="auto"/>
        <w:jc w:val="both"/>
        <w:rPr>
          <w:rFonts w:ascii="Arial" w:hAnsi="Arial" w:cs="Arial"/>
          <w:sz w:val="22"/>
          <w:szCs w:val="22"/>
        </w:rPr>
      </w:pPr>
      <w:r w:rsidRPr="000E3FF3">
        <w:rPr>
          <w:rFonts w:ascii="Arial" w:hAnsi="Arial" w:cs="Arial"/>
          <w:sz w:val="22"/>
          <w:szCs w:val="22"/>
        </w:rPr>
        <w:t xml:space="preserve">That a manager or member of staff </w:t>
      </w:r>
      <w:r w:rsidR="008D1968" w:rsidRPr="000E3FF3">
        <w:rPr>
          <w:rFonts w:ascii="Arial" w:hAnsi="Arial" w:cs="Arial"/>
          <w:sz w:val="22"/>
          <w:szCs w:val="22"/>
        </w:rPr>
        <w:t>has failed, is failing or is likely to fail to comply with any legal obligation to which they are subject (e.g. EYFS, National Minimum Standards,  National Care Standards)</w:t>
      </w:r>
    </w:p>
    <w:p w:rsidR="008D1968" w:rsidRPr="000E3FF3" w:rsidRDefault="008D1968" w:rsidP="00C34F23">
      <w:pPr>
        <w:numPr>
          <w:ilvl w:val="0"/>
          <w:numId w:val="214"/>
        </w:numPr>
        <w:spacing w:line="360" w:lineRule="auto"/>
        <w:jc w:val="both"/>
        <w:rPr>
          <w:rFonts w:ascii="Arial" w:hAnsi="Arial" w:cs="Arial"/>
          <w:sz w:val="22"/>
          <w:szCs w:val="22"/>
        </w:rPr>
      </w:pPr>
      <w:r w:rsidRPr="000E3FF3">
        <w:rPr>
          <w:rFonts w:ascii="Arial" w:hAnsi="Arial" w:cs="Arial"/>
          <w:sz w:val="22"/>
          <w:szCs w:val="22"/>
        </w:rPr>
        <w:t>That a miscarriage of justice that has occurred, is occurring, or is likely to occur</w:t>
      </w:r>
    </w:p>
    <w:p w:rsidR="008D1968" w:rsidRPr="000E3FF3" w:rsidRDefault="008D1968" w:rsidP="00C34F23">
      <w:pPr>
        <w:numPr>
          <w:ilvl w:val="0"/>
          <w:numId w:val="214"/>
        </w:numPr>
        <w:spacing w:line="360" w:lineRule="auto"/>
        <w:jc w:val="both"/>
        <w:rPr>
          <w:rFonts w:ascii="Arial" w:hAnsi="Arial" w:cs="Arial"/>
          <w:sz w:val="22"/>
          <w:szCs w:val="22"/>
        </w:rPr>
      </w:pPr>
      <w:r w:rsidRPr="000E3FF3">
        <w:rPr>
          <w:rFonts w:ascii="Arial" w:hAnsi="Arial" w:cs="Arial"/>
          <w:sz w:val="22"/>
          <w:szCs w:val="22"/>
        </w:rPr>
        <w:t xml:space="preserve">That the health or safety of any </w:t>
      </w:r>
      <w:r w:rsidR="00806272" w:rsidRPr="000E3FF3">
        <w:rPr>
          <w:rFonts w:ascii="Arial" w:hAnsi="Arial" w:cs="Arial"/>
          <w:sz w:val="22"/>
          <w:szCs w:val="22"/>
        </w:rPr>
        <w:t>child or staff</w:t>
      </w:r>
      <w:r w:rsidRPr="000E3FF3">
        <w:rPr>
          <w:rFonts w:ascii="Arial" w:hAnsi="Arial" w:cs="Arial"/>
          <w:sz w:val="22"/>
          <w:szCs w:val="22"/>
        </w:rPr>
        <w:t xml:space="preserve"> has been, is being, or is likely to be, endangered</w:t>
      </w:r>
    </w:p>
    <w:p w:rsidR="00806272" w:rsidRPr="000E3FF3" w:rsidRDefault="008D1968" w:rsidP="00C34F23">
      <w:pPr>
        <w:numPr>
          <w:ilvl w:val="0"/>
          <w:numId w:val="214"/>
        </w:numPr>
        <w:spacing w:line="360" w:lineRule="auto"/>
        <w:jc w:val="both"/>
        <w:rPr>
          <w:rFonts w:ascii="Arial" w:hAnsi="Arial" w:cs="Arial"/>
          <w:sz w:val="22"/>
          <w:szCs w:val="22"/>
        </w:rPr>
      </w:pPr>
      <w:r w:rsidRPr="000E3FF3">
        <w:rPr>
          <w:rFonts w:ascii="Arial" w:hAnsi="Arial" w:cs="Arial"/>
          <w:sz w:val="22"/>
          <w:szCs w:val="22"/>
        </w:rPr>
        <w:t>That the environment, has been, is be</w:t>
      </w:r>
      <w:r w:rsidR="00806272" w:rsidRPr="000E3FF3">
        <w:rPr>
          <w:rFonts w:ascii="Arial" w:hAnsi="Arial" w:cs="Arial"/>
          <w:sz w:val="22"/>
          <w:szCs w:val="22"/>
        </w:rPr>
        <w:t>ing, or is likely to be, damaged</w:t>
      </w:r>
    </w:p>
    <w:p w:rsidR="00AB6ED7" w:rsidRPr="000E3FF3" w:rsidRDefault="008D1968" w:rsidP="008B7436">
      <w:pPr>
        <w:numPr>
          <w:ilvl w:val="0"/>
          <w:numId w:val="214"/>
        </w:numPr>
        <w:spacing w:line="360" w:lineRule="auto"/>
        <w:jc w:val="both"/>
        <w:rPr>
          <w:rFonts w:ascii="Arial" w:hAnsi="Arial" w:cs="Arial"/>
          <w:sz w:val="22"/>
          <w:szCs w:val="22"/>
        </w:rPr>
      </w:pPr>
      <w:r w:rsidRPr="000E3FF3">
        <w:rPr>
          <w:rFonts w:ascii="Arial" w:hAnsi="Arial" w:cs="Arial"/>
          <w:sz w:val="22"/>
          <w:szCs w:val="22"/>
        </w:rPr>
        <w:t>That information tending to show any of the above, is being, or is likely to be, deliberately concealed</w:t>
      </w:r>
    </w:p>
    <w:p w:rsidR="000B5768" w:rsidRPr="000E3FF3" w:rsidRDefault="00333A89" w:rsidP="00A50587">
      <w:pPr>
        <w:pStyle w:val="NormalWeb"/>
        <w:shd w:val="clear" w:color="auto" w:fill="FFFFFF"/>
        <w:spacing w:before="222" w:beforeAutospacing="0" w:after="222" w:afterAutospacing="0"/>
        <w:textAlignment w:val="baseline"/>
        <w:rPr>
          <w:rFonts w:ascii="Arial" w:hAnsi="Arial" w:cs="Arial"/>
          <w:color w:val="444444"/>
          <w:sz w:val="22"/>
          <w:szCs w:val="22"/>
        </w:rPr>
      </w:pPr>
      <w:proofErr w:type="gramStart"/>
      <w:r w:rsidRPr="000E3FF3">
        <w:rPr>
          <w:rFonts w:ascii="Arial" w:hAnsi="Arial" w:cs="Arial"/>
          <w:sz w:val="22"/>
          <w:szCs w:val="22"/>
        </w:rPr>
        <w:t xml:space="preserve">You </w:t>
      </w:r>
      <w:r w:rsidR="00806272" w:rsidRPr="000E3FF3">
        <w:rPr>
          <w:rFonts w:ascii="Arial" w:hAnsi="Arial" w:cs="Arial"/>
          <w:sz w:val="22"/>
          <w:szCs w:val="22"/>
        </w:rPr>
        <w:t xml:space="preserve"> </w:t>
      </w:r>
      <w:r w:rsidR="00806272" w:rsidRPr="000E3FF3">
        <w:rPr>
          <w:rFonts w:ascii="Arial" w:hAnsi="Arial" w:cs="Arial"/>
          <w:b/>
          <w:sz w:val="22"/>
          <w:szCs w:val="22"/>
          <w:u w:val="single"/>
        </w:rPr>
        <w:t>MUST</w:t>
      </w:r>
      <w:proofErr w:type="gramEnd"/>
      <w:r w:rsidR="00806272" w:rsidRPr="000E3FF3">
        <w:rPr>
          <w:rFonts w:ascii="Arial" w:hAnsi="Arial" w:cs="Arial"/>
          <w:sz w:val="22"/>
          <w:szCs w:val="22"/>
        </w:rPr>
        <w:t xml:space="preserve"> use the setting’s disclosure procedure set out below: </w:t>
      </w:r>
      <w:r w:rsidR="00806272" w:rsidRPr="000E3FF3">
        <w:rPr>
          <w:rFonts w:ascii="Arial" w:hAnsi="Arial" w:cs="Arial"/>
          <w:color w:val="444444"/>
          <w:sz w:val="22"/>
          <w:szCs w:val="22"/>
        </w:rPr>
        <w:t xml:space="preserve">  </w:t>
      </w:r>
    </w:p>
    <w:p w:rsidR="00806272" w:rsidRPr="000E3FF3" w:rsidRDefault="00806272" w:rsidP="00806272">
      <w:pPr>
        <w:pStyle w:val="DefaultText"/>
        <w:spacing w:line="360" w:lineRule="auto"/>
        <w:jc w:val="both"/>
        <w:rPr>
          <w:rFonts w:ascii="Arial" w:hAnsi="Arial" w:cs="Arial"/>
          <w:b/>
          <w:sz w:val="22"/>
          <w:szCs w:val="22"/>
        </w:rPr>
      </w:pPr>
      <w:r w:rsidRPr="000E3FF3">
        <w:rPr>
          <w:rFonts w:ascii="Arial" w:hAnsi="Arial" w:cs="Arial"/>
          <w:b/>
          <w:sz w:val="22"/>
          <w:szCs w:val="22"/>
        </w:rPr>
        <w:t>Disclosure procedure</w:t>
      </w:r>
    </w:p>
    <w:p w:rsidR="00806272" w:rsidRPr="000E3FF3" w:rsidRDefault="00806272" w:rsidP="00C34F23">
      <w:pPr>
        <w:pStyle w:val="DefaultText"/>
        <w:numPr>
          <w:ilvl w:val="0"/>
          <w:numId w:val="214"/>
        </w:numPr>
        <w:spacing w:line="360" w:lineRule="auto"/>
        <w:jc w:val="both"/>
        <w:rPr>
          <w:rFonts w:ascii="Arial" w:hAnsi="Arial" w:cs="Arial"/>
          <w:sz w:val="22"/>
          <w:szCs w:val="22"/>
        </w:rPr>
      </w:pPr>
      <w:r w:rsidRPr="000E3FF3">
        <w:rPr>
          <w:rFonts w:ascii="Arial" w:hAnsi="Arial" w:cs="Arial"/>
          <w:sz w:val="22"/>
          <w:szCs w:val="22"/>
        </w:rPr>
        <w:t>If this information relates to safeguarding then the setting safeguarding policy should be followed, with particular reference to the staff and volunteering section</w:t>
      </w:r>
    </w:p>
    <w:p w:rsidR="00806272" w:rsidRPr="000E3FF3" w:rsidRDefault="00806272" w:rsidP="00C34F23">
      <w:pPr>
        <w:pStyle w:val="DefaultText"/>
        <w:numPr>
          <w:ilvl w:val="0"/>
          <w:numId w:val="214"/>
        </w:numPr>
        <w:spacing w:line="360" w:lineRule="auto"/>
        <w:jc w:val="both"/>
        <w:rPr>
          <w:rFonts w:ascii="Arial" w:hAnsi="Arial" w:cs="Arial"/>
          <w:sz w:val="22"/>
          <w:szCs w:val="22"/>
        </w:rPr>
      </w:pPr>
      <w:r w:rsidRPr="000E3FF3">
        <w:rPr>
          <w:rFonts w:ascii="Arial" w:hAnsi="Arial" w:cs="Arial"/>
          <w:sz w:val="22"/>
          <w:szCs w:val="22"/>
        </w:rPr>
        <w:t xml:space="preserve">Where you reasonably believe one or more of the above circumstances listed above has occurred you should promptly disclose this to your manager so that any appropriate action can be taken. If it is </w:t>
      </w:r>
      <w:r w:rsidRPr="000E3FF3">
        <w:rPr>
          <w:rFonts w:ascii="Arial" w:hAnsi="Arial" w:cs="Arial"/>
          <w:sz w:val="22"/>
          <w:szCs w:val="22"/>
        </w:rPr>
        <w:lastRenderedPageBreak/>
        <w:t>inappropriate to make such a disclosure to your manager (i.e. because it relates to your manager) you should speak to the deputy manager.</w:t>
      </w:r>
    </w:p>
    <w:p w:rsidR="00E52155" w:rsidRPr="000E3FF3" w:rsidRDefault="00806272" w:rsidP="00C34F23">
      <w:pPr>
        <w:pStyle w:val="DefaultText"/>
        <w:numPr>
          <w:ilvl w:val="0"/>
          <w:numId w:val="214"/>
        </w:numPr>
        <w:spacing w:line="360" w:lineRule="auto"/>
        <w:jc w:val="both"/>
        <w:rPr>
          <w:rFonts w:ascii="Arial" w:hAnsi="Arial" w:cs="Arial"/>
          <w:sz w:val="22"/>
          <w:szCs w:val="22"/>
        </w:rPr>
      </w:pPr>
      <w:r w:rsidRPr="000E3FF3">
        <w:rPr>
          <w:rFonts w:ascii="Arial" w:hAnsi="Arial" w:cs="Arial"/>
          <w:sz w:val="22"/>
          <w:szCs w:val="22"/>
        </w:rPr>
        <w:t>Employees will suffer no detriment of any sort for making such a disclosure in accordance with this procedure.  For further guidance in the use of the disclosure procedure, employees should sp</w:t>
      </w:r>
      <w:r w:rsidR="00E52155" w:rsidRPr="000E3FF3">
        <w:rPr>
          <w:rFonts w:ascii="Arial" w:hAnsi="Arial" w:cs="Arial"/>
          <w:sz w:val="22"/>
          <w:szCs w:val="22"/>
        </w:rPr>
        <w:t>eak in confidence to their setting</w:t>
      </w:r>
      <w:r w:rsidRPr="000E3FF3">
        <w:rPr>
          <w:rFonts w:ascii="Arial" w:hAnsi="Arial" w:cs="Arial"/>
          <w:sz w:val="22"/>
          <w:szCs w:val="22"/>
        </w:rPr>
        <w:t xml:space="preserve"> manager</w:t>
      </w:r>
      <w:r w:rsidR="00E52155" w:rsidRPr="000E3FF3">
        <w:rPr>
          <w:rFonts w:ascii="Arial" w:hAnsi="Arial" w:cs="Arial"/>
          <w:sz w:val="22"/>
          <w:szCs w:val="22"/>
        </w:rPr>
        <w:t>.</w:t>
      </w:r>
    </w:p>
    <w:p w:rsidR="000F6A11" w:rsidRPr="000E3FF3" w:rsidRDefault="00806272" w:rsidP="00C34F23">
      <w:pPr>
        <w:pStyle w:val="DefaultText"/>
        <w:numPr>
          <w:ilvl w:val="0"/>
          <w:numId w:val="214"/>
        </w:numPr>
        <w:spacing w:line="360" w:lineRule="auto"/>
        <w:jc w:val="both"/>
        <w:rPr>
          <w:rFonts w:ascii="Arial" w:hAnsi="Arial" w:cs="Arial"/>
          <w:sz w:val="22"/>
          <w:szCs w:val="22"/>
        </w:rPr>
      </w:pPr>
      <w:r w:rsidRPr="000E3FF3">
        <w:rPr>
          <w:rFonts w:ascii="Arial" w:hAnsi="Arial" w:cs="Arial"/>
          <w:sz w:val="22"/>
          <w:szCs w:val="22"/>
        </w:rPr>
        <w:t>Any disclosure or concerns raised will be treated seriously and will be dealt with in a consis</w:t>
      </w:r>
      <w:r w:rsidR="00E52155" w:rsidRPr="000E3FF3">
        <w:rPr>
          <w:rFonts w:ascii="Arial" w:hAnsi="Arial" w:cs="Arial"/>
          <w:sz w:val="22"/>
          <w:szCs w:val="22"/>
        </w:rPr>
        <w:t xml:space="preserve">tent and </w:t>
      </w:r>
      <w:r w:rsidR="000F6A11" w:rsidRPr="000E3FF3">
        <w:rPr>
          <w:rFonts w:ascii="Arial" w:hAnsi="Arial" w:cs="Arial"/>
          <w:sz w:val="22"/>
          <w:szCs w:val="22"/>
        </w:rPr>
        <w:t>confidential manner and will be followed through in a detailed and thorough manner</w:t>
      </w:r>
    </w:p>
    <w:p w:rsidR="000F6A11" w:rsidRPr="000E3FF3" w:rsidRDefault="000F6A11" w:rsidP="00C34F23">
      <w:pPr>
        <w:pStyle w:val="DefaultText"/>
        <w:numPr>
          <w:ilvl w:val="0"/>
          <w:numId w:val="214"/>
        </w:numPr>
        <w:spacing w:line="360" w:lineRule="auto"/>
        <w:jc w:val="both"/>
        <w:rPr>
          <w:rFonts w:ascii="Arial" w:hAnsi="Arial" w:cs="Arial"/>
          <w:sz w:val="22"/>
          <w:szCs w:val="22"/>
        </w:rPr>
      </w:pPr>
      <w:r w:rsidRPr="000E3FF3">
        <w:rPr>
          <w:rFonts w:ascii="Arial" w:hAnsi="Arial" w:cs="Arial"/>
          <w:sz w:val="22"/>
          <w:szCs w:val="22"/>
        </w:rPr>
        <w:t>Any employee who is involved in victimising employees who make a disclosure, takes any action to deter employees from disclosing information or makes malicious allegations or disclosures in bad faith will be subject to potential disciplinary action which may result in dismissal</w:t>
      </w:r>
    </w:p>
    <w:p w:rsidR="000F6A11" w:rsidRPr="000E3FF3" w:rsidRDefault="000F6A11" w:rsidP="00C34F23">
      <w:pPr>
        <w:pStyle w:val="DefaultText"/>
        <w:numPr>
          <w:ilvl w:val="0"/>
          <w:numId w:val="214"/>
        </w:numPr>
        <w:spacing w:line="360" w:lineRule="auto"/>
        <w:jc w:val="both"/>
        <w:rPr>
          <w:rFonts w:ascii="Arial" w:hAnsi="Arial" w:cs="Arial"/>
          <w:sz w:val="22"/>
          <w:szCs w:val="22"/>
        </w:rPr>
      </w:pPr>
      <w:r w:rsidRPr="000E3FF3">
        <w:rPr>
          <w:rFonts w:ascii="Arial" w:hAnsi="Arial" w:cs="Arial"/>
          <w:sz w:val="22"/>
          <w:szCs w:val="22"/>
        </w:rPr>
        <w:t>Failure to report serious matters can also be investigated and potentially lead to disciplinary action which may result in dismissal</w:t>
      </w:r>
    </w:p>
    <w:p w:rsidR="000F6A11" w:rsidRPr="000E3FF3" w:rsidRDefault="000F6A11" w:rsidP="00C34F23">
      <w:pPr>
        <w:pStyle w:val="DefaultText"/>
        <w:numPr>
          <w:ilvl w:val="0"/>
          <w:numId w:val="214"/>
        </w:numPr>
        <w:spacing w:line="360" w:lineRule="auto"/>
        <w:jc w:val="both"/>
        <w:rPr>
          <w:rFonts w:ascii="Arial" w:hAnsi="Arial" w:cs="Arial"/>
          <w:sz w:val="22"/>
          <w:szCs w:val="22"/>
        </w:rPr>
      </w:pPr>
      <w:r w:rsidRPr="000E3FF3">
        <w:rPr>
          <w:rFonts w:ascii="Arial" w:hAnsi="Arial" w:cs="Arial"/>
          <w:sz w:val="22"/>
          <w:szCs w:val="22"/>
        </w:rPr>
        <w:t>Any management employee who inappropriately deals with a whistle blowing issue (e.g. failing to react appropriately by not taking action in a timely manner or disclosing confidential information) may be deemed to have engaged in gross misconduct which could lead to dismissal.</w:t>
      </w:r>
    </w:p>
    <w:p w:rsidR="00E52155" w:rsidRPr="000E3FF3" w:rsidRDefault="00E52155" w:rsidP="00C34F23">
      <w:pPr>
        <w:pStyle w:val="DefaultText"/>
        <w:numPr>
          <w:ilvl w:val="0"/>
          <w:numId w:val="214"/>
        </w:numPr>
        <w:spacing w:line="360" w:lineRule="auto"/>
        <w:jc w:val="both"/>
        <w:rPr>
          <w:rFonts w:ascii="Arial" w:hAnsi="Arial" w:cs="Arial"/>
          <w:sz w:val="22"/>
          <w:szCs w:val="22"/>
        </w:rPr>
      </w:pPr>
      <w:r w:rsidRPr="000E3FF3">
        <w:rPr>
          <w:rFonts w:ascii="Arial" w:hAnsi="Arial" w:cs="Arial"/>
          <w:sz w:val="22"/>
          <w:szCs w:val="22"/>
        </w:rPr>
        <w:t xml:space="preserve">If the manager or deputy did not act on your disclosure, you must raise your concern with LBBD safeguarding manager Joy Barter or the LADO Team using contact </w:t>
      </w:r>
      <w:proofErr w:type="gramStart"/>
      <w:r w:rsidRPr="000E3FF3">
        <w:rPr>
          <w:rFonts w:ascii="Arial" w:hAnsi="Arial" w:cs="Arial"/>
          <w:sz w:val="22"/>
          <w:szCs w:val="22"/>
        </w:rPr>
        <w:t>numbers  on</w:t>
      </w:r>
      <w:proofErr w:type="gramEnd"/>
      <w:r w:rsidRPr="000E3FF3">
        <w:rPr>
          <w:rFonts w:ascii="Arial" w:hAnsi="Arial" w:cs="Arial"/>
          <w:sz w:val="22"/>
          <w:szCs w:val="22"/>
        </w:rPr>
        <w:t xml:space="preserve"> the LBBD disclosure posters displayed</w:t>
      </w:r>
      <w:r w:rsidR="00A50587" w:rsidRPr="000E3FF3">
        <w:rPr>
          <w:rFonts w:ascii="Arial" w:hAnsi="Arial" w:cs="Arial"/>
          <w:sz w:val="22"/>
          <w:szCs w:val="22"/>
        </w:rPr>
        <w:t xml:space="preserve"> on Parents notice board</w:t>
      </w:r>
      <w:r w:rsidRPr="000E3FF3">
        <w:rPr>
          <w:rFonts w:ascii="Arial" w:hAnsi="Arial" w:cs="Arial"/>
          <w:sz w:val="22"/>
          <w:szCs w:val="22"/>
        </w:rPr>
        <w:t xml:space="preserve">. </w:t>
      </w:r>
    </w:p>
    <w:p w:rsidR="00E52155" w:rsidRPr="000E3FF3" w:rsidRDefault="00E52155" w:rsidP="00E52155">
      <w:pPr>
        <w:pStyle w:val="NormalWeb"/>
        <w:shd w:val="clear" w:color="auto" w:fill="FFFFFF"/>
        <w:spacing w:before="222" w:beforeAutospacing="0" w:after="222" w:afterAutospacing="0"/>
        <w:textAlignment w:val="baseline"/>
        <w:rPr>
          <w:rFonts w:ascii="Arial" w:hAnsi="Arial" w:cs="Arial"/>
          <w:sz w:val="22"/>
          <w:szCs w:val="22"/>
        </w:rPr>
      </w:pPr>
      <w:r w:rsidRPr="000E3FF3">
        <w:rPr>
          <w:rFonts w:ascii="Arial" w:hAnsi="Arial" w:cs="Arial"/>
          <w:sz w:val="22"/>
          <w:szCs w:val="22"/>
        </w:rPr>
        <w:t xml:space="preserve">In the situation where the staff member believes danger is less imminent, you may contact the Whistleblower Hotline </w:t>
      </w:r>
      <w:r w:rsidRPr="000E3FF3">
        <w:rPr>
          <w:rFonts w:ascii="Arial" w:hAnsi="Arial" w:cs="Arial"/>
          <w:b/>
          <w:sz w:val="22"/>
          <w:szCs w:val="22"/>
        </w:rPr>
        <w:t xml:space="preserve">(0300 123 3155). </w:t>
      </w:r>
      <w:r w:rsidRPr="000E3FF3">
        <w:rPr>
          <w:rFonts w:ascii="Arial" w:hAnsi="Arial" w:cs="Arial"/>
          <w:sz w:val="22"/>
          <w:szCs w:val="22"/>
        </w:rPr>
        <w:t xml:space="preserve">They will need to know whether you have already raised your concern internally and whether there was any action taken. Once the hotline attendant has gathered as much information as possible they will forward the record onto specially trained staff to determine whether </w:t>
      </w:r>
      <w:proofErr w:type="spellStart"/>
      <w:r w:rsidRPr="000E3FF3">
        <w:rPr>
          <w:rFonts w:ascii="Arial" w:hAnsi="Arial" w:cs="Arial"/>
          <w:sz w:val="22"/>
          <w:szCs w:val="22"/>
        </w:rPr>
        <w:t>Ofsted</w:t>
      </w:r>
      <w:proofErr w:type="spellEnd"/>
      <w:r w:rsidRPr="000E3FF3">
        <w:rPr>
          <w:rFonts w:ascii="Arial" w:hAnsi="Arial" w:cs="Arial"/>
          <w:sz w:val="22"/>
          <w:szCs w:val="22"/>
        </w:rPr>
        <w:t xml:space="preserve"> is able to take action on your behalf.</w:t>
      </w:r>
    </w:p>
    <w:p w:rsidR="00E52155" w:rsidRPr="000E3FF3" w:rsidRDefault="00E52155" w:rsidP="00E52155">
      <w:pPr>
        <w:pStyle w:val="NormalWeb"/>
        <w:shd w:val="clear" w:color="auto" w:fill="FFFFFF"/>
        <w:spacing w:before="222" w:beforeAutospacing="0" w:after="222" w:afterAutospacing="0"/>
        <w:textAlignment w:val="baseline"/>
        <w:rPr>
          <w:rFonts w:ascii="Arial" w:hAnsi="Arial" w:cs="Arial"/>
          <w:sz w:val="22"/>
          <w:szCs w:val="22"/>
        </w:rPr>
      </w:pPr>
      <w:r w:rsidRPr="000E3FF3">
        <w:rPr>
          <w:rFonts w:ascii="Arial" w:hAnsi="Arial" w:cs="Arial"/>
          <w:sz w:val="22"/>
          <w:szCs w:val="22"/>
        </w:rPr>
        <w:t xml:space="preserve">When your concern is being dealt with by </w:t>
      </w:r>
      <w:proofErr w:type="spellStart"/>
      <w:r w:rsidRPr="000E3FF3">
        <w:rPr>
          <w:rFonts w:ascii="Arial" w:hAnsi="Arial" w:cs="Arial"/>
          <w:sz w:val="22"/>
          <w:szCs w:val="22"/>
        </w:rPr>
        <w:t>Ofsted</w:t>
      </w:r>
      <w:proofErr w:type="spellEnd"/>
      <w:r w:rsidRPr="000E3FF3">
        <w:rPr>
          <w:rFonts w:ascii="Arial" w:hAnsi="Arial" w:cs="Arial"/>
          <w:sz w:val="22"/>
          <w:szCs w:val="22"/>
        </w:rPr>
        <w:t>, they will categorise into one of the following:</w:t>
      </w:r>
    </w:p>
    <w:p w:rsidR="00E52155" w:rsidRPr="000E3FF3" w:rsidRDefault="00E52155" w:rsidP="00C34F23">
      <w:pPr>
        <w:numPr>
          <w:ilvl w:val="0"/>
          <w:numId w:val="240"/>
        </w:numPr>
        <w:shd w:val="clear" w:color="auto" w:fill="FFFFFF"/>
        <w:ind w:left="554"/>
        <w:textAlignment w:val="baseline"/>
        <w:rPr>
          <w:rFonts w:ascii="Arial" w:hAnsi="Arial" w:cs="Arial"/>
          <w:sz w:val="22"/>
          <w:szCs w:val="22"/>
        </w:rPr>
      </w:pPr>
      <w:r w:rsidRPr="000E3FF3">
        <w:rPr>
          <w:rFonts w:ascii="Arial" w:hAnsi="Arial" w:cs="Arial"/>
          <w:b/>
          <w:bCs/>
          <w:sz w:val="22"/>
          <w:szCs w:val="22"/>
          <w:bdr w:val="none" w:sz="0" w:space="0" w:color="auto" w:frame="1"/>
        </w:rPr>
        <w:t>Category 1</w:t>
      </w:r>
      <w:proofErr w:type="gramStart"/>
      <w:r w:rsidRPr="000E3FF3">
        <w:rPr>
          <w:rFonts w:ascii="Arial" w:hAnsi="Arial" w:cs="Arial"/>
          <w:b/>
          <w:bCs/>
          <w:sz w:val="22"/>
          <w:szCs w:val="22"/>
          <w:bdr w:val="none" w:sz="0" w:space="0" w:color="auto" w:frame="1"/>
        </w:rPr>
        <w:t>:</w:t>
      </w:r>
      <w:proofErr w:type="gramEnd"/>
      <w:r w:rsidRPr="000E3FF3">
        <w:rPr>
          <w:rFonts w:ascii="Arial" w:hAnsi="Arial" w:cs="Arial"/>
          <w:sz w:val="22"/>
          <w:szCs w:val="22"/>
        </w:rPr>
        <w:br/>
        <w:t>child protection concerns about a ‘risk of harm</w:t>
      </w:r>
      <w:r w:rsidR="000B5768" w:rsidRPr="000E3FF3">
        <w:rPr>
          <w:rFonts w:ascii="Arial" w:hAnsi="Arial" w:cs="Arial"/>
          <w:sz w:val="22"/>
          <w:szCs w:val="22"/>
        </w:rPr>
        <w:t>’ to specific child or children</w:t>
      </w:r>
      <w:r w:rsidRPr="000E3FF3">
        <w:rPr>
          <w:rFonts w:ascii="Arial" w:hAnsi="Arial" w:cs="Arial"/>
          <w:sz w:val="22"/>
          <w:szCs w:val="22"/>
        </w:rPr>
        <w:t xml:space="preserve">. </w:t>
      </w:r>
      <w:proofErr w:type="spellStart"/>
      <w:r w:rsidRPr="000E3FF3">
        <w:rPr>
          <w:rFonts w:ascii="Arial" w:hAnsi="Arial" w:cs="Arial"/>
          <w:sz w:val="22"/>
          <w:szCs w:val="22"/>
        </w:rPr>
        <w:t>Ofsted’s</w:t>
      </w:r>
      <w:proofErr w:type="spellEnd"/>
      <w:r w:rsidRPr="000E3FF3">
        <w:rPr>
          <w:rFonts w:ascii="Arial" w:hAnsi="Arial" w:cs="Arial"/>
          <w:sz w:val="22"/>
          <w:szCs w:val="22"/>
        </w:rPr>
        <w:t xml:space="preserve"> Compliance, Investigation and Enforcement (CIE) team will immediately refer the matter to the local authority’s child protection team for urgent attention.</w:t>
      </w:r>
    </w:p>
    <w:p w:rsidR="00E52155" w:rsidRPr="000E3FF3" w:rsidRDefault="00E52155" w:rsidP="00C34F23">
      <w:pPr>
        <w:numPr>
          <w:ilvl w:val="0"/>
          <w:numId w:val="240"/>
        </w:numPr>
        <w:shd w:val="clear" w:color="auto" w:fill="FFFFFF"/>
        <w:ind w:left="554"/>
        <w:textAlignment w:val="baseline"/>
        <w:rPr>
          <w:rFonts w:ascii="Arial" w:hAnsi="Arial" w:cs="Arial"/>
          <w:sz w:val="22"/>
          <w:szCs w:val="22"/>
        </w:rPr>
      </w:pPr>
      <w:r w:rsidRPr="000E3FF3">
        <w:rPr>
          <w:rFonts w:ascii="Arial" w:hAnsi="Arial" w:cs="Arial"/>
          <w:b/>
          <w:bCs/>
          <w:sz w:val="22"/>
          <w:szCs w:val="22"/>
          <w:bdr w:val="none" w:sz="0" w:space="0" w:color="auto" w:frame="1"/>
        </w:rPr>
        <w:t>Category 2</w:t>
      </w:r>
      <w:proofErr w:type="gramStart"/>
      <w:r w:rsidRPr="000E3FF3">
        <w:rPr>
          <w:rFonts w:ascii="Arial" w:hAnsi="Arial" w:cs="Arial"/>
          <w:b/>
          <w:bCs/>
          <w:sz w:val="22"/>
          <w:szCs w:val="22"/>
          <w:bdr w:val="none" w:sz="0" w:space="0" w:color="auto" w:frame="1"/>
        </w:rPr>
        <w:t>:</w:t>
      </w:r>
      <w:proofErr w:type="gramEnd"/>
      <w:r w:rsidRPr="000E3FF3">
        <w:rPr>
          <w:rFonts w:ascii="Arial" w:hAnsi="Arial" w:cs="Arial"/>
          <w:sz w:val="22"/>
          <w:szCs w:val="22"/>
        </w:rPr>
        <w:br/>
        <w:t xml:space="preserve">specific concerns or allegations about wider or systematic failure in safeguarding practice in the local authority. These will be referred to the </w:t>
      </w:r>
      <w:proofErr w:type="spellStart"/>
      <w:r w:rsidRPr="000E3FF3">
        <w:rPr>
          <w:rFonts w:ascii="Arial" w:hAnsi="Arial" w:cs="Arial"/>
          <w:sz w:val="22"/>
          <w:szCs w:val="22"/>
        </w:rPr>
        <w:t>Ofsted</w:t>
      </w:r>
      <w:proofErr w:type="spellEnd"/>
      <w:r w:rsidRPr="000E3FF3">
        <w:rPr>
          <w:rFonts w:ascii="Arial" w:hAnsi="Arial" w:cs="Arial"/>
          <w:sz w:val="22"/>
          <w:szCs w:val="22"/>
        </w:rPr>
        <w:t xml:space="preserve"> whistle</w:t>
      </w:r>
      <w:r w:rsidR="000B5768" w:rsidRPr="000E3FF3">
        <w:rPr>
          <w:rFonts w:ascii="Arial" w:hAnsi="Arial" w:cs="Arial"/>
          <w:sz w:val="22"/>
          <w:szCs w:val="22"/>
        </w:rPr>
        <w:t xml:space="preserve"> </w:t>
      </w:r>
      <w:r w:rsidRPr="000E3FF3">
        <w:rPr>
          <w:rFonts w:ascii="Arial" w:hAnsi="Arial" w:cs="Arial"/>
          <w:sz w:val="22"/>
          <w:szCs w:val="22"/>
        </w:rPr>
        <w:t>blowing team.</w:t>
      </w:r>
    </w:p>
    <w:p w:rsidR="00E52155" w:rsidRPr="000E3FF3" w:rsidRDefault="00E52155" w:rsidP="00E52155">
      <w:pPr>
        <w:pStyle w:val="NormalWeb"/>
        <w:shd w:val="clear" w:color="auto" w:fill="FFFFFF"/>
        <w:spacing w:before="222" w:beforeAutospacing="0" w:after="222" w:afterAutospacing="0"/>
        <w:textAlignment w:val="baseline"/>
        <w:rPr>
          <w:rFonts w:ascii="Arial" w:hAnsi="Arial" w:cs="Arial"/>
          <w:sz w:val="22"/>
          <w:szCs w:val="22"/>
        </w:rPr>
      </w:pPr>
      <w:r w:rsidRPr="000E3FF3">
        <w:rPr>
          <w:rFonts w:ascii="Arial" w:hAnsi="Arial" w:cs="Arial"/>
          <w:sz w:val="22"/>
          <w:szCs w:val="22"/>
        </w:rPr>
        <w:t>There should be a transparent system in place when whistle</w:t>
      </w:r>
      <w:r w:rsidR="000B5768" w:rsidRPr="000E3FF3">
        <w:rPr>
          <w:rFonts w:ascii="Arial" w:hAnsi="Arial" w:cs="Arial"/>
          <w:sz w:val="22"/>
          <w:szCs w:val="22"/>
        </w:rPr>
        <w:t xml:space="preserve"> </w:t>
      </w:r>
      <w:r w:rsidRPr="000E3FF3">
        <w:rPr>
          <w:rFonts w:ascii="Arial" w:hAnsi="Arial" w:cs="Arial"/>
          <w:sz w:val="22"/>
          <w:szCs w:val="22"/>
        </w:rPr>
        <w:t>blowing. If however you are worried about raising a concern you would be wise to seek out independent advice. This can be found through your union or through the charity Public Concern at Work.</w:t>
      </w:r>
    </w:p>
    <w:p w:rsidR="000F6A11" w:rsidRPr="000E3FF3" w:rsidRDefault="00E52155" w:rsidP="00A50587">
      <w:pPr>
        <w:spacing w:line="360" w:lineRule="auto"/>
        <w:jc w:val="both"/>
        <w:rPr>
          <w:rFonts w:ascii="Arial" w:hAnsi="Arial" w:cs="Arial"/>
          <w:sz w:val="22"/>
          <w:szCs w:val="22"/>
        </w:rPr>
      </w:pPr>
      <w:r w:rsidRPr="000E3FF3">
        <w:rPr>
          <w:rFonts w:ascii="Arial" w:hAnsi="Arial" w:cs="Arial"/>
          <w:sz w:val="22"/>
          <w:szCs w:val="22"/>
        </w:rPr>
        <w:t xml:space="preserve"> </w:t>
      </w:r>
    </w:p>
    <w:p w:rsidR="00CE18AD" w:rsidRPr="000E3FF3" w:rsidRDefault="00CE18AD" w:rsidP="00A50587">
      <w:pPr>
        <w:spacing w:line="360" w:lineRule="auto"/>
        <w:jc w:val="both"/>
        <w:rPr>
          <w:rFonts w:ascii="Arial" w:hAnsi="Arial" w:cs="Arial"/>
          <w:sz w:val="22"/>
          <w:szCs w:val="22"/>
        </w:rPr>
      </w:pPr>
    </w:p>
    <w:p w:rsidR="00CE18AD" w:rsidRPr="000E3FF3" w:rsidRDefault="00CE18AD" w:rsidP="00A50587">
      <w:pPr>
        <w:spacing w:line="360" w:lineRule="auto"/>
        <w:jc w:val="both"/>
        <w:rPr>
          <w:rFonts w:ascii="Arial" w:hAnsi="Arial" w:cs="Arial"/>
          <w:sz w:val="22"/>
          <w:szCs w:val="22"/>
        </w:rPr>
      </w:pPr>
    </w:p>
    <w:p w:rsidR="00CE18AD" w:rsidRPr="000E3FF3" w:rsidRDefault="00CE18AD" w:rsidP="00A50587">
      <w:pPr>
        <w:spacing w:line="360" w:lineRule="auto"/>
        <w:jc w:val="both"/>
        <w:rPr>
          <w:rFonts w:ascii="Arial" w:hAnsi="Arial" w:cs="Arial"/>
          <w:sz w:val="22"/>
          <w:szCs w:val="22"/>
        </w:rPr>
      </w:pPr>
    </w:p>
    <w:p w:rsidR="00CE18AD" w:rsidRPr="000E3FF3" w:rsidRDefault="00CE18AD" w:rsidP="00A50587">
      <w:pPr>
        <w:spacing w:line="360" w:lineRule="auto"/>
        <w:jc w:val="both"/>
        <w:rPr>
          <w:rFonts w:ascii="Arial" w:hAnsi="Arial" w:cs="Arial"/>
          <w:sz w:val="22"/>
          <w:szCs w:val="22"/>
        </w:rPr>
      </w:pPr>
    </w:p>
    <w:p w:rsidR="00CE18AD" w:rsidRPr="000E3FF3" w:rsidRDefault="00CE18AD" w:rsidP="00A50587">
      <w:pPr>
        <w:spacing w:line="360" w:lineRule="auto"/>
        <w:jc w:val="both"/>
        <w:rPr>
          <w:rFonts w:ascii="Arial" w:hAnsi="Arial" w:cs="Arial"/>
          <w:sz w:val="22"/>
          <w:szCs w:val="22"/>
        </w:rPr>
      </w:pPr>
    </w:p>
    <w:tbl>
      <w:tblPr>
        <w:tblW w:w="5000" w:type="pct"/>
        <w:tblLook w:val="01E0"/>
      </w:tblPr>
      <w:tblGrid>
        <w:gridCol w:w="5058"/>
        <w:gridCol w:w="3829"/>
        <w:gridCol w:w="2104"/>
      </w:tblGrid>
      <w:tr w:rsidR="000F6A11" w:rsidRPr="000E3FF3" w:rsidTr="000F6A11">
        <w:tc>
          <w:tcPr>
            <w:tcW w:w="2301" w:type="pct"/>
          </w:tcPr>
          <w:p w:rsidR="000F6A11" w:rsidRPr="000E3FF3" w:rsidRDefault="000F6A11" w:rsidP="000F6A11">
            <w:pPr>
              <w:spacing w:line="360" w:lineRule="auto"/>
              <w:rPr>
                <w:rFonts w:ascii="Arial" w:hAnsi="Arial" w:cs="Arial"/>
                <w:sz w:val="22"/>
                <w:szCs w:val="22"/>
              </w:rPr>
            </w:pPr>
          </w:p>
          <w:p w:rsidR="000F6A11" w:rsidRPr="000E3FF3" w:rsidRDefault="000F6A11" w:rsidP="000F6A11">
            <w:pPr>
              <w:spacing w:line="360" w:lineRule="auto"/>
              <w:rPr>
                <w:rFonts w:ascii="Arial" w:hAnsi="Arial" w:cs="Arial"/>
              </w:rPr>
            </w:pPr>
            <w:r w:rsidRPr="000E3FF3">
              <w:rPr>
                <w:rFonts w:ascii="Arial" w:hAnsi="Arial" w:cs="Arial"/>
                <w:sz w:val="22"/>
                <w:szCs w:val="22"/>
              </w:rPr>
              <w:t>This policy was adopted at a meeting of</w:t>
            </w:r>
          </w:p>
        </w:tc>
        <w:tc>
          <w:tcPr>
            <w:tcW w:w="1742" w:type="pct"/>
            <w:tcBorders>
              <w:bottom w:val="single" w:sz="4" w:space="0" w:color="7030A0"/>
            </w:tcBorders>
            <w:shd w:val="clear" w:color="auto" w:fill="auto"/>
          </w:tcPr>
          <w:p w:rsidR="000F6A11" w:rsidRPr="000E3FF3" w:rsidRDefault="000F6A11" w:rsidP="000F6A11">
            <w:pPr>
              <w:spacing w:line="360" w:lineRule="auto"/>
              <w:rPr>
                <w:rFonts w:ascii="Arial" w:hAnsi="Arial" w:cs="Arial"/>
              </w:rPr>
            </w:pPr>
          </w:p>
        </w:tc>
        <w:tc>
          <w:tcPr>
            <w:tcW w:w="957" w:type="pct"/>
          </w:tcPr>
          <w:p w:rsidR="000F6A11" w:rsidRPr="000E3FF3" w:rsidRDefault="000F6A11" w:rsidP="000F6A11">
            <w:pPr>
              <w:spacing w:line="360" w:lineRule="auto"/>
              <w:rPr>
                <w:rFonts w:ascii="Arial" w:hAnsi="Arial" w:cs="Arial"/>
                <w:i/>
                <w:sz w:val="22"/>
                <w:szCs w:val="22"/>
              </w:rPr>
            </w:pPr>
          </w:p>
          <w:p w:rsidR="000F6A11" w:rsidRPr="000E3FF3" w:rsidRDefault="000F6A11" w:rsidP="000F6A11">
            <w:pPr>
              <w:spacing w:line="360" w:lineRule="auto"/>
              <w:rPr>
                <w:rFonts w:ascii="Arial" w:hAnsi="Arial" w:cs="Arial"/>
                <w:i/>
              </w:rPr>
            </w:pPr>
            <w:r w:rsidRPr="000E3FF3">
              <w:rPr>
                <w:rFonts w:ascii="Arial" w:hAnsi="Arial" w:cs="Arial"/>
                <w:i/>
                <w:sz w:val="22"/>
                <w:szCs w:val="22"/>
              </w:rPr>
              <w:t>(name of provider)</w:t>
            </w:r>
          </w:p>
        </w:tc>
      </w:tr>
      <w:tr w:rsidR="000F6A11" w:rsidRPr="000E3FF3" w:rsidTr="000F6A11">
        <w:tc>
          <w:tcPr>
            <w:tcW w:w="2301" w:type="pct"/>
          </w:tcPr>
          <w:p w:rsidR="000F6A11" w:rsidRPr="000E3FF3" w:rsidRDefault="000F6A11" w:rsidP="000F6A11">
            <w:pPr>
              <w:spacing w:line="360" w:lineRule="auto"/>
              <w:rPr>
                <w:rFonts w:ascii="Arial" w:hAnsi="Arial" w:cs="Arial"/>
              </w:rPr>
            </w:pPr>
            <w:r w:rsidRPr="000E3FF3">
              <w:rPr>
                <w:rFonts w:ascii="Arial" w:hAnsi="Arial" w:cs="Arial"/>
                <w:sz w:val="22"/>
                <w:szCs w:val="22"/>
              </w:rPr>
              <w:t>Held on</w:t>
            </w:r>
          </w:p>
        </w:tc>
        <w:tc>
          <w:tcPr>
            <w:tcW w:w="1742" w:type="pct"/>
            <w:tcBorders>
              <w:top w:val="single" w:sz="4" w:space="0" w:color="7030A0"/>
              <w:bottom w:val="single" w:sz="4" w:space="0" w:color="7030A0"/>
            </w:tcBorders>
          </w:tcPr>
          <w:p w:rsidR="000F6A11" w:rsidRPr="000E3FF3" w:rsidRDefault="000F6A11" w:rsidP="000F6A11">
            <w:pPr>
              <w:spacing w:line="360" w:lineRule="auto"/>
              <w:rPr>
                <w:rFonts w:ascii="Arial" w:hAnsi="Arial" w:cs="Arial"/>
              </w:rPr>
            </w:pPr>
          </w:p>
        </w:tc>
        <w:tc>
          <w:tcPr>
            <w:tcW w:w="957" w:type="pct"/>
          </w:tcPr>
          <w:p w:rsidR="000F6A11" w:rsidRPr="000E3FF3" w:rsidRDefault="000F6A11" w:rsidP="000F6A11">
            <w:pPr>
              <w:spacing w:line="360" w:lineRule="auto"/>
              <w:rPr>
                <w:rFonts w:ascii="Arial" w:hAnsi="Arial" w:cs="Arial"/>
                <w:i/>
              </w:rPr>
            </w:pPr>
            <w:r w:rsidRPr="000E3FF3">
              <w:rPr>
                <w:rFonts w:ascii="Arial" w:hAnsi="Arial" w:cs="Arial"/>
                <w:i/>
                <w:sz w:val="22"/>
                <w:szCs w:val="22"/>
              </w:rPr>
              <w:t>(date)</w:t>
            </w:r>
          </w:p>
        </w:tc>
      </w:tr>
      <w:tr w:rsidR="000F6A11" w:rsidRPr="000E3FF3" w:rsidTr="000F6A11">
        <w:tc>
          <w:tcPr>
            <w:tcW w:w="2301" w:type="pct"/>
          </w:tcPr>
          <w:p w:rsidR="000F6A11" w:rsidRPr="000E3FF3" w:rsidRDefault="000F6A11" w:rsidP="000F6A11">
            <w:pPr>
              <w:spacing w:line="360" w:lineRule="auto"/>
              <w:rPr>
                <w:rFonts w:ascii="Arial" w:hAnsi="Arial" w:cs="Arial"/>
              </w:rPr>
            </w:pPr>
            <w:r w:rsidRPr="000E3FF3">
              <w:rPr>
                <w:rFonts w:ascii="Arial" w:hAnsi="Arial" w:cs="Arial"/>
                <w:sz w:val="22"/>
                <w:szCs w:val="22"/>
              </w:rPr>
              <w:t>Date to be reviewed</w:t>
            </w:r>
          </w:p>
        </w:tc>
        <w:tc>
          <w:tcPr>
            <w:tcW w:w="1742" w:type="pct"/>
            <w:tcBorders>
              <w:top w:val="single" w:sz="4" w:space="0" w:color="7030A0"/>
              <w:bottom w:val="single" w:sz="4" w:space="0" w:color="7030A0"/>
            </w:tcBorders>
          </w:tcPr>
          <w:p w:rsidR="000F6A11" w:rsidRPr="000E3FF3" w:rsidRDefault="000F6A11" w:rsidP="000F6A11">
            <w:pPr>
              <w:spacing w:line="360" w:lineRule="auto"/>
              <w:rPr>
                <w:rFonts w:ascii="Arial" w:hAnsi="Arial" w:cs="Arial"/>
              </w:rPr>
            </w:pPr>
          </w:p>
        </w:tc>
        <w:tc>
          <w:tcPr>
            <w:tcW w:w="957" w:type="pct"/>
          </w:tcPr>
          <w:p w:rsidR="000F6A11" w:rsidRPr="000E3FF3" w:rsidRDefault="000F6A11" w:rsidP="000F6A11">
            <w:pPr>
              <w:spacing w:line="360" w:lineRule="auto"/>
              <w:rPr>
                <w:rFonts w:ascii="Arial" w:hAnsi="Arial" w:cs="Arial"/>
                <w:i/>
              </w:rPr>
            </w:pPr>
            <w:r w:rsidRPr="000E3FF3">
              <w:rPr>
                <w:rFonts w:ascii="Arial" w:hAnsi="Arial" w:cs="Arial"/>
                <w:i/>
                <w:sz w:val="22"/>
                <w:szCs w:val="22"/>
              </w:rPr>
              <w:t>(date)</w:t>
            </w:r>
          </w:p>
        </w:tc>
      </w:tr>
      <w:tr w:rsidR="000F6A11" w:rsidRPr="000E3FF3" w:rsidTr="000F6A11">
        <w:tc>
          <w:tcPr>
            <w:tcW w:w="2301" w:type="pct"/>
          </w:tcPr>
          <w:p w:rsidR="000F6A11" w:rsidRPr="000E3FF3" w:rsidRDefault="000F6A11" w:rsidP="000F6A11">
            <w:pPr>
              <w:spacing w:line="360" w:lineRule="auto"/>
              <w:rPr>
                <w:rFonts w:ascii="Arial" w:hAnsi="Arial" w:cs="Arial"/>
              </w:rPr>
            </w:pPr>
            <w:r w:rsidRPr="000E3FF3">
              <w:rPr>
                <w:rFonts w:ascii="Arial" w:hAnsi="Arial" w:cs="Arial"/>
                <w:sz w:val="22"/>
                <w:szCs w:val="22"/>
              </w:rPr>
              <w:t>Signed on behalf of the provider</w:t>
            </w:r>
          </w:p>
        </w:tc>
        <w:tc>
          <w:tcPr>
            <w:tcW w:w="2699" w:type="pct"/>
            <w:gridSpan w:val="2"/>
            <w:tcBorders>
              <w:bottom w:val="single" w:sz="4" w:space="0" w:color="7030A0"/>
            </w:tcBorders>
          </w:tcPr>
          <w:p w:rsidR="000F6A11" w:rsidRPr="000E3FF3" w:rsidRDefault="000F6A11" w:rsidP="000F6A11">
            <w:pPr>
              <w:spacing w:line="360" w:lineRule="auto"/>
              <w:rPr>
                <w:rFonts w:ascii="Arial" w:hAnsi="Arial" w:cs="Arial"/>
              </w:rPr>
            </w:pPr>
          </w:p>
        </w:tc>
      </w:tr>
      <w:tr w:rsidR="000F6A11" w:rsidRPr="000E3FF3" w:rsidTr="000F6A1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301" w:type="pct"/>
            <w:tcBorders>
              <w:top w:val="nil"/>
              <w:left w:val="nil"/>
              <w:bottom w:val="nil"/>
              <w:right w:val="nil"/>
            </w:tcBorders>
          </w:tcPr>
          <w:p w:rsidR="000F6A11" w:rsidRPr="000E3FF3" w:rsidRDefault="000F6A11" w:rsidP="000F6A11">
            <w:pPr>
              <w:spacing w:line="360" w:lineRule="auto"/>
              <w:rPr>
                <w:rFonts w:ascii="Arial" w:hAnsi="Arial" w:cs="Arial"/>
              </w:rPr>
            </w:pPr>
            <w:r w:rsidRPr="000E3FF3">
              <w:rPr>
                <w:rFonts w:ascii="Arial" w:hAnsi="Arial" w:cs="Arial"/>
                <w:sz w:val="22"/>
                <w:szCs w:val="22"/>
              </w:rPr>
              <w:t>Name of signatory</w:t>
            </w:r>
          </w:p>
        </w:tc>
        <w:tc>
          <w:tcPr>
            <w:tcW w:w="2699" w:type="pct"/>
            <w:gridSpan w:val="2"/>
            <w:tcBorders>
              <w:top w:val="single" w:sz="4" w:space="0" w:color="7030A0"/>
              <w:left w:val="nil"/>
              <w:bottom w:val="single" w:sz="4" w:space="0" w:color="7030A0"/>
              <w:right w:val="nil"/>
            </w:tcBorders>
          </w:tcPr>
          <w:p w:rsidR="000F6A11" w:rsidRPr="000E3FF3" w:rsidRDefault="000F6A11" w:rsidP="000F6A11">
            <w:pPr>
              <w:spacing w:line="360" w:lineRule="auto"/>
              <w:rPr>
                <w:rFonts w:ascii="Arial" w:hAnsi="Arial" w:cs="Arial"/>
              </w:rPr>
            </w:pPr>
          </w:p>
        </w:tc>
      </w:tr>
      <w:tr w:rsidR="000F6A11" w:rsidRPr="000E3FF3" w:rsidTr="000F6A1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301" w:type="pct"/>
            <w:tcBorders>
              <w:top w:val="nil"/>
              <w:left w:val="nil"/>
              <w:bottom w:val="nil"/>
              <w:right w:val="nil"/>
            </w:tcBorders>
          </w:tcPr>
          <w:p w:rsidR="000F6A11" w:rsidRPr="000E3FF3" w:rsidRDefault="000F6A11" w:rsidP="000F6A11">
            <w:pPr>
              <w:spacing w:line="360" w:lineRule="auto"/>
              <w:rPr>
                <w:rFonts w:ascii="Arial" w:hAnsi="Arial" w:cs="Arial"/>
              </w:rPr>
            </w:pPr>
            <w:r w:rsidRPr="000E3FF3">
              <w:rPr>
                <w:rFonts w:ascii="Arial" w:hAnsi="Arial" w:cs="Arial"/>
                <w:sz w:val="22"/>
                <w:szCs w:val="22"/>
              </w:rPr>
              <w:t>Role of signatory (e.g. chair, director or owner)</w:t>
            </w:r>
          </w:p>
        </w:tc>
        <w:tc>
          <w:tcPr>
            <w:tcW w:w="2699" w:type="pct"/>
            <w:gridSpan w:val="2"/>
            <w:tcBorders>
              <w:top w:val="single" w:sz="4" w:space="0" w:color="7030A0"/>
              <w:left w:val="nil"/>
              <w:bottom w:val="single" w:sz="4" w:space="0" w:color="7030A0"/>
              <w:right w:val="nil"/>
            </w:tcBorders>
          </w:tcPr>
          <w:p w:rsidR="000F6A11" w:rsidRPr="000E3FF3" w:rsidRDefault="000F6A11" w:rsidP="000F6A11">
            <w:pPr>
              <w:spacing w:line="360" w:lineRule="auto"/>
              <w:rPr>
                <w:rFonts w:ascii="Arial" w:hAnsi="Arial" w:cs="Arial"/>
              </w:rPr>
            </w:pPr>
          </w:p>
        </w:tc>
      </w:tr>
    </w:tbl>
    <w:p w:rsidR="00A34D85" w:rsidRPr="000E3FF3" w:rsidRDefault="00A34D85" w:rsidP="00F11821">
      <w:pPr>
        <w:pStyle w:val="ListParagraph"/>
        <w:spacing w:line="360" w:lineRule="auto"/>
        <w:ind w:left="360"/>
        <w:jc w:val="both"/>
        <w:rPr>
          <w:rFonts w:ascii="Arial" w:hAnsi="Arial" w:cs="Arial"/>
          <w:b/>
          <w:sz w:val="22"/>
          <w:szCs w:val="22"/>
        </w:rPr>
      </w:pPr>
    </w:p>
    <w:p w:rsidR="00A34D85" w:rsidRPr="000E3FF3" w:rsidRDefault="00A34D85" w:rsidP="00F11821">
      <w:pPr>
        <w:pStyle w:val="ListParagraph"/>
        <w:spacing w:line="360" w:lineRule="auto"/>
        <w:ind w:left="360"/>
        <w:jc w:val="both"/>
        <w:rPr>
          <w:rFonts w:ascii="Arial" w:hAnsi="Arial" w:cs="Arial"/>
          <w:b/>
          <w:sz w:val="22"/>
          <w:szCs w:val="22"/>
        </w:rPr>
      </w:pPr>
    </w:p>
    <w:p w:rsidR="00A34D85" w:rsidRPr="000E3FF3" w:rsidRDefault="00A34D85" w:rsidP="00F11821">
      <w:pPr>
        <w:pStyle w:val="ListParagraph"/>
        <w:spacing w:line="360" w:lineRule="auto"/>
        <w:ind w:left="360"/>
        <w:jc w:val="both"/>
        <w:rPr>
          <w:rFonts w:ascii="Arial" w:hAnsi="Arial" w:cs="Arial"/>
          <w:b/>
          <w:sz w:val="22"/>
          <w:szCs w:val="22"/>
        </w:rPr>
      </w:pPr>
    </w:p>
    <w:p w:rsidR="000B5768" w:rsidRPr="000E3FF3" w:rsidRDefault="000B5768" w:rsidP="000B5768">
      <w:pPr>
        <w:spacing w:line="360" w:lineRule="auto"/>
        <w:rPr>
          <w:rFonts w:ascii="Arial" w:hAnsi="Arial" w:cs="Arial"/>
          <w:b/>
          <w:sz w:val="22"/>
          <w:szCs w:val="22"/>
        </w:rPr>
      </w:pPr>
      <w:r w:rsidRPr="000E3FF3">
        <w:rPr>
          <w:rFonts w:ascii="Arial" w:hAnsi="Arial" w:cs="Arial"/>
          <w:b/>
          <w:sz w:val="22"/>
          <w:szCs w:val="22"/>
        </w:rPr>
        <w:t>Further guidance</w:t>
      </w:r>
    </w:p>
    <w:p w:rsidR="000B5768" w:rsidRPr="000E3FF3" w:rsidRDefault="000B5768" w:rsidP="000B5768">
      <w:pPr>
        <w:pStyle w:val="NormalWeb"/>
        <w:shd w:val="clear" w:color="auto" w:fill="FFFFFF"/>
        <w:spacing w:before="0" w:beforeAutospacing="0" w:after="0" w:afterAutospacing="0"/>
        <w:textAlignment w:val="baseline"/>
        <w:rPr>
          <w:rFonts w:ascii="Arial" w:hAnsi="Arial" w:cs="Arial"/>
          <w:b/>
          <w:sz w:val="22"/>
          <w:szCs w:val="22"/>
        </w:rPr>
      </w:pPr>
    </w:p>
    <w:p w:rsidR="000B5768" w:rsidRPr="000E3FF3" w:rsidRDefault="000B5768" w:rsidP="000B5768">
      <w:pPr>
        <w:pStyle w:val="NormalWeb"/>
        <w:shd w:val="clear" w:color="auto" w:fill="FFFFFF"/>
        <w:spacing w:before="0" w:beforeAutospacing="0" w:after="0" w:afterAutospacing="0"/>
        <w:textAlignment w:val="baseline"/>
        <w:rPr>
          <w:rFonts w:ascii="Arial" w:hAnsi="Arial" w:cs="Arial"/>
          <w:b/>
          <w:color w:val="666666"/>
          <w:sz w:val="22"/>
          <w:szCs w:val="22"/>
        </w:rPr>
      </w:pPr>
      <w:r w:rsidRPr="000E3FF3">
        <w:rPr>
          <w:rStyle w:val="apple-converted-space"/>
          <w:rFonts w:ascii="Arial" w:hAnsi="Arial" w:cs="Arial"/>
          <w:color w:val="666666"/>
          <w:sz w:val="22"/>
          <w:szCs w:val="22"/>
          <w:bdr w:val="none" w:sz="0" w:space="0" w:color="auto" w:frame="1"/>
        </w:rPr>
        <w:t> </w:t>
      </w:r>
      <w:r w:rsidRPr="000E3FF3">
        <w:rPr>
          <w:rStyle w:val="breadcrumblast"/>
          <w:rFonts w:ascii="Arial" w:hAnsi="Arial" w:cs="Arial"/>
          <w:b/>
          <w:color w:val="666666"/>
          <w:sz w:val="22"/>
          <w:szCs w:val="22"/>
          <w:bdr w:val="none" w:sz="0" w:space="0" w:color="auto" w:frame="1"/>
        </w:rPr>
        <w:t xml:space="preserve">Safeguarding children: </w:t>
      </w:r>
      <w:proofErr w:type="spellStart"/>
      <w:r w:rsidRPr="000E3FF3">
        <w:rPr>
          <w:rStyle w:val="breadcrumblast"/>
          <w:rFonts w:ascii="Arial" w:hAnsi="Arial" w:cs="Arial"/>
          <w:b/>
          <w:color w:val="666666"/>
          <w:sz w:val="22"/>
          <w:szCs w:val="22"/>
          <w:bdr w:val="none" w:sz="0" w:space="0" w:color="auto" w:frame="1"/>
        </w:rPr>
        <w:t>Ofsted’s</w:t>
      </w:r>
      <w:proofErr w:type="spellEnd"/>
      <w:r w:rsidRPr="000E3FF3">
        <w:rPr>
          <w:rStyle w:val="breadcrumblast"/>
          <w:rFonts w:ascii="Arial" w:hAnsi="Arial" w:cs="Arial"/>
          <w:b/>
          <w:color w:val="666666"/>
          <w:sz w:val="22"/>
          <w:szCs w:val="22"/>
          <w:bdr w:val="none" w:sz="0" w:space="0" w:color="auto" w:frame="1"/>
        </w:rPr>
        <w:t xml:space="preserve"> whistle</w:t>
      </w:r>
      <w:r w:rsidR="00A50587" w:rsidRPr="000E3FF3">
        <w:rPr>
          <w:rStyle w:val="breadcrumblast"/>
          <w:rFonts w:ascii="Arial" w:hAnsi="Arial" w:cs="Arial"/>
          <w:b/>
          <w:color w:val="666666"/>
          <w:sz w:val="22"/>
          <w:szCs w:val="22"/>
          <w:bdr w:val="none" w:sz="0" w:space="0" w:color="auto" w:frame="1"/>
        </w:rPr>
        <w:t xml:space="preserve"> </w:t>
      </w:r>
      <w:r w:rsidRPr="000E3FF3">
        <w:rPr>
          <w:rStyle w:val="breadcrumblast"/>
          <w:rFonts w:ascii="Arial" w:hAnsi="Arial" w:cs="Arial"/>
          <w:b/>
          <w:color w:val="666666"/>
          <w:sz w:val="22"/>
          <w:szCs w:val="22"/>
          <w:bdr w:val="none" w:sz="0" w:space="0" w:color="auto" w:frame="1"/>
        </w:rPr>
        <w:t>blowing policy -2014</w:t>
      </w:r>
    </w:p>
    <w:p w:rsidR="000B5768" w:rsidRPr="000E3FF3" w:rsidRDefault="000B5768" w:rsidP="00F11821">
      <w:pPr>
        <w:pStyle w:val="ListParagraph"/>
        <w:spacing w:line="360" w:lineRule="auto"/>
        <w:ind w:left="360"/>
        <w:jc w:val="both"/>
        <w:rPr>
          <w:rFonts w:ascii="Arial" w:hAnsi="Arial" w:cs="Arial"/>
          <w:b/>
          <w:sz w:val="22"/>
          <w:szCs w:val="22"/>
        </w:rPr>
      </w:pPr>
    </w:p>
    <w:p w:rsidR="000B5768" w:rsidRPr="000E3FF3" w:rsidRDefault="000B5768" w:rsidP="00F11821">
      <w:pPr>
        <w:pStyle w:val="ListParagraph"/>
        <w:spacing w:line="360" w:lineRule="auto"/>
        <w:ind w:left="360"/>
        <w:jc w:val="both"/>
        <w:rPr>
          <w:rFonts w:ascii="Arial" w:hAnsi="Arial" w:cs="Arial"/>
          <w:b/>
          <w:sz w:val="22"/>
          <w:szCs w:val="22"/>
        </w:rPr>
      </w:pPr>
    </w:p>
    <w:p w:rsidR="000B5768" w:rsidRPr="000E3FF3" w:rsidRDefault="000B5768" w:rsidP="00F11821">
      <w:pPr>
        <w:pStyle w:val="ListParagraph"/>
        <w:spacing w:line="360" w:lineRule="auto"/>
        <w:ind w:left="360"/>
        <w:jc w:val="both"/>
        <w:rPr>
          <w:rFonts w:ascii="Arial" w:hAnsi="Arial" w:cs="Arial"/>
          <w:b/>
          <w:sz w:val="22"/>
          <w:szCs w:val="22"/>
        </w:rPr>
      </w:pPr>
    </w:p>
    <w:p w:rsidR="000B5768" w:rsidRPr="000E3FF3" w:rsidRDefault="000B5768" w:rsidP="00F11821">
      <w:pPr>
        <w:pStyle w:val="ListParagraph"/>
        <w:spacing w:line="360" w:lineRule="auto"/>
        <w:ind w:left="360"/>
        <w:jc w:val="both"/>
        <w:rPr>
          <w:rFonts w:ascii="Arial" w:hAnsi="Arial" w:cs="Arial"/>
          <w:b/>
          <w:sz w:val="22"/>
          <w:szCs w:val="22"/>
        </w:rPr>
      </w:pPr>
    </w:p>
    <w:p w:rsidR="000B5768" w:rsidRPr="000E3FF3" w:rsidRDefault="000B5768" w:rsidP="00F11821">
      <w:pPr>
        <w:pStyle w:val="ListParagraph"/>
        <w:spacing w:line="360" w:lineRule="auto"/>
        <w:ind w:left="360"/>
        <w:jc w:val="both"/>
        <w:rPr>
          <w:rFonts w:ascii="Arial" w:hAnsi="Arial" w:cs="Arial"/>
          <w:b/>
          <w:sz w:val="22"/>
          <w:szCs w:val="22"/>
        </w:rPr>
      </w:pPr>
    </w:p>
    <w:p w:rsidR="000B5768" w:rsidRPr="000E3FF3" w:rsidRDefault="000B5768" w:rsidP="00F11821">
      <w:pPr>
        <w:pStyle w:val="ListParagraph"/>
        <w:spacing w:line="360" w:lineRule="auto"/>
        <w:ind w:left="360"/>
        <w:jc w:val="both"/>
        <w:rPr>
          <w:rFonts w:ascii="Arial" w:hAnsi="Arial" w:cs="Arial"/>
          <w:b/>
          <w:sz w:val="22"/>
          <w:szCs w:val="22"/>
        </w:rPr>
      </w:pPr>
    </w:p>
    <w:p w:rsidR="000B5768" w:rsidRPr="000E3FF3" w:rsidRDefault="000B5768" w:rsidP="00F11821">
      <w:pPr>
        <w:pStyle w:val="ListParagraph"/>
        <w:spacing w:line="360" w:lineRule="auto"/>
        <w:ind w:left="360"/>
        <w:jc w:val="both"/>
        <w:rPr>
          <w:rFonts w:ascii="Arial" w:hAnsi="Arial" w:cs="Arial"/>
          <w:b/>
          <w:sz w:val="22"/>
          <w:szCs w:val="22"/>
        </w:rPr>
      </w:pPr>
    </w:p>
    <w:p w:rsidR="00CC63C2" w:rsidRPr="000E3FF3" w:rsidRDefault="00CC63C2" w:rsidP="00F11821">
      <w:pPr>
        <w:pStyle w:val="ListParagraph"/>
        <w:spacing w:line="360" w:lineRule="auto"/>
        <w:ind w:left="360"/>
        <w:jc w:val="both"/>
        <w:rPr>
          <w:rFonts w:ascii="Arial" w:hAnsi="Arial" w:cs="Arial"/>
          <w:b/>
          <w:sz w:val="22"/>
          <w:szCs w:val="22"/>
        </w:rPr>
      </w:pPr>
    </w:p>
    <w:p w:rsidR="00A34D85" w:rsidRPr="000E3FF3" w:rsidRDefault="00A34D85" w:rsidP="00A34D85">
      <w:pPr>
        <w:pStyle w:val="ListParagraph"/>
        <w:spacing w:line="360" w:lineRule="auto"/>
        <w:ind w:left="360"/>
        <w:jc w:val="both"/>
        <w:rPr>
          <w:rFonts w:ascii="Arial" w:hAnsi="Arial" w:cs="Arial"/>
          <w:sz w:val="22"/>
          <w:szCs w:val="22"/>
        </w:rPr>
      </w:pPr>
    </w:p>
    <w:p w:rsidR="00A34D85" w:rsidRPr="000E3FF3" w:rsidRDefault="00A34D85" w:rsidP="00A34D85">
      <w:pPr>
        <w:pStyle w:val="ListParagraph"/>
        <w:spacing w:line="360" w:lineRule="auto"/>
        <w:ind w:left="360"/>
        <w:jc w:val="both"/>
        <w:rPr>
          <w:rFonts w:ascii="Arial" w:hAnsi="Arial" w:cs="Arial"/>
          <w:sz w:val="22"/>
          <w:szCs w:val="22"/>
        </w:rPr>
      </w:pPr>
    </w:p>
    <w:p w:rsidR="00A34D85" w:rsidRPr="000E3FF3" w:rsidRDefault="00A34D85" w:rsidP="00A34D85">
      <w:pPr>
        <w:pStyle w:val="ListParagraph"/>
        <w:spacing w:line="360" w:lineRule="auto"/>
        <w:ind w:left="360"/>
        <w:jc w:val="both"/>
        <w:rPr>
          <w:rFonts w:ascii="Arial" w:hAnsi="Arial" w:cs="Arial"/>
          <w:sz w:val="22"/>
          <w:szCs w:val="22"/>
        </w:rPr>
      </w:pPr>
    </w:p>
    <w:p w:rsidR="00A34D85" w:rsidRPr="000E3FF3" w:rsidRDefault="00A34D85" w:rsidP="00A34D85">
      <w:pPr>
        <w:pStyle w:val="ListParagraph"/>
        <w:spacing w:line="360" w:lineRule="auto"/>
        <w:ind w:left="360"/>
        <w:jc w:val="both"/>
        <w:rPr>
          <w:rFonts w:ascii="Arial" w:hAnsi="Arial" w:cs="Arial"/>
          <w:sz w:val="22"/>
          <w:szCs w:val="22"/>
        </w:rPr>
      </w:pPr>
    </w:p>
    <w:p w:rsidR="00A34D85" w:rsidRPr="000E3FF3" w:rsidRDefault="00A34D85" w:rsidP="00A34D85">
      <w:pPr>
        <w:pStyle w:val="ListParagraph"/>
        <w:spacing w:line="360" w:lineRule="auto"/>
        <w:ind w:left="360"/>
        <w:jc w:val="both"/>
        <w:rPr>
          <w:rFonts w:ascii="Arial" w:hAnsi="Arial" w:cs="Arial"/>
          <w:sz w:val="22"/>
          <w:szCs w:val="22"/>
        </w:rPr>
      </w:pPr>
    </w:p>
    <w:p w:rsidR="00A34D85" w:rsidRPr="000E3FF3" w:rsidRDefault="00A34D85" w:rsidP="00A34D85">
      <w:pPr>
        <w:pStyle w:val="ListParagraph"/>
        <w:spacing w:line="360" w:lineRule="auto"/>
        <w:ind w:left="360"/>
        <w:jc w:val="both"/>
        <w:rPr>
          <w:rFonts w:ascii="Arial" w:hAnsi="Arial" w:cs="Arial"/>
          <w:sz w:val="22"/>
          <w:szCs w:val="22"/>
        </w:rPr>
      </w:pPr>
    </w:p>
    <w:p w:rsidR="00A34D85" w:rsidRPr="000E3FF3" w:rsidRDefault="00A34D85" w:rsidP="00A34D85">
      <w:pPr>
        <w:pStyle w:val="ListParagraph"/>
        <w:spacing w:line="360" w:lineRule="auto"/>
        <w:ind w:left="360"/>
        <w:jc w:val="both"/>
        <w:rPr>
          <w:rFonts w:ascii="Arial" w:hAnsi="Arial" w:cs="Arial"/>
          <w:sz w:val="22"/>
          <w:szCs w:val="22"/>
        </w:rPr>
      </w:pPr>
    </w:p>
    <w:p w:rsidR="00475C36" w:rsidRPr="000E3FF3" w:rsidRDefault="00475C36" w:rsidP="00A34D85">
      <w:pPr>
        <w:pStyle w:val="ListParagraph"/>
        <w:spacing w:line="360" w:lineRule="auto"/>
        <w:ind w:left="360"/>
        <w:jc w:val="both"/>
        <w:rPr>
          <w:rFonts w:ascii="Arial" w:hAnsi="Arial" w:cs="Arial"/>
          <w:sz w:val="22"/>
          <w:szCs w:val="22"/>
        </w:rPr>
      </w:pPr>
    </w:p>
    <w:p w:rsidR="00475C36" w:rsidRPr="000E3FF3" w:rsidRDefault="00475C36" w:rsidP="00A34D85">
      <w:pPr>
        <w:pStyle w:val="ListParagraph"/>
        <w:spacing w:line="360" w:lineRule="auto"/>
        <w:ind w:left="360"/>
        <w:jc w:val="both"/>
        <w:rPr>
          <w:rFonts w:ascii="Arial" w:hAnsi="Arial" w:cs="Arial"/>
          <w:sz w:val="22"/>
          <w:szCs w:val="22"/>
        </w:rPr>
      </w:pPr>
    </w:p>
    <w:p w:rsidR="00475C36" w:rsidRPr="000E3FF3" w:rsidRDefault="00475C36" w:rsidP="00A34D85">
      <w:pPr>
        <w:pStyle w:val="ListParagraph"/>
        <w:spacing w:line="360" w:lineRule="auto"/>
        <w:ind w:left="360"/>
        <w:jc w:val="both"/>
        <w:rPr>
          <w:rFonts w:ascii="Arial" w:hAnsi="Arial" w:cs="Arial"/>
          <w:sz w:val="22"/>
          <w:szCs w:val="22"/>
        </w:rPr>
      </w:pPr>
    </w:p>
    <w:p w:rsidR="00475C36" w:rsidRPr="000E3FF3" w:rsidRDefault="00475C36" w:rsidP="00A34D85">
      <w:pPr>
        <w:pStyle w:val="ListParagraph"/>
        <w:spacing w:line="360" w:lineRule="auto"/>
        <w:ind w:left="360"/>
        <w:jc w:val="both"/>
        <w:rPr>
          <w:rFonts w:ascii="Arial" w:hAnsi="Arial" w:cs="Arial"/>
          <w:sz w:val="22"/>
          <w:szCs w:val="22"/>
        </w:rPr>
      </w:pPr>
    </w:p>
    <w:p w:rsidR="00475C36" w:rsidRPr="000E3FF3" w:rsidRDefault="00475C36" w:rsidP="00A34D85">
      <w:pPr>
        <w:pStyle w:val="ListParagraph"/>
        <w:spacing w:line="360" w:lineRule="auto"/>
        <w:ind w:left="360"/>
        <w:jc w:val="both"/>
        <w:rPr>
          <w:rFonts w:ascii="Arial" w:hAnsi="Arial" w:cs="Arial"/>
          <w:sz w:val="22"/>
          <w:szCs w:val="22"/>
        </w:rPr>
      </w:pPr>
    </w:p>
    <w:p w:rsidR="00475C36" w:rsidRPr="000E3FF3" w:rsidRDefault="00475C36" w:rsidP="00A34D85">
      <w:pPr>
        <w:pStyle w:val="ListParagraph"/>
        <w:spacing w:line="360" w:lineRule="auto"/>
        <w:ind w:left="360"/>
        <w:jc w:val="both"/>
        <w:rPr>
          <w:rFonts w:ascii="Arial" w:hAnsi="Arial" w:cs="Arial"/>
          <w:sz w:val="22"/>
          <w:szCs w:val="22"/>
        </w:rPr>
      </w:pPr>
    </w:p>
    <w:p w:rsidR="00475C36" w:rsidRPr="000E3FF3" w:rsidRDefault="00475C36" w:rsidP="00A34D85">
      <w:pPr>
        <w:pStyle w:val="ListParagraph"/>
        <w:spacing w:line="360" w:lineRule="auto"/>
        <w:ind w:left="360"/>
        <w:jc w:val="both"/>
        <w:rPr>
          <w:rFonts w:ascii="Arial" w:hAnsi="Arial" w:cs="Arial"/>
          <w:sz w:val="22"/>
          <w:szCs w:val="22"/>
        </w:rPr>
      </w:pPr>
    </w:p>
    <w:p w:rsidR="00475C36" w:rsidRPr="000E3FF3" w:rsidRDefault="00475C36" w:rsidP="00A34D85">
      <w:pPr>
        <w:pStyle w:val="ListParagraph"/>
        <w:spacing w:line="360" w:lineRule="auto"/>
        <w:ind w:left="360"/>
        <w:jc w:val="both"/>
        <w:rPr>
          <w:rFonts w:ascii="Arial" w:hAnsi="Arial" w:cs="Arial"/>
          <w:sz w:val="22"/>
          <w:szCs w:val="22"/>
        </w:rPr>
      </w:pPr>
    </w:p>
    <w:p w:rsidR="00AB6ED7" w:rsidRPr="000E3FF3" w:rsidRDefault="00AB6ED7" w:rsidP="000F6A11">
      <w:pPr>
        <w:spacing w:line="360" w:lineRule="auto"/>
        <w:rPr>
          <w:rFonts w:ascii="Arial" w:hAnsi="Arial" w:cs="Arial"/>
          <w:sz w:val="22"/>
          <w:szCs w:val="22"/>
        </w:rPr>
      </w:pPr>
    </w:p>
    <w:p w:rsidR="008B7436" w:rsidRPr="000E3FF3" w:rsidRDefault="008B7436" w:rsidP="000F6A11">
      <w:pPr>
        <w:spacing w:line="360" w:lineRule="auto"/>
        <w:rPr>
          <w:rFonts w:ascii="Arial" w:hAnsi="Arial" w:cs="Arial"/>
          <w:sz w:val="22"/>
          <w:szCs w:val="22"/>
        </w:rPr>
      </w:pPr>
    </w:p>
    <w:p w:rsidR="006050E7" w:rsidRPr="000E3FF3" w:rsidRDefault="000F6A11" w:rsidP="006050E7">
      <w:pPr>
        <w:spacing w:line="360" w:lineRule="auto"/>
        <w:rPr>
          <w:rFonts w:ascii="Arial" w:hAnsi="Arial" w:cs="Arial"/>
          <w:b/>
          <w:sz w:val="28"/>
          <w:szCs w:val="28"/>
        </w:rPr>
      </w:pPr>
      <w:r w:rsidRPr="000E3FF3">
        <w:rPr>
          <w:rFonts w:ascii="Arial" w:hAnsi="Arial" w:cs="Arial"/>
          <w:b/>
          <w:sz w:val="28"/>
          <w:szCs w:val="28"/>
        </w:rPr>
        <w:lastRenderedPageBreak/>
        <w:t>Working in partnership with other agencies</w:t>
      </w:r>
    </w:p>
    <w:p w:rsidR="006050E7" w:rsidRPr="000E3FF3" w:rsidRDefault="006050E7" w:rsidP="006050E7">
      <w:pPr>
        <w:spacing w:line="360" w:lineRule="auto"/>
        <w:rPr>
          <w:rFonts w:ascii="Arial" w:hAnsi="Arial" w:cs="Arial"/>
          <w:b/>
          <w:sz w:val="28"/>
          <w:szCs w:val="28"/>
        </w:rPr>
      </w:pPr>
    </w:p>
    <w:p w:rsidR="006050E7" w:rsidRPr="000E3FF3" w:rsidRDefault="006050E7" w:rsidP="006050E7">
      <w:pPr>
        <w:spacing w:line="360" w:lineRule="auto"/>
        <w:rPr>
          <w:rFonts w:ascii="Arial" w:hAnsi="Arial" w:cs="Arial"/>
          <w:b/>
          <w:sz w:val="22"/>
          <w:szCs w:val="22"/>
        </w:rPr>
      </w:pPr>
      <w:r w:rsidRPr="000E3FF3">
        <w:rPr>
          <w:rFonts w:ascii="Arial" w:hAnsi="Arial" w:cs="Arial"/>
          <w:b/>
          <w:sz w:val="22"/>
          <w:szCs w:val="22"/>
        </w:rPr>
        <w:t>Policy statement</w:t>
      </w:r>
    </w:p>
    <w:p w:rsidR="006050E7" w:rsidRPr="000E3FF3" w:rsidRDefault="006050E7" w:rsidP="006050E7">
      <w:pPr>
        <w:spacing w:line="360" w:lineRule="auto"/>
        <w:rPr>
          <w:rFonts w:ascii="Arial" w:hAnsi="Arial" w:cs="Arial"/>
          <w:b/>
          <w:sz w:val="22"/>
          <w:szCs w:val="22"/>
        </w:rPr>
      </w:pPr>
    </w:p>
    <w:p w:rsidR="006050E7" w:rsidRPr="000E3FF3" w:rsidRDefault="006050E7" w:rsidP="006050E7">
      <w:pPr>
        <w:spacing w:line="360" w:lineRule="auto"/>
        <w:rPr>
          <w:rFonts w:ascii="Arial" w:hAnsi="Arial" w:cs="Arial"/>
          <w:b/>
          <w:sz w:val="22"/>
          <w:szCs w:val="22"/>
        </w:rPr>
      </w:pPr>
      <w:r w:rsidRPr="000E3FF3">
        <w:rPr>
          <w:rFonts w:ascii="Arial" w:hAnsi="Arial" w:cs="Arial"/>
          <w:sz w:val="22"/>
          <w:szCs w:val="22"/>
        </w:rPr>
        <w:t>We work in partnership with local and national agencies to promote the well-being of all children</w:t>
      </w:r>
      <w:r w:rsidRPr="000E3FF3">
        <w:rPr>
          <w:rFonts w:ascii="Arial" w:hAnsi="Arial" w:cs="Arial"/>
          <w:b/>
          <w:sz w:val="22"/>
          <w:szCs w:val="22"/>
        </w:rPr>
        <w:t xml:space="preserve">. </w:t>
      </w:r>
      <w:r w:rsidRPr="000E3FF3">
        <w:rPr>
          <w:rFonts w:ascii="Arial" w:hAnsi="Arial" w:cs="Arial"/>
          <w:sz w:val="22"/>
          <w:szCs w:val="22"/>
        </w:rPr>
        <w:t>We will never share your data with any organisation to use for their own purposes.</w:t>
      </w:r>
    </w:p>
    <w:p w:rsidR="006050E7" w:rsidRPr="000E3FF3" w:rsidRDefault="006050E7" w:rsidP="006050E7">
      <w:pPr>
        <w:spacing w:line="360" w:lineRule="auto"/>
        <w:rPr>
          <w:rFonts w:ascii="Arial" w:hAnsi="Arial" w:cs="Arial"/>
          <w:b/>
          <w:sz w:val="22"/>
          <w:szCs w:val="22"/>
        </w:rPr>
      </w:pPr>
    </w:p>
    <w:p w:rsidR="006050E7" w:rsidRPr="000E3FF3" w:rsidRDefault="006050E7" w:rsidP="006050E7">
      <w:pPr>
        <w:spacing w:line="360" w:lineRule="auto"/>
        <w:rPr>
          <w:rFonts w:ascii="Arial" w:hAnsi="Arial" w:cs="Arial"/>
          <w:b/>
          <w:sz w:val="22"/>
          <w:szCs w:val="22"/>
        </w:rPr>
      </w:pPr>
      <w:r w:rsidRPr="000E3FF3">
        <w:rPr>
          <w:rFonts w:ascii="Arial" w:hAnsi="Arial" w:cs="Arial"/>
          <w:b/>
          <w:sz w:val="22"/>
          <w:szCs w:val="22"/>
        </w:rPr>
        <w:t>Procedures</w:t>
      </w:r>
    </w:p>
    <w:p w:rsidR="006050E7" w:rsidRPr="000E3FF3" w:rsidRDefault="006050E7" w:rsidP="006050E7">
      <w:pPr>
        <w:spacing w:line="360" w:lineRule="auto"/>
        <w:rPr>
          <w:rFonts w:ascii="Arial" w:hAnsi="Arial" w:cs="Arial"/>
          <w:b/>
          <w:sz w:val="22"/>
          <w:szCs w:val="22"/>
        </w:rPr>
      </w:pPr>
    </w:p>
    <w:p w:rsidR="006050E7" w:rsidRPr="000E3FF3" w:rsidRDefault="006050E7" w:rsidP="00C34F23">
      <w:pPr>
        <w:numPr>
          <w:ilvl w:val="0"/>
          <w:numId w:val="178"/>
        </w:numPr>
        <w:spacing w:line="360" w:lineRule="auto"/>
        <w:rPr>
          <w:rFonts w:ascii="Arial" w:hAnsi="Arial" w:cs="Arial"/>
          <w:sz w:val="22"/>
          <w:szCs w:val="22"/>
        </w:rPr>
      </w:pPr>
      <w:r w:rsidRPr="000E3FF3">
        <w:rPr>
          <w:rFonts w:ascii="Arial" w:hAnsi="Arial" w:cs="Arial"/>
          <w:sz w:val="22"/>
          <w:szCs w:val="22"/>
        </w:rPr>
        <w:t>We work in partnership, or in tandem, with local and national agencies to promote the well-being of children.</w:t>
      </w:r>
    </w:p>
    <w:p w:rsidR="006050E7" w:rsidRPr="000E3FF3" w:rsidRDefault="006050E7" w:rsidP="00C34F23">
      <w:pPr>
        <w:numPr>
          <w:ilvl w:val="0"/>
          <w:numId w:val="178"/>
        </w:numPr>
        <w:spacing w:line="360" w:lineRule="auto"/>
        <w:rPr>
          <w:rFonts w:ascii="Arial" w:hAnsi="Arial" w:cs="Arial"/>
          <w:sz w:val="22"/>
          <w:szCs w:val="22"/>
        </w:rPr>
      </w:pPr>
      <w:r w:rsidRPr="000E3FF3">
        <w:rPr>
          <w:rFonts w:ascii="Arial" w:hAnsi="Arial" w:cs="Arial"/>
          <w:sz w:val="22"/>
          <w:szCs w:val="22"/>
        </w:rPr>
        <w:t xml:space="preserve">We have procedure </w:t>
      </w:r>
      <w:del w:id="2" w:author="Bridget Allison" w:date="2018-03-27T11:33:00Z">
        <w:r w:rsidRPr="000E3FF3" w:rsidDel="0038558B">
          <w:rPr>
            <w:rFonts w:ascii="Arial" w:hAnsi="Arial" w:cs="Arial"/>
            <w:sz w:val="22"/>
            <w:szCs w:val="22"/>
          </w:rPr>
          <w:delText xml:space="preserve"> </w:delText>
        </w:r>
      </w:del>
      <w:r w:rsidRPr="000E3FF3">
        <w:rPr>
          <w:rFonts w:ascii="Arial" w:hAnsi="Arial" w:cs="Arial"/>
          <w:sz w:val="22"/>
          <w:szCs w:val="22"/>
        </w:rPr>
        <w:t>in place for the sharing of information about children and families with other agencies. These are set out in our Privacy Notice,</w:t>
      </w:r>
      <w:r w:rsidRPr="000E3FF3">
        <w:rPr>
          <w:rFonts w:ascii="Arial" w:hAnsi="Arial" w:cs="Arial"/>
          <w:color w:val="FF0000"/>
          <w:sz w:val="22"/>
          <w:szCs w:val="22"/>
        </w:rPr>
        <w:t xml:space="preserve"> </w:t>
      </w:r>
      <w:r w:rsidRPr="000E3FF3">
        <w:rPr>
          <w:rFonts w:ascii="Arial" w:hAnsi="Arial" w:cs="Arial"/>
          <w:sz w:val="22"/>
          <w:szCs w:val="22"/>
        </w:rPr>
        <w:t>Information Sharing Policy, Safeguarding Children and Child Protection Policy and the Supporting Children with Special Educational Needs Policy.</w:t>
      </w:r>
    </w:p>
    <w:p w:rsidR="006050E7" w:rsidRPr="000E3FF3" w:rsidRDefault="006050E7" w:rsidP="00C34F23">
      <w:pPr>
        <w:numPr>
          <w:ilvl w:val="0"/>
          <w:numId w:val="178"/>
        </w:numPr>
        <w:spacing w:line="360" w:lineRule="auto"/>
        <w:rPr>
          <w:rFonts w:ascii="Arial" w:hAnsi="Arial" w:cs="Arial"/>
          <w:sz w:val="22"/>
          <w:szCs w:val="22"/>
        </w:rPr>
      </w:pPr>
      <w:r w:rsidRPr="000E3FF3">
        <w:rPr>
          <w:rFonts w:ascii="Arial" w:hAnsi="Arial" w:cs="Arial"/>
          <w:sz w:val="22"/>
          <w:szCs w:val="22"/>
        </w:rPr>
        <w:t>Information shared by other agencies with us is regarded as third party information. This is also kept in confidence and not shared without consent from that agency.</w:t>
      </w:r>
    </w:p>
    <w:p w:rsidR="006050E7" w:rsidRPr="000E3FF3" w:rsidRDefault="006050E7" w:rsidP="00C34F23">
      <w:pPr>
        <w:numPr>
          <w:ilvl w:val="0"/>
          <w:numId w:val="178"/>
        </w:numPr>
        <w:spacing w:line="360" w:lineRule="auto"/>
        <w:rPr>
          <w:rFonts w:ascii="Arial" w:hAnsi="Arial" w:cs="Arial"/>
          <w:sz w:val="22"/>
          <w:szCs w:val="22"/>
        </w:rPr>
      </w:pPr>
      <w:r w:rsidRPr="000E3FF3">
        <w:rPr>
          <w:rFonts w:ascii="Arial" w:hAnsi="Arial" w:cs="Arial"/>
          <w:sz w:val="22"/>
          <w:szCs w:val="22"/>
        </w:rPr>
        <w:t>When working in partnership with staff from other agencies, we make those individuals welcome in our setting and respect their professional roles.</w:t>
      </w:r>
    </w:p>
    <w:p w:rsidR="006050E7" w:rsidRPr="000E3FF3" w:rsidRDefault="006050E7" w:rsidP="00C34F23">
      <w:pPr>
        <w:numPr>
          <w:ilvl w:val="0"/>
          <w:numId w:val="178"/>
        </w:numPr>
        <w:spacing w:line="360" w:lineRule="auto"/>
        <w:rPr>
          <w:rFonts w:ascii="Arial" w:hAnsi="Arial" w:cs="Arial"/>
          <w:sz w:val="22"/>
          <w:szCs w:val="22"/>
        </w:rPr>
      </w:pPr>
      <w:r w:rsidRPr="000E3FF3">
        <w:rPr>
          <w:rFonts w:ascii="Arial" w:hAnsi="Arial" w:cs="Arial"/>
          <w:sz w:val="22"/>
          <w:szCs w:val="22"/>
        </w:rPr>
        <w:t>We follow the protocols for working with agencies, for example on child protection.</w:t>
      </w:r>
    </w:p>
    <w:p w:rsidR="006050E7" w:rsidRPr="000E3FF3" w:rsidRDefault="006050E7" w:rsidP="00C34F23">
      <w:pPr>
        <w:numPr>
          <w:ilvl w:val="0"/>
          <w:numId w:val="178"/>
        </w:numPr>
        <w:spacing w:line="360" w:lineRule="auto"/>
        <w:rPr>
          <w:rFonts w:ascii="Arial" w:hAnsi="Arial" w:cs="Arial"/>
          <w:sz w:val="22"/>
          <w:szCs w:val="22"/>
        </w:rPr>
      </w:pPr>
      <w:r w:rsidRPr="000E3FF3">
        <w:rPr>
          <w:rFonts w:ascii="Arial" w:hAnsi="Arial" w:cs="Arial"/>
          <w:sz w:val="22"/>
          <w:szCs w:val="22"/>
        </w:rPr>
        <w:t xml:space="preserve">We ensure that staff from other agencies do not have unsupervised access to the child they are visiting in the setting and do not have access to any other </w:t>
      </w:r>
      <w:proofErr w:type="gramStart"/>
      <w:r w:rsidRPr="000E3FF3">
        <w:rPr>
          <w:rFonts w:ascii="Arial" w:hAnsi="Arial" w:cs="Arial"/>
          <w:sz w:val="22"/>
          <w:szCs w:val="22"/>
        </w:rPr>
        <w:t>child(</w:t>
      </w:r>
      <w:proofErr w:type="spellStart"/>
      <w:proofErr w:type="gramEnd"/>
      <w:r w:rsidRPr="000E3FF3">
        <w:rPr>
          <w:rFonts w:ascii="Arial" w:hAnsi="Arial" w:cs="Arial"/>
          <w:sz w:val="22"/>
          <w:szCs w:val="22"/>
        </w:rPr>
        <w:t>ren</w:t>
      </w:r>
      <w:proofErr w:type="spellEnd"/>
      <w:r w:rsidRPr="000E3FF3">
        <w:rPr>
          <w:rFonts w:ascii="Arial" w:hAnsi="Arial" w:cs="Arial"/>
          <w:sz w:val="22"/>
          <w:szCs w:val="22"/>
        </w:rPr>
        <w:t>) during their visit.</w:t>
      </w:r>
    </w:p>
    <w:p w:rsidR="006050E7" w:rsidRPr="000E3FF3" w:rsidRDefault="006050E7" w:rsidP="00C34F23">
      <w:pPr>
        <w:numPr>
          <w:ilvl w:val="0"/>
          <w:numId w:val="178"/>
        </w:numPr>
        <w:spacing w:line="360" w:lineRule="auto"/>
        <w:rPr>
          <w:rFonts w:ascii="Arial" w:hAnsi="Arial" w:cs="Arial"/>
          <w:sz w:val="22"/>
          <w:szCs w:val="22"/>
        </w:rPr>
      </w:pPr>
      <w:r w:rsidRPr="000E3FF3">
        <w:rPr>
          <w:rFonts w:ascii="Arial" w:hAnsi="Arial" w:cs="Arial"/>
          <w:sz w:val="22"/>
          <w:szCs w:val="22"/>
        </w:rPr>
        <w:t>Our staff do not casually share information or seek informal advice about any named child/family.</w:t>
      </w:r>
    </w:p>
    <w:p w:rsidR="006050E7" w:rsidRPr="000E3FF3" w:rsidRDefault="006050E7" w:rsidP="00C34F23">
      <w:pPr>
        <w:numPr>
          <w:ilvl w:val="0"/>
          <w:numId w:val="178"/>
        </w:numPr>
        <w:spacing w:line="360" w:lineRule="auto"/>
        <w:rPr>
          <w:rFonts w:ascii="Arial" w:hAnsi="Arial" w:cs="Arial"/>
          <w:sz w:val="22"/>
          <w:szCs w:val="22"/>
        </w:rPr>
      </w:pPr>
      <w:r w:rsidRPr="000E3FF3">
        <w:rPr>
          <w:rFonts w:ascii="Arial" w:hAnsi="Arial" w:cs="Arial"/>
          <w:sz w:val="22"/>
          <w:szCs w:val="22"/>
        </w:rPr>
        <w:t>When necessary, we consult with and signpost to local and national agencies who offer a wealth of advice and information that help us to develop our understanding of the issues facing us and who can provide support and information for parents. For example, ethnic/cultural organisations, drug/alcohol agencies, welfare rights advisors or organisations promoting childcare and education, or adult education.</w:t>
      </w:r>
    </w:p>
    <w:p w:rsidR="006050E7" w:rsidRPr="000E3FF3" w:rsidRDefault="006050E7" w:rsidP="006050E7">
      <w:pPr>
        <w:spacing w:line="360" w:lineRule="auto"/>
        <w:rPr>
          <w:rFonts w:ascii="Arial" w:hAnsi="Arial" w:cs="Arial"/>
          <w:sz w:val="22"/>
          <w:szCs w:val="22"/>
        </w:rPr>
      </w:pPr>
    </w:p>
    <w:tbl>
      <w:tblPr>
        <w:tblW w:w="5000" w:type="pct"/>
        <w:tblLook w:val="01E0"/>
      </w:tblPr>
      <w:tblGrid>
        <w:gridCol w:w="5058"/>
        <w:gridCol w:w="3829"/>
        <w:gridCol w:w="2104"/>
      </w:tblGrid>
      <w:tr w:rsidR="006050E7" w:rsidRPr="000E3FF3" w:rsidTr="0093346E">
        <w:tc>
          <w:tcPr>
            <w:tcW w:w="2301" w:type="pct"/>
          </w:tcPr>
          <w:p w:rsidR="006050E7" w:rsidRPr="000E3FF3" w:rsidRDefault="006050E7" w:rsidP="0093346E">
            <w:pPr>
              <w:spacing w:line="360" w:lineRule="auto"/>
              <w:rPr>
                <w:rFonts w:ascii="Arial" w:hAnsi="Arial" w:cs="Arial"/>
              </w:rPr>
            </w:pPr>
            <w:r w:rsidRPr="000E3FF3">
              <w:rPr>
                <w:rFonts w:ascii="Arial" w:hAnsi="Arial" w:cs="Arial"/>
                <w:sz w:val="22"/>
                <w:szCs w:val="22"/>
              </w:rPr>
              <w:t>This policy was adopted by</w:t>
            </w:r>
          </w:p>
        </w:tc>
        <w:tc>
          <w:tcPr>
            <w:tcW w:w="1742" w:type="pct"/>
            <w:tcBorders>
              <w:bottom w:val="single" w:sz="4" w:space="0" w:color="7030A0"/>
            </w:tcBorders>
          </w:tcPr>
          <w:p w:rsidR="006050E7" w:rsidRPr="000E3FF3" w:rsidRDefault="006050E7" w:rsidP="0093346E">
            <w:pPr>
              <w:spacing w:line="360" w:lineRule="auto"/>
              <w:rPr>
                <w:rFonts w:ascii="Arial" w:hAnsi="Arial" w:cs="Arial"/>
              </w:rPr>
            </w:pPr>
          </w:p>
        </w:tc>
        <w:tc>
          <w:tcPr>
            <w:tcW w:w="957" w:type="pct"/>
          </w:tcPr>
          <w:p w:rsidR="006050E7" w:rsidRPr="000E3FF3" w:rsidRDefault="006050E7" w:rsidP="0093346E">
            <w:pPr>
              <w:spacing w:line="360" w:lineRule="auto"/>
              <w:rPr>
                <w:rFonts w:ascii="Arial" w:hAnsi="Arial" w:cs="Arial"/>
                <w:i/>
              </w:rPr>
            </w:pPr>
            <w:r w:rsidRPr="000E3FF3">
              <w:rPr>
                <w:rFonts w:ascii="Arial" w:hAnsi="Arial" w:cs="Arial"/>
                <w:i/>
                <w:sz w:val="22"/>
                <w:szCs w:val="22"/>
              </w:rPr>
              <w:t>(name of provider)</w:t>
            </w:r>
          </w:p>
        </w:tc>
      </w:tr>
      <w:tr w:rsidR="006050E7" w:rsidRPr="000E3FF3" w:rsidTr="0093346E">
        <w:tc>
          <w:tcPr>
            <w:tcW w:w="2301" w:type="pct"/>
          </w:tcPr>
          <w:p w:rsidR="006050E7" w:rsidRPr="000E3FF3" w:rsidRDefault="006050E7" w:rsidP="0093346E">
            <w:pPr>
              <w:spacing w:line="360" w:lineRule="auto"/>
              <w:rPr>
                <w:rFonts w:ascii="Arial" w:hAnsi="Arial" w:cs="Arial"/>
              </w:rPr>
            </w:pPr>
            <w:r w:rsidRPr="000E3FF3">
              <w:rPr>
                <w:rFonts w:ascii="Arial" w:hAnsi="Arial" w:cs="Arial"/>
                <w:sz w:val="22"/>
                <w:szCs w:val="22"/>
              </w:rPr>
              <w:t>On</w:t>
            </w:r>
          </w:p>
        </w:tc>
        <w:tc>
          <w:tcPr>
            <w:tcW w:w="1742" w:type="pct"/>
            <w:tcBorders>
              <w:top w:val="single" w:sz="4" w:space="0" w:color="7030A0"/>
              <w:bottom w:val="single" w:sz="4" w:space="0" w:color="7030A0"/>
            </w:tcBorders>
          </w:tcPr>
          <w:p w:rsidR="006050E7" w:rsidRPr="000E3FF3" w:rsidRDefault="006050E7" w:rsidP="0093346E">
            <w:pPr>
              <w:spacing w:line="360" w:lineRule="auto"/>
              <w:rPr>
                <w:rFonts w:ascii="Arial" w:hAnsi="Arial" w:cs="Arial"/>
              </w:rPr>
            </w:pPr>
          </w:p>
        </w:tc>
        <w:tc>
          <w:tcPr>
            <w:tcW w:w="957" w:type="pct"/>
          </w:tcPr>
          <w:p w:rsidR="006050E7" w:rsidRPr="000E3FF3" w:rsidRDefault="006050E7" w:rsidP="0093346E">
            <w:pPr>
              <w:spacing w:line="360" w:lineRule="auto"/>
              <w:rPr>
                <w:rFonts w:ascii="Arial" w:hAnsi="Arial" w:cs="Arial"/>
                <w:i/>
              </w:rPr>
            </w:pPr>
            <w:r w:rsidRPr="000E3FF3">
              <w:rPr>
                <w:rFonts w:ascii="Arial" w:hAnsi="Arial" w:cs="Arial"/>
                <w:i/>
                <w:sz w:val="22"/>
                <w:szCs w:val="22"/>
              </w:rPr>
              <w:t>(date)</w:t>
            </w:r>
          </w:p>
        </w:tc>
      </w:tr>
      <w:tr w:rsidR="006050E7" w:rsidRPr="000E3FF3" w:rsidTr="0093346E">
        <w:tc>
          <w:tcPr>
            <w:tcW w:w="2301" w:type="pct"/>
          </w:tcPr>
          <w:p w:rsidR="006050E7" w:rsidRPr="000E3FF3" w:rsidRDefault="006050E7" w:rsidP="0093346E">
            <w:pPr>
              <w:spacing w:line="360" w:lineRule="auto"/>
              <w:rPr>
                <w:rFonts w:ascii="Arial" w:hAnsi="Arial" w:cs="Arial"/>
              </w:rPr>
            </w:pPr>
            <w:r w:rsidRPr="000E3FF3">
              <w:rPr>
                <w:rFonts w:ascii="Arial" w:hAnsi="Arial" w:cs="Arial"/>
                <w:sz w:val="22"/>
                <w:szCs w:val="22"/>
              </w:rPr>
              <w:t>Date to be reviewed</w:t>
            </w:r>
          </w:p>
        </w:tc>
        <w:tc>
          <w:tcPr>
            <w:tcW w:w="1742" w:type="pct"/>
            <w:tcBorders>
              <w:top w:val="single" w:sz="4" w:space="0" w:color="7030A0"/>
              <w:bottom w:val="single" w:sz="4" w:space="0" w:color="7030A0"/>
            </w:tcBorders>
          </w:tcPr>
          <w:p w:rsidR="006050E7" w:rsidRPr="000E3FF3" w:rsidRDefault="006050E7" w:rsidP="0093346E">
            <w:pPr>
              <w:spacing w:line="360" w:lineRule="auto"/>
              <w:rPr>
                <w:rFonts w:ascii="Arial" w:hAnsi="Arial" w:cs="Arial"/>
              </w:rPr>
            </w:pPr>
          </w:p>
        </w:tc>
        <w:tc>
          <w:tcPr>
            <w:tcW w:w="957" w:type="pct"/>
          </w:tcPr>
          <w:p w:rsidR="006050E7" w:rsidRPr="000E3FF3" w:rsidRDefault="006050E7" w:rsidP="0093346E">
            <w:pPr>
              <w:spacing w:line="360" w:lineRule="auto"/>
              <w:rPr>
                <w:rFonts w:ascii="Arial" w:hAnsi="Arial" w:cs="Arial"/>
                <w:i/>
              </w:rPr>
            </w:pPr>
            <w:r w:rsidRPr="000E3FF3">
              <w:rPr>
                <w:rFonts w:ascii="Arial" w:hAnsi="Arial" w:cs="Arial"/>
                <w:i/>
                <w:sz w:val="22"/>
                <w:szCs w:val="22"/>
              </w:rPr>
              <w:t>(date)</w:t>
            </w:r>
          </w:p>
        </w:tc>
      </w:tr>
      <w:tr w:rsidR="006050E7" w:rsidRPr="000E3FF3" w:rsidTr="0093346E">
        <w:tc>
          <w:tcPr>
            <w:tcW w:w="2301" w:type="pct"/>
          </w:tcPr>
          <w:p w:rsidR="006050E7" w:rsidRPr="000E3FF3" w:rsidRDefault="006050E7" w:rsidP="0093346E">
            <w:pPr>
              <w:spacing w:line="360" w:lineRule="auto"/>
              <w:rPr>
                <w:rFonts w:ascii="Arial" w:hAnsi="Arial" w:cs="Arial"/>
              </w:rPr>
            </w:pPr>
            <w:r w:rsidRPr="000E3FF3">
              <w:rPr>
                <w:rFonts w:ascii="Arial" w:hAnsi="Arial" w:cs="Arial"/>
                <w:sz w:val="22"/>
                <w:szCs w:val="22"/>
              </w:rPr>
              <w:t>Signed on behalf of the provider</w:t>
            </w:r>
          </w:p>
        </w:tc>
        <w:tc>
          <w:tcPr>
            <w:tcW w:w="2699" w:type="pct"/>
            <w:gridSpan w:val="2"/>
            <w:tcBorders>
              <w:bottom w:val="single" w:sz="4" w:space="0" w:color="7030A0"/>
            </w:tcBorders>
          </w:tcPr>
          <w:p w:rsidR="006050E7" w:rsidRPr="000E3FF3" w:rsidRDefault="006050E7" w:rsidP="0093346E">
            <w:pPr>
              <w:spacing w:line="360" w:lineRule="auto"/>
              <w:rPr>
                <w:rFonts w:ascii="Arial" w:hAnsi="Arial" w:cs="Arial"/>
              </w:rPr>
            </w:pPr>
          </w:p>
        </w:tc>
      </w:tr>
      <w:tr w:rsidR="006050E7" w:rsidRPr="000E3FF3" w:rsidTr="0093346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301" w:type="pct"/>
            <w:tcBorders>
              <w:top w:val="nil"/>
              <w:left w:val="nil"/>
              <w:bottom w:val="nil"/>
              <w:right w:val="nil"/>
            </w:tcBorders>
          </w:tcPr>
          <w:p w:rsidR="006050E7" w:rsidRPr="000E3FF3" w:rsidRDefault="006050E7" w:rsidP="0093346E">
            <w:pPr>
              <w:spacing w:line="360" w:lineRule="auto"/>
              <w:rPr>
                <w:rFonts w:ascii="Arial" w:hAnsi="Arial" w:cs="Arial"/>
              </w:rPr>
            </w:pPr>
            <w:r w:rsidRPr="000E3FF3">
              <w:rPr>
                <w:rFonts w:ascii="Arial" w:hAnsi="Arial" w:cs="Arial"/>
                <w:sz w:val="22"/>
                <w:szCs w:val="22"/>
              </w:rPr>
              <w:t>Name of signatory</w:t>
            </w:r>
          </w:p>
        </w:tc>
        <w:tc>
          <w:tcPr>
            <w:tcW w:w="2699" w:type="pct"/>
            <w:gridSpan w:val="2"/>
            <w:tcBorders>
              <w:top w:val="single" w:sz="4" w:space="0" w:color="7030A0"/>
              <w:left w:val="nil"/>
              <w:bottom w:val="single" w:sz="4" w:space="0" w:color="7030A0"/>
              <w:right w:val="nil"/>
            </w:tcBorders>
          </w:tcPr>
          <w:p w:rsidR="006050E7" w:rsidRPr="000E3FF3" w:rsidRDefault="006050E7" w:rsidP="0093346E">
            <w:pPr>
              <w:spacing w:line="360" w:lineRule="auto"/>
              <w:rPr>
                <w:rFonts w:ascii="Arial" w:hAnsi="Arial" w:cs="Arial"/>
              </w:rPr>
            </w:pPr>
          </w:p>
        </w:tc>
      </w:tr>
      <w:tr w:rsidR="006050E7" w:rsidRPr="000E3FF3" w:rsidTr="0093346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301" w:type="pct"/>
            <w:tcBorders>
              <w:top w:val="nil"/>
              <w:left w:val="nil"/>
              <w:bottom w:val="nil"/>
              <w:right w:val="nil"/>
            </w:tcBorders>
          </w:tcPr>
          <w:p w:rsidR="006050E7" w:rsidRPr="000E3FF3" w:rsidRDefault="006050E7" w:rsidP="0093346E">
            <w:pPr>
              <w:spacing w:line="360" w:lineRule="auto"/>
              <w:rPr>
                <w:rFonts w:ascii="Arial" w:hAnsi="Arial" w:cs="Arial"/>
              </w:rPr>
            </w:pPr>
            <w:r w:rsidRPr="000E3FF3">
              <w:rPr>
                <w:rFonts w:ascii="Arial" w:hAnsi="Arial" w:cs="Arial"/>
                <w:sz w:val="22"/>
                <w:szCs w:val="22"/>
              </w:rPr>
              <w:t>Role of signatory (e.g. chair, director or owner)</w:t>
            </w:r>
          </w:p>
        </w:tc>
        <w:tc>
          <w:tcPr>
            <w:tcW w:w="2699" w:type="pct"/>
            <w:gridSpan w:val="2"/>
            <w:tcBorders>
              <w:top w:val="single" w:sz="4" w:space="0" w:color="7030A0"/>
              <w:left w:val="nil"/>
              <w:bottom w:val="single" w:sz="4" w:space="0" w:color="7030A0"/>
              <w:right w:val="nil"/>
            </w:tcBorders>
          </w:tcPr>
          <w:p w:rsidR="006050E7" w:rsidRPr="000E3FF3" w:rsidRDefault="006050E7" w:rsidP="0093346E">
            <w:pPr>
              <w:spacing w:line="360" w:lineRule="auto"/>
              <w:rPr>
                <w:rFonts w:ascii="Arial" w:hAnsi="Arial" w:cs="Arial"/>
              </w:rPr>
            </w:pPr>
          </w:p>
        </w:tc>
      </w:tr>
    </w:tbl>
    <w:p w:rsidR="006050E7" w:rsidRPr="000E3FF3" w:rsidRDefault="006050E7" w:rsidP="006050E7">
      <w:pPr>
        <w:spacing w:line="360" w:lineRule="auto"/>
        <w:rPr>
          <w:rFonts w:ascii="Arial" w:hAnsi="Arial" w:cs="Arial"/>
          <w:sz w:val="22"/>
          <w:szCs w:val="22"/>
        </w:rPr>
      </w:pPr>
    </w:p>
    <w:p w:rsidR="000F6A11" w:rsidRPr="000E3FF3" w:rsidRDefault="000F6A11" w:rsidP="000F6A11">
      <w:pPr>
        <w:spacing w:line="360" w:lineRule="auto"/>
        <w:rPr>
          <w:rFonts w:ascii="Arial" w:hAnsi="Arial" w:cs="Arial"/>
          <w:b/>
          <w:sz w:val="28"/>
          <w:szCs w:val="28"/>
        </w:rPr>
      </w:pPr>
    </w:p>
    <w:sectPr w:rsidR="000F6A11" w:rsidRPr="000E3FF3" w:rsidSect="00644276">
      <w:footerReference w:type="default" r:id="rId31"/>
      <w:pgSz w:w="11909" w:h="16834" w:code="9"/>
      <w:pgMar w:top="567" w:right="567" w:bottom="567" w:left="567" w:header="720" w:footer="720" w:gutter="0"/>
      <w:cols w:space="708"/>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6634" w:rsidRDefault="00DC6634" w:rsidP="00D34285">
      <w:r>
        <w:separator/>
      </w:r>
    </w:p>
  </w:endnote>
  <w:endnote w:type="continuationSeparator" w:id="1">
    <w:p w:rsidR="00DC6634" w:rsidRDefault="00DC6634" w:rsidP="00D3428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Arial-BoldMT">
    <w:altName w:val="Times New Roman"/>
    <w:panose1 w:val="00000000000000000000"/>
    <w:charset w:val="00"/>
    <w:family w:val="roman"/>
    <w:notTrueType/>
    <w:pitch w:val="default"/>
    <w:sig w:usb0="00000000" w:usb1="00000000" w:usb2="00000000" w:usb3="00000000" w:csb0="0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6634" w:rsidRDefault="00DC6634" w:rsidP="00265B2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DC6634" w:rsidRDefault="00DC6634" w:rsidP="00E64D0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6634" w:rsidRDefault="00DC6634" w:rsidP="006E62D7">
    <w:pPr>
      <w:pStyle w:val="Footer"/>
      <w:pBdr>
        <w:top w:val="thinThickSmallGap" w:sz="24" w:space="1" w:color="622423" w:themeColor="accent2" w:themeShade="7F"/>
      </w:pBd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6634" w:rsidRDefault="00DC6634">
    <w:pPr>
      <w:spacing w:line="259" w:lineRule="auto"/>
      <w:ind w:right="244"/>
      <w:jc w:val="center"/>
    </w:pPr>
    <w:r w:rsidRPr="00C80DC2">
      <w:fldChar w:fldCharType="begin"/>
    </w:r>
    <w:r>
      <w:instrText xml:space="preserve"> PAGE   \* MERGEFORMAT </w:instrText>
    </w:r>
    <w:r w:rsidRPr="00C80DC2">
      <w:fldChar w:fldCharType="separate"/>
    </w:r>
    <w:r>
      <w:rPr>
        <w:sz w:val="20"/>
      </w:rPr>
      <w:t>1</w:t>
    </w:r>
    <w:r>
      <w:rPr>
        <w:sz w:val="20"/>
      </w:rPr>
      <w:fldChar w:fldCharType="end"/>
    </w:r>
  </w:p>
  <w:p w:rsidR="00DC6634" w:rsidRDefault="00DC6634">
    <w:pPr>
      <w:spacing w:line="259" w:lineRule="auto"/>
      <w:ind w:right="189"/>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7657922"/>
      <w:docPartObj>
        <w:docPartGallery w:val="Page Numbers (Bottom of Page)"/>
        <w:docPartUnique/>
      </w:docPartObj>
    </w:sdtPr>
    <w:sdtContent>
      <w:p w:rsidR="00DC6634" w:rsidRDefault="00DC6634">
        <w:pPr>
          <w:pStyle w:val="Footer"/>
          <w:jc w:val="right"/>
        </w:pPr>
        <w:fldSimple w:instr=" PAGE   \* MERGEFORMAT ">
          <w:r>
            <w:rPr>
              <w:noProof/>
            </w:rPr>
            <w:t>112</w:t>
          </w:r>
        </w:fldSimple>
      </w:p>
    </w:sdtContent>
  </w:sdt>
  <w:p w:rsidR="00DC6634" w:rsidRDefault="00DC6634">
    <w:pPr>
      <w:spacing w:line="259" w:lineRule="auto"/>
      <w:ind w:right="189"/>
      <w:jc w:val="cen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6634" w:rsidRDefault="00DC6634">
    <w:pPr>
      <w:spacing w:line="259" w:lineRule="auto"/>
      <w:ind w:right="244"/>
      <w:jc w:val="center"/>
    </w:pPr>
    <w:r w:rsidRPr="00C80DC2">
      <w:fldChar w:fldCharType="begin"/>
    </w:r>
    <w:r>
      <w:instrText xml:space="preserve"> PAGE   \* MERGEFORMAT </w:instrText>
    </w:r>
    <w:r w:rsidRPr="00C80DC2">
      <w:fldChar w:fldCharType="separate"/>
    </w:r>
    <w:r>
      <w:rPr>
        <w:sz w:val="20"/>
      </w:rPr>
      <w:t>1</w:t>
    </w:r>
    <w:r>
      <w:rPr>
        <w:sz w:val="20"/>
      </w:rPr>
      <w:fldChar w:fldCharType="end"/>
    </w:r>
  </w:p>
  <w:p w:rsidR="00DC6634" w:rsidRDefault="00DC6634">
    <w:pPr>
      <w:spacing w:line="259" w:lineRule="auto"/>
      <w:ind w:right="189"/>
      <w:jc w:val="cen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226829"/>
      <w:docPartObj>
        <w:docPartGallery w:val="Page Numbers (Bottom of Page)"/>
        <w:docPartUnique/>
      </w:docPartObj>
    </w:sdtPr>
    <w:sdtContent>
      <w:p w:rsidR="00DC6634" w:rsidRDefault="00DC6634">
        <w:pPr>
          <w:pStyle w:val="Footer"/>
          <w:jc w:val="right"/>
        </w:pPr>
        <w:fldSimple w:instr=" PAGE   \* MERGEFORMAT ">
          <w:r>
            <w:rPr>
              <w:noProof/>
            </w:rPr>
            <w:t>161</w:t>
          </w:r>
        </w:fldSimple>
      </w:p>
    </w:sdtContent>
  </w:sdt>
  <w:p w:rsidR="00DC6634" w:rsidRDefault="00DC6634">
    <w:pPr>
      <w:spacing w:line="259" w:lineRule="auto"/>
      <w:ind w:right="189"/>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6634" w:rsidRDefault="00DC6634" w:rsidP="00D34285">
      <w:r>
        <w:separator/>
      </w:r>
    </w:p>
  </w:footnote>
  <w:footnote w:type="continuationSeparator" w:id="1">
    <w:p w:rsidR="00DC6634" w:rsidRDefault="00DC6634" w:rsidP="00D34285">
      <w:r>
        <w:continuationSeparator/>
      </w:r>
    </w:p>
  </w:footnote>
  <w:footnote w:id="2">
    <w:p w:rsidR="00DC6634" w:rsidRDefault="00DC6634"/>
    <w:p w:rsidR="00DC6634" w:rsidRPr="00621F4D" w:rsidRDefault="00DC6634" w:rsidP="00B72228">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6634" w:rsidRDefault="00DC6634" w:rsidP="00B6249C">
    <w:pPr>
      <w:pStyle w:val="Header"/>
      <w:pBdr>
        <w:bottom w:val="thickThinSmallGap" w:sz="24" w:space="1" w:color="622423"/>
      </w:pBdr>
      <w:jc w:val="center"/>
      <w:rPr>
        <w:rFonts w:ascii="Cambria" w:hAnsi="Cambria"/>
        <w:sz w:val="32"/>
        <w:szCs w:val="32"/>
      </w:rPr>
    </w:pPr>
    <w:r>
      <w:rPr>
        <w:rFonts w:ascii="Cambria" w:hAnsi="Cambria"/>
        <w:sz w:val="32"/>
        <w:szCs w:val="32"/>
      </w:rPr>
      <w:t xml:space="preserve">CHILDVILLE </w:t>
    </w:r>
  </w:p>
  <w:p w:rsidR="00DC6634" w:rsidRDefault="00DC663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6634" w:rsidRDefault="00DC6634" w:rsidP="00F53A72">
    <w:pPr>
      <w:pStyle w:val="Header"/>
      <w:pBdr>
        <w:bottom w:val="thickThinSmallGap" w:sz="24" w:space="1" w:color="622423"/>
      </w:pBdr>
      <w:rPr>
        <w:rFonts w:ascii="Cambria" w:hAnsi="Cambria"/>
        <w:sz w:val="32"/>
        <w:szCs w:val="3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6634" w:rsidRDefault="00DC6634">
    <w:pPr>
      <w:spacing w:after="160" w:line="259" w:lineRule="aut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6634" w:rsidRDefault="00DC6634">
    <w:pPr>
      <w:spacing w:after="160" w:line="259" w:lineRule="auto"/>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6634" w:rsidRDefault="00DC6634">
    <w:pPr>
      <w:spacing w:after="160" w:line="259"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57572"/>
    <w:multiLevelType w:val="hybridMultilevel"/>
    <w:tmpl w:val="B7CC8A7A"/>
    <w:lvl w:ilvl="0" w:tplc="6C0A4ED4">
      <w:start w:val="1"/>
      <w:numFmt w:val="bullet"/>
      <w:lvlText w:val=""/>
      <w:lvlJc w:val="left"/>
      <w:pPr>
        <w:ind w:left="360" w:hanging="360"/>
      </w:pPr>
      <w:rPr>
        <w:rFonts w:ascii="Wingdings" w:hAnsi="Wingdings" w:hint="default"/>
        <w:color w:val="7030A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1C74C8C"/>
    <w:multiLevelType w:val="hybridMultilevel"/>
    <w:tmpl w:val="A2C4A338"/>
    <w:lvl w:ilvl="0" w:tplc="9EEC4B2A">
      <w:start w:val="1"/>
      <w:numFmt w:val="bullet"/>
      <w:lvlText w:val=""/>
      <w:lvlJc w:val="left"/>
      <w:pPr>
        <w:ind w:left="360" w:hanging="360"/>
      </w:pPr>
      <w:rPr>
        <w:rFonts w:ascii="Wingdings" w:hAnsi="Wingdings" w:hint="default"/>
        <w:color w:val="8064A2"/>
      </w:rPr>
    </w:lvl>
    <w:lvl w:ilvl="1" w:tplc="E304A192">
      <w:numFmt w:val="bullet"/>
      <w:lvlText w:val="-"/>
      <w:lvlJc w:val="left"/>
      <w:pPr>
        <w:ind w:left="1080" w:hanging="360"/>
      </w:pPr>
      <w:rPr>
        <w:rFonts w:ascii="Arial" w:eastAsia="ArialMT" w:hAnsi="Arial" w:cs="Aria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1F6656D"/>
    <w:multiLevelType w:val="hybridMultilevel"/>
    <w:tmpl w:val="867EFD4A"/>
    <w:lvl w:ilvl="0" w:tplc="6C0A4ED4">
      <w:start w:val="1"/>
      <w:numFmt w:val="bullet"/>
      <w:lvlText w:val=""/>
      <w:lvlJc w:val="left"/>
      <w:pPr>
        <w:ind w:left="360" w:hanging="360"/>
      </w:pPr>
      <w:rPr>
        <w:rFonts w:ascii="Wingdings" w:hAnsi="Wingdings" w:hint="default"/>
        <w:color w:val="7030A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248412F"/>
    <w:multiLevelType w:val="hybridMultilevel"/>
    <w:tmpl w:val="D5BE8D0A"/>
    <w:lvl w:ilvl="0" w:tplc="6C0A4ED4">
      <w:start w:val="1"/>
      <w:numFmt w:val="bullet"/>
      <w:lvlText w:val=""/>
      <w:lvlJc w:val="left"/>
      <w:pPr>
        <w:ind w:left="360" w:hanging="360"/>
      </w:pPr>
      <w:rPr>
        <w:rFonts w:ascii="Wingdings" w:hAnsi="Wingdings" w:hint="default"/>
        <w:color w:val="7030A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2DB3CE5"/>
    <w:multiLevelType w:val="hybridMultilevel"/>
    <w:tmpl w:val="303CD0EE"/>
    <w:lvl w:ilvl="0" w:tplc="9EEC4B2A">
      <w:start w:val="1"/>
      <w:numFmt w:val="bullet"/>
      <w:lvlText w:val=""/>
      <w:lvlJc w:val="left"/>
      <w:pPr>
        <w:ind w:left="720" w:hanging="360"/>
      </w:pPr>
      <w:rPr>
        <w:rFonts w:ascii="Wingdings" w:hAnsi="Wingdings" w:hint="default"/>
        <w:color w:val="8064A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3BC72B2"/>
    <w:multiLevelType w:val="hybridMultilevel"/>
    <w:tmpl w:val="A6881B36"/>
    <w:lvl w:ilvl="0" w:tplc="740094E6">
      <w:start w:val="1"/>
      <w:numFmt w:val="bullet"/>
      <w:lvlText w:val=""/>
      <w:lvlJc w:val="left"/>
      <w:pPr>
        <w:ind w:left="360" w:hanging="360"/>
      </w:pPr>
      <w:rPr>
        <w:rFonts w:ascii="Wingdings" w:hAnsi="Wingdings" w:hint="default"/>
        <w:color w:val="7030A0"/>
        <w:sz w:val="24"/>
        <w:szCs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04085E80"/>
    <w:multiLevelType w:val="hybridMultilevel"/>
    <w:tmpl w:val="EC5C0B96"/>
    <w:lvl w:ilvl="0" w:tplc="9EEC4B2A">
      <w:start w:val="1"/>
      <w:numFmt w:val="bullet"/>
      <w:lvlText w:val=""/>
      <w:lvlJc w:val="left"/>
      <w:pPr>
        <w:ind w:left="1440" w:hanging="360"/>
      </w:pPr>
      <w:rPr>
        <w:rFonts w:ascii="Wingdings" w:hAnsi="Wingdings" w:hint="default"/>
        <w:color w:val="8064A2"/>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043D5524"/>
    <w:multiLevelType w:val="hybridMultilevel"/>
    <w:tmpl w:val="255C84B6"/>
    <w:lvl w:ilvl="0" w:tplc="6C0A4ED4">
      <w:start w:val="1"/>
      <w:numFmt w:val="bullet"/>
      <w:lvlText w:val=""/>
      <w:lvlJc w:val="left"/>
      <w:pPr>
        <w:ind w:left="360" w:hanging="360"/>
      </w:pPr>
      <w:rPr>
        <w:rFonts w:ascii="Wingdings" w:hAnsi="Wingdings" w:hint="default"/>
        <w:color w:val="7030A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4B840E5"/>
    <w:multiLevelType w:val="hybridMultilevel"/>
    <w:tmpl w:val="1BD6294A"/>
    <w:lvl w:ilvl="0" w:tplc="6C0A4ED4">
      <w:start w:val="1"/>
      <w:numFmt w:val="bullet"/>
      <w:lvlText w:val=""/>
      <w:lvlJc w:val="left"/>
      <w:pPr>
        <w:ind w:left="360" w:hanging="360"/>
      </w:pPr>
      <w:rPr>
        <w:rFonts w:ascii="Wingdings" w:hAnsi="Wingdings" w:hint="default"/>
        <w:color w:val="7030A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5247104"/>
    <w:multiLevelType w:val="hybridMultilevel"/>
    <w:tmpl w:val="8BC44328"/>
    <w:lvl w:ilvl="0" w:tplc="6C0A4ED4">
      <w:start w:val="1"/>
      <w:numFmt w:val="bullet"/>
      <w:lvlText w:val=""/>
      <w:lvlJc w:val="left"/>
      <w:pPr>
        <w:tabs>
          <w:tab w:val="num" w:pos="360"/>
        </w:tabs>
        <w:ind w:left="360" w:hanging="360"/>
      </w:pPr>
      <w:rPr>
        <w:rFonts w:ascii="Wingdings" w:hAnsi="Wingdings" w:hint="default"/>
        <w:color w:val="7030A0"/>
      </w:rPr>
    </w:lvl>
    <w:lvl w:ilvl="1" w:tplc="EED042CE">
      <w:numFmt w:val="bullet"/>
      <w:lvlText w:val="-"/>
      <w:lvlJc w:val="left"/>
      <w:pPr>
        <w:ind w:left="1440" w:hanging="720"/>
      </w:pPr>
      <w:rPr>
        <w:rFonts w:ascii="Arial" w:eastAsia="Times New Roman" w:hAnsi="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0">
    <w:nsid w:val="052E6A70"/>
    <w:multiLevelType w:val="hybridMultilevel"/>
    <w:tmpl w:val="49B65BD0"/>
    <w:lvl w:ilvl="0" w:tplc="929C0700">
      <w:start w:val="1"/>
      <w:numFmt w:val="decimal"/>
      <w:lvlText w:val="%1."/>
      <w:lvlJc w:val="left"/>
      <w:pPr>
        <w:ind w:left="7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9CE9800">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C36D8A4">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09E393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7C08D8">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9C44A9A">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93AC542">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2A2533C">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A9E73AE">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nsid w:val="055C594D"/>
    <w:multiLevelType w:val="hybridMultilevel"/>
    <w:tmpl w:val="2B56F4F2"/>
    <w:lvl w:ilvl="0" w:tplc="6C0A4ED4">
      <w:start w:val="1"/>
      <w:numFmt w:val="bullet"/>
      <w:lvlText w:val=""/>
      <w:lvlJc w:val="left"/>
      <w:pPr>
        <w:ind w:left="360" w:hanging="360"/>
      </w:pPr>
      <w:rPr>
        <w:rFonts w:ascii="Wingdings" w:hAnsi="Wingdings" w:hint="default"/>
        <w:color w:val="7030A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0577637C"/>
    <w:multiLevelType w:val="hybridMultilevel"/>
    <w:tmpl w:val="9BAA4FCE"/>
    <w:lvl w:ilvl="0" w:tplc="6C0A4ED4">
      <w:start w:val="1"/>
      <w:numFmt w:val="bullet"/>
      <w:lvlText w:val=""/>
      <w:lvlJc w:val="left"/>
      <w:pPr>
        <w:ind w:left="1080" w:hanging="360"/>
      </w:pPr>
      <w:rPr>
        <w:rFonts w:ascii="Wingdings" w:hAnsi="Wingdings" w:hint="default"/>
        <w:color w:val="7030A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nsid w:val="05A256A7"/>
    <w:multiLevelType w:val="hybridMultilevel"/>
    <w:tmpl w:val="2702F888"/>
    <w:lvl w:ilvl="0" w:tplc="6C0A4ED4">
      <w:start w:val="1"/>
      <w:numFmt w:val="bullet"/>
      <w:lvlText w:val=""/>
      <w:lvlJc w:val="left"/>
      <w:pPr>
        <w:ind w:left="360" w:hanging="360"/>
      </w:pPr>
      <w:rPr>
        <w:rFonts w:ascii="Wingdings" w:hAnsi="Wingdings" w:hint="default"/>
        <w:color w:val="7030A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063256E0"/>
    <w:multiLevelType w:val="hybridMultilevel"/>
    <w:tmpl w:val="3AE48A1C"/>
    <w:lvl w:ilvl="0" w:tplc="6C0A4ED4">
      <w:start w:val="1"/>
      <w:numFmt w:val="bullet"/>
      <w:lvlText w:val=""/>
      <w:lvlJc w:val="left"/>
      <w:pPr>
        <w:ind w:left="360" w:hanging="360"/>
      </w:pPr>
      <w:rPr>
        <w:rFonts w:ascii="Wingdings" w:hAnsi="Wingdings" w:hint="default"/>
        <w:color w:val="7030A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nsid w:val="06800DEF"/>
    <w:multiLevelType w:val="hybridMultilevel"/>
    <w:tmpl w:val="7622725C"/>
    <w:lvl w:ilvl="0" w:tplc="6C0A4ED4">
      <w:start w:val="1"/>
      <w:numFmt w:val="bullet"/>
      <w:lvlText w:val=""/>
      <w:lvlJc w:val="left"/>
      <w:pPr>
        <w:ind w:left="360" w:hanging="360"/>
      </w:pPr>
      <w:rPr>
        <w:rFonts w:ascii="Wingdings" w:hAnsi="Wingdings" w:hint="default"/>
        <w:color w:val="7030A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068A08F5"/>
    <w:multiLevelType w:val="hybridMultilevel"/>
    <w:tmpl w:val="09F8EBE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nsid w:val="06A05AB7"/>
    <w:multiLevelType w:val="hybridMultilevel"/>
    <w:tmpl w:val="ECECD7E8"/>
    <w:lvl w:ilvl="0" w:tplc="6C0A4ED4">
      <w:start w:val="1"/>
      <w:numFmt w:val="bullet"/>
      <w:lvlText w:val=""/>
      <w:lvlJc w:val="left"/>
      <w:pPr>
        <w:ind w:left="360" w:hanging="360"/>
      </w:pPr>
      <w:rPr>
        <w:rFonts w:ascii="Wingdings" w:hAnsi="Wingdings" w:hint="default"/>
        <w:color w:val="7030A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070208B1"/>
    <w:multiLevelType w:val="hybridMultilevel"/>
    <w:tmpl w:val="6486DD2E"/>
    <w:lvl w:ilvl="0" w:tplc="6C0A4ED4">
      <w:start w:val="1"/>
      <w:numFmt w:val="bullet"/>
      <w:lvlText w:val=""/>
      <w:lvlJc w:val="left"/>
      <w:pPr>
        <w:tabs>
          <w:tab w:val="num" w:pos="360"/>
        </w:tabs>
        <w:ind w:left="360" w:hanging="360"/>
      </w:pPr>
      <w:rPr>
        <w:rFonts w:ascii="Wingdings" w:hAnsi="Wingdings" w:hint="default"/>
        <w:color w:val="7030A0"/>
      </w:rPr>
    </w:lvl>
    <w:lvl w:ilvl="1" w:tplc="FFFFFFFF">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9">
    <w:nsid w:val="070F6B1F"/>
    <w:multiLevelType w:val="hybridMultilevel"/>
    <w:tmpl w:val="C2C4906A"/>
    <w:lvl w:ilvl="0" w:tplc="6C0A4ED4">
      <w:start w:val="1"/>
      <w:numFmt w:val="bullet"/>
      <w:lvlText w:val=""/>
      <w:lvlJc w:val="left"/>
      <w:pPr>
        <w:tabs>
          <w:tab w:val="num" w:pos="360"/>
        </w:tabs>
        <w:ind w:left="360" w:hanging="360"/>
      </w:pPr>
      <w:rPr>
        <w:rFonts w:ascii="Wingdings" w:hAnsi="Wingdings" w:hint="default"/>
        <w:color w:val="7030A0"/>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nsid w:val="0750277E"/>
    <w:multiLevelType w:val="hybridMultilevel"/>
    <w:tmpl w:val="8B92E69E"/>
    <w:lvl w:ilvl="0" w:tplc="6C0A4ED4">
      <w:start w:val="1"/>
      <w:numFmt w:val="bullet"/>
      <w:lvlText w:val=""/>
      <w:lvlJc w:val="left"/>
      <w:pPr>
        <w:ind w:left="360" w:hanging="360"/>
      </w:pPr>
      <w:rPr>
        <w:rFonts w:ascii="Wingdings" w:hAnsi="Wingdings" w:hint="default"/>
        <w:color w:val="7030A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07533D70"/>
    <w:multiLevelType w:val="hybridMultilevel"/>
    <w:tmpl w:val="53AC72BC"/>
    <w:lvl w:ilvl="0" w:tplc="25D6D3A4">
      <w:start w:val="1"/>
      <w:numFmt w:val="bullet"/>
      <w:lvlText w:val=""/>
      <w:lvlJc w:val="left"/>
      <w:pPr>
        <w:tabs>
          <w:tab w:val="num" w:pos="720"/>
        </w:tabs>
        <w:ind w:left="720" w:hanging="360"/>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07602423"/>
    <w:multiLevelType w:val="hybridMultilevel"/>
    <w:tmpl w:val="099AAF1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077D0103"/>
    <w:multiLevelType w:val="hybridMultilevel"/>
    <w:tmpl w:val="0A5CDCAE"/>
    <w:lvl w:ilvl="0" w:tplc="6C0A4ED4">
      <w:start w:val="1"/>
      <w:numFmt w:val="bullet"/>
      <w:lvlText w:val=""/>
      <w:lvlJc w:val="left"/>
      <w:pPr>
        <w:ind w:left="1191" w:hanging="360"/>
      </w:pPr>
      <w:rPr>
        <w:rFonts w:ascii="Wingdings" w:hAnsi="Wingdings" w:hint="default"/>
        <w:color w:val="7030A0"/>
      </w:rPr>
    </w:lvl>
    <w:lvl w:ilvl="1" w:tplc="08090003" w:tentative="1">
      <w:start w:val="1"/>
      <w:numFmt w:val="bullet"/>
      <w:lvlText w:val="o"/>
      <w:lvlJc w:val="left"/>
      <w:pPr>
        <w:ind w:left="1911" w:hanging="360"/>
      </w:pPr>
      <w:rPr>
        <w:rFonts w:ascii="Courier New" w:hAnsi="Courier New" w:cs="Courier New" w:hint="default"/>
      </w:rPr>
    </w:lvl>
    <w:lvl w:ilvl="2" w:tplc="08090005" w:tentative="1">
      <w:start w:val="1"/>
      <w:numFmt w:val="bullet"/>
      <w:lvlText w:val=""/>
      <w:lvlJc w:val="left"/>
      <w:pPr>
        <w:ind w:left="2631" w:hanging="360"/>
      </w:pPr>
      <w:rPr>
        <w:rFonts w:ascii="Wingdings" w:hAnsi="Wingdings" w:hint="default"/>
      </w:rPr>
    </w:lvl>
    <w:lvl w:ilvl="3" w:tplc="08090001" w:tentative="1">
      <w:start w:val="1"/>
      <w:numFmt w:val="bullet"/>
      <w:lvlText w:val=""/>
      <w:lvlJc w:val="left"/>
      <w:pPr>
        <w:ind w:left="3351" w:hanging="360"/>
      </w:pPr>
      <w:rPr>
        <w:rFonts w:ascii="Symbol" w:hAnsi="Symbol" w:hint="default"/>
      </w:rPr>
    </w:lvl>
    <w:lvl w:ilvl="4" w:tplc="08090003" w:tentative="1">
      <w:start w:val="1"/>
      <w:numFmt w:val="bullet"/>
      <w:lvlText w:val="o"/>
      <w:lvlJc w:val="left"/>
      <w:pPr>
        <w:ind w:left="4071" w:hanging="360"/>
      </w:pPr>
      <w:rPr>
        <w:rFonts w:ascii="Courier New" w:hAnsi="Courier New" w:cs="Courier New" w:hint="default"/>
      </w:rPr>
    </w:lvl>
    <w:lvl w:ilvl="5" w:tplc="08090005" w:tentative="1">
      <w:start w:val="1"/>
      <w:numFmt w:val="bullet"/>
      <w:lvlText w:val=""/>
      <w:lvlJc w:val="left"/>
      <w:pPr>
        <w:ind w:left="4791" w:hanging="360"/>
      </w:pPr>
      <w:rPr>
        <w:rFonts w:ascii="Wingdings" w:hAnsi="Wingdings" w:hint="default"/>
      </w:rPr>
    </w:lvl>
    <w:lvl w:ilvl="6" w:tplc="08090001" w:tentative="1">
      <w:start w:val="1"/>
      <w:numFmt w:val="bullet"/>
      <w:lvlText w:val=""/>
      <w:lvlJc w:val="left"/>
      <w:pPr>
        <w:ind w:left="5511" w:hanging="360"/>
      </w:pPr>
      <w:rPr>
        <w:rFonts w:ascii="Symbol" w:hAnsi="Symbol" w:hint="default"/>
      </w:rPr>
    </w:lvl>
    <w:lvl w:ilvl="7" w:tplc="08090003" w:tentative="1">
      <w:start w:val="1"/>
      <w:numFmt w:val="bullet"/>
      <w:lvlText w:val="o"/>
      <w:lvlJc w:val="left"/>
      <w:pPr>
        <w:ind w:left="6231" w:hanging="360"/>
      </w:pPr>
      <w:rPr>
        <w:rFonts w:ascii="Courier New" w:hAnsi="Courier New" w:cs="Courier New" w:hint="default"/>
      </w:rPr>
    </w:lvl>
    <w:lvl w:ilvl="8" w:tplc="08090005" w:tentative="1">
      <w:start w:val="1"/>
      <w:numFmt w:val="bullet"/>
      <w:lvlText w:val=""/>
      <w:lvlJc w:val="left"/>
      <w:pPr>
        <w:ind w:left="6951" w:hanging="360"/>
      </w:pPr>
      <w:rPr>
        <w:rFonts w:ascii="Wingdings" w:hAnsi="Wingdings" w:hint="default"/>
      </w:rPr>
    </w:lvl>
  </w:abstractNum>
  <w:abstractNum w:abstractNumId="24">
    <w:nsid w:val="085C68E3"/>
    <w:multiLevelType w:val="hybridMultilevel"/>
    <w:tmpl w:val="4530B70C"/>
    <w:lvl w:ilvl="0" w:tplc="6C0A4ED4">
      <w:start w:val="1"/>
      <w:numFmt w:val="bullet"/>
      <w:lvlText w:val=""/>
      <w:lvlJc w:val="left"/>
      <w:pPr>
        <w:ind w:left="360" w:hanging="360"/>
      </w:pPr>
      <w:rPr>
        <w:rFonts w:ascii="Wingdings" w:hAnsi="Wingdings" w:hint="default"/>
        <w:color w:val="7030A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nsid w:val="0931509B"/>
    <w:multiLevelType w:val="hybridMultilevel"/>
    <w:tmpl w:val="019AF370"/>
    <w:lvl w:ilvl="0" w:tplc="26AA9128">
      <w:numFmt w:val="bullet"/>
      <w:lvlText w:val="-"/>
      <w:lvlJc w:val="left"/>
      <w:pPr>
        <w:ind w:left="720" w:hanging="360"/>
      </w:pPr>
      <w:rPr>
        <w:rFonts w:ascii="Arial-BoldMT" w:hAnsi="Arial-BoldMT" w:cs="Arial-BoldMT" w:hint="default"/>
        <w:b/>
        <w:color w:val="7030A0"/>
      </w:rPr>
    </w:lvl>
    <w:lvl w:ilvl="1" w:tplc="26AA9128">
      <w:numFmt w:val="bullet"/>
      <w:lvlText w:val="-"/>
      <w:lvlJc w:val="left"/>
      <w:pPr>
        <w:ind w:left="1440" w:hanging="360"/>
      </w:pPr>
      <w:rPr>
        <w:rFonts w:ascii="Arial-BoldMT" w:hAnsi="Arial-BoldMT" w:cs="Arial-BoldMT" w:hint="default"/>
        <w:b/>
        <w:color w:val="7030A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09483054"/>
    <w:multiLevelType w:val="hybridMultilevel"/>
    <w:tmpl w:val="A8A0A714"/>
    <w:lvl w:ilvl="0" w:tplc="6C0A4ED4">
      <w:start w:val="1"/>
      <w:numFmt w:val="bullet"/>
      <w:lvlText w:val=""/>
      <w:lvlJc w:val="left"/>
      <w:pPr>
        <w:ind w:left="1252" w:hanging="360"/>
      </w:pPr>
      <w:rPr>
        <w:rFonts w:ascii="Wingdings" w:hAnsi="Wingdings" w:hint="default"/>
        <w:color w:val="7030A0"/>
      </w:rPr>
    </w:lvl>
    <w:lvl w:ilvl="1" w:tplc="08090003" w:tentative="1">
      <w:start w:val="1"/>
      <w:numFmt w:val="bullet"/>
      <w:lvlText w:val="o"/>
      <w:lvlJc w:val="left"/>
      <w:pPr>
        <w:ind w:left="1972" w:hanging="360"/>
      </w:pPr>
      <w:rPr>
        <w:rFonts w:ascii="Courier New" w:hAnsi="Courier New" w:cs="Courier New" w:hint="default"/>
      </w:rPr>
    </w:lvl>
    <w:lvl w:ilvl="2" w:tplc="08090005" w:tentative="1">
      <w:start w:val="1"/>
      <w:numFmt w:val="bullet"/>
      <w:lvlText w:val=""/>
      <w:lvlJc w:val="left"/>
      <w:pPr>
        <w:ind w:left="2692" w:hanging="360"/>
      </w:pPr>
      <w:rPr>
        <w:rFonts w:ascii="Wingdings" w:hAnsi="Wingdings" w:hint="default"/>
      </w:rPr>
    </w:lvl>
    <w:lvl w:ilvl="3" w:tplc="08090001" w:tentative="1">
      <w:start w:val="1"/>
      <w:numFmt w:val="bullet"/>
      <w:lvlText w:val=""/>
      <w:lvlJc w:val="left"/>
      <w:pPr>
        <w:ind w:left="3412" w:hanging="360"/>
      </w:pPr>
      <w:rPr>
        <w:rFonts w:ascii="Symbol" w:hAnsi="Symbol" w:hint="default"/>
      </w:rPr>
    </w:lvl>
    <w:lvl w:ilvl="4" w:tplc="08090003" w:tentative="1">
      <w:start w:val="1"/>
      <w:numFmt w:val="bullet"/>
      <w:lvlText w:val="o"/>
      <w:lvlJc w:val="left"/>
      <w:pPr>
        <w:ind w:left="4132" w:hanging="360"/>
      </w:pPr>
      <w:rPr>
        <w:rFonts w:ascii="Courier New" w:hAnsi="Courier New" w:cs="Courier New" w:hint="default"/>
      </w:rPr>
    </w:lvl>
    <w:lvl w:ilvl="5" w:tplc="08090005" w:tentative="1">
      <w:start w:val="1"/>
      <w:numFmt w:val="bullet"/>
      <w:lvlText w:val=""/>
      <w:lvlJc w:val="left"/>
      <w:pPr>
        <w:ind w:left="4852" w:hanging="360"/>
      </w:pPr>
      <w:rPr>
        <w:rFonts w:ascii="Wingdings" w:hAnsi="Wingdings" w:hint="default"/>
      </w:rPr>
    </w:lvl>
    <w:lvl w:ilvl="6" w:tplc="08090001" w:tentative="1">
      <w:start w:val="1"/>
      <w:numFmt w:val="bullet"/>
      <w:lvlText w:val=""/>
      <w:lvlJc w:val="left"/>
      <w:pPr>
        <w:ind w:left="5572" w:hanging="360"/>
      </w:pPr>
      <w:rPr>
        <w:rFonts w:ascii="Symbol" w:hAnsi="Symbol" w:hint="default"/>
      </w:rPr>
    </w:lvl>
    <w:lvl w:ilvl="7" w:tplc="08090003" w:tentative="1">
      <w:start w:val="1"/>
      <w:numFmt w:val="bullet"/>
      <w:lvlText w:val="o"/>
      <w:lvlJc w:val="left"/>
      <w:pPr>
        <w:ind w:left="6292" w:hanging="360"/>
      </w:pPr>
      <w:rPr>
        <w:rFonts w:ascii="Courier New" w:hAnsi="Courier New" w:cs="Courier New" w:hint="default"/>
      </w:rPr>
    </w:lvl>
    <w:lvl w:ilvl="8" w:tplc="08090005" w:tentative="1">
      <w:start w:val="1"/>
      <w:numFmt w:val="bullet"/>
      <w:lvlText w:val=""/>
      <w:lvlJc w:val="left"/>
      <w:pPr>
        <w:ind w:left="7012" w:hanging="360"/>
      </w:pPr>
      <w:rPr>
        <w:rFonts w:ascii="Wingdings" w:hAnsi="Wingdings" w:hint="default"/>
      </w:rPr>
    </w:lvl>
  </w:abstractNum>
  <w:abstractNum w:abstractNumId="27">
    <w:nsid w:val="0A3369B8"/>
    <w:multiLevelType w:val="hybridMultilevel"/>
    <w:tmpl w:val="DF80AAF8"/>
    <w:lvl w:ilvl="0" w:tplc="9EEC4B2A">
      <w:start w:val="1"/>
      <w:numFmt w:val="bullet"/>
      <w:lvlText w:val=""/>
      <w:lvlJc w:val="left"/>
      <w:pPr>
        <w:ind w:left="707"/>
      </w:pPr>
      <w:rPr>
        <w:rFonts w:ascii="Wingdings" w:hAnsi="Wingdings" w:hint="default"/>
        <w:b w:val="0"/>
        <w:i w:val="0"/>
        <w:strike w:val="0"/>
        <w:dstrike w:val="0"/>
        <w:color w:val="8064A2"/>
        <w:sz w:val="24"/>
        <w:szCs w:val="24"/>
        <w:u w:val="none" w:color="000000"/>
        <w:bdr w:val="none" w:sz="0" w:space="0" w:color="auto"/>
        <w:shd w:val="clear" w:color="auto" w:fill="auto"/>
        <w:vertAlign w:val="baseline"/>
      </w:rPr>
    </w:lvl>
    <w:lvl w:ilvl="1" w:tplc="7114910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4CC0AE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350BBF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6D0F1B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9B8C9F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BEA325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B40119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CFE0A9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nsid w:val="0AA338B8"/>
    <w:multiLevelType w:val="hybridMultilevel"/>
    <w:tmpl w:val="720A50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0B601CFE"/>
    <w:multiLevelType w:val="hybridMultilevel"/>
    <w:tmpl w:val="0C2678A6"/>
    <w:lvl w:ilvl="0" w:tplc="9EEC4B2A">
      <w:start w:val="1"/>
      <w:numFmt w:val="bullet"/>
      <w:lvlText w:val=""/>
      <w:lvlJc w:val="left"/>
      <w:pPr>
        <w:ind w:left="720" w:hanging="360"/>
      </w:pPr>
      <w:rPr>
        <w:rFonts w:ascii="Wingdings" w:hAnsi="Wingdings" w:hint="default"/>
        <w:color w:val="8064A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0BC254C4"/>
    <w:multiLevelType w:val="hybridMultilevel"/>
    <w:tmpl w:val="366E864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1">
    <w:nsid w:val="0C525E7A"/>
    <w:multiLevelType w:val="hybridMultilevel"/>
    <w:tmpl w:val="4DA8B532"/>
    <w:lvl w:ilvl="0" w:tplc="6C0A4ED4">
      <w:start w:val="1"/>
      <w:numFmt w:val="bullet"/>
      <w:lvlText w:val=""/>
      <w:lvlJc w:val="left"/>
      <w:pPr>
        <w:ind w:left="360" w:hanging="360"/>
      </w:pPr>
      <w:rPr>
        <w:rFonts w:ascii="Wingdings" w:hAnsi="Wingdings" w:hint="default"/>
        <w:color w:val="7030A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nsid w:val="0CEC7AD4"/>
    <w:multiLevelType w:val="hybridMultilevel"/>
    <w:tmpl w:val="EE0248D4"/>
    <w:lvl w:ilvl="0" w:tplc="26AA9128">
      <w:numFmt w:val="bullet"/>
      <w:lvlText w:val="-"/>
      <w:lvlJc w:val="left"/>
      <w:pPr>
        <w:ind w:left="720" w:hanging="360"/>
      </w:pPr>
      <w:rPr>
        <w:rFonts w:ascii="Arial-BoldMT" w:hAnsi="Arial-BoldMT" w:cs="Arial-BoldMT" w:hint="default"/>
        <w:b/>
        <w:color w:val="7030A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D174BAA"/>
    <w:multiLevelType w:val="hybridMultilevel"/>
    <w:tmpl w:val="DC6A8026"/>
    <w:lvl w:ilvl="0" w:tplc="6C0A4ED4">
      <w:start w:val="1"/>
      <w:numFmt w:val="bullet"/>
      <w:lvlText w:val=""/>
      <w:lvlJc w:val="left"/>
      <w:pPr>
        <w:ind w:left="360" w:hanging="360"/>
      </w:pPr>
      <w:rPr>
        <w:rFonts w:ascii="Wingdings" w:hAnsi="Wingdings" w:hint="default"/>
        <w:color w:val="7030A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nsid w:val="0D1A4A6F"/>
    <w:multiLevelType w:val="hybridMultilevel"/>
    <w:tmpl w:val="C1B83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0D6B72A8"/>
    <w:multiLevelType w:val="hybridMultilevel"/>
    <w:tmpl w:val="CBD8C426"/>
    <w:lvl w:ilvl="0" w:tplc="6C0A4ED4">
      <w:start w:val="1"/>
      <w:numFmt w:val="bullet"/>
      <w:lvlText w:val=""/>
      <w:lvlJc w:val="left"/>
      <w:pPr>
        <w:tabs>
          <w:tab w:val="num" w:pos="360"/>
        </w:tabs>
        <w:ind w:left="360" w:hanging="360"/>
      </w:pPr>
      <w:rPr>
        <w:rFonts w:ascii="Wingdings" w:hAnsi="Wingdings" w:hint="default"/>
        <w:b/>
        <w:color w:val="7030A0"/>
      </w:rPr>
    </w:lvl>
    <w:lvl w:ilvl="1" w:tplc="A4168082">
      <w:start w:val="1"/>
      <w:numFmt w:val="bullet"/>
      <w:lvlText w:val=""/>
      <w:lvlJc w:val="left"/>
      <w:pPr>
        <w:tabs>
          <w:tab w:val="num" w:pos="1080"/>
        </w:tabs>
        <w:ind w:left="1080" w:hanging="360"/>
      </w:pPr>
      <w:rPr>
        <w:rFonts w:ascii="Wingdings" w:hAnsi="Wingdings" w:hint="default"/>
        <w:color w:val="4F81BD"/>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6">
    <w:nsid w:val="0D7A2290"/>
    <w:multiLevelType w:val="hybridMultilevel"/>
    <w:tmpl w:val="48BCAC8E"/>
    <w:lvl w:ilvl="0" w:tplc="6C0A4ED4">
      <w:start w:val="1"/>
      <w:numFmt w:val="bullet"/>
      <w:lvlText w:val=""/>
      <w:lvlJc w:val="left"/>
      <w:pPr>
        <w:tabs>
          <w:tab w:val="num" w:pos="360"/>
        </w:tabs>
        <w:ind w:left="360" w:hanging="360"/>
      </w:pPr>
      <w:rPr>
        <w:rFonts w:ascii="Wingdings" w:hAnsi="Wingdings" w:hint="default"/>
        <w:color w:val="7030A0"/>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
    <w:nsid w:val="0E614E98"/>
    <w:multiLevelType w:val="hybridMultilevel"/>
    <w:tmpl w:val="D2E41860"/>
    <w:lvl w:ilvl="0" w:tplc="6C0A4ED4">
      <w:start w:val="1"/>
      <w:numFmt w:val="bullet"/>
      <w:lvlText w:val=""/>
      <w:lvlJc w:val="left"/>
      <w:pPr>
        <w:ind w:left="360" w:hanging="360"/>
      </w:pPr>
      <w:rPr>
        <w:rFonts w:ascii="Wingdings" w:hAnsi="Wingdings" w:hint="default"/>
        <w:color w:val="7030A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nsid w:val="0EE47542"/>
    <w:multiLevelType w:val="hybridMultilevel"/>
    <w:tmpl w:val="660E8598"/>
    <w:lvl w:ilvl="0" w:tplc="6C0A4ED4">
      <w:start w:val="1"/>
      <w:numFmt w:val="bullet"/>
      <w:lvlText w:val=""/>
      <w:lvlJc w:val="left"/>
      <w:pPr>
        <w:ind w:left="360" w:hanging="360"/>
      </w:pPr>
      <w:rPr>
        <w:rFonts w:ascii="Wingdings" w:hAnsi="Wingdings" w:hint="default"/>
        <w:color w:val="7030A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0F4C141A"/>
    <w:multiLevelType w:val="hybridMultilevel"/>
    <w:tmpl w:val="CF7691F2"/>
    <w:lvl w:ilvl="0" w:tplc="9EEC4B2A">
      <w:start w:val="1"/>
      <w:numFmt w:val="bullet"/>
      <w:lvlText w:val=""/>
      <w:lvlJc w:val="left"/>
      <w:pPr>
        <w:tabs>
          <w:tab w:val="num" w:pos="720"/>
        </w:tabs>
        <w:ind w:left="720" w:hanging="360"/>
      </w:pPr>
      <w:rPr>
        <w:rFonts w:ascii="Wingdings" w:hAnsi="Wingdings" w:hint="default"/>
        <w:color w:val="8064A2"/>
      </w:rPr>
    </w:lvl>
    <w:lvl w:ilvl="1" w:tplc="04090001">
      <w:start w:val="1"/>
      <w:numFmt w:val="bullet"/>
      <w:lvlText w:val=""/>
      <w:lvlJc w:val="left"/>
      <w:pPr>
        <w:tabs>
          <w:tab w:val="num" w:pos="1440"/>
        </w:tabs>
        <w:ind w:left="1440" w:hanging="360"/>
      </w:pPr>
      <w:rPr>
        <w:rFonts w:ascii="Symbol" w:hAnsi="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nsid w:val="0FA022B5"/>
    <w:multiLevelType w:val="hybridMultilevel"/>
    <w:tmpl w:val="873A4278"/>
    <w:lvl w:ilvl="0" w:tplc="6C0A4ED4">
      <w:start w:val="1"/>
      <w:numFmt w:val="bullet"/>
      <w:lvlText w:val=""/>
      <w:lvlJc w:val="left"/>
      <w:pPr>
        <w:ind w:left="360" w:hanging="360"/>
      </w:pPr>
      <w:rPr>
        <w:rFonts w:ascii="Wingdings" w:hAnsi="Wingdings" w:hint="default"/>
        <w:color w:val="7030A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nsid w:val="0FB95B28"/>
    <w:multiLevelType w:val="hybridMultilevel"/>
    <w:tmpl w:val="CAD615AC"/>
    <w:lvl w:ilvl="0" w:tplc="08090001">
      <w:start w:val="1"/>
      <w:numFmt w:val="bullet"/>
      <w:lvlText w:val=""/>
      <w:lvlJc w:val="left"/>
      <w:pPr>
        <w:ind w:left="1511" w:hanging="360"/>
      </w:pPr>
      <w:rPr>
        <w:rFonts w:ascii="Symbol" w:hAnsi="Symbol" w:hint="default"/>
      </w:rPr>
    </w:lvl>
    <w:lvl w:ilvl="1" w:tplc="08090003" w:tentative="1">
      <w:start w:val="1"/>
      <w:numFmt w:val="bullet"/>
      <w:lvlText w:val="o"/>
      <w:lvlJc w:val="left"/>
      <w:pPr>
        <w:ind w:left="2231" w:hanging="360"/>
      </w:pPr>
      <w:rPr>
        <w:rFonts w:ascii="Courier New" w:hAnsi="Courier New" w:cs="Courier New" w:hint="default"/>
      </w:rPr>
    </w:lvl>
    <w:lvl w:ilvl="2" w:tplc="08090005" w:tentative="1">
      <w:start w:val="1"/>
      <w:numFmt w:val="bullet"/>
      <w:lvlText w:val=""/>
      <w:lvlJc w:val="left"/>
      <w:pPr>
        <w:ind w:left="2951" w:hanging="360"/>
      </w:pPr>
      <w:rPr>
        <w:rFonts w:ascii="Wingdings" w:hAnsi="Wingdings" w:hint="default"/>
      </w:rPr>
    </w:lvl>
    <w:lvl w:ilvl="3" w:tplc="08090001" w:tentative="1">
      <w:start w:val="1"/>
      <w:numFmt w:val="bullet"/>
      <w:lvlText w:val=""/>
      <w:lvlJc w:val="left"/>
      <w:pPr>
        <w:ind w:left="3671" w:hanging="360"/>
      </w:pPr>
      <w:rPr>
        <w:rFonts w:ascii="Symbol" w:hAnsi="Symbol" w:hint="default"/>
      </w:rPr>
    </w:lvl>
    <w:lvl w:ilvl="4" w:tplc="08090003" w:tentative="1">
      <w:start w:val="1"/>
      <w:numFmt w:val="bullet"/>
      <w:lvlText w:val="o"/>
      <w:lvlJc w:val="left"/>
      <w:pPr>
        <w:ind w:left="4391" w:hanging="360"/>
      </w:pPr>
      <w:rPr>
        <w:rFonts w:ascii="Courier New" w:hAnsi="Courier New" w:cs="Courier New" w:hint="default"/>
      </w:rPr>
    </w:lvl>
    <w:lvl w:ilvl="5" w:tplc="08090005" w:tentative="1">
      <w:start w:val="1"/>
      <w:numFmt w:val="bullet"/>
      <w:lvlText w:val=""/>
      <w:lvlJc w:val="left"/>
      <w:pPr>
        <w:ind w:left="5111" w:hanging="360"/>
      </w:pPr>
      <w:rPr>
        <w:rFonts w:ascii="Wingdings" w:hAnsi="Wingdings" w:hint="default"/>
      </w:rPr>
    </w:lvl>
    <w:lvl w:ilvl="6" w:tplc="08090001" w:tentative="1">
      <w:start w:val="1"/>
      <w:numFmt w:val="bullet"/>
      <w:lvlText w:val=""/>
      <w:lvlJc w:val="left"/>
      <w:pPr>
        <w:ind w:left="5831" w:hanging="360"/>
      </w:pPr>
      <w:rPr>
        <w:rFonts w:ascii="Symbol" w:hAnsi="Symbol" w:hint="default"/>
      </w:rPr>
    </w:lvl>
    <w:lvl w:ilvl="7" w:tplc="08090003" w:tentative="1">
      <w:start w:val="1"/>
      <w:numFmt w:val="bullet"/>
      <w:lvlText w:val="o"/>
      <w:lvlJc w:val="left"/>
      <w:pPr>
        <w:ind w:left="6551" w:hanging="360"/>
      </w:pPr>
      <w:rPr>
        <w:rFonts w:ascii="Courier New" w:hAnsi="Courier New" w:cs="Courier New" w:hint="default"/>
      </w:rPr>
    </w:lvl>
    <w:lvl w:ilvl="8" w:tplc="08090005" w:tentative="1">
      <w:start w:val="1"/>
      <w:numFmt w:val="bullet"/>
      <w:lvlText w:val=""/>
      <w:lvlJc w:val="left"/>
      <w:pPr>
        <w:ind w:left="7271" w:hanging="360"/>
      </w:pPr>
      <w:rPr>
        <w:rFonts w:ascii="Wingdings" w:hAnsi="Wingdings" w:hint="default"/>
      </w:rPr>
    </w:lvl>
  </w:abstractNum>
  <w:abstractNum w:abstractNumId="42">
    <w:nsid w:val="1004228F"/>
    <w:multiLevelType w:val="hybridMultilevel"/>
    <w:tmpl w:val="E92CC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11594761"/>
    <w:multiLevelType w:val="multilevel"/>
    <w:tmpl w:val="C018E852"/>
    <w:lvl w:ilvl="0">
      <w:start w:val="1"/>
      <w:numFmt w:val="bullet"/>
      <w:lvlText w:val=""/>
      <w:lvlJc w:val="left"/>
      <w:pPr>
        <w:tabs>
          <w:tab w:val="num" w:pos="720"/>
        </w:tabs>
        <w:ind w:left="720" w:hanging="360"/>
      </w:pPr>
      <w:rPr>
        <w:rFonts w:ascii="Wingdings" w:hAnsi="Wingdings" w:hint="default"/>
        <w:color w:val="8064A2"/>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11825244"/>
    <w:multiLevelType w:val="hybridMultilevel"/>
    <w:tmpl w:val="9E08303E"/>
    <w:lvl w:ilvl="0" w:tplc="6C0A4ED4">
      <w:start w:val="1"/>
      <w:numFmt w:val="bullet"/>
      <w:lvlText w:val=""/>
      <w:lvlJc w:val="left"/>
      <w:pPr>
        <w:ind w:left="360" w:hanging="360"/>
      </w:pPr>
      <w:rPr>
        <w:rFonts w:ascii="Wingdings" w:hAnsi="Wingdings" w:hint="default"/>
        <w:color w:val="7030A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5">
    <w:nsid w:val="11A87A80"/>
    <w:multiLevelType w:val="hybridMultilevel"/>
    <w:tmpl w:val="B7C0BAFE"/>
    <w:lvl w:ilvl="0" w:tplc="08090001">
      <w:start w:val="1"/>
      <w:numFmt w:val="bullet"/>
      <w:lvlText w:val=""/>
      <w:lvlJc w:val="left"/>
      <w:pPr>
        <w:ind w:left="757" w:hanging="360"/>
      </w:pPr>
      <w:rPr>
        <w:rFonts w:ascii="Symbol" w:hAnsi="Symbol"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46">
    <w:nsid w:val="12B01BFB"/>
    <w:multiLevelType w:val="multilevel"/>
    <w:tmpl w:val="1540A3E4"/>
    <w:lvl w:ilvl="0">
      <w:numFmt w:val="decimal"/>
      <w:lvlText w:val="2.%1"/>
      <w:lvlJc w:val="left"/>
      <w:pPr>
        <w:ind w:left="405" w:hanging="405"/>
      </w:pPr>
      <w:rPr>
        <w:rFonts w:hint="default"/>
      </w:rPr>
    </w:lvl>
    <w:lvl w:ilv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nsid w:val="135C7789"/>
    <w:multiLevelType w:val="hybridMultilevel"/>
    <w:tmpl w:val="26862724"/>
    <w:lvl w:ilvl="0" w:tplc="9EEC4B2A">
      <w:start w:val="1"/>
      <w:numFmt w:val="bullet"/>
      <w:lvlText w:val=""/>
      <w:lvlJc w:val="left"/>
      <w:pPr>
        <w:ind w:left="720" w:hanging="360"/>
      </w:pPr>
      <w:rPr>
        <w:rFonts w:ascii="Wingdings" w:hAnsi="Wingdings" w:hint="default"/>
        <w:color w:val="8064A2"/>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13722B17"/>
    <w:multiLevelType w:val="hybridMultilevel"/>
    <w:tmpl w:val="B8B0DA32"/>
    <w:lvl w:ilvl="0" w:tplc="740094E6">
      <w:start w:val="1"/>
      <w:numFmt w:val="bullet"/>
      <w:lvlText w:val=""/>
      <w:lvlJc w:val="left"/>
      <w:pPr>
        <w:ind w:left="-360" w:hanging="360"/>
      </w:pPr>
      <w:rPr>
        <w:rFonts w:ascii="Wingdings" w:hAnsi="Wingdings" w:hint="default"/>
        <w:color w:val="7030A0"/>
        <w:sz w:val="24"/>
        <w:szCs w:val="24"/>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49">
    <w:nsid w:val="140E04B2"/>
    <w:multiLevelType w:val="hybridMultilevel"/>
    <w:tmpl w:val="A2B0AE8A"/>
    <w:lvl w:ilvl="0" w:tplc="26AA9128">
      <w:numFmt w:val="bullet"/>
      <w:lvlText w:val="-"/>
      <w:lvlJc w:val="left"/>
      <w:pPr>
        <w:ind w:left="720" w:hanging="360"/>
      </w:pPr>
      <w:rPr>
        <w:rFonts w:ascii="Arial-BoldMT" w:hAnsi="Arial-BoldMT" w:cs="Arial-BoldMT" w:hint="default"/>
        <w:b/>
        <w:color w:val="7030A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141C17FB"/>
    <w:multiLevelType w:val="hybridMultilevel"/>
    <w:tmpl w:val="9FA03E16"/>
    <w:lvl w:ilvl="0" w:tplc="9EEC4B2A">
      <w:start w:val="1"/>
      <w:numFmt w:val="bullet"/>
      <w:lvlText w:val=""/>
      <w:lvlJc w:val="left"/>
      <w:pPr>
        <w:ind w:left="707"/>
      </w:pPr>
      <w:rPr>
        <w:rFonts w:ascii="Wingdings" w:hAnsi="Wingdings" w:hint="default"/>
        <w:b w:val="0"/>
        <w:i w:val="0"/>
        <w:strike w:val="0"/>
        <w:dstrike w:val="0"/>
        <w:color w:val="8064A2"/>
        <w:sz w:val="24"/>
        <w:szCs w:val="24"/>
        <w:u w:val="none" w:color="000000"/>
        <w:bdr w:val="none" w:sz="0" w:space="0" w:color="auto"/>
        <w:shd w:val="clear" w:color="auto" w:fill="auto"/>
        <w:vertAlign w:val="baseline"/>
      </w:rPr>
    </w:lvl>
    <w:lvl w:ilvl="1" w:tplc="DA06923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12EA7E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586DF3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368332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93E59B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A7C69D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776EFE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50CE0F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1">
    <w:nsid w:val="14CA3CC3"/>
    <w:multiLevelType w:val="hybridMultilevel"/>
    <w:tmpl w:val="636A5A58"/>
    <w:lvl w:ilvl="0" w:tplc="6C0A4ED4">
      <w:start w:val="1"/>
      <w:numFmt w:val="bullet"/>
      <w:lvlText w:val=""/>
      <w:lvlJc w:val="left"/>
      <w:pPr>
        <w:ind w:left="360" w:hanging="360"/>
      </w:pPr>
      <w:rPr>
        <w:rFonts w:ascii="Wingdings" w:hAnsi="Wingdings" w:hint="default"/>
        <w:color w:val="7030A0"/>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2">
    <w:nsid w:val="15CD095E"/>
    <w:multiLevelType w:val="hybridMultilevel"/>
    <w:tmpl w:val="0B74E432"/>
    <w:lvl w:ilvl="0" w:tplc="6C0A4ED4">
      <w:start w:val="1"/>
      <w:numFmt w:val="bullet"/>
      <w:lvlText w:val=""/>
      <w:lvlJc w:val="left"/>
      <w:pPr>
        <w:ind w:left="360" w:hanging="360"/>
      </w:pPr>
      <w:rPr>
        <w:rFonts w:ascii="Wingdings" w:hAnsi="Wingdings" w:hint="default"/>
        <w:color w:val="7030A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3">
    <w:nsid w:val="16492A27"/>
    <w:multiLevelType w:val="hybridMultilevel"/>
    <w:tmpl w:val="99363204"/>
    <w:lvl w:ilvl="0" w:tplc="26AA9128">
      <w:numFmt w:val="bullet"/>
      <w:lvlText w:val="-"/>
      <w:lvlJc w:val="left"/>
      <w:pPr>
        <w:ind w:left="720" w:hanging="360"/>
      </w:pPr>
      <w:rPr>
        <w:rFonts w:ascii="Arial-BoldMT" w:hAnsi="Arial-BoldMT" w:cs="Arial-BoldMT" w:hint="default"/>
        <w:b/>
        <w:color w:val="7030A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nsid w:val="1660216A"/>
    <w:multiLevelType w:val="hybridMultilevel"/>
    <w:tmpl w:val="B128F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nsid w:val="166E3F63"/>
    <w:multiLevelType w:val="hybridMultilevel"/>
    <w:tmpl w:val="F814DA82"/>
    <w:lvl w:ilvl="0" w:tplc="6C0A4ED4">
      <w:start w:val="1"/>
      <w:numFmt w:val="bullet"/>
      <w:lvlText w:val=""/>
      <w:lvlJc w:val="left"/>
      <w:pPr>
        <w:ind w:left="360" w:hanging="360"/>
      </w:pPr>
      <w:rPr>
        <w:rFonts w:ascii="Wingdings" w:hAnsi="Wingdings" w:hint="default"/>
        <w:color w:val="7030A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6">
    <w:nsid w:val="17072AE0"/>
    <w:multiLevelType w:val="hybridMultilevel"/>
    <w:tmpl w:val="282A3F70"/>
    <w:lvl w:ilvl="0" w:tplc="6C0A4ED4">
      <w:start w:val="1"/>
      <w:numFmt w:val="bullet"/>
      <w:lvlText w:val=""/>
      <w:lvlJc w:val="left"/>
      <w:pPr>
        <w:ind w:left="360" w:hanging="360"/>
      </w:pPr>
      <w:rPr>
        <w:rFonts w:ascii="Wingdings" w:hAnsi="Wingdings" w:hint="default"/>
        <w:color w:val="7030A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7">
    <w:nsid w:val="18260C95"/>
    <w:multiLevelType w:val="hybridMultilevel"/>
    <w:tmpl w:val="C5946A62"/>
    <w:lvl w:ilvl="0" w:tplc="6C0A4ED4">
      <w:start w:val="1"/>
      <w:numFmt w:val="bullet"/>
      <w:lvlText w:val=""/>
      <w:lvlJc w:val="left"/>
      <w:pPr>
        <w:ind w:left="360" w:hanging="360"/>
      </w:pPr>
      <w:rPr>
        <w:rFonts w:ascii="Wingdings" w:hAnsi="Wingdings" w:hint="default"/>
        <w:color w:val="7030A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nsid w:val="18E37C5D"/>
    <w:multiLevelType w:val="hybridMultilevel"/>
    <w:tmpl w:val="A13E3CDA"/>
    <w:lvl w:ilvl="0" w:tplc="6C0A4ED4">
      <w:start w:val="1"/>
      <w:numFmt w:val="bullet"/>
      <w:lvlText w:val=""/>
      <w:lvlJc w:val="left"/>
      <w:pPr>
        <w:ind w:left="360" w:hanging="360"/>
      </w:pPr>
      <w:rPr>
        <w:rFonts w:ascii="Wingdings" w:hAnsi="Wingdings" w:hint="default"/>
        <w:color w:val="7030A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nsid w:val="196A381C"/>
    <w:multiLevelType w:val="hybridMultilevel"/>
    <w:tmpl w:val="70446E92"/>
    <w:lvl w:ilvl="0" w:tplc="6C0A4ED4">
      <w:start w:val="1"/>
      <w:numFmt w:val="bullet"/>
      <w:lvlText w:val=""/>
      <w:lvlJc w:val="left"/>
      <w:pPr>
        <w:ind w:left="360" w:hanging="360"/>
      </w:pPr>
      <w:rPr>
        <w:rFonts w:ascii="Wingdings" w:hAnsi="Wingdings" w:hint="default"/>
        <w:color w:val="7030A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nsid w:val="1A0D2356"/>
    <w:multiLevelType w:val="hybridMultilevel"/>
    <w:tmpl w:val="A3322E9E"/>
    <w:lvl w:ilvl="0" w:tplc="08090001">
      <w:start w:val="1"/>
      <w:numFmt w:val="bullet"/>
      <w:lvlText w:val=""/>
      <w:lvlJc w:val="left"/>
      <w:pPr>
        <w:ind w:left="1110" w:hanging="360"/>
      </w:pPr>
      <w:rPr>
        <w:rFonts w:ascii="Symbol" w:hAnsi="Symbol" w:hint="default"/>
      </w:rPr>
    </w:lvl>
    <w:lvl w:ilvl="1" w:tplc="08090003" w:tentative="1">
      <w:start w:val="1"/>
      <w:numFmt w:val="bullet"/>
      <w:lvlText w:val="o"/>
      <w:lvlJc w:val="left"/>
      <w:pPr>
        <w:ind w:left="1830" w:hanging="360"/>
      </w:pPr>
      <w:rPr>
        <w:rFonts w:ascii="Courier New" w:hAnsi="Courier New" w:cs="Courier New" w:hint="default"/>
      </w:rPr>
    </w:lvl>
    <w:lvl w:ilvl="2" w:tplc="08090005" w:tentative="1">
      <w:start w:val="1"/>
      <w:numFmt w:val="bullet"/>
      <w:lvlText w:val=""/>
      <w:lvlJc w:val="left"/>
      <w:pPr>
        <w:ind w:left="2550" w:hanging="360"/>
      </w:pPr>
      <w:rPr>
        <w:rFonts w:ascii="Wingdings" w:hAnsi="Wingdings" w:hint="default"/>
      </w:rPr>
    </w:lvl>
    <w:lvl w:ilvl="3" w:tplc="08090001" w:tentative="1">
      <w:start w:val="1"/>
      <w:numFmt w:val="bullet"/>
      <w:lvlText w:val=""/>
      <w:lvlJc w:val="left"/>
      <w:pPr>
        <w:ind w:left="3270" w:hanging="360"/>
      </w:pPr>
      <w:rPr>
        <w:rFonts w:ascii="Symbol" w:hAnsi="Symbol" w:hint="default"/>
      </w:rPr>
    </w:lvl>
    <w:lvl w:ilvl="4" w:tplc="08090003" w:tentative="1">
      <w:start w:val="1"/>
      <w:numFmt w:val="bullet"/>
      <w:lvlText w:val="o"/>
      <w:lvlJc w:val="left"/>
      <w:pPr>
        <w:ind w:left="3990" w:hanging="360"/>
      </w:pPr>
      <w:rPr>
        <w:rFonts w:ascii="Courier New" w:hAnsi="Courier New" w:cs="Courier New" w:hint="default"/>
      </w:rPr>
    </w:lvl>
    <w:lvl w:ilvl="5" w:tplc="08090005" w:tentative="1">
      <w:start w:val="1"/>
      <w:numFmt w:val="bullet"/>
      <w:lvlText w:val=""/>
      <w:lvlJc w:val="left"/>
      <w:pPr>
        <w:ind w:left="4710" w:hanging="360"/>
      </w:pPr>
      <w:rPr>
        <w:rFonts w:ascii="Wingdings" w:hAnsi="Wingdings" w:hint="default"/>
      </w:rPr>
    </w:lvl>
    <w:lvl w:ilvl="6" w:tplc="08090001" w:tentative="1">
      <w:start w:val="1"/>
      <w:numFmt w:val="bullet"/>
      <w:lvlText w:val=""/>
      <w:lvlJc w:val="left"/>
      <w:pPr>
        <w:ind w:left="5430" w:hanging="360"/>
      </w:pPr>
      <w:rPr>
        <w:rFonts w:ascii="Symbol" w:hAnsi="Symbol" w:hint="default"/>
      </w:rPr>
    </w:lvl>
    <w:lvl w:ilvl="7" w:tplc="08090003" w:tentative="1">
      <w:start w:val="1"/>
      <w:numFmt w:val="bullet"/>
      <w:lvlText w:val="o"/>
      <w:lvlJc w:val="left"/>
      <w:pPr>
        <w:ind w:left="6150" w:hanging="360"/>
      </w:pPr>
      <w:rPr>
        <w:rFonts w:ascii="Courier New" w:hAnsi="Courier New" w:cs="Courier New" w:hint="default"/>
      </w:rPr>
    </w:lvl>
    <w:lvl w:ilvl="8" w:tplc="08090005" w:tentative="1">
      <w:start w:val="1"/>
      <w:numFmt w:val="bullet"/>
      <w:lvlText w:val=""/>
      <w:lvlJc w:val="left"/>
      <w:pPr>
        <w:ind w:left="6870" w:hanging="360"/>
      </w:pPr>
      <w:rPr>
        <w:rFonts w:ascii="Wingdings" w:hAnsi="Wingdings" w:hint="default"/>
      </w:rPr>
    </w:lvl>
  </w:abstractNum>
  <w:abstractNum w:abstractNumId="61">
    <w:nsid w:val="1AAD277E"/>
    <w:multiLevelType w:val="hybridMultilevel"/>
    <w:tmpl w:val="A324487E"/>
    <w:lvl w:ilvl="0" w:tplc="6C0A4ED4">
      <w:start w:val="1"/>
      <w:numFmt w:val="bullet"/>
      <w:lvlText w:val=""/>
      <w:lvlJc w:val="left"/>
      <w:pPr>
        <w:ind w:left="360" w:hanging="360"/>
      </w:pPr>
      <w:rPr>
        <w:rFonts w:ascii="Wingdings" w:hAnsi="Wingdings" w:hint="default"/>
        <w:color w:val="7030A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2">
    <w:nsid w:val="1AC6500E"/>
    <w:multiLevelType w:val="hybridMultilevel"/>
    <w:tmpl w:val="F3C69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nsid w:val="1B0B2890"/>
    <w:multiLevelType w:val="hybridMultilevel"/>
    <w:tmpl w:val="8C44B416"/>
    <w:lvl w:ilvl="0" w:tplc="6C0A4ED4">
      <w:start w:val="1"/>
      <w:numFmt w:val="bullet"/>
      <w:lvlText w:val=""/>
      <w:lvlJc w:val="left"/>
      <w:pPr>
        <w:ind w:left="360" w:hanging="360"/>
      </w:pPr>
      <w:rPr>
        <w:rFonts w:ascii="Wingdings" w:hAnsi="Wingdings" w:hint="default"/>
        <w:color w:val="7030A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nsid w:val="1B7D3BB9"/>
    <w:multiLevelType w:val="hybridMultilevel"/>
    <w:tmpl w:val="57442890"/>
    <w:lvl w:ilvl="0" w:tplc="9EEC4B2A">
      <w:start w:val="1"/>
      <w:numFmt w:val="bullet"/>
      <w:lvlText w:val=""/>
      <w:lvlJc w:val="left"/>
      <w:pPr>
        <w:ind w:left="720" w:hanging="360"/>
      </w:pPr>
      <w:rPr>
        <w:rFonts w:ascii="Wingdings" w:hAnsi="Wingdings" w:hint="default"/>
        <w:color w:val="8064A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nsid w:val="1B804383"/>
    <w:multiLevelType w:val="hybridMultilevel"/>
    <w:tmpl w:val="8FCABC60"/>
    <w:lvl w:ilvl="0" w:tplc="26AA9128">
      <w:numFmt w:val="bullet"/>
      <w:lvlText w:val="-"/>
      <w:lvlJc w:val="left"/>
      <w:pPr>
        <w:ind w:left="720" w:hanging="360"/>
      </w:pPr>
      <w:rPr>
        <w:rFonts w:ascii="Arial-BoldMT" w:hAnsi="Arial-BoldMT" w:cs="Arial-BoldMT" w:hint="default"/>
        <w:b/>
        <w:color w:val="7030A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1C1E71F3"/>
    <w:multiLevelType w:val="hybridMultilevel"/>
    <w:tmpl w:val="ED183D8A"/>
    <w:lvl w:ilvl="0" w:tplc="08090001">
      <w:start w:val="1"/>
      <w:numFmt w:val="bullet"/>
      <w:lvlText w:val=""/>
      <w:lvlJc w:val="left"/>
      <w:pPr>
        <w:ind w:left="720" w:hanging="360"/>
      </w:pPr>
      <w:rPr>
        <w:rFonts w:ascii="Symbol" w:hAnsi="Symbol" w:hint="default"/>
        <w:color w:val="7030A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nsid w:val="1C3E1F67"/>
    <w:multiLevelType w:val="hybridMultilevel"/>
    <w:tmpl w:val="E6C6DA28"/>
    <w:lvl w:ilvl="0" w:tplc="6C0A4ED4">
      <w:start w:val="1"/>
      <w:numFmt w:val="bullet"/>
      <w:lvlText w:val=""/>
      <w:lvlJc w:val="left"/>
      <w:pPr>
        <w:tabs>
          <w:tab w:val="num" w:pos="360"/>
        </w:tabs>
        <w:ind w:left="360" w:hanging="360"/>
      </w:pPr>
      <w:rPr>
        <w:rFonts w:ascii="Wingdings" w:hAnsi="Wingdings" w:hint="default"/>
        <w:color w:val="7030A0"/>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8">
    <w:nsid w:val="1CAB71C0"/>
    <w:multiLevelType w:val="hybridMultilevel"/>
    <w:tmpl w:val="3B0A3F40"/>
    <w:lvl w:ilvl="0" w:tplc="6C0A4ED4">
      <w:start w:val="1"/>
      <w:numFmt w:val="bullet"/>
      <w:lvlText w:val=""/>
      <w:lvlJc w:val="left"/>
      <w:pPr>
        <w:ind w:left="360" w:hanging="360"/>
      </w:pPr>
      <w:rPr>
        <w:rFonts w:ascii="Wingdings" w:hAnsi="Wingdings" w:hint="default"/>
        <w:color w:val="7030A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9">
    <w:nsid w:val="1D9C1C31"/>
    <w:multiLevelType w:val="hybridMultilevel"/>
    <w:tmpl w:val="74B6E114"/>
    <w:lvl w:ilvl="0" w:tplc="6C0A4ED4">
      <w:start w:val="1"/>
      <w:numFmt w:val="bullet"/>
      <w:lvlText w:val=""/>
      <w:lvlJc w:val="left"/>
      <w:pPr>
        <w:ind w:left="360" w:hanging="360"/>
      </w:pPr>
      <w:rPr>
        <w:rFonts w:ascii="Wingdings" w:hAnsi="Wingdings" w:hint="default"/>
        <w:color w:val="7030A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0">
    <w:nsid w:val="1EFE3CD9"/>
    <w:multiLevelType w:val="hybridMultilevel"/>
    <w:tmpl w:val="28046C18"/>
    <w:lvl w:ilvl="0" w:tplc="6C0A4ED4">
      <w:start w:val="1"/>
      <w:numFmt w:val="bullet"/>
      <w:lvlText w:val=""/>
      <w:lvlJc w:val="left"/>
      <w:pPr>
        <w:ind w:left="360" w:hanging="360"/>
      </w:pPr>
      <w:rPr>
        <w:rFonts w:ascii="Wingdings" w:hAnsi="Wingdings" w:hint="default"/>
        <w:color w:val="7030A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nsid w:val="1F6943AE"/>
    <w:multiLevelType w:val="hybridMultilevel"/>
    <w:tmpl w:val="5BFE82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nsid w:val="1F8C7DC1"/>
    <w:multiLevelType w:val="hybridMultilevel"/>
    <w:tmpl w:val="3856A4C2"/>
    <w:lvl w:ilvl="0" w:tplc="6C0A4ED4">
      <w:start w:val="1"/>
      <w:numFmt w:val="bullet"/>
      <w:lvlText w:val=""/>
      <w:lvlJc w:val="left"/>
      <w:pPr>
        <w:ind w:left="360" w:hanging="360"/>
      </w:pPr>
      <w:rPr>
        <w:rFonts w:ascii="Wingdings" w:hAnsi="Wingdings" w:hint="default"/>
        <w:color w:val="7030A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3">
    <w:nsid w:val="1F9A7FF2"/>
    <w:multiLevelType w:val="hybridMultilevel"/>
    <w:tmpl w:val="7BFE5F72"/>
    <w:lvl w:ilvl="0" w:tplc="6C0A4ED4">
      <w:start w:val="1"/>
      <w:numFmt w:val="bullet"/>
      <w:lvlText w:val=""/>
      <w:lvlJc w:val="left"/>
      <w:pPr>
        <w:ind w:left="426" w:hanging="360"/>
      </w:pPr>
      <w:rPr>
        <w:rFonts w:ascii="Wingdings" w:hAnsi="Wingdings" w:hint="default"/>
        <w:color w:val="7030A0"/>
      </w:rPr>
    </w:lvl>
    <w:lvl w:ilvl="1" w:tplc="08090003" w:tentative="1">
      <w:start w:val="1"/>
      <w:numFmt w:val="bullet"/>
      <w:lvlText w:val="o"/>
      <w:lvlJc w:val="left"/>
      <w:pPr>
        <w:ind w:left="1146" w:hanging="360"/>
      </w:pPr>
      <w:rPr>
        <w:rFonts w:ascii="Courier New" w:hAnsi="Courier New" w:cs="Courier New" w:hint="default"/>
      </w:rPr>
    </w:lvl>
    <w:lvl w:ilvl="2" w:tplc="08090005" w:tentative="1">
      <w:start w:val="1"/>
      <w:numFmt w:val="bullet"/>
      <w:lvlText w:val=""/>
      <w:lvlJc w:val="left"/>
      <w:pPr>
        <w:ind w:left="1866" w:hanging="360"/>
      </w:pPr>
      <w:rPr>
        <w:rFonts w:ascii="Wingdings" w:hAnsi="Wingdings" w:hint="default"/>
      </w:rPr>
    </w:lvl>
    <w:lvl w:ilvl="3" w:tplc="08090001" w:tentative="1">
      <w:start w:val="1"/>
      <w:numFmt w:val="bullet"/>
      <w:lvlText w:val=""/>
      <w:lvlJc w:val="left"/>
      <w:pPr>
        <w:ind w:left="2586" w:hanging="360"/>
      </w:pPr>
      <w:rPr>
        <w:rFonts w:ascii="Symbol" w:hAnsi="Symbol" w:hint="default"/>
      </w:rPr>
    </w:lvl>
    <w:lvl w:ilvl="4" w:tplc="08090003" w:tentative="1">
      <w:start w:val="1"/>
      <w:numFmt w:val="bullet"/>
      <w:lvlText w:val="o"/>
      <w:lvlJc w:val="left"/>
      <w:pPr>
        <w:ind w:left="3306" w:hanging="360"/>
      </w:pPr>
      <w:rPr>
        <w:rFonts w:ascii="Courier New" w:hAnsi="Courier New" w:cs="Courier New" w:hint="default"/>
      </w:rPr>
    </w:lvl>
    <w:lvl w:ilvl="5" w:tplc="08090005" w:tentative="1">
      <w:start w:val="1"/>
      <w:numFmt w:val="bullet"/>
      <w:lvlText w:val=""/>
      <w:lvlJc w:val="left"/>
      <w:pPr>
        <w:ind w:left="4026" w:hanging="360"/>
      </w:pPr>
      <w:rPr>
        <w:rFonts w:ascii="Wingdings" w:hAnsi="Wingdings" w:hint="default"/>
      </w:rPr>
    </w:lvl>
    <w:lvl w:ilvl="6" w:tplc="08090001" w:tentative="1">
      <w:start w:val="1"/>
      <w:numFmt w:val="bullet"/>
      <w:lvlText w:val=""/>
      <w:lvlJc w:val="left"/>
      <w:pPr>
        <w:ind w:left="4746" w:hanging="360"/>
      </w:pPr>
      <w:rPr>
        <w:rFonts w:ascii="Symbol" w:hAnsi="Symbol" w:hint="default"/>
      </w:rPr>
    </w:lvl>
    <w:lvl w:ilvl="7" w:tplc="08090003" w:tentative="1">
      <w:start w:val="1"/>
      <w:numFmt w:val="bullet"/>
      <w:lvlText w:val="o"/>
      <w:lvlJc w:val="left"/>
      <w:pPr>
        <w:ind w:left="5466" w:hanging="360"/>
      </w:pPr>
      <w:rPr>
        <w:rFonts w:ascii="Courier New" w:hAnsi="Courier New" w:cs="Courier New" w:hint="default"/>
      </w:rPr>
    </w:lvl>
    <w:lvl w:ilvl="8" w:tplc="08090005" w:tentative="1">
      <w:start w:val="1"/>
      <w:numFmt w:val="bullet"/>
      <w:lvlText w:val=""/>
      <w:lvlJc w:val="left"/>
      <w:pPr>
        <w:ind w:left="6186" w:hanging="360"/>
      </w:pPr>
      <w:rPr>
        <w:rFonts w:ascii="Wingdings" w:hAnsi="Wingdings" w:hint="default"/>
      </w:rPr>
    </w:lvl>
  </w:abstractNum>
  <w:abstractNum w:abstractNumId="74">
    <w:nsid w:val="1F9E15C3"/>
    <w:multiLevelType w:val="hybridMultilevel"/>
    <w:tmpl w:val="43B6E9EC"/>
    <w:lvl w:ilvl="0" w:tplc="6C0A4ED4">
      <w:start w:val="1"/>
      <w:numFmt w:val="bullet"/>
      <w:lvlText w:val=""/>
      <w:lvlJc w:val="left"/>
      <w:pPr>
        <w:tabs>
          <w:tab w:val="num" w:pos="360"/>
        </w:tabs>
        <w:ind w:left="360" w:hanging="360"/>
      </w:pPr>
      <w:rPr>
        <w:rFonts w:ascii="Wingdings" w:hAnsi="Wingdings" w:hint="default"/>
        <w:color w:val="7030A0"/>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75">
    <w:nsid w:val="1FB225E8"/>
    <w:multiLevelType w:val="hybridMultilevel"/>
    <w:tmpl w:val="CC4870E4"/>
    <w:lvl w:ilvl="0" w:tplc="26AA9128">
      <w:numFmt w:val="bullet"/>
      <w:lvlText w:val="-"/>
      <w:lvlJc w:val="left"/>
      <w:pPr>
        <w:tabs>
          <w:tab w:val="num" w:pos="720"/>
        </w:tabs>
        <w:ind w:left="720" w:hanging="360"/>
      </w:pPr>
      <w:rPr>
        <w:rFonts w:ascii="Arial-BoldMT" w:hAnsi="Arial-BoldMT" w:cs="Arial-BoldMT" w:hint="default"/>
        <w:b/>
        <w:color w:val="7030A0"/>
      </w:rPr>
    </w:lvl>
    <w:lvl w:ilvl="1" w:tplc="A4168082">
      <w:start w:val="1"/>
      <w:numFmt w:val="bullet"/>
      <w:lvlText w:val=""/>
      <w:lvlJc w:val="left"/>
      <w:pPr>
        <w:tabs>
          <w:tab w:val="num" w:pos="1440"/>
        </w:tabs>
        <w:ind w:left="1440" w:hanging="360"/>
      </w:pPr>
      <w:rPr>
        <w:rFonts w:ascii="Wingdings" w:hAnsi="Wingdings" w:hint="default"/>
        <w:color w:val="4F81BD"/>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6">
    <w:nsid w:val="21AA3B81"/>
    <w:multiLevelType w:val="hybridMultilevel"/>
    <w:tmpl w:val="262008B2"/>
    <w:lvl w:ilvl="0" w:tplc="26AA9128">
      <w:numFmt w:val="bullet"/>
      <w:lvlText w:val="-"/>
      <w:lvlJc w:val="left"/>
      <w:pPr>
        <w:ind w:left="720" w:hanging="360"/>
      </w:pPr>
      <w:rPr>
        <w:rFonts w:ascii="Arial-BoldMT" w:hAnsi="Arial-BoldMT" w:cs="Arial-BoldMT" w:hint="default"/>
        <w:b/>
        <w:color w:val="7030A0"/>
      </w:rPr>
    </w:lvl>
    <w:lvl w:ilvl="1" w:tplc="B0A8D434">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22097A6C"/>
    <w:multiLevelType w:val="hybridMultilevel"/>
    <w:tmpl w:val="AB4ABC26"/>
    <w:lvl w:ilvl="0" w:tplc="6C0A4ED4">
      <w:start w:val="1"/>
      <w:numFmt w:val="bullet"/>
      <w:lvlText w:val=""/>
      <w:lvlJc w:val="left"/>
      <w:pPr>
        <w:tabs>
          <w:tab w:val="num" w:pos="360"/>
        </w:tabs>
        <w:ind w:left="360" w:hanging="360"/>
      </w:pPr>
      <w:rPr>
        <w:rFonts w:ascii="Wingdings" w:hAnsi="Wingdings" w:hint="default"/>
        <w:color w:val="7030A0"/>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8">
    <w:nsid w:val="224450B4"/>
    <w:multiLevelType w:val="hybridMultilevel"/>
    <w:tmpl w:val="BCCA48E6"/>
    <w:lvl w:ilvl="0" w:tplc="26AA9128">
      <w:numFmt w:val="bullet"/>
      <w:lvlText w:val="-"/>
      <w:lvlJc w:val="left"/>
      <w:pPr>
        <w:ind w:left="717" w:hanging="360"/>
      </w:pPr>
      <w:rPr>
        <w:rFonts w:ascii="Arial-BoldMT" w:hAnsi="Arial-BoldMT" w:cs="Arial-BoldMT" w:hint="default"/>
        <w:b/>
        <w:color w:val="7030A0"/>
      </w:rPr>
    </w:lvl>
    <w:lvl w:ilvl="1" w:tplc="26AA9128">
      <w:numFmt w:val="bullet"/>
      <w:lvlText w:val="-"/>
      <w:lvlJc w:val="left"/>
      <w:pPr>
        <w:ind w:left="1437" w:hanging="360"/>
      </w:pPr>
      <w:rPr>
        <w:rFonts w:ascii="Arial-BoldMT" w:hAnsi="Arial-BoldMT" w:cs="Arial-BoldMT" w:hint="default"/>
        <w:b/>
        <w:color w:val="7030A0"/>
      </w:rPr>
    </w:lvl>
    <w:lvl w:ilvl="2" w:tplc="08090005">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79">
    <w:nsid w:val="226067E7"/>
    <w:multiLevelType w:val="hybridMultilevel"/>
    <w:tmpl w:val="9C329B74"/>
    <w:lvl w:ilvl="0" w:tplc="6C0A4ED4">
      <w:start w:val="1"/>
      <w:numFmt w:val="bullet"/>
      <w:lvlText w:val=""/>
      <w:lvlJc w:val="left"/>
      <w:pPr>
        <w:ind w:left="360" w:hanging="360"/>
      </w:pPr>
      <w:rPr>
        <w:rFonts w:ascii="Wingdings" w:hAnsi="Wingdings" w:hint="default"/>
        <w:color w:val="7030A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nsid w:val="229B5953"/>
    <w:multiLevelType w:val="hybridMultilevel"/>
    <w:tmpl w:val="3E54996A"/>
    <w:lvl w:ilvl="0" w:tplc="6C0A4ED4">
      <w:start w:val="1"/>
      <w:numFmt w:val="bullet"/>
      <w:lvlText w:val=""/>
      <w:lvlJc w:val="left"/>
      <w:pPr>
        <w:ind w:left="360" w:hanging="360"/>
      </w:pPr>
      <w:rPr>
        <w:rFonts w:ascii="Wingdings" w:hAnsi="Wingdings" w:hint="default"/>
        <w:color w:val="7030A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1">
    <w:nsid w:val="22B946E6"/>
    <w:multiLevelType w:val="hybridMultilevel"/>
    <w:tmpl w:val="B9A8F7D8"/>
    <w:lvl w:ilvl="0" w:tplc="6C0A4ED4">
      <w:start w:val="1"/>
      <w:numFmt w:val="bullet"/>
      <w:lvlText w:val=""/>
      <w:lvlJc w:val="left"/>
      <w:pPr>
        <w:tabs>
          <w:tab w:val="num" w:pos="360"/>
        </w:tabs>
        <w:ind w:left="360" w:hanging="360"/>
      </w:pPr>
      <w:rPr>
        <w:rFonts w:ascii="Wingdings" w:hAnsi="Wingdings" w:hint="default"/>
        <w:color w:val="7030A0"/>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82">
    <w:nsid w:val="23900EF3"/>
    <w:multiLevelType w:val="hybridMultilevel"/>
    <w:tmpl w:val="81A2AD2C"/>
    <w:lvl w:ilvl="0" w:tplc="6C0A4ED4">
      <w:start w:val="1"/>
      <w:numFmt w:val="bullet"/>
      <w:lvlText w:val=""/>
      <w:lvlJc w:val="left"/>
      <w:pPr>
        <w:ind w:left="360" w:hanging="360"/>
      </w:pPr>
      <w:rPr>
        <w:rFonts w:ascii="Wingdings" w:hAnsi="Wingdings" w:hint="default"/>
        <w:color w:val="7030A0"/>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3">
    <w:nsid w:val="23F072F3"/>
    <w:multiLevelType w:val="hybridMultilevel"/>
    <w:tmpl w:val="673CF43C"/>
    <w:lvl w:ilvl="0" w:tplc="6C0A4ED4">
      <w:start w:val="1"/>
      <w:numFmt w:val="bullet"/>
      <w:lvlText w:val=""/>
      <w:lvlJc w:val="left"/>
      <w:pPr>
        <w:ind w:left="360" w:hanging="360"/>
      </w:pPr>
      <w:rPr>
        <w:rFonts w:ascii="Wingdings" w:hAnsi="Wingdings" w:hint="default"/>
        <w:color w:val="7030A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4">
    <w:nsid w:val="240E74C6"/>
    <w:multiLevelType w:val="hybridMultilevel"/>
    <w:tmpl w:val="2CBECE94"/>
    <w:lvl w:ilvl="0" w:tplc="25D6D3A4">
      <w:start w:val="1"/>
      <w:numFmt w:val="bullet"/>
      <w:lvlText w:val=""/>
      <w:lvlJc w:val="left"/>
      <w:pPr>
        <w:tabs>
          <w:tab w:val="num" w:pos="720"/>
        </w:tabs>
        <w:ind w:left="720" w:hanging="360"/>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nsid w:val="245451D2"/>
    <w:multiLevelType w:val="hybridMultilevel"/>
    <w:tmpl w:val="4A42125A"/>
    <w:lvl w:ilvl="0" w:tplc="9EEC4B2A">
      <w:start w:val="1"/>
      <w:numFmt w:val="bullet"/>
      <w:lvlText w:val=""/>
      <w:lvlJc w:val="left"/>
      <w:pPr>
        <w:ind w:left="360" w:hanging="360"/>
      </w:pPr>
      <w:rPr>
        <w:rFonts w:ascii="Wingdings" w:hAnsi="Wingdings" w:hint="default"/>
        <w:color w:val="8064A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nsid w:val="248820CE"/>
    <w:multiLevelType w:val="hybridMultilevel"/>
    <w:tmpl w:val="503A21EE"/>
    <w:lvl w:ilvl="0" w:tplc="26AA9128">
      <w:numFmt w:val="bullet"/>
      <w:lvlText w:val="-"/>
      <w:lvlJc w:val="left"/>
      <w:pPr>
        <w:ind w:left="720" w:hanging="360"/>
      </w:pPr>
      <w:rPr>
        <w:rFonts w:ascii="Arial-BoldMT" w:hAnsi="Arial-BoldMT" w:cs="Arial-BoldMT" w:hint="default"/>
        <w:b/>
        <w:color w:val="7030A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24B87016"/>
    <w:multiLevelType w:val="hybridMultilevel"/>
    <w:tmpl w:val="9E0A6498"/>
    <w:lvl w:ilvl="0" w:tplc="91724824">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E22A45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88A0DF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6B212E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BBA144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8EA93B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383F8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2E6A6C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0F2227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8">
    <w:nsid w:val="255031E9"/>
    <w:multiLevelType w:val="hybridMultilevel"/>
    <w:tmpl w:val="DB56103C"/>
    <w:lvl w:ilvl="0" w:tplc="6C0A4ED4">
      <w:start w:val="1"/>
      <w:numFmt w:val="bullet"/>
      <w:lvlText w:val=""/>
      <w:lvlJc w:val="left"/>
      <w:pPr>
        <w:ind w:left="360" w:hanging="360"/>
      </w:pPr>
      <w:rPr>
        <w:rFonts w:ascii="Wingdings" w:hAnsi="Wingdings" w:hint="default"/>
        <w:color w:val="7030A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9">
    <w:nsid w:val="257E7AA8"/>
    <w:multiLevelType w:val="hybridMultilevel"/>
    <w:tmpl w:val="C5328E94"/>
    <w:lvl w:ilvl="0" w:tplc="6C0A4ED4">
      <w:start w:val="1"/>
      <w:numFmt w:val="bullet"/>
      <w:lvlText w:val=""/>
      <w:lvlJc w:val="left"/>
      <w:pPr>
        <w:ind w:left="360" w:hanging="360"/>
      </w:pPr>
      <w:rPr>
        <w:rFonts w:ascii="Wingdings" w:hAnsi="Wingdings" w:hint="default"/>
        <w:color w:val="7030A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0">
    <w:nsid w:val="258A512F"/>
    <w:multiLevelType w:val="hybridMultilevel"/>
    <w:tmpl w:val="64AC7AA4"/>
    <w:lvl w:ilvl="0" w:tplc="6C0A4ED4">
      <w:start w:val="1"/>
      <w:numFmt w:val="bullet"/>
      <w:lvlText w:val=""/>
      <w:lvlJc w:val="left"/>
      <w:pPr>
        <w:ind w:left="360" w:hanging="360"/>
      </w:pPr>
      <w:rPr>
        <w:rFonts w:ascii="Wingdings" w:hAnsi="Wingdings" w:hint="default"/>
        <w:color w:val="7030A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1">
    <w:nsid w:val="25ED2007"/>
    <w:multiLevelType w:val="hybridMultilevel"/>
    <w:tmpl w:val="D870DA0E"/>
    <w:lvl w:ilvl="0" w:tplc="6C0A4ED4">
      <w:start w:val="1"/>
      <w:numFmt w:val="bullet"/>
      <w:lvlText w:val=""/>
      <w:lvlJc w:val="left"/>
      <w:pPr>
        <w:ind w:left="360" w:hanging="360"/>
      </w:pPr>
      <w:rPr>
        <w:rFonts w:ascii="Wingdings" w:hAnsi="Wingdings" w:hint="default"/>
        <w:color w:val="7030A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nsid w:val="26930CA7"/>
    <w:multiLevelType w:val="hybridMultilevel"/>
    <w:tmpl w:val="F8207F22"/>
    <w:lvl w:ilvl="0" w:tplc="9EEC4B2A">
      <w:start w:val="1"/>
      <w:numFmt w:val="bullet"/>
      <w:lvlText w:val=""/>
      <w:lvlJc w:val="left"/>
      <w:pPr>
        <w:ind w:left="360" w:hanging="360"/>
      </w:pPr>
      <w:rPr>
        <w:rFonts w:ascii="Wingdings" w:hAnsi="Wingdings" w:hint="default"/>
        <w:color w:val="8064A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3">
    <w:nsid w:val="272C74EF"/>
    <w:multiLevelType w:val="hybridMultilevel"/>
    <w:tmpl w:val="79B6DEE2"/>
    <w:lvl w:ilvl="0" w:tplc="6C0A4ED4">
      <w:start w:val="1"/>
      <w:numFmt w:val="bullet"/>
      <w:lvlText w:val=""/>
      <w:lvlJc w:val="left"/>
      <w:pPr>
        <w:ind w:left="360" w:hanging="360"/>
      </w:pPr>
      <w:rPr>
        <w:rFonts w:ascii="Wingdings" w:hAnsi="Wingdings" w:hint="default"/>
        <w:color w:val="7030A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4">
    <w:nsid w:val="287600C6"/>
    <w:multiLevelType w:val="hybridMultilevel"/>
    <w:tmpl w:val="C4B61EDE"/>
    <w:lvl w:ilvl="0" w:tplc="9EEC4B2A">
      <w:start w:val="1"/>
      <w:numFmt w:val="bullet"/>
      <w:lvlText w:val=""/>
      <w:lvlJc w:val="left"/>
      <w:pPr>
        <w:ind w:left="360" w:hanging="360"/>
      </w:pPr>
      <w:rPr>
        <w:rFonts w:ascii="Wingdings" w:hAnsi="Wingdings" w:hint="default"/>
        <w:color w:val="8064A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5">
    <w:nsid w:val="289F0AED"/>
    <w:multiLevelType w:val="hybridMultilevel"/>
    <w:tmpl w:val="CF9897D0"/>
    <w:lvl w:ilvl="0" w:tplc="6C0A4ED4">
      <w:start w:val="1"/>
      <w:numFmt w:val="bullet"/>
      <w:lvlText w:val=""/>
      <w:lvlJc w:val="left"/>
      <w:pPr>
        <w:ind w:left="360" w:hanging="360"/>
      </w:pPr>
      <w:rPr>
        <w:rFonts w:ascii="Wingdings" w:hAnsi="Wingdings" w:hint="default"/>
        <w:color w:val="7030A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6">
    <w:nsid w:val="28D7715E"/>
    <w:multiLevelType w:val="hybridMultilevel"/>
    <w:tmpl w:val="B5782AA8"/>
    <w:lvl w:ilvl="0" w:tplc="9EEC4B2A">
      <w:start w:val="1"/>
      <w:numFmt w:val="bullet"/>
      <w:lvlText w:val=""/>
      <w:lvlJc w:val="left"/>
      <w:pPr>
        <w:ind w:left="487"/>
      </w:pPr>
      <w:rPr>
        <w:rFonts w:ascii="Wingdings" w:hAnsi="Wingdings" w:hint="default"/>
        <w:b w:val="0"/>
        <w:i w:val="0"/>
        <w:strike w:val="0"/>
        <w:dstrike w:val="0"/>
        <w:color w:val="8064A2"/>
        <w:sz w:val="24"/>
        <w:szCs w:val="24"/>
        <w:u w:val="none" w:color="000000"/>
        <w:bdr w:val="none" w:sz="0" w:space="0" w:color="auto"/>
        <w:shd w:val="clear" w:color="auto" w:fill="auto"/>
        <w:vertAlign w:val="baseline"/>
      </w:rPr>
    </w:lvl>
    <w:lvl w:ilvl="1" w:tplc="1996EB54">
      <w:start w:val="1"/>
      <w:numFmt w:val="bullet"/>
      <w:lvlText w:val="o"/>
      <w:lvlJc w:val="left"/>
      <w:pPr>
        <w:ind w:left="31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9E03E16">
      <w:start w:val="1"/>
      <w:numFmt w:val="bullet"/>
      <w:lvlText w:val="▪"/>
      <w:lvlJc w:val="left"/>
      <w:pPr>
        <w:ind w:left="38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D88C2DE">
      <w:start w:val="1"/>
      <w:numFmt w:val="bullet"/>
      <w:lvlText w:val="•"/>
      <w:lvlJc w:val="left"/>
      <w:pPr>
        <w:ind w:left="45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490BABC">
      <w:start w:val="1"/>
      <w:numFmt w:val="bullet"/>
      <w:lvlText w:val="o"/>
      <w:lvlJc w:val="left"/>
      <w:pPr>
        <w:ind w:left="53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CF0DA98">
      <w:start w:val="1"/>
      <w:numFmt w:val="bullet"/>
      <w:lvlText w:val="▪"/>
      <w:lvlJc w:val="left"/>
      <w:pPr>
        <w:ind w:left="60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D5437BA">
      <w:start w:val="1"/>
      <w:numFmt w:val="bullet"/>
      <w:lvlText w:val="•"/>
      <w:lvlJc w:val="left"/>
      <w:pPr>
        <w:ind w:left="67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A3C2CC8">
      <w:start w:val="1"/>
      <w:numFmt w:val="bullet"/>
      <w:lvlText w:val="o"/>
      <w:lvlJc w:val="left"/>
      <w:pPr>
        <w:ind w:left="74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49E1B76">
      <w:start w:val="1"/>
      <w:numFmt w:val="bullet"/>
      <w:lvlText w:val="▪"/>
      <w:lvlJc w:val="left"/>
      <w:pPr>
        <w:ind w:left="81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7">
    <w:nsid w:val="28FE557A"/>
    <w:multiLevelType w:val="hybridMultilevel"/>
    <w:tmpl w:val="125CC8F2"/>
    <w:lvl w:ilvl="0" w:tplc="6C0A4ED4">
      <w:start w:val="1"/>
      <w:numFmt w:val="bullet"/>
      <w:lvlText w:val=""/>
      <w:lvlJc w:val="left"/>
      <w:pPr>
        <w:ind w:left="360" w:hanging="360"/>
      </w:pPr>
      <w:rPr>
        <w:rFonts w:ascii="Wingdings" w:hAnsi="Wingdings" w:hint="default"/>
        <w:color w:val="7030A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8">
    <w:nsid w:val="2976445E"/>
    <w:multiLevelType w:val="hybridMultilevel"/>
    <w:tmpl w:val="2DDCB1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9">
    <w:nsid w:val="29D91BAB"/>
    <w:multiLevelType w:val="hybridMultilevel"/>
    <w:tmpl w:val="5D0644F4"/>
    <w:lvl w:ilvl="0" w:tplc="6C0A4ED4">
      <w:start w:val="1"/>
      <w:numFmt w:val="bullet"/>
      <w:lvlText w:val=""/>
      <w:lvlJc w:val="left"/>
      <w:pPr>
        <w:ind w:left="360" w:hanging="360"/>
      </w:pPr>
      <w:rPr>
        <w:rFonts w:ascii="Wingdings" w:hAnsi="Wingdings" w:hint="default"/>
        <w:color w:val="7030A0"/>
      </w:rPr>
    </w:lvl>
    <w:lvl w:ilvl="1" w:tplc="A334A598">
      <w:start w:val="1"/>
      <w:numFmt w:val="bullet"/>
      <w:lvlText w:val="–"/>
      <w:lvlJc w:val="left"/>
      <w:pPr>
        <w:ind w:left="1080" w:hanging="360"/>
      </w:pPr>
      <w:rPr>
        <w:rFonts w:ascii="Arial" w:hAnsi="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nsid w:val="2A246D91"/>
    <w:multiLevelType w:val="multilevel"/>
    <w:tmpl w:val="CC824746"/>
    <w:lvl w:ilvl="0">
      <w:start w:val="1"/>
      <w:numFmt w:val="decimal"/>
      <w:lvlText w:val="2.%1"/>
      <w:lvlJc w:val="left"/>
      <w:pPr>
        <w:ind w:left="405" w:hanging="405"/>
      </w:pPr>
      <w:rPr>
        <w:rFonts w:hint="default"/>
      </w:rPr>
    </w:lvl>
    <w:lvl w:ilv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1">
    <w:nsid w:val="2A583955"/>
    <w:multiLevelType w:val="hybridMultilevel"/>
    <w:tmpl w:val="55BA5C56"/>
    <w:lvl w:ilvl="0" w:tplc="6C0A4ED4">
      <w:start w:val="1"/>
      <w:numFmt w:val="bullet"/>
      <w:lvlText w:val=""/>
      <w:lvlJc w:val="left"/>
      <w:pPr>
        <w:ind w:left="360" w:hanging="360"/>
      </w:pPr>
      <w:rPr>
        <w:rFonts w:ascii="Wingdings" w:hAnsi="Wingdings" w:hint="default"/>
        <w:color w:val="7030A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2">
    <w:nsid w:val="2A972CAD"/>
    <w:multiLevelType w:val="hybridMultilevel"/>
    <w:tmpl w:val="2A9291CE"/>
    <w:lvl w:ilvl="0" w:tplc="26AA9128">
      <w:numFmt w:val="bullet"/>
      <w:lvlText w:val="-"/>
      <w:lvlJc w:val="left"/>
      <w:pPr>
        <w:ind w:left="720" w:hanging="360"/>
      </w:pPr>
      <w:rPr>
        <w:rFonts w:ascii="Arial-BoldMT" w:hAnsi="Arial-BoldMT" w:cs="Arial-BoldMT" w:hint="default"/>
        <w:b/>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2AC44CF5"/>
    <w:multiLevelType w:val="multilevel"/>
    <w:tmpl w:val="626AF1E4"/>
    <w:lvl w:ilvl="0">
      <w:start w:val="1"/>
      <w:numFmt w:val="bullet"/>
      <w:lvlText w:val=""/>
      <w:lvlJc w:val="left"/>
      <w:pPr>
        <w:tabs>
          <w:tab w:val="num" w:pos="720"/>
        </w:tabs>
        <w:ind w:left="720" w:hanging="360"/>
      </w:pPr>
      <w:rPr>
        <w:rFonts w:ascii="Wingdings" w:hAnsi="Wingdings" w:hint="default"/>
        <w:color w:val="8064A2"/>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2AD02324"/>
    <w:multiLevelType w:val="hybridMultilevel"/>
    <w:tmpl w:val="5176A60C"/>
    <w:lvl w:ilvl="0" w:tplc="08090001">
      <w:start w:val="1"/>
      <w:numFmt w:val="bullet"/>
      <w:lvlText w:val=""/>
      <w:lvlJc w:val="left"/>
      <w:pPr>
        <w:ind w:left="1440" w:hanging="360"/>
      </w:pPr>
      <w:rPr>
        <w:rFonts w:ascii="Symbol" w:hAnsi="Symbol" w:hint="default"/>
        <w:color w:val="7030A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5">
    <w:nsid w:val="2B953406"/>
    <w:multiLevelType w:val="hybridMultilevel"/>
    <w:tmpl w:val="EB7E0120"/>
    <w:lvl w:ilvl="0" w:tplc="26AA9128">
      <w:numFmt w:val="bullet"/>
      <w:lvlText w:val="-"/>
      <w:lvlJc w:val="left"/>
      <w:pPr>
        <w:ind w:left="720" w:hanging="360"/>
      </w:pPr>
      <w:rPr>
        <w:rFonts w:ascii="Arial-BoldMT" w:hAnsi="Arial-BoldMT" w:cs="Arial-BoldMT" w:hint="default"/>
        <w:b/>
        <w:color w:val="7030A0"/>
      </w:rPr>
    </w:lvl>
    <w:lvl w:ilvl="1" w:tplc="26AA9128">
      <w:numFmt w:val="bullet"/>
      <w:lvlText w:val="-"/>
      <w:lvlJc w:val="left"/>
      <w:pPr>
        <w:ind w:left="1440" w:hanging="360"/>
      </w:pPr>
      <w:rPr>
        <w:rFonts w:ascii="Arial-BoldMT" w:hAnsi="Arial-BoldMT" w:cs="Arial-BoldMT" w:hint="default"/>
        <w:b/>
        <w:color w:val="7030A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6">
    <w:nsid w:val="2BF21354"/>
    <w:multiLevelType w:val="hybridMultilevel"/>
    <w:tmpl w:val="68E49392"/>
    <w:lvl w:ilvl="0" w:tplc="26AA9128">
      <w:numFmt w:val="bullet"/>
      <w:lvlText w:val="-"/>
      <w:lvlJc w:val="left"/>
      <w:pPr>
        <w:ind w:left="720" w:hanging="360"/>
      </w:pPr>
      <w:rPr>
        <w:rFonts w:ascii="Arial-BoldMT" w:hAnsi="Arial-BoldMT" w:cs="Arial-BoldMT" w:hint="default"/>
        <w:b/>
        <w:color w:val="7030A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2C06157C"/>
    <w:multiLevelType w:val="hybridMultilevel"/>
    <w:tmpl w:val="C7F0D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8">
    <w:nsid w:val="2C1F53A1"/>
    <w:multiLevelType w:val="hybridMultilevel"/>
    <w:tmpl w:val="0456D80A"/>
    <w:lvl w:ilvl="0" w:tplc="6C0A4ED4">
      <w:start w:val="1"/>
      <w:numFmt w:val="bullet"/>
      <w:lvlText w:val=""/>
      <w:lvlJc w:val="left"/>
      <w:pPr>
        <w:ind w:left="360" w:hanging="360"/>
      </w:pPr>
      <w:rPr>
        <w:rFonts w:ascii="Wingdings" w:hAnsi="Wingdings" w:hint="default"/>
        <w:color w:val="7030A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nsid w:val="2C2D70A5"/>
    <w:multiLevelType w:val="hybridMultilevel"/>
    <w:tmpl w:val="38E6587A"/>
    <w:lvl w:ilvl="0" w:tplc="6C0A4ED4">
      <w:start w:val="1"/>
      <w:numFmt w:val="bullet"/>
      <w:lvlText w:val=""/>
      <w:lvlJc w:val="left"/>
      <w:pPr>
        <w:ind w:left="360" w:hanging="360"/>
      </w:pPr>
      <w:rPr>
        <w:rFonts w:ascii="Wingdings" w:hAnsi="Wingdings" w:hint="default"/>
        <w:color w:val="7030A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0">
    <w:nsid w:val="2C4E58B8"/>
    <w:multiLevelType w:val="hybridMultilevel"/>
    <w:tmpl w:val="3F80A71C"/>
    <w:lvl w:ilvl="0" w:tplc="6C0A4ED4">
      <w:start w:val="1"/>
      <w:numFmt w:val="bullet"/>
      <w:lvlText w:val=""/>
      <w:lvlJc w:val="left"/>
      <w:pPr>
        <w:ind w:left="720" w:hanging="360"/>
      </w:pPr>
      <w:rPr>
        <w:rFonts w:ascii="Wingdings" w:hAnsi="Wingdings" w:hint="default"/>
        <w:color w:val="7030A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1">
    <w:nsid w:val="2C9E6211"/>
    <w:multiLevelType w:val="hybridMultilevel"/>
    <w:tmpl w:val="00DC2FC6"/>
    <w:lvl w:ilvl="0" w:tplc="6C0A4ED4">
      <w:start w:val="1"/>
      <w:numFmt w:val="bullet"/>
      <w:lvlText w:val=""/>
      <w:lvlJc w:val="left"/>
      <w:pPr>
        <w:ind w:left="360" w:hanging="360"/>
      </w:pPr>
      <w:rPr>
        <w:rFonts w:ascii="Wingdings" w:hAnsi="Wingdings" w:hint="default"/>
        <w:color w:val="7030A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2">
    <w:nsid w:val="2D221A88"/>
    <w:multiLevelType w:val="hybridMultilevel"/>
    <w:tmpl w:val="EF7AD936"/>
    <w:lvl w:ilvl="0" w:tplc="6C0A4ED4">
      <w:start w:val="1"/>
      <w:numFmt w:val="bullet"/>
      <w:lvlText w:val=""/>
      <w:lvlJc w:val="left"/>
      <w:pPr>
        <w:ind w:left="360" w:hanging="360"/>
      </w:pPr>
      <w:rPr>
        <w:rFonts w:ascii="Wingdings" w:hAnsi="Wingdings" w:hint="default"/>
        <w:color w:val="7030A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3">
    <w:nsid w:val="2D6D69FB"/>
    <w:multiLevelType w:val="hybridMultilevel"/>
    <w:tmpl w:val="1870E1CC"/>
    <w:lvl w:ilvl="0" w:tplc="6C0A4ED4">
      <w:start w:val="1"/>
      <w:numFmt w:val="bullet"/>
      <w:lvlText w:val=""/>
      <w:lvlJc w:val="left"/>
      <w:pPr>
        <w:ind w:left="360" w:hanging="360"/>
      </w:pPr>
      <w:rPr>
        <w:rFonts w:ascii="Wingdings" w:hAnsi="Wingdings" w:hint="default"/>
        <w:b/>
        <w:color w:val="7030A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4">
    <w:nsid w:val="2D6E1732"/>
    <w:multiLevelType w:val="hybridMultilevel"/>
    <w:tmpl w:val="1042F4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5">
    <w:nsid w:val="2DDE67B4"/>
    <w:multiLevelType w:val="hybridMultilevel"/>
    <w:tmpl w:val="6A0E21C2"/>
    <w:lvl w:ilvl="0" w:tplc="6C0A4ED4">
      <w:start w:val="1"/>
      <w:numFmt w:val="bullet"/>
      <w:lvlText w:val=""/>
      <w:lvlJc w:val="left"/>
      <w:pPr>
        <w:tabs>
          <w:tab w:val="num" w:pos="360"/>
        </w:tabs>
        <w:ind w:left="360" w:hanging="360"/>
      </w:pPr>
      <w:rPr>
        <w:rFonts w:ascii="Wingdings" w:hAnsi="Wingdings" w:hint="default"/>
        <w:color w:val="7030A0"/>
      </w:rPr>
    </w:lvl>
    <w:lvl w:ilvl="1" w:tplc="FFFFFFFF">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16">
    <w:nsid w:val="2E746136"/>
    <w:multiLevelType w:val="hybridMultilevel"/>
    <w:tmpl w:val="36D871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7">
    <w:nsid w:val="2FDF44BF"/>
    <w:multiLevelType w:val="hybridMultilevel"/>
    <w:tmpl w:val="4232E05A"/>
    <w:lvl w:ilvl="0" w:tplc="6C0A4ED4">
      <w:start w:val="1"/>
      <w:numFmt w:val="bullet"/>
      <w:lvlText w:val=""/>
      <w:lvlJc w:val="left"/>
      <w:pPr>
        <w:tabs>
          <w:tab w:val="num" w:pos="360"/>
        </w:tabs>
        <w:ind w:left="360" w:hanging="360"/>
      </w:pPr>
      <w:rPr>
        <w:rFonts w:ascii="Wingdings" w:hAnsi="Wingdings" w:hint="default"/>
        <w:color w:val="7030A0"/>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8">
    <w:nsid w:val="300863F1"/>
    <w:multiLevelType w:val="hybridMultilevel"/>
    <w:tmpl w:val="CE7643A4"/>
    <w:lvl w:ilvl="0" w:tplc="25D6D3A4">
      <w:start w:val="1"/>
      <w:numFmt w:val="bullet"/>
      <w:lvlText w:val=""/>
      <w:lvlJc w:val="left"/>
      <w:pPr>
        <w:tabs>
          <w:tab w:val="num" w:pos="720"/>
        </w:tabs>
        <w:ind w:left="720" w:hanging="360"/>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9">
    <w:nsid w:val="300A1B84"/>
    <w:multiLevelType w:val="hybridMultilevel"/>
    <w:tmpl w:val="B980FB2C"/>
    <w:lvl w:ilvl="0" w:tplc="6C0A4ED4">
      <w:start w:val="1"/>
      <w:numFmt w:val="bullet"/>
      <w:lvlText w:val=""/>
      <w:lvlJc w:val="left"/>
      <w:pPr>
        <w:ind w:left="360" w:hanging="360"/>
      </w:pPr>
      <w:rPr>
        <w:rFonts w:ascii="Wingdings" w:hAnsi="Wingdings" w:hint="default"/>
        <w:color w:val="7030A0"/>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0">
    <w:nsid w:val="302247C2"/>
    <w:multiLevelType w:val="hybridMultilevel"/>
    <w:tmpl w:val="2A4C143A"/>
    <w:lvl w:ilvl="0" w:tplc="6C0A4ED4">
      <w:start w:val="1"/>
      <w:numFmt w:val="bullet"/>
      <w:lvlText w:val=""/>
      <w:lvlJc w:val="left"/>
      <w:pPr>
        <w:ind w:left="360" w:hanging="360"/>
      </w:pPr>
      <w:rPr>
        <w:rFonts w:ascii="Wingdings" w:hAnsi="Wingdings" w:hint="default"/>
        <w:b/>
        <w:color w:val="7030A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1">
    <w:nsid w:val="30C94316"/>
    <w:multiLevelType w:val="hybridMultilevel"/>
    <w:tmpl w:val="825806B6"/>
    <w:lvl w:ilvl="0" w:tplc="6C0A4ED4">
      <w:start w:val="1"/>
      <w:numFmt w:val="bullet"/>
      <w:lvlText w:val=""/>
      <w:lvlJc w:val="left"/>
      <w:pPr>
        <w:ind w:left="360" w:hanging="360"/>
      </w:pPr>
      <w:rPr>
        <w:rFonts w:ascii="Wingdings" w:hAnsi="Wingdings" w:hint="default"/>
        <w:color w:val="7030A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2">
    <w:nsid w:val="31AE19BD"/>
    <w:multiLevelType w:val="hybridMultilevel"/>
    <w:tmpl w:val="3600E6AA"/>
    <w:lvl w:ilvl="0" w:tplc="6C0A4ED4">
      <w:start w:val="1"/>
      <w:numFmt w:val="bullet"/>
      <w:lvlText w:val=""/>
      <w:lvlJc w:val="left"/>
      <w:pPr>
        <w:tabs>
          <w:tab w:val="num" w:pos="360"/>
        </w:tabs>
        <w:ind w:left="360" w:hanging="360"/>
      </w:pPr>
      <w:rPr>
        <w:rFonts w:ascii="Wingdings" w:hAnsi="Wingdings" w:hint="default"/>
        <w:color w:val="7030A0"/>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23">
    <w:nsid w:val="32035C18"/>
    <w:multiLevelType w:val="hybridMultilevel"/>
    <w:tmpl w:val="77B280A0"/>
    <w:lvl w:ilvl="0" w:tplc="26AA9128">
      <w:numFmt w:val="bullet"/>
      <w:lvlText w:val="-"/>
      <w:lvlJc w:val="left"/>
      <w:pPr>
        <w:tabs>
          <w:tab w:val="num" w:pos="720"/>
        </w:tabs>
        <w:ind w:left="720" w:hanging="360"/>
      </w:pPr>
      <w:rPr>
        <w:rFonts w:ascii="Arial-BoldMT" w:hAnsi="Arial-BoldMT" w:cs="Arial-BoldMT" w:hint="default"/>
        <w:b/>
        <w:color w:val="7030A0"/>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4">
    <w:nsid w:val="329E1E89"/>
    <w:multiLevelType w:val="hybridMultilevel"/>
    <w:tmpl w:val="5644E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5">
    <w:nsid w:val="338B2216"/>
    <w:multiLevelType w:val="hybridMultilevel"/>
    <w:tmpl w:val="23C0E3F2"/>
    <w:lvl w:ilvl="0" w:tplc="6C0A4ED4">
      <w:start w:val="1"/>
      <w:numFmt w:val="bullet"/>
      <w:lvlText w:val=""/>
      <w:lvlJc w:val="left"/>
      <w:pPr>
        <w:ind w:left="360" w:hanging="360"/>
      </w:pPr>
      <w:rPr>
        <w:rFonts w:ascii="Wingdings" w:hAnsi="Wingdings" w:hint="default"/>
        <w:color w:val="7030A0"/>
      </w:rPr>
    </w:lvl>
    <w:lvl w:ilvl="1" w:tplc="26AA9128">
      <w:numFmt w:val="bullet"/>
      <w:lvlText w:val="-"/>
      <w:lvlJc w:val="left"/>
      <w:pPr>
        <w:ind w:left="1080" w:hanging="360"/>
      </w:pPr>
      <w:rPr>
        <w:rFonts w:ascii="Arial-BoldMT" w:hAnsi="Arial-BoldMT" w:cs="Arial-BoldMT" w:hint="default"/>
        <w:b/>
        <w:color w:val="7030A0"/>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6">
    <w:nsid w:val="33F16CB7"/>
    <w:multiLevelType w:val="hybridMultilevel"/>
    <w:tmpl w:val="E8408AD8"/>
    <w:lvl w:ilvl="0" w:tplc="6C0A4ED4">
      <w:start w:val="1"/>
      <w:numFmt w:val="bullet"/>
      <w:lvlText w:val=""/>
      <w:lvlJc w:val="left"/>
      <w:pPr>
        <w:ind w:left="360" w:hanging="360"/>
      </w:pPr>
      <w:rPr>
        <w:rFonts w:ascii="Wingdings" w:hAnsi="Wingdings" w:hint="default"/>
        <w:color w:val="7030A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7">
    <w:nsid w:val="345F52F5"/>
    <w:multiLevelType w:val="hybridMultilevel"/>
    <w:tmpl w:val="6FEAC9C8"/>
    <w:lvl w:ilvl="0" w:tplc="6C0A4ED4">
      <w:start w:val="1"/>
      <w:numFmt w:val="bullet"/>
      <w:lvlText w:val=""/>
      <w:lvlJc w:val="left"/>
      <w:pPr>
        <w:tabs>
          <w:tab w:val="num" w:pos="360"/>
        </w:tabs>
        <w:ind w:left="360" w:hanging="360"/>
      </w:pPr>
      <w:rPr>
        <w:rFonts w:ascii="Wingdings" w:hAnsi="Wingdings" w:hint="default"/>
        <w:color w:val="7030A0"/>
      </w:rPr>
    </w:lvl>
    <w:lvl w:ilvl="1" w:tplc="FFFFFFFF">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28">
    <w:nsid w:val="34B548CC"/>
    <w:multiLevelType w:val="hybridMultilevel"/>
    <w:tmpl w:val="1F1CFABE"/>
    <w:lvl w:ilvl="0" w:tplc="6C0A4ED4">
      <w:start w:val="1"/>
      <w:numFmt w:val="bullet"/>
      <w:lvlText w:val=""/>
      <w:lvlJc w:val="left"/>
      <w:pPr>
        <w:tabs>
          <w:tab w:val="num" w:pos="360"/>
        </w:tabs>
        <w:ind w:left="360" w:hanging="360"/>
      </w:pPr>
      <w:rPr>
        <w:rFonts w:ascii="Wingdings" w:hAnsi="Wingdings" w:hint="default"/>
        <w:color w:val="7030A0"/>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9">
    <w:nsid w:val="3521768D"/>
    <w:multiLevelType w:val="hybridMultilevel"/>
    <w:tmpl w:val="98D80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0">
    <w:nsid w:val="35AA6E14"/>
    <w:multiLevelType w:val="hybridMultilevel"/>
    <w:tmpl w:val="2F541E9E"/>
    <w:lvl w:ilvl="0" w:tplc="6C0A4ED4">
      <w:start w:val="1"/>
      <w:numFmt w:val="bullet"/>
      <w:lvlText w:val=""/>
      <w:lvlJc w:val="left"/>
      <w:pPr>
        <w:tabs>
          <w:tab w:val="num" w:pos="360"/>
        </w:tabs>
        <w:ind w:left="360" w:hanging="360"/>
      </w:pPr>
      <w:rPr>
        <w:rFonts w:ascii="Wingdings" w:hAnsi="Wingdings" w:hint="default"/>
        <w:color w:val="7030A0"/>
      </w:rPr>
    </w:lvl>
    <w:lvl w:ilvl="1" w:tplc="FFFFFFFF">
      <w:start w:val="1"/>
      <w:numFmt w:val="bullet"/>
      <w:lvlText w:val="o"/>
      <w:lvlJc w:val="left"/>
      <w:pPr>
        <w:tabs>
          <w:tab w:val="num" w:pos="1080"/>
        </w:tabs>
        <w:ind w:left="1080" w:hanging="360"/>
      </w:pPr>
      <w:rPr>
        <w:rFonts w:ascii="Courier New" w:hAnsi="Courier New" w:hint="default"/>
      </w:rPr>
    </w:lvl>
    <w:lvl w:ilvl="2" w:tplc="F7A63CB0">
      <w:start w:val="20"/>
      <w:numFmt w:val="bullet"/>
      <w:lvlText w:val="-"/>
      <w:lvlJc w:val="left"/>
      <w:pPr>
        <w:ind w:left="1800" w:hanging="360"/>
      </w:pPr>
      <w:rPr>
        <w:rFonts w:ascii="Arial" w:eastAsia="Times New Roman" w:hAnsi="Arial" w:cs="Arial"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31">
    <w:nsid w:val="35DC02EE"/>
    <w:multiLevelType w:val="multilevel"/>
    <w:tmpl w:val="D85CFF50"/>
    <w:lvl w:ilvl="0">
      <w:numFmt w:val="decimal"/>
      <w:lvlText w:val="6.%1"/>
      <w:lvlJc w:val="left"/>
      <w:pPr>
        <w:ind w:left="405" w:hanging="405"/>
      </w:pPr>
      <w:rPr>
        <w:rFonts w:hint="default"/>
      </w:rPr>
    </w:lvl>
    <w:lvl w:ilv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2">
    <w:nsid w:val="36C2726E"/>
    <w:multiLevelType w:val="hybridMultilevel"/>
    <w:tmpl w:val="7F36A90C"/>
    <w:lvl w:ilvl="0" w:tplc="6C0A4ED4">
      <w:start w:val="1"/>
      <w:numFmt w:val="bullet"/>
      <w:lvlText w:val=""/>
      <w:lvlJc w:val="left"/>
      <w:pPr>
        <w:ind w:left="360" w:hanging="360"/>
      </w:pPr>
      <w:rPr>
        <w:rFonts w:ascii="Wingdings" w:hAnsi="Wingdings" w:hint="default"/>
        <w:color w:val="7030A0"/>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33">
    <w:nsid w:val="379100DB"/>
    <w:multiLevelType w:val="hybridMultilevel"/>
    <w:tmpl w:val="EBE8E5B2"/>
    <w:lvl w:ilvl="0" w:tplc="9078E964">
      <w:start w:val="1"/>
      <w:numFmt w:val="decimal"/>
      <w:lvlText w:val="%1)"/>
      <w:lvlJc w:val="left"/>
      <w:pPr>
        <w:ind w:left="10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2F69710">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3D4067E">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6904D6C">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B1EE8F4">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978961A">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C1E9D3A">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C066FE4">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D7EE674">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4">
    <w:nsid w:val="384A2943"/>
    <w:multiLevelType w:val="hybridMultilevel"/>
    <w:tmpl w:val="2FE60EEE"/>
    <w:lvl w:ilvl="0" w:tplc="6C0A4ED4">
      <w:start w:val="1"/>
      <w:numFmt w:val="bullet"/>
      <w:lvlText w:val=""/>
      <w:lvlJc w:val="left"/>
      <w:pPr>
        <w:ind w:left="360" w:hanging="360"/>
      </w:pPr>
      <w:rPr>
        <w:rFonts w:ascii="Wingdings" w:hAnsi="Wingdings" w:hint="default"/>
        <w:color w:val="7030A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5">
    <w:nsid w:val="38861BBB"/>
    <w:multiLevelType w:val="hybridMultilevel"/>
    <w:tmpl w:val="22EE5822"/>
    <w:lvl w:ilvl="0" w:tplc="6C0A4ED4">
      <w:start w:val="1"/>
      <w:numFmt w:val="bullet"/>
      <w:lvlText w:val=""/>
      <w:lvlJc w:val="left"/>
      <w:pPr>
        <w:ind w:left="360" w:hanging="360"/>
      </w:pPr>
      <w:rPr>
        <w:rFonts w:ascii="Wingdings" w:hAnsi="Wingdings" w:hint="default"/>
        <w:color w:val="7030A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6">
    <w:nsid w:val="38BA7BFA"/>
    <w:multiLevelType w:val="hybridMultilevel"/>
    <w:tmpl w:val="CC5A3436"/>
    <w:lvl w:ilvl="0" w:tplc="6C0A4ED4">
      <w:start w:val="1"/>
      <w:numFmt w:val="bullet"/>
      <w:lvlText w:val=""/>
      <w:lvlJc w:val="left"/>
      <w:pPr>
        <w:ind w:left="360" w:hanging="360"/>
      </w:pPr>
      <w:rPr>
        <w:rFonts w:ascii="Wingdings" w:hAnsi="Wingdings" w:hint="default"/>
        <w:color w:val="7030A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7">
    <w:nsid w:val="38C40841"/>
    <w:multiLevelType w:val="hybridMultilevel"/>
    <w:tmpl w:val="9A30C480"/>
    <w:lvl w:ilvl="0" w:tplc="6C0A4ED4">
      <w:start w:val="1"/>
      <w:numFmt w:val="bullet"/>
      <w:lvlText w:val=""/>
      <w:lvlJc w:val="left"/>
      <w:pPr>
        <w:tabs>
          <w:tab w:val="num" w:pos="360"/>
        </w:tabs>
        <w:ind w:left="360" w:hanging="360"/>
      </w:pPr>
      <w:rPr>
        <w:rFonts w:ascii="Wingdings" w:hAnsi="Wingdings" w:hint="default"/>
        <w:color w:val="7030A0"/>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38">
    <w:nsid w:val="39465FE1"/>
    <w:multiLevelType w:val="hybridMultilevel"/>
    <w:tmpl w:val="D5BACB2E"/>
    <w:lvl w:ilvl="0" w:tplc="555056D2">
      <w:start w:val="1"/>
      <w:numFmt w:val="bullet"/>
      <w:pStyle w:val="Bulletsspaced"/>
      <w:lvlText w:val=""/>
      <w:lvlJc w:val="left"/>
      <w:pPr>
        <w:ind w:left="720" w:hanging="360"/>
      </w:pPr>
      <w:rPr>
        <w:rFonts w:ascii="Wingdings" w:hAnsi="Wingdings" w:hint="default"/>
        <w:color w:val="8064A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9">
    <w:nsid w:val="39F41484"/>
    <w:multiLevelType w:val="hybridMultilevel"/>
    <w:tmpl w:val="8286D3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0">
    <w:nsid w:val="3A38422D"/>
    <w:multiLevelType w:val="hybridMultilevel"/>
    <w:tmpl w:val="D5C8D8BC"/>
    <w:lvl w:ilvl="0" w:tplc="6C0A4ED4">
      <w:start w:val="1"/>
      <w:numFmt w:val="bullet"/>
      <w:lvlText w:val=""/>
      <w:lvlJc w:val="left"/>
      <w:pPr>
        <w:ind w:left="360" w:hanging="360"/>
      </w:pPr>
      <w:rPr>
        <w:rFonts w:ascii="Wingdings" w:hAnsi="Wingdings" w:hint="default"/>
        <w:color w:val="7030A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1">
    <w:nsid w:val="3A8949EF"/>
    <w:multiLevelType w:val="hybridMultilevel"/>
    <w:tmpl w:val="217CF03C"/>
    <w:lvl w:ilvl="0" w:tplc="6C0A4ED4">
      <w:start w:val="1"/>
      <w:numFmt w:val="bullet"/>
      <w:lvlText w:val=""/>
      <w:lvlJc w:val="left"/>
      <w:pPr>
        <w:ind w:left="360" w:hanging="360"/>
      </w:pPr>
      <w:rPr>
        <w:rFonts w:ascii="Wingdings" w:hAnsi="Wingdings" w:hint="default"/>
        <w:color w:val="7030A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2">
    <w:nsid w:val="3AB02A47"/>
    <w:multiLevelType w:val="hybridMultilevel"/>
    <w:tmpl w:val="1CA8DB54"/>
    <w:lvl w:ilvl="0" w:tplc="6C0A4ED4">
      <w:start w:val="1"/>
      <w:numFmt w:val="bullet"/>
      <w:lvlText w:val=""/>
      <w:lvlJc w:val="left"/>
      <w:pPr>
        <w:ind w:left="360" w:hanging="360"/>
      </w:pPr>
      <w:rPr>
        <w:rFonts w:ascii="Wingdings" w:hAnsi="Wingdings" w:hint="default"/>
        <w:color w:val="7030A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3">
    <w:nsid w:val="3AB157A3"/>
    <w:multiLevelType w:val="hybridMultilevel"/>
    <w:tmpl w:val="9CB0B758"/>
    <w:lvl w:ilvl="0" w:tplc="740094E6">
      <w:start w:val="1"/>
      <w:numFmt w:val="bullet"/>
      <w:lvlText w:val=""/>
      <w:lvlJc w:val="left"/>
      <w:pPr>
        <w:ind w:left="360" w:hanging="360"/>
      </w:pPr>
      <w:rPr>
        <w:rFonts w:ascii="Wingdings" w:hAnsi="Wingdings" w:hint="default"/>
        <w:color w:val="7030A0"/>
        <w:sz w:val="24"/>
        <w:szCs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4">
    <w:nsid w:val="3ABC0758"/>
    <w:multiLevelType w:val="hybridMultilevel"/>
    <w:tmpl w:val="F8E4D23C"/>
    <w:lvl w:ilvl="0" w:tplc="6C0A4ED4">
      <w:start w:val="1"/>
      <w:numFmt w:val="bullet"/>
      <w:lvlText w:val=""/>
      <w:lvlJc w:val="left"/>
      <w:pPr>
        <w:ind w:left="360" w:hanging="360"/>
      </w:pPr>
      <w:rPr>
        <w:rFonts w:ascii="Wingdings" w:hAnsi="Wingdings" w:hint="default"/>
        <w:color w:val="7030A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5">
    <w:nsid w:val="3B5B474B"/>
    <w:multiLevelType w:val="hybridMultilevel"/>
    <w:tmpl w:val="CE981412"/>
    <w:lvl w:ilvl="0" w:tplc="6C0A4ED4">
      <w:start w:val="1"/>
      <w:numFmt w:val="bullet"/>
      <w:lvlText w:val=""/>
      <w:lvlJc w:val="left"/>
      <w:pPr>
        <w:ind w:left="360" w:hanging="360"/>
      </w:pPr>
      <w:rPr>
        <w:rFonts w:ascii="Wingdings" w:hAnsi="Wingdings" w:hint="default"/>
        <w:color w:val="7030A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6">
    <w:nsid w:val="3B71157D"/>
    <w:multiLevelType w:val="hybridMultilevel"/>
    <w:tmpl w:val="11461C88"/>
    <w:lvl w:ilvl="0" w:tplc="6C0A4ED4">
      <w:start w:val="1"/>
      <w:numFmt w:val="bullet"/>
      <w:lvlText w:val=""/>
      <w:lvlJc w:val="left"/>
      <w:pPr>
        <w:ind w:left="360" w:hanging="360"/>
      </w:pPr>
      <w:rPr>
        <w:rFonts w:ascii="Wingdings" w:hAnsi="Wingdings" w:hint="default"/>
        <w:color w:val="7030A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7">
    <w:nsid w:val="3BD93109"/>
    <w:multiLevelType w:val="hybridMultilevel"/>
    <w:tmpl w:val="BBC8A1EC"/>
    <w:lvl w:ilvl="0" w:tplc="9EEC4B2A">
      <w:start w:val="1"/>
      <w:numFmt w:val="bullet"/>
      <w:lvlText w:val=""/>
      <w:lvlJc w:val="left"/>
      <w:pPr>
        <w:ind w:left="707"/>
      </w:pPr>
      <w:rPr>
        <w:rFonts w:ascii="Wingdings" w:hAnsi="Wingdings" w:hint="default"/>
        <w:b w:val="0"/>
        <w:i w:val="0"/>
        <w:strike w:val="0"/>
        <w:dstrike w:val="0"/>
        <w:color w:val="8064A2"/>
        <w:sz w:val="24"/>
        <w:szCs w:val="24"/>
        <w:u w:val="none" w:color="000000"/>
        <w:bdr w:val="none" w:sz="0" w:space="0" w:color="auto"/>
        <w:shd w:val="clear" w:color="auto" w:fill="auto"/>
        <w:vertAlign w:val="baseline"/>
      </w:rPr>
    </w:lvl>
    <w:lvl w:ilvl="1" w:tplc="CAF0F7C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72C72C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49C0E0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F58904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57E2B0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00A78A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53CF03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F60155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8">
    <w:nsid w:val="3C280C97"/>
    <w:multiLevelType w:val="singleLevel"/>
    <w:tmpl w:val="6C0A4ED4"/>
    <w:lvl w:ilvl="0">
      <w:start w:val="1"/>
      <w:numFmt w:val="bullet"/>
      <w:lvlText w:val=""/>
      <w:lvlJc w:val="left"/>
      <w:pPr>
        <w:ind w:left="720" w:hanging="360"/>
      </w:pPr>
      <w:rPr>
        <w:rFonts w:ascii="Wingdings" w:hAnsi="Wingdings" w:hint="default"/>
        <w:color w:val="7030A0"/>
      </w:rPr>
    </w:lvl>
  </w:abstractNum>
  <w:abstractNum w:abstractNumId="149">
    <w:nsid w:val="3CA83009"/>
    <w:multiLevelType w:val="hybridMultilevel"/>
    <w:tmpl w:val="1152D3A8"/>
    <w:lvl w:ilvl="0" w:tplc="6C0A4ED4">
      <w:start w:val="1"/>
      <w:numFmt w:val="bullet"/>
      <w:lvlText w:val=""/>
      <w:lvlJc w:val="left"/>
      <w:pPr>
        <w:ind w:left="360" w:hanging="360"/>
      </w:pPr>
      <w:rPr>
        <w:rFonts w:ascii="Wingdings" w:hAnsi="Wingdings" w:hint="default"/>
        <w:color w:val="7030A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0">
    <w:nsid w:val="3CEF624F"/>
    <w:multiLevelType w:val="hybridMultilevel"/>
    <w:tmpl w:val="88A80AD2"/>
    <w:lvl w:ilvl="0" w:tplc="25D6D3A4">
      <w:start w:val="1"/>
      <w:numFmt w:val="bullet"/>
      <w:lvlText w:val=""/>
      <w:lvlJc w:val="left"/>
      <w:pPr>
        <w:tabs>
          <w:tab w:val="num" w:pos="720"/>
        </w:tabs>
        <w:ind w:left="720" w:hanging="360"/>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1">
    <w:nsid w:val="3D592CF2"/>
    <w:multiLevelType w:val="hybridMultilevel"/>
    <w:tmpl w:val="F0A4589A"/>
    <w:lvl w:ilvl="0" w:tplc="6C0A4ED4">
      <w:start w:val="1"/>
      <w:numFmt w:val="bullet"/>
      <w:lvlText w:val=""/>
      <w:lvlJc w:val="left"/>
      <w:pPr>
        <w:ind w:left="360" w:hanging="360"/>
      </w:pPr>
      <w:rPr>
        <w:rFonts w:ascii="Wingdings" w:hAnsi="Wingdings" w:hint="default"/>
        <w:color w:val="7030A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2">
    <w:nsid w:val="3DDE227E"/>
    <w:multiLevelType w:val="hybridMultilevel"/>
    <w:tmpl w:val="CB287632"/>
    <w:lvl w:ilvl="0" w:tplc="26AA9128">
      <w:numFmt w:val="bullet"/>
      <w:lvlText w:val="-"/>
      <w:lvlJc w:val="left"/>
      <w:pPr>
        <w:ind w:left="720" w:hanging="360"/>
      </w:pPr>
      <w:rPr>
        <w:rFonts w:ascii="Arial-BoldMT" w:hAnsi="Arial-BoldMT" w:cs="Arial-BoldMT" w:hint="default"/>
        <w:b/>
        <w:color w:val="7030A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3">
    <w:nsid w:val="3ECF399B"/>
    <w:multiLevelType w:val="hybridMultilevel"/>
    <w:tmpl w:val="720A7C4E"/>
    <w:lvl w:ilvl="0" w:tplc="49FE1DD2">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CB6DE82">
      <w:start w:val="1"/>
      <w:numFmt w:val="bullet"/>
      <w:lvlText w:val="•"/>
      <w:lvlJc w:val="left"/>
      <w:pPr>
        <w:ind w:left="7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7201BEC">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640B40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822694A">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6262F82">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06869A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3A218C">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79C10F2">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4">
    <w:nsid w:val="3F09093F"/>
    <w:multiLevelType w:val="hybridMultilevel"/>
    <w:tmpl w:val="BC1AE852"/>
    <w:lvl w:ilvl="0" w:tplc="08090001">
      <w:start w:val="1"/>
      <w:numFmt w:val="bullet"/>
      <w:lvlText w:val=""/>
      <w:lvlJc w:val="left"/>
      <w:pPr>
        <w:ind w:left="720" w:hanging="360"/>
      </w:pPr>
      <w:rPr>
        <w:rFonts w:ascii="Symbol" w:hAnsi="Symbol" w:hint="default"/>
        <w:color w:val="7030A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5">
    <w:nsid w:val="40EF43EE"/>
    <w:multiLevelType w:val="hybridMultilevel"/>
    <w:tmpl w:val="A9A84710"/>
    <w:lvl w:ilvl="0" w:tplc="9EEC4B2A">
      <w:start w:val="1"/>
      <w:numFmt w:val="bullet"/>
      <w:lvlText w:val=""/>
      <w:lvlJc w:val="left"/>
      <w:pPr>
        <w:ind w:left="487"/>
      </w:pPr>
      <w:rPr>
        <w:rFonts w:ascii="Wingdings" w:hAnsi="Wingdings" w:hint="default"/>
        <w:b/>
        <w:bCs/>
        <w:i w:val="0"/>
        <w:strike w:val="0"/>
        <w:dstrike w:val="0"/>
        <w:color w:val="8064A2"/>
        <w:sz w:val="28"/>
        <w:szCs w:val="28"/>
        <w:u w:val="none" w:color="000000"/>
        <w:bdr w:val="none" w:sz="0" w:space="0" w:color="auto"/>
        <w:shd w:val="clear" w:color="auto" w:fill="auto"/>
        <w:vertAlign w:val="baseline"/>
      </w:rPr>
    </w:lvl>
    <w:lvl w:ilvl="1" w:tplc="CFA0E5E8">
      <w:start w:val="1"/>
      <w:numFmt w:val="bullet"/>
      <w:lvlText w:val="o"/>
      <w:lvlJc w:val="left"/>
      <w:pPr>
        <w:ind w:left="1879"/>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A322BACA">
      <w:start w:val="1"/>
      <w:numFmt w:val="bullet"/>
      <w:lvlText w:val="▪"/>
      <w:lvlJc w:val="left"/>
      <w:pPr>
        <w:ind w:left="2599"/>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7F345884">
      <w:start w:val="1"/>
      <w:numFmt w:val="bullet"/>
      <w:lvlText w:val="•"/>
      <w:lvlJc w:val="left"/>
      <w:pPr>
        <w:ind w:left="3319"/>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19FE9024">
      <w:start w:val="1"/>
      <w:numFmt w:val="bullet"/>
      <w:lvlText w:val="o"/>
      <w:lvlJc w:val="left"/>
      <w:pPr>
        <w:ind w:left="4039"/>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48F41F26">
      <w:start w:val="1"/>
      <w:numFmt w:val="bullet"/>
      <w:lvlText w:val="▪"/>
      <w:lvlJc w:val="left"/>
      <w:pPr>
        <w:ind w:left="4759"/>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5358C1B4">
      <w:start w:val="1"/>
      <w:numFmt w:val="bullet"/>
      <w:lvlText w:val="•"/>
      <w:lvlJc w:val="left"/>
      <w:pPr>
        <w:ind w:left="5479"/>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C38E9A08">
      <w:start w:val="1"/>
      <w:numFmt w:val="bullet"/>
      <w:lvlText w:val="o"/>
      <w:lvlJc w:val="left"/>
      <w:pPr>
        <w:ind w:left="6199"/>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CECA90AE">
      <w:start w:val="1"/>
      <w:numFmt w:val="bullet"/>
      <w:lvlText w:val="▪"/>
      <w:lvlJc w:val="left"/>
      <w:pPr>
        <w:ind w:left="6919"/>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156">
    <w:nsid w:val="410C2D1D"/>
    <w:multiLevelType w:val="hybridMultilevel"/>
    <w:tmpl w:val="EC5E5E2E"/>
    <w:lvl w:ilvl="0" w:tplc="26AA9128">
      <w:numFmt w:val="bullet"/>
      <w:lvlText w:val="-"/>
      <w:lvlJc w:val="left"/>
      <w:pPr>
        <w:ind w:left="720" w:hanging="360"/>
      </w:pPr>
      <w:rPr>
        <w:rFonts w:ascii="Arial-BoldMT" w:hAnsi="Arial-BoldMT" w:cs="Arial-BoldMT" w:hint="default"/>
        <w:b/>
        <w:color w:val="7030A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7">
    <w:nsid w:val="41535756"/>
    <w:multiLevelType w:val="hybridMultilevel"/>
    <w:tmpl w:val="8F24F19E"/>
    <w:lvl w:ilvl="0" w:tplc="6C0A4ED4">
      <w:start w:val="1"/>
      <w:numFmt w:val="bullet"/>
      <w:lvlText w:val=""/>
      <w:lvlJc w:val="left"/>
      <w:pPr>
        <w:ind w:left="360" w:hanging="360"/>
      </w:pPr>
      <w:rPr>
        <w:rFonts w:ascii="Wingdings" w:hAnsi="Wingdings" w:hint="default"/>
        <w:color w:val="7030A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8">
    <w:nsid w:val="41941BD8"/>
    <w:multiLevelType w:val="hybridMultilevel"/>
    <w:tmpl w:val="73A60B24"/>
    <w:lvl w:ilvl="0" w:tplc="6C0A4ED4">
      <w:start w:val="1"/>
      <w:numFmt w:val="bullet"/>
      <w:lvlText w:val=""/>
      <w:lvlJc w:val="left"/>
      <w:pPr>
        <w:ind w:left="360" w:hanging="360"/>
      </w:pPr>
      <w:rPr>
        <w:rFonts w:ascii="Wingdings" w:hAnsi="Wingdings" w:hint="default"/>
        <w:color w:val="7030A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9">
    <w:nsid w:val="41EB039C"/>
    <w:multiLevelType w:val="hybridMultilevel"/>
    <w:tmpl w:val="D5C6BB24"/>
    <w:lvl w:ilvl="0" w:tplc="6C0A4ED4">
      <w:start w:val="1"/>
      <w:numFmt w:val="bullet"/>
      <w:lvlText w:val=""/>
      <w:lvlJc w:val="left"/>
      <w:pPr>
        <w:ind w:left="401" w:hanging="360"/>
      </w:pPr>
      <w:rPr>
        <w:rFonts w:ascii="Wingdings" w:hAnsi="Wingdings" w:hint="default"/>
        <w:color w:val="7030A0"/>
      </w:rPr>
    </w:lvl>
    <w:lvl w:ilvl="1" w:tplc="08090003" w:tentative="1">
      <w:start w:val="1"/>
      <w:numFmt w:val="bullet"/>
      <w:lvlText w:val="o"/>
      <w:lvlJc w:val="left"/>
      <w:pPr>
        <w:ind w:left="1121" w:hanging="360"/>
      </w:pPr>
      <w:rPr>
        <w:rFonts w:ascii="Courier New" w:hAnsi="Courier New" w:cs="Courier New" w:hint="default"/>
      </w:rPr>
    </w:lvl>
    <w:lvl w:ilvl="2" w:tplc="08090005" w:tentative="1">
      <w:start w:val="1"/>
      <w:numFmt w:val="bullet"/>
      <w:lvlText w:val=""/>
      <w:lvlJc w:val="left"/>
      <w:pPr>
        <w:ind w:left="1841" w:hanging="360"/>
      </w:pPr>
      <w:rPr>
        <w:rFonts w:ascii="Wingdings" w:hAnsi="Wingdings" w:hint="default"/>
      </w:rPr>
    </w:lvl>
    <w:lvl w:ilvl="3" w:tplc="08090001" w:tentative="1">
      <w:start w:val="1"/>
      <w:numFmt w:val="bullet"/>
      <w:lvlText w:val=""/>
      <w:lvlJc w:val="left"/>
      <w:pPr>
        <w:ind w:left="2561" w:hanging="360"/>
      </w:pPr>
      <w:rPr>
        <w:rFonts w:ascii="Symbol" w:hAnsi="Symbol" w:hint="default"/>
      </w:rPr>
    </w:lvl>
    <w:lvl w:ilvl="4" w:tplc="08090003" w:tentative="1">
      <w:start w:val="1"/>
      <w:numFmt w:val="bullet"/>
      <w:lvlText w:val="o"/>
      <w:lvlJc w:val="left"/>
      <w:pPr>
        <w:ind w:left="3281" w:hanging="360"/>
      </w:pPr>
      <w:rPr>
        <w:rFonts w:ascii="Courier New" w:hAnsi="Courier New" w:cs="Courier New" w:hint="default"/>
      </w:rPr>
    </w:lvl>
    <w:lvl w:ilvl="5" w:tplc="08090005" w:tentative="1">
      <w:start w:val="1"/>
      <w:numFmt w:val="bullet"/>
      <w:lvlText w:val=""/>
      <w:lvlJc w:val="left"/>
      <w:pPr>
        <w:ind w:left="4001" w:hanging="360"/>
      </w:pPr>
      <w:rPr>
        <w:rFonts w:ascii="Wingdings" w:hAnsi="Wingdings" w:hint="default"/>
      </w:rPr>
    </w:lvl>
    <w:lvl w:ilvl="6" w:tplc="08090001" w:tentative="1">
      <w:start w:val="1"/>
      <w:numFmt w:val="bullet"/>
      <w:lvlText w:val=""/>
      <w:lvlJc w:val="left"/>
      <w:pPr>
        <w:ind w:left="4721" w:hanging="360"/>
      </w:pPr>
      <w:rPr>
        <w:rFonts w:ascii="Symbol" w:hAnsi="Symbol" w:hint="default"/>
      </w:rPr>
    </w:lvl>
    <w:lvl w:ilvl="7" w:tplc="08090003" w:tentative="1">
      <w:start w:val="1"/>
      <w:numFmt w:val="bullet"/>
      <w:lvlText w:val="o"/>
      <w:lvlJc w:val="left"/>
      <w:pPr>
        <w:ind w:left="5441" w:hanging="360"/>
      </w:pPr>
      <w:rPr>
        <w:rFonts w:ascii="Courier New" w:hAnsi="Courier New" w:cs="Courier New" w:hint="default"/>
      </w:rPr>
    </w:lvl>
    <w:lvl w:ilvl="8" w:tplc="08090005" w:tentative="1">
      <w:start w:val="1"/>
      <w:numFmt w:val="bullet"/>
      <w:lvlText w:val=""/>
      <w:lvlJc w:val="left"/>
      <w:pPr>
        <w:ind w:left="6161" w:hanging="360"/>
      </w:pPr>
      <w:rPr>
        <w:rFonts w:ascii="Wingdings" w:hAnsi="Wingdings" w:hint="default"/>
      </w:rPr>
    </w:lvl>
  </w:abstractNum>
  <w:abstractNum w:abstractNumId="160">
    <w:nsid w:val="426850CA"/>
    <w:multiLevelType w:val="hybridMultilevel"/>
    <w:tmpl w:val="460EF40A"/>
    <w:lvl w:ilvl="0" w:tplc="26AA9128">
      <w:numFmt w:val="bullet"/>
      <w:lvlText w:val="-"/>
      <w:lvlJc w:val="left"/>
      <w:pPr>
        <w:ind w:left="717" w:hanging="360"/>
      </w:pPr>
      <w:rPr>
        <w:rFonts w:ascii="Arial-BoldMT" w:hAnsi="Arial-BoldMT" w:cs="Arial-BoldMT" w:hint="default"/>
        <w:b/>
        <w:color w:val="7030A0"/>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161">
    <w:nsid w:val="4272614E"/>
    <w:multiLevelType w:val="hybridMultilevel"/>
    <w:tmpl w:val="60864CF6"/>
    <w:lvl w:ilvl="0" w:tplc="6C0A4ED4">
      <w:start w:val="1"/>
      <w:numFmt w:val="bullet"/>
      <w:lvlText w:val=""/>
      <w:lvlJc w:val="left"/>
      <w:pPr>
        <w:ind w:left="360" w:hanging="360"/>
      </w:pPr>
      <w:rPr>
        <w:rFonts w:ascii="Wingdings" w:hAnsi="Wingdings" w:hint="default"/>
        <w:b/>
        <w:color w:val="7030A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2">
    <w:nsid w:val="427D0034"/>
    <w:multiLevelType w:val="hybridMultilevel"/>
    <w:tmpl w:val="FEA6EACA"/>
    <w:lvl w:ilvl="0" w:tplc="6C0A4ED4">
      <w:start w:val="1"/>
      <w:numFmt w:val="bullet"/>
      <w:lvlText w:val=""/>
      <w:lvlJc w:val="left"/>
      <w:pPr>
        <w:tabs>
          <w:tab w:val="num" w:pos="360"/>
        </w:tabs>
        <w:ind w:left="360" w:hanging="360"/>
      </w:pPr>
      <w:rPr>
        <w:rFonts w:ascii="Wingdings" w:hAnsi="Wingdings" w:hint="default"/>
        <w:color w:val="7030A0"/>
      </w:rPr>
    </w:lvl>
    <w:lvl w:ilvl="1" w:tplc="26AA9128">
      <w:numFmt w:val="bullet"/>
      <w:lvlText w:val="-"/>
      <w:lvlJc w:val="left"/>
      <w:pPr>
        <w:tabs>
          <w:tab w:val="num" w:pos="1440"/>
        </w:tabs>
        <w:ind w:left="1440" w:hanging="360"/>
      </w:pPr>
      <w:rPr>
        <w:rFonts w:ascii="Arial-BoldMT" w:hAnsi="Arial-BoldMT" w:cs="Arial-BoldMT" w:hint="default"/>
        <w:b/>
        <w:color w:val="7030A0"/>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3">
    <w:nsid w:val="42F45E8F"/>
    <w:multiLevelType w:val="hybridMultilevel"/>
    <w:tmpl w:val="E1E6C914"/>
    <w:lvl w:ilvl="0" w:tplc="6C0A4ED4">
      <w:start w:val="1"/>
      <w:numFmt w:val="bullet"/>
      <w:lvlText w:val=""/>
      <w:lvlJc w:val="left"/>
      <w:pPr>
        <w:tabs>
          <w:tab w:val="num" w:pos="360"/>
        </w:tabs>
        <w:ind w:left="360" w:hanging="360"/>
      </w:pPr>
      <w:rPr>
        <w:rFonts w:ascii="Wingdings" w:hAnsi="Wingdings" w:hint="default"/>
        <w:color w:val="7030A0"/>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64">
    <w:nsid w:val="43846420"/>
    <w:multiLevelType w:val="hybridMultilevel"/>
    <w:tmpl w:val="E51261EA"/>
    <w:lvl w:ilvl="0" w:tplc="6C0A4ED4">
      <w:start w:val="1"/>
      <w:numFmt w:val="bullet"/>
      <w:lvlText w:val=""/>
      <w:lvlJc w:val="left"/>
      <w:pPr>
        <w:ind w:left="360" w:hanging="360"/>
      </w:pPr>
      <w:rPr>
        <w:rFonts w:ascii="Wingdings" w:hAnsi="Wingdings" w:hint="default"/>
        <w:color w:val="7030A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5">
    <w:nsid w:val="43862861"/>
    <w:multiLevelType w:val="hybridMultilevel"/>
    <w:tmpl w:val="9AE4AAF4"/>
    <w:lvl w:ilvl="0" w:tplc="25D6D3A4">
      <w:start w:val="1"/>
      <w:numFmt w:val="bullet"/>
      <w:lvlText w:val=""/>
      <w:lvlJc w:val="left"/>
      <w:pPr>
        <w:tabs>
          <w:tab w:val="num" w:pos="720"/>
        </w:tabs>
        <w:ind w:left="720" w:hanging="360"/>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6">
    <w:nsid w:val="438E67B7"/>
    <w:multiLevelType w:val="hybridMultilevel"/>
    <w:tmpl w:val="6EB20CA0"/>
    <w:lvl w:ilvl="0" w:tplc="6C0A4ED4">
      <w:start w:val="1"/>
      <w:numFmt w:val="bullet"/>
      <w:lvlText w:val=""/>
      <w:lvlJc w:val="left"/>
      <w:pPr>
        <w:ind w:left="360" w:hanging="360"/>
      </w:pPr>
      <w:rPr>
        <w:rFonts w:ascii="Wingdings" w:hAnsi="Wingdings" w:hint="default"/>
        <w:color w:val="7030A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7">
    <w:nsid w:val="442E4CF9"/>
    <w:multiLevelType w:val="hybridMultilevel"/>
    <w:tmpl w:val="72F20D86"/>
    <w:lvl w:ilvl="0" w:tplc="26AA9128">
      <w:numFmt w:val="bullet"/>
      <w:lvlText w:val="-"/>
      <w:lvlJc w:val="left"/>
      <w:pPr>
        <w:tabs>
          <w:tab w:val="num" w:pos="720"/>
        </w:tabs>
        <w:ind w:left="720" w:hanging="360"/>
      </w:pPr>
      <w:rPr>
        <w:rFonts w:ascii="Arial-BoldMT" w:hAnsi="Arial-BoldMT" w:cs="Arial-BoldMT" w:hint="default"/>
        <w:b/>
        <w:color w:val="7030A0"/>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68">
    <w:nsid w:val="4439756D"/>
    <w:multiLevelType w:val="hybridMultilevel"/>
    <w:tmpl w:val="441692F8"/>
    <w:lvl w:ilvl="0" w:tplc="6C0A4ED4">
      <w:start w:val="1"/>
      <w:numFmt w:val="bullet"/>
      <w:lvlText w:val=""/>
      <w:lvlJc w:val="left"/>
      <w:pPr>
        <w:ind w:left="360" w:hanging="360"/>
      </w:pPr>
      <w:rPr>
        <w:rFonts w:ascii="Wingdings" w:hAnsi="Wingdings" w:hint="default"/>
        <w:color w:val="7030A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9">
    <w:nsid w:val="443B4668"/>
    <w:multiLevelType w:val="hybridMultilevel"/>
    <w:tmpl w:val="B04A9914"/>
    <w:lvl w:ilvl="0" w:tplc="6C0A4ED4">
      <w:start w:val="1"/>
      <w:numFmt w:val="bullet"/>
      <w:lvlText w:val=""/>
      <w:lvlJc w:val="left"/>
      <w:pPr>
        <w:ind w:left="360" w:hanging="360"/>
      </w:pPr>
      <w:rPr>
        <w:rFonts w:ascii="Wingdings" w:hAnsi="Wingdings" w:hint="default"/>
        <w:color w:val="7030A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0">
    <w:nsid w:val="448A2474"/>
    <w:multiLevelType w:val="hybridMultilevel"/>
    <w:tmpl w:val="542C905E"/>
    <w:lvl w:ilvl="0" w:tplc="08090001">
      <w:start w:val="1"/>
      <w:numFmt w:val="bullet"/>
      <w:lvlText w:val=""/>
      <w:lvlJc w:val="left"/>
      <w:pPr>
        <w:tabs>
          <w:tab w:val="num" w:pos="720"/>
        </w:tabs>
        <w:ind w:left="720" w:hanging="360"/>
      </w:pPr>
      <w:rPr>
        <w:rFonts w:ascii="Symbol" w:hAnsi="Symbol" w:hint="default"/>
        <w:sz w:val="22"/>
      </w:rPr>
    </w:lvl>
    <w:lvl w:ilvl="1" w:tplc="25D6D3A4"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1">
    <w:nsid w:val="44D02251"/>
    <w:multiLevelType w:val="hybridMultilevel"/>
    <w:tmpl w:val="70E2317C"/>
    <w:lvl w:ilvl="0" w:tplc="6C0A4ED4">
      <w:start w:val="1"/>
      <w:numFmt w:val="bullet"/>
      <w:lvlText w:val=""/>
      <w:lvlJc w:val="left"/>
      <w:pPr>
        <w:tabs>
          <w:tab w:val="num" w:pos="360"/>
        </w:tabs>
        <w:ind w:left="360" w:hanging="360"/>
      </w:pPr>
      <w:rPr>
        <w:rFonts w:ascii="Wingdings" w:hAnsi="Wingdings" w:hint="default"/>
        <w:color w:val="7030A0"/>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72">
    <w:nsid w:val="4503399A"/>
    <w:multiLevelType w:val="hybridMultilevel"/>
    <w:tmpl w:val="179E729E"/>
    <w:lvl w:ilvl="0" w:tplc="9EEC4B2A">
      <w:start w:val="1"/>
      <w:numFmt w:val="bullet"/>
      <w:lvlText w:val=""/>
      <w:lvlJc w:val="left"/>
      <w:pPr>
        <w:ind w:left="707"/>
      </w:pPr>
      <w:rPr>
        <w:rFonts w:ascii="Wingdings" w:hAnsi="Wingdings" w:hint="default"/>
        <w:b w:val="0"/>
        <w:i w:val="0"/>
        <w:strike w:val="0"/>
        <w:dstrike w:val="0"/>
        <w:color w:val="8064A2"/>
        <w:sz w:val="24"/>
        <w:szCs w:val="24"/>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3">
    <w:nsid w:val="4537052C"/>
    <w:multiLevelType w:val="hybridMultilevel"/>
    <w:tmpl w:val="7242D74A"/>
    <w:lvl w:ilvl="0" w:tplc="9EEC4B2A">
      <w:start w:val="1"/>
      <w:numFmt w:val="bullet"/>
      <w:lvlText w:val=""/>
      <w:lvlJc w:val="left"/>
      <w:pPr>
        <w:ind w:left="707"/>
      </w:pPr>
      <w:rPr>
        <w:rFonts w:ascii="Wingdings" w:hAnsi="Wingdings" w:hint="default"/>
        <w:b w:val="0"/>
        <w:i w:val="0"/>
        <w:strike w:val="0"/>
        <w:dstrike w:val="0"/>
        <w:color w:val="8064A2"/>
        <w:sz w:val="24"/>
        <w:szCs w:val="24"/>
        <w:u w:val="none" w:color="000000"/>
        <w:bdr w:val="none" w:sz="0" w:space="0" w:color="auto"/>
        <w:shd w:val="clear" w:color="auto" w:fill="auto"/>
        <w:vertAlign w:val="baseline"/>
      </w:rPr>
    </w:lvl>
    <w:lvl w:ilvl="1" w:tplc="9A4A8A7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B2A540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F92A86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43A938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8B285F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B8647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9EA981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7C0209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4">
    <w:nsid w:val="454D5DA6"/>
    <w:multiLevelType w:val="hybridMultilevel"/>
    <w:tmpl w:val="DCD8CB44"/>
    <w:lvl w:ilvl="0" w:tplc="6C0A4ED4">
      <w:start w:val="1"/>
      <w:numFmt w:val="bullet"/>
      <w:lvlText w:val=""/>
      <w:lvlJc w:val="left"/>
      <w:pPr>
        <w:ind w:left="1080" w:hanging="360"/>
      </w:pPr>
      <w:rPr>
        <w:rFonts w:ascii="Wingdings" w:hAnsi="Wingdings" w:hint="default"/>
        <w:color w:val="7030A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5">
    <w:nsid w:val="462A7557"/>
    <w:multiLevelType w:val="hybridMultilevel"/>
    <w:tmpl w:val="D256E486"/>
    <w:lvl w:ilvl="0" w:tplc="6C0A4ED4">
      <w:start w:val="1"/>
      <w:numFmt w:val="bullet"/>
      <w:lvlText w:val=""/>
      <w:lvlJc w:val="left"/>
      <w:pPr>
        <w:tabs>
          <w:tab w:val="num" w:pos="360"/>
        </w:tabs>
        <w:ind w:left="360" w:hanging="360"/>
      </w:pPr>
      <w:rPr>
        <w:rFonts w:ascii="Wingdings" w:hAnsi="Wingdings" w:hint="default"/>
        <w:color w:val="7030A0"/>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76">
    <w:nsid w:val="464A37AF"/>
    <w:multiLevelType w:val="hybridMultilevel"/>
    <w:tmpl w:val="057CB034"/>
    <w:lvl w:ilvl="0" w:tplc="6C0A4ED4">
      <w:start w:val="1"/>
      <w:numFmt w:val="bullet"/>
      <w:lvlText w:val=""/>
      <w:lvlJc w:val="left"/>
      <w:pPr>
        <w:ind w:left="360" w:hanging="360"/>
      </w:pPr>
      <w:rPr>
        <w:rFonts w:ascii="Wingdings" w:hAnsi="Wingdings" w:hint="default"/>
        <w:color w:val="7030A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7">
    <w:nsid w:val="474F66BD"/>
    <w:multiLevelType w:val="hybridMultilevel"/>
    <w:tmpl w:val="5D2CD8EE"/>
    <w:lvl w:ilvl="0" w:tplc="6C0A4ED4">
      <w:start w:val="1"/>
      <w:numFmt w:val="bullet"/>
      <w:lvlText w:val=""/>
      <w:lvlJc w:val="left"/>
      <w:pPr>
        <w:ind w:left="360" w:hanging="360"/>
      </w:pPr>
      <w:rPr>
        <w:rFonts w:ascii="Wingdings" w:hAnsi="Wingdings" w:hint="default"/>
        <w:color w:val="7030A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8">
    <w:nsid w:val="475C56E7"/>
    <w:multiLevelType w:val="hybridMultilevel"/>
    <w:tmpl w:val="3C168096"/>
    <w:lvl w:ilvl="0" w:tplc="6C0A4ED4">
      <w:start w:val="1"/>
      <w:numFmt w:val="bullet"/>
      <w:lvlText w:val=""/>
      <w:lvlJc w:val="left"/>
      <w:pPr>
        <w:ind w:left="360" w:hanging="360"/>
      </w:pPr>
      <w:rPr>
        <w:rFonts w:ascii="Wingdings" w:hAnsi="Wingdings" w:hint="default"/>
        <w:color w:val="7030A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9">
    <w:nsid w:val="4768169B"/>
    <w:multiLevelType w:val="hybridMultilevel"/>
    <w:tmpl w:val="B6AC8686"/>
    <w:lvl w:ilvl="0" w:tplc="6C0A4ED4">
      <w:start w:val="1"/>
      <w:numFmt w:val="bullet"/>
      <w:lvlText w:val=""/>
      <w:lvlJc w:val="left"/>
      <w:pPr>
        <w:ind w:left="360" w:hanging="360"/>
      </w:pPr>
      <w:rPr>
        <w:rFonts w:ascii="Wingdings" w:hAnsi="Wingdings" w:hint="default"/>
        <w:color w:val="7030A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0">
    <w:nsid w:val="4790207E"/>
    <w:multiLevelType w:val="hybridMultilevel"/>
    <w:tmpl w:val="8EC48BC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1">
    <w:nsid w:val="47A71D70"/>
    <w:multiLevelType w:val="hybridMultilevel"/>
    <w:tmpl w:val="DFDCA41E"/>
    <w:lvl w:ilvl="0" w:tplc="6C0A4ED4">
      <w:start w:val="1"/>
      <w:numFmt w:val="bullet"/>
      <w:lvlText w:val=""/>
      <w:lvlJc w:val="left"/>
      <w:pPr>
        <w:ind w:left="360" w:hanging="360"/>
      </w:pPr>
      <w:rPr>
        <w:rFonts w:ascii="Wingdings" w:hAnsi="Wingdings" w:hint="default"/>
        <w:b/>
        <w:color w:val="7030A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2">
    <w:nsid w:val="481938C2"/>
    <w:multiLevelType w:val="hybridMultilevel"/>
    <w:tmpl w:val="450A1C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3">
    <w:nsid w:val="4A862829"/>
    <w:multiLevelType w:val="hybridMultilevel"/>
    <w:tmpl w:val="F2CAE0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4">
    <w:nsid w:val="4AE735B7"/>
    <w:multiLevelType w:val="hybridMultilevel"/>
    <w:tmpl w:val="BCA491C4"/>
    <w:lvl w:ilvl="0" w:tplc="26AA9128">
      <w:numFmt w:val="bullet"/>
      <w:lvlText w:val="-"/>
      <w:lvlJc w:val="left"/>
      <w:pPr>
        <w:ind w:left="720" w:hanging="360"/>
      </w:pPr>
      <w:rPr>
        <w:rFonts w:ascii="Arial-BoldMT" w:hAnsi="Arial-BoldMT" w:cs="Arial-BoldMT" w:hint="default"/>
        <w:b/>
        <w:color w:val="7030A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4B9F5EA5"/>
    <w:multiLevelType w:val="hybridMultilevel"/>
    <w:tmpl w:val="3E54915E"/>
    <w:lvl w:ilvl="0" w:tplc="6C0A4ED4">
      <w:start w:val="1"/>
      <w:numFmt w:val="bullet"/>
      <w:lvlText w:val=""/>
      <w:lvlJc w:val="left"/>
      <w:pPr>
        <w:ind w:left="360" w:hanging="360"/>
      </w:pPr>
      <w:rPr>
        <w:rFonts w:ascii="Wingdings" w:hAnsi="Wingdings" w:hint="default"/>
        <w:color w:val="7030A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6">
    <w:nsid w:val="4BAF3E22"/>
    <w:multiLevelType w:val="hybridMultilevel"/>
    <w:tmpl w:val="A49A14A2"/>
    <w:lvl w:ilvl="0" w:tplc="6C0A4ED4">
      <w:start w:val="1"/>
      <w:numFmt w:val="bullet"/>
      <w:lvlText w:val=""/>
      <w:lvlJc w:val="left"/>
      <w:pPr>
        <w:ind w:left="360" w:hanging="360"/>
      </w:pPr>
      <w:rPr>
        <w:rFonts w:ascii="Wingdings" w:hAnsi="Wingdings" w:hint="default"/>
        <w:color w:val="7030A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7">
    <w:nsid w:val="4BC222C8"/>
    <w:multiLevelType w:val="hybridMultilevel"/>
    <w:tmpl w:val="0F1E42E8"/>
    <w:lvl w:ilvl="0" w:tplc="6C0A4ED4">
      <w:start w:val="1"/>
      <w:numFmt w:val="bullet"/>
      <w:lvlText w:val=""/>
      <w:lvlJc w:val="left"/>
      <w:pPr>
        <w:ind w:left="360" w:hanging="360"/>
      </w:pPr>
      <w:rPr>
        <w:rFonts w:ascii="Wingdings" w:hAnsi="Wingdings" w:hint="default"/>
        <w:color w:val="7030A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8">
    <w:nsid w:val="4C162F50"/>
    <w:multiLevelType w:val="hybridMultilevel"/>
    <w:tmpl w:val="87C8769A"/>
    <w:lvl w:ilvl="0" w:tplc="6C0A4ED4">
      <w:start w:val="1"/>
      <w:numFmt w:val="bullet"/>
      <w:lvlText w:val=""/>
      <w:lvlJc w:val="left"/>
      <w:pPr>
        <w:ind w:left="360" w:hanging="360"/>
      </w:pPr>
      <w:rPr>
        <w:rFonts w:ascii="Wingdings" w:hAnsi="Wingdings" w:hint="default"/>
        <w:color w:val="7030A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9">
    <w:nsid w:val="4C1637FE"/>
    <w:multiLevelType w:val="hybridMultilevel"/>
    <w:tmpl w:val="B60EA6BC"/>
    <w:lvl w:ilvl="0" w:tplc="A334A59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0">
    <w:nsid w:val="4C330C0D"/>
    <w:multiLevelType w:val="hybridMultilevel"/>
    <w:tmpl w:val="1DC80006"/>
    <w:lvl w:ilvl="0" w:tplc="6C0A4ED4">
      <w:start w:val="1"/>
      <w:numFmt w:val="bullet"/>
      <w:lvlText w:val=""/>
      <w:lvlJc w:val="left"/>
      <w:pPr>
        <w:ind w:left="360" w:hanging="360"/>
      </w:pPr>
      <w:rPr>
        <w:rFonts w:ascii="Wingdings" w:hAnsi="Wingdings" w:hint="default"/>
        <w:color w:val="7030A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1">
    <w:nsid w:val="4C5A69C6"/>
    <w:multiLevelType w:val="hybridMultilevel"/>
    <w:tmpl w:val="03CAAE5C"/>
    <w:lvl w:ilvl="0" w:tplc="6C0A4ED4">
      <w:start w:val="1"/>
      <w:numFmt w:val="bullet"/>
      <w:lvlText w:val=""/>
      <w:lvlJc w:val="left"/>
      <w:pPr>
        <w:ind w:left="360" w:hanging="360"/>
      </w:pPr>
      <w:rPr>
        <w:rFonts w:ascii="Wingdings" w:hAnsi="Wingdings" w:hint="default"/>
        <w:b/>
        <w:color w:val="7030A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2">
    <w:nsid w:val="4C755827"/>
    <w:multiLevelType w:val="hybridMultilevel"/>
    <w:tmpl w:val="145A3086"/>
    <w:lvl w:ilvl="0" w:tplc="6C0A4ED4">
      <w:start w:val="1"/>
      <w:numFmt w:val="bullet"/>
      <w:lvlText w:val=""/>
      <w:lvlJc w:val="left"/>
      <w:pPr>
        <w:ind w:left="360" w:hanging="360"/>
      </w:pPr>
      <w:rPr>
        <w:rFonts w:ascii="Wingdings" w:hAnsi="Wingdings" w:hint="default"/>
        <w:color w:val="7030A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3">
    <w:nsid w:val="4CA22D12"/>
    <w:multiLevelType w:val="hybridMultilevel"/>
    <w:tmpl w:val="90382104"/>
    <w:lvl w:ilvl="0" w:tplc="6C0A4ED4">
      <w:start w:val="1"/>
      <w:numFmt w:val="bullet"/>
      <w:lvlText w:val=""/>
      <w:lvlJc w:val="left"/>
      <w:pPr>
        <w:tabs>
          <w:tab w:val="num" w:pos="360"/>
        </w:tabs>
        <w:ind w:left="360" w:hanging="360"/>
      </w:pPr>
      <w:rPr>
        <w:rFonts w:ascii="Wingdings" w:hAnsi="Wingdings" w:hint="default"/>
        <w:color w:val="7030A0"/>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94">
    <w:nsid w:val="4D7E2328"/>
    <w:multiLevelType w:val="hybridMultilevel"/>
    <w:tmpl w:val="CBAE66BA"/>
    <w:lvl w:ilvl="0" w:tplc="6C0A4ED4">
      <w:start w:val="1"/>
      <w:numFmt w:val="bullet"/>
      <w:lvlText w:val=""/>
      <w:lvlJc w:val="left"/>
      <w:pPr>
        <w:ind w:left="360" w:hanging="360"/>
      </w:pPr>
      <w:rPr>
        <w:rFonts w:ascii="Wingdings" w:hAnsi="Wingdings" w:hint="default"/>
        <w:color w:val="7030A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5">
    <w:nsid w:val="4DFC0BCC"/>
    <w:multiLevelType w:val="hybridMultilevel"/>
    <w:tmpl w:val="AA6C63FA"/>
    <w:lvl w:ilvl="0" w:tplc="6C0A4ED4">
      <w:start w:val="1"/>
      <w:numFmt w:val="bullet"/>
      <w:lvlText w:val=""/>
      <w:lvlJc w:val="left"/>
      <w:pPr>
        <w:ind w:left="360" w:hanging="360"/>
      </w:pPr>
      <w:rPr>
        <w:rFonts w:ascii="Wingdings" w:hAnsi="Wingdings" w:hint="default"/>
        <w:color w:val="7030A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6">
    <w:nsid w:val="4ECA5820"/>
    <w:multiLevelType w:val="hybridMultilevel"/>
    <w:tmpl w:val="F6E4272C"/>
    <w:lvl w:ilvl="0" w:tplc="6C0A4ED4">
      <w:start w:val="1"/>
      <w:numFmt w:val="bullet"/>
      <w:lvlText w:val=""/>
      <w:lvlJc w:val="left"/>
      <w:pPr>
        <w:ind w:left="360" w:hanging="360"/>
      </w:pPr>
      <w:rPr>
        <w:rFonts w:ascii="Wingdings" w:hAnsi="Wingdings" w:hint="default"/>
        <w:color w:val="7030A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7">
    <w:nsid w:val="4EE85DF2"/>
    <w:multiLevelType w:val="hybridMultilevel"/>
    <w:tmpl w:val="A00C5CF0"/>
    <w:lvl w:ilvl="0" w:tplc="6C0A4ED4">
      <w:start w:val="1"/>
      <w:numFmt w:val="bullet"/>
      <w:lvlText w:val=""/>
      <w:lvlJc w:val="left"/>
      <w:pPr>
        <w:ind w:left="360" w:hanging="360"/>
      </w:pPr>
      <w:rPr>
        <w:rFonts w:ascii="Wingdings" w:hAnsi="Wingdings" w:hint="default"/>
        <w:color w:val="7030A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8">
    <w:nsid w:val="4EFA1705"/>
    <w:multiLevelType w:val="hybridMultilevel"/>
    <w:tmpl w:val="A306BB46"/>
    <w:lvl w:ilvl="0" w:tplc="26AA9128">
      <w:numFmt w:val="bullet"/>
      <w:lvlText w:val="-"/>
      <w:lvlJc w:val="left"/>
      <w:pPr>
        <w:ind w:left="720" w:hanging="360"/>
      </w:pPr>
      <w:rPr>
        <w:rFonts w:ascii="Arial-BoldMT" w:hAnsi="Arial-BoldMT" w:cs="Arial-BoldMT" w:hint="default"/>
        <w:b/>
        <w:color w:val="7030A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9">
    <w:nsid w:val="4F1632FC"/>
    <w:multiLevelType w:val="hybridMultilevel"/>
    <w:tmpl w:val="34C00D5E"/>
    <w:lvl w:ilvl="0" w:tplc="9EEC4B2A">
      <w:start w:val="1"/>
      <w:numFmt w:val="bullet"/>
      <w:lvlText w:val=""/>
      <w:lvlJc w:val="left"/>
      <w:pPr>
        <w:ind w:left="847"/>
      </w:pPr>
      <w:rPr>
        <w:rFonts w:ascii="Wingdings" w:hAnsi="Wingdings" w:hint="default"/>
        <w:b/>
        <w:bCs/>
        <w:i w:val="0"/>
        <w:strike w:val="0"/>
        <w:dstrike w:val="0"/>
        <w:color w:val="8064A2"/>
        <w:sz w:val="22"/>
        <w:szCs w:val="22"/>
        <w:u w:val="none" w:color="000000"/>
        <w:bdr w:val="none" w:sz="0" w:space="0" w:color="auto"/>
        <w:shd w:val="clear" w:color="auto" w:fill="auto"/>
        <w:vertAlign w:val="baseline"/>
      </w:rPr>
    </w:lvl>
    <w:lvl w:ilvl="1" w:tplc="8988B1F2">
      <w:start w:val="1"/>
      <w:numFmt w:val="bullet"/>
      <w:lvlText w:val="o"/>
      <w:lvlJc w:val="left"/>
      <w:pPr>
        <w:ind w:left="267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299A6B4A">
      <w:start w:val="1"/>
      <w:numFmt w:val="bullet"/>
      <w:lvlText w:val="▪"/>
      <w:lvlJc w:val="left"/>
      <w:pPr>
        <w:ind w:left="339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72C6720A">
      <w:start w:val="1"/>
      <w:numFmt w:val="bullet"/>
      <w:lvlText w:val="•"/>
      <w:lvlJc w:val="left"/>
      <w:pPr>
        <w:ind w:left="411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80B8894C">
      <w:start w:val="1"/>
      <w:numFmt w:val="bullet"/>
      <w:lvlText w:val="o"/>
      <w:lvlJc w:val="left"/>
      <w:pPr>
        <w:ind w:left="483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B7A4C828">
      <w:start w:val="1"/>
      <w:numFmt w:val="bullet"/>
      <w:lvlText w:val="▪"/>
      <w:lvlJc w:val="left"/>
      <w:pPr>
        <w:ind w:left="555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21B8D21A">
      <w:start w:val="1"/>
      <w:numFmt w:val="bullet"/>
      <w:lvlText w:val="•"/>
      <w:lvlJc w:val="left"/>
      <w:pPr>
        <w:ind w:left="627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CE16B704">
      <w:start w:val="1"/>
      <w:numFmt w:val="bullet"/>
      <w:lvlText w:val="o"/>
      <w:lvlJc w:val="left"/>
      <w:pPr>
        <w:ind w:left="699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CBC019DC">
      <w:start w:val="1"/>
      <w:numFmt w:val="bullet"/>
      <w:lvlText w:val="▪"/>
      <w:lvlJc w:val="left"/>
      <w:pPr>
        <w:ind w:left="771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200">
    <w:nsid w:val="4F6A5951"/>
    <w:multiLevelType w:val="hybridMultilevel"/>
    <w:tmpl w:val="5330C5F2"/>
    <w:lvl w:ilvl="0" w:tplc="6C0A4ED4">
      <w:start w:val="1"/>
      <w:numFmt w:val="bullet"/>
      <w:lvlText w:val=""/>
      <w:lvlJc w:val="left"/>
      <w:pPr>
        <w:ind w:left="360" w:hanging="360"/>
      </w:pPr>
      <w:rPr>
        <w:rFonts w:ascii="Wingdings" w:hAnsi="Wingdings" w:hint="default"/>
        <w:color w:val="7030A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1">
    <w:nsid w:val="4FAB13F4"/>
    <w:multiLevelType w:val="hybridMultilevel"/>
    <w:tmpl w:val="3E4EB744"/>
    <w:lvl w:ilvl="0" w:tplc="6C0A4ED4">
      <w:start w:val="1"/>
      <w:numFmt w:val="bullet"/>
      <w:lvlText w:val=""/>
      <w:lvlJc w:val="left"/>
      <w:pPr>
        <w:tabs>
          <w:tab w:val="num" w:pos="360"/>
        </w:tabs>
        <w:ind w:left="360" w:hanging="360"/>
      </w:pPr>
      <w:rPr>
        <w:rFonts w:ascii="Wingdings" w:hAnsi="Wingdings" w:hint="default"/>
        <w:color w:val="7030A0"/>
      </w:rPr>
    </w:lvl>
    <w:lvl w:ilvl="1" w:tplc="04090001">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02">
    <w:nsid w:val="50144EA4"/>
    <w:multiLevelType w:val="hybridMultilevel"/>
    <w:tmpl w:val="1BC6EA16"/>
    <w:lvl w:ilvl="0" w:tplc="9EEC4B2A">
      <w:start w:val="1"/>
      <w:numFmt w:val="bullet"/>
      <w:lvlText w:val=""/>
      <w:lvlJc w:val="left"/>
      <w:pPr>
        <w:ind w:left="1080" w:hanging="360"/>
      </w:pPr>
      <w:rPr>
        <w:rFonts w:ascii="Wingdings" w:hAnsi="Wingdings" w:hint="default"/>
        <w:color w:val="8064A2"/>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3">
    <w:nsid w:val="503E1D2F"/>
    <w:multiLevelType w:val="hybridMultilevel"/>
    <w:tmpl w:val="A5F4E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4">
    <w:nsid w:val="50DA7EE9"/>
    <w:multiLevelType w:val="hybridMultilevel"/>
    <w:tmpl w:val="EC8AFD24"/>
    <w:lvl w:ilvl="0" w:tplc="6C0A4ED4">
      <w:start w:val="1"/>
      <w:numFmt w:val="bullet"/>
      <w:lvlText w:val=""/>
      <w:lvlJc w:val="left"/>
      <w:pPr>
        <w:tabs>
          <w:tab w:val="num" w:pos="360"/>
        </w:tabs>
        <w:ind w:left="360" w:hanging="360"/>
      </w:pPr>
      <w:rPr>
        <w:rFonts w:ascii="Wingdings" w:hAnsi="Wingdings" w:hint="default"/>
        <w:color w:val="7030A0"/>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05">
    <w:nsid w:val="50EC3C86"/>
    <w:multiLevelType w:val="multilevel"/>
    <w:tmpl w:val="E2184B18"/>
    <w:lvl w:ilvl="0">
      <w:numFmt w:val="decimal"/>
      <w:lvlText w:val="4.%1"/>
      <w:lvlJc w:val="left"/>
      <w:pPr>
        <w:ind w:left="405" w:hanging="405"/>
      </w:pPr>
      <w:rPr>
        <w:rFonts w:hint="default"/>
      </w:rPr>
    </w:lvl>
    <w:lvl w:ilv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6">
    <w:nsid w:val="517B2858"/>
    <w:multiLevelType w:val="hybridMultilevel"/>
    <w:tmpl w:val="C396FF14"/>
    <w:lvl w:ilvl="0" w:tplc="6C0A4ED4">
      <w:start w:val="1"/>
      <w:numFmt w:val="bullet"/>
      <w:lvlText w:val=""/>
      <w:lvlJc w:val="left"/>
      <w:pPr>
        <w:ind w:left="360" w:hanging="360"/>
      </w:pPr>
      <w:rPr>
        <w:rFonts w:ascii="Wingdings" w:hAnsi="Wingdings" w:hint="default"/>
        <w:color w:val="7030A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7">
    <w:nsid w:val="525C54B4"/>
    <w:multiLevelType w:val="hybridMultilevel"/>
    <w:tmpl w:val="A420E8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8">
    <w:nsid w:val="52D746F8"/>
    <w:multiLevelType w:val="hybridMultilevel"/>
    <w:tmpl w:val="BEA40EB2"/>
    <w:lvl w:ilvl="0" w:tplc="26AA9128">
      <w:numFmt w:val="bullet"/>
      <w:lvlText w:val="-"/>
      <w:lvlJc w:val="left"/>
      <w:pPr>
        <w:ind w:left="720" w:hanging="360"/>
      </w:pPr>
      <w:rPr>
        <w:rFonts w:ascii="Arial-BoldMT" w:hAnsi="Arial-BoldMT" w:cs="Arial-BoldMT" w:hint="default"/>
        <w:b/>
        <w:color w:val="7030A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9">
    <w:nsid w:val="52ED1321"/>
    <w:multiLevelType w:val="hybridMultilevel"/>
    <w:tmpl w:val="33025910"/>
    <w:lvl w:ilvl="0" w:tplc="6C0A4ED4">
      <w:start w:val="1"/>
      <w:numFmt w:val="bullet"/>
      <w:lvlText w:val=""/>
      <w:lvlJc w:val="left"/>
      <w:pPr>
        <w:ind w:left="360" w:hanging="360"/>
      </w:pPr>
      <w:rPr>
        <w:rFonts w:ascii="Wingdings" w:hAnsi="Wingdings" w:hint="default"/>
        <w:color w:val="7030A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0">
    <w:nsid w:val="52FE0FC5"/>
    <w:multiLevelType w:val="hybridMultilevel"/>
    <w:tmpl w:val="481CE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1">
    <w:nsid w:val="538C78E4"/>
    <w:multiLevelType w:val="hybridMultilevel"/>
    <w:tmpl w:val="372E7034"/>
    <w:lvl w:ilvl="0" w:tplc="6C0A4ED4">
      <w:start w:val="1"/>
      <w:numFmt w:val="bullet"/>
      <w:lvlText w:val=""/>
      <w:lvlJc w:val="left"/>
      <w:pPr>
        <w:ind w:left="360" w:hanging="360"/>
      </w:pPr>
      <w:rPr>
        <w:rFonts w:ascii="Wingdings" w:hAnsi="Wingdings" w:hint="default"/>
        <w:color w:val="7030A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2">
    <w:nsid w:val="54230906"/>
    <w:multiLevelType w:val="hybridMultilevel"/>
    <w:tmpl w:val="D2CC673E"/>
    <w:lvl w:ilvl="0" w:tplc="6C0A4ED4">
      <w:start w:val="1"/>
      <w:numFmt w:val="bullet"/>
      <w:lvlText w:val=""/>
      <w:lvlJc w:val="left"/>
      <w:pPr>
        <w:tabs>
          <w:tab w:val="num" w:pos="360"/>
        </w:tabs>
        <w:ind w:left="360" w:hanging="360"/>
      </w:pPr>
      <w:rPr>
        <w:rFonts w:ascii="Wingdings" w:hAnsi="Wingdings" w:hint="default"/>
        <w:color w:val="7030A0"/>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13">
    <w:nsid w:val="54BA2826"/>
    <w:multiLevelType w:val="hybridMultilevel"/>
    <w:tmpl w:val="8EF01808"/>
    <w:lvl w:ilvl="0" w:tplc="6C0A4ED4">
      <w:start w:val="1"/>
      <w:numFmt w:val="bullet"/>
      <w:lvlText w:val=""/>
      <w:lvlJc w:val="left"/>
      <w:pPr>
        <w:ind w:left="360" w:hanging="360"/>
      </w:pPr>
      <w:rPr>
        <w:rFonts w:ascii="Wingdings" w:hAnsi="Wingdings" w:hint="default"/>
        <w:color w:val="7030A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4">
    <w:nsid w:val="54C71AE3"/>
    <w:multiLevelType w:val="hybridMultilevel"/>
    <w:tmpl w:val="78224572"/>
    <w:lvl w:ilvl="0" w:tplc="26AA9128">
      <w:numFmt w:val="bullet"/>
      <w:lvlText w:val="-"/>
      <w:lvlJc w:val="left"/>
      <w:pPr>
        <w:tabs>
          <w:tab w:val="num" w:pos="720"/>
        </w:tabs>
        <w:ind w:left="720" w:hanging="360"/>
      </w:pPr>
      <w:rPr>
        <w:rFonts w:ascii="Arial-BoldMT" w:hAnsi="Arial-BoldMT" w:cs="Arial-BoldMT" w:hint="default"/>
        <w:b/>
        <w:color w:val="7030A0"/>
      </w:rPr>
    </w:lvl>
    <w:lvl w:ilvl="1" w:tplc="FFFFFFFF">
      <w:start w:val="1"/>
      <w:numFmt w:val="bullet"/>
      <w:lvlText w:val="o"/>
      <w:lvlJc w:val="left"/>
      <w:pPr>
        <w:tabs>
          <w:tab w:val="num" w:pos="1440"/>
        </w:tabs>
        <w:ind w:left="1440" w:hanging="360"/>
      </w:pPr>
      <w:rPr>
        <w:rFonts w:ascii="Courier New" w:hAnsi="Courier New" w:hint="default"/>
      </w:rPr>
    </w:lvl>
    <w:lvl w:ilvl="2" w:tplc="F93AD4B4">
      <w:start w:val="1"/>
      <w:numFmt w:val="bullet"/>
      <w:lvlText w:val=""/>
      <w:lvlJc w:val="left"/>
      <w:pPr>
        <w:tabs>
          <w:tab w:val="num" w:pos="2160"/>
        </w:tabs>
        <w:ind w:left="2160" w:hanging="360"/>
      </w:pPr>
      <w:rPr>
        <w:rFonts w:ascii="Wingdings" w:hAnsi="Wingdings" w:hint="default"/>
        <w:color w:val="4F81BD"/>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5">
    <w:nsid w:val="54EE706C"/>
    <w:multiLevelType w:val="hybridMultilevel"/>
    <w:tmpl w:val="5E1A8C4E"/>
    <w:lvl w:ilvl="0" w:tplc="6C0A4ED4">
      <w:start w:val="1"/>
      <w:numFmt w:val="bullet"/>
      <w:lvlText w:val=""/>
      <w:lvlJc w:val="left"/>
      <w:pPr>
        <w:tabs>
          <w:tab w:val="num" w:pos="360"/>
        </w:tabs>
        <w:ind w:left="360" w:hanging="360"/>
      </w:pPr>
      <w:rPr>
        <w:rFonts w:ascii="Wingdings" w:hAnsi="Wingdings" w:hint="default"/>
        <w:color w:val="7030A0"/>
      </w:rPr>
    </w:lvl>
    <w:lvl w:ilvl="1" w:tplc="26AA9128">
      <w:numFmt w:val="bullet"/>
      <w:lvlText w:val="-"/>
      <w:lvlJc w:val="left"/>
      <w:pPr>
        <w:tabs>
          <w:tab w:val="num" w:pos="1800"/>
        </w:tabs>
        <w:ind w:left="1800" w:hanging="360"/>
      </w:pPr>
      <w:rPr>
        <w:rFonts w:ascii="Arial-BoldMT" w:hAnsi="Arial-BoldMT" w:cs="Arial-BoldMT" w:hint="default"/>
        <w:b/>
        <w:color w:val="7030A0"/>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16">
    <w:nsid w:val="54FD2B45"/>
    <w:multiLevelType w:val="hybridMultilevel"/>
    <w:tmpl w:val="C8FE6E2A"/>
    <w:lvl w:ilvl="0" w:tplc="9EEC4B2A">
      <w:start w:val="1"/>
      <w:numFmt w:val="bullet"/>
      <w:lvlText w:val=""/>
      <w:lvlJc w:val="left"/>
      <w:pPr>
        <w:ind w:left="502"/>
      </w:pPr>
      <w:rPr>
        <w:rFonts w:ascii="Wingdings" w:hAnsi="Wingdings" w:hint="default"/>
        <w:b w:val="0"/>
        <w:i w:val="0"/>
        <w:strike w:val="0"/>
        <w:dstrike w:val="0"/>
        <w:color w:val="8064A2"/>
        <w:sz w:val="28"/>
        <w:szCs w:val="28"/>
        <w:u w:val="none" w:color="000000"/>
        <w:bdr w:val="none" w:sz="0" w:space="0" w:color="auto"/>
        <w:shd w:val="clear" w:color="auto" w:fill="auto"/>
        <w:vertAlign w:val="baseline"/>
      </w:rPr>
    </w:lvl>
    <w:lvl w:ilvl="1" w:tplc="12886BC2">
      <w:start w:val="1"/>
      <w:numFmt w:val="bullet"/>
      <w:lvlText w:val="o"/>
      <w:lvlJc w:val="left"/>
      <w:pPr>
        <w:ind w:left="159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90D8586E">
      <w:start w:val="1"/>
      <w:numFmt w:val="bullet"/>
      <w:lvlText w:val="▪"/>
      <w:lvlJc w:val="left"/>
      <w:pPr>
        <w:ind w:left="231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05C845E0">
      <w:start w:val="1"/>
      <w:numFmt w:val="bullet"/>
      <w:lvlText w:val="•"/>
      <w:lvlJc w:val="left"/>
      <w:pPr>
        <w:ind w:left="303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9B827C2">
      <w:start w:val="1"/>
      <w:numFmt w:val="bullet"/>
      <w:lvlText w:val="o"/>
      <w:lvlJc w:val="left"/>
      <w:pPr>
        <w:ind w:left="375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C0B22334">
      <w:start w:val="1"/>
      <w:numFmt w:val="bullet"/>
      <w:lvlText w:val="▪"/>
      <w:lvlJc w:val="left"/>
      <w:pPr>
        <w:ind w:left="447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08748ECE">
      <w:start w:val="1"/>
      <w:numFmt w:val="bullet"/>
      <w:lvlText w:val="•"/>
      <w:lvlJc w:val="left"/>
      <w:pPr>
        <w:ind w:left="519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B9A6048">
      <w:start w:val="1"/>
      <w:numFmt w:val="bullet"/>
      <w:lvlText w:val="o"/>
      <w:lvlJc w:val="left"/>
      <w:pPr>
        <w:ind w:left="591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04625F30">
      <w:start w:val="1"/>
      <w:numFmt w:val="bullet"/>
      <w:lvlText w:val="▪"/>
      <w:lvlJc w:val="left"/>
      <w:pPr>
        <w:ind w:left="663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17">
    <w:nsid w:val="554E559F"/>
    <w:multiLevelType w:val="hybridMultilevel"/>
    <w:tmpl w:val="D7D0071A"/>
    <w:lvl w:ilvl="0" w:tplc="6C0A4ED4">
      <w:start w:val="1"/>
      <w:numFmt w:val="bullet"/>
      <w:lvlText w:val=""/>
      <w:lvlJc w:val="left"/>
      <w:pPr>
        <w:ind w:left="720" w:hanging="360"/>
      </w:pPr>
      <w:rPr>
        <w:rFonts w:ascii="Wingdings" w:hAnsi="Wingdings" w:hint="default"/>
        <w:color w:val="7030A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8">
    <w:nsid w:val="55BA13CF"/>
    <w:multiLevelType w:val="hybridMultilevel"/>
    <w:tmpl w:val="3920E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9">
    <w:nsid w:val="55E87B8D"/>
    <w:multiLevelType w:val="hybridMultilevel"/>
    <w:tmpl w:val="3E247CBA"/>
    <w:lvl w:ilvl="0" w:tplc="6C0A4ED4">
      <w:start w:val="1"/>
      <w:numFmt w:val="bullet"/>
      <w:lvlText w:val=""/>
      <w:lvlJc w:val="left"/>
      <w:pPr>
        <w:ind w:left="360" w:hanging="360"/>
      </w:pPr>
      <w:rPr>
        <w:rFonts w:ascii="Wingdings" w:hAnsi="Wingdings" w:hint="default"/>
        <w:color w:val="7030A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0">
    <w:nsid w:val="56610C02"/>
    <w:multiLevelType w:val="hybridMultilevel"/>
    <w:tmpl w:val="A83225A4"/>
    <w:lvl w:ilvl="0" w:tplc="6C0A4ED4">
      <w:start w:val="1"/>
      <w:numFmt w:val="bullet"/>
      <w:lvlText w:val=""/>
      <w:lvlJc w:val="left"/>
      <w:pPr>
        <w:ind w:left="360" w:hanging="360"/>
      </w:pPr>
      <w:rPr>
        <w:rFonts w:ascii="Wingdings" w:hAnsi="Wingdings" w:hint="default"/>
        <w:b/>
        <w:color w:val="7030A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1">
    <w:nsid w:val="56886CF3"/>
    <w:multiLevelType w:val="hybridMultilevel"/>
    <w:tmpl w:val="F8E407D2"/>
    <w:lvl w:ilvl="0" w:tplc="6C0A4ED4">
      <w:start w:val="1"/>
      <w:numFmt w:val="bullet"/>
      <w:lvlText w:val=""/>
      <w:lvlJc w:val="left"/>
      <w:pPr>
        <w:ind w:left="360" w:hanging="360"/>
      </w:pPr>
      <w:rPr>
        <w:rFonts w:ascii="Wingdings" w:hAnsi="Wingdings" w:hint="default"/>
        <w:color w:val="7030A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2">
    <w:nsid w:val="56DF6BC2"/>
    <w:multiLevelType w:val="hybridMultilevel"/>
    <w:tmpl w:val="A560FE56"/>
    <w:lvl w:ilvl="0" w:tplc="26AA9128">
      <w:numFmt w:val="bullet"/>
      <w:lvlText w:val="-"/>
      <w:lvlJc w:val="left"/>
      <w:pPr>
        <w:ind w:left="720" w:hanging="360"/>
      </w:pPr>
      <w:rPr>
        <w:rFonts w:ascii="Arial-BoldMT" w:hAnsi="Arial-BoldMT" w:cs="Arial-BoldMT" w:hint="default"/>
        <w:b/>
        <w:color w:val="7030A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3">
    <w:nsid w:val="57E66A87"/>
    <w:multiLevelType w:val="hybridMultilevel"/>
    <w:tmpl w:val="5544A9D0"/>
    <w:lvl w:ilvl="0" w:tplc="08090001">
      <w:start w:val="1"/>
      <w:numFmt w:val="bullet"/>
      <w:lvlText w:val=""/>
      <w:lvlJc w:val="left"/>
      <w:pPr>
        <w:ind w:left="360" w:hanging="360"/>
      </w:pPr>
      <w:rPr>
        <w:rFonts w:ascii="Symbol" w:hAnsi="Symbol" w:hint="default"/>
        <w:color w:val="7030A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4">
    <w:nsid w:val="5861452F"/>
    <w:multiLevelType w:val="hybridMultilevel"/>
    <w:tmpl w:val="D51637D4"/>
    <w:lvl w:ilvl="0" w:tplc="6C0A4ED4">
      <w:start w:val="1"/>
      <w:numFmt w:val="bullet"/>
      <w:lvlText w:val=""/>
      <w:lvlJc w:val="left"/>
      <w:pPr>
        <w:ind w:left="360" w:hanging="360"/>
      </w:pPr>
      <w:rPr>
        <w:rFonts w:ascii="Wingdings" w:hAnsi="Wingdings" w:hint="default"/>
        <w:color w:val="7030A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5">
    <w:nsid w:val="58A278F5"/>
    <w:multiLevelType w:val="hybridMultilevel"/>
    <w:tmpl w:val="3C3AD690"/>
    <w:lvl w:ilvl="0" w:tplc="F30EEB84">
      <w:start w:val="1"/>
      <w:numFmt w:val="decimal"/>
      <w:lvlText w:val="%1."/>
      <w:lvlJc w:val="left"/>
      <w:pPr>
        <w:ind w:left="93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9EEC4B2A">
      <w:start w:val="1"/>
      <w:numFmt w:val="bullet"/>
      <w:lvlText w:val=""/>
      <w:lvlJc w:val="left"/>
      <w:pPr>
        <w:ind w:left="487"/>
      </w:pPr>
      <w:rPr>
        <w:rFonts w:ascii="Wingdings" w:hAnsi="Wingdings" w:hint="default"/>
        <w:b/>
        <w:bCs/>
        <w:i w:val="0"/>
        <w:strike w:val="0"/>
        <w:dstrike w:val="0"/>
        <w:color w:val="8064A2"/>
        <w:sz w:val="28"/>
        <w:szCs w:val="28"/>
        <w:u w:val="none" w:color="000000"/>
        <w:bdr w:val="none" w:sz="0" w:space="0" w:color="auto"/>
        <w:shd w:val="clear" w:color="auto" w:fill="auto"/>
        <w:vertAlign w:val="baseline"/>
      </w:rPr>
    </w:lvl>
    <w:lvl w:ilvl="2" w:tplc="52B454F6">
      <w:start w:val="1"/>
      <w:numFmt w:val="bullet"/>
      <w:lvlText w:val="▪"/>
      <w:lvlJc w:val="left"/>
      <w:pPr>
        <w:ind w:left="1889"/>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FA7C3160">
      <w:start w:val="1"/>
      <w:numFmt w:val="bullet"/>
      <w:lvlText w:val="•"/>
      <w:lvlJc w:val="left"/>
      <w:pPr>
        <w:ind w:left="2609"/>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BD54EF82">
      <w:start w:val="1"/>
      <w:numFmt w:val="bullet"/>
      <w:lvlText w:val="o"/>
      <w:lvlJc w:val="left"/>
      <w:pPr>
        <w:ind w:left="3329"/>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E588544C">
      <w:start w:val="1"/>
      <w:numFmt w:val="bullet"/>
      <w:lvlText w:val="▪"/>
      <w:lvlJc w:val="left"/>
      <w:pPr>
        <w:ind w:left="4049"/>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74C2D990">
      <w:start w:val="1"/>
      <w:numFmt w:val="bullet"/>
      <w:lvlText w:val="•"/>
      <w:lvlJc w:val="left"/>
      <w:pPr>
        <w:ind w:left="4769"/>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1BCCAE9E">
      <w:start w:val="1"/>
      <w:numFmt w:val="bullet"/>
      <w:lvlText w:val="o"/>
      <w:lvlJc w:val="left"/>
      <w:pPr>
        <w:ind w:left="5489"/>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543281F2">
      <w:start w:val="1"/>
      <w:numFmt w:val="bullet"/>
      <w:lvlText w:val="▪"/>
      <w:lvlJc w:val="left"/>
      <w:pPr>
        <w:ind w:left="6209"/>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226">
    <w:nsid w:val="58FD27B1"/>
    <w:multiLevelType w:val="hybridMultilevel"/>
    <w:tmpl w:val="B5062ED4"/>
    <w:lvl w:ilvl="0" w:tplc="6C0A4ED4">
      <w:start w:val="1"/>
      <w:numFmt w:val="bullet"/>
      <w:lvlText w:val=""/>
      <w:lvlJc w:val="left"/>
      <w:pPr>
        <w:ind w:left="360" w:hanging="360"/>
      </w:pPr>
      <w:rPr>
        <w:rFonts w:ascii="Wingdings" w:hAnsi="Wingdings" w:hint="default"/>
        <w:color w:val="7030A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7">
    <w:nsid w:val="59084691"/>
    <w:multiLevelType w:val="hybridMultilevel"/>
    <w:tmpl w:val="B5400DA4"/>
    <w:lvl w:ilvl="0" w:tplc="26AA9128">
      <w:numFmt w:val="bullet"/>
      <w:lvlText w:val="-"/>
      <w:lvlJc w:val="left"/>
      <w:pPr>
        <w:ind w:left="720" w:hanging="360"/>
      </w:pPr>
      <w:rPr>
        <w:rFonts w:ascii="Arial-BoldMT" w:hAnsi="Arial-BoldMT" w:cs="Arial-BoldMT" w:hint="default"/>
        <w:b/>
        <w:color w:val="7030A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nsid w:val="594744F9"/>
    <w:multiLevelType w:val="hybridMultilevel"/>
    <w:tmpl w:val="7836145E"/>
    <w:lvl w:ilvl="0" w:tplc="6C0A4ED4">
      <w:start w:val="1"/>
      <w:numFmt w:val="bullet"/>
      <w:lvlText w:val=""/>
      <w:lvlJc w:val="left"/>
      <w:pPr>
        <w:tabs>
          <w:tab w:val="num" w:pos="360"/>
        </w:tabs>
        <w:ind w:left="360" w:hanging="360"/>
      </w:pPr>
      <w:rPr>
        <w:rFonts w:ascii="Wingdings" w:hAnsi="Wingdings" w:hint="default"/>
        <w:color w:val="7030A0"/>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29">
    <w:nsid w:val="59567A23"/>
    <w:multiLevelType w:val="hybridMultilevel"/>
    <w:tmpl w:val="A8FEA35C"/>
    <w:lvl w:ilvl="0" w:tplc="6C0A4ED4">
      <w:start w:val="1"/>
      <w:numFmt w:val="bullet"/>
      <w:lvlText w:val=""/>
      <w:lvlJc w:val="left"/>
      <w:pPr>
        <w:ind w:left="360" w:hanging="360"/>
      </w:pPr>
      <w:rPr>
        <w:rFonts w:ascii="Wingdings" w:hAnsi="Wingdings" w:hint="default"/>
        <w:color w:val="7030A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0">
    <w:nsid w:val="599F69B0"/>
    <w:multiLevelType w:val="hybridMultilevel"/>
    <w:tmpl w:val="B41C18F8"/>
    <w:lvl w:ilvl="0" w:tplc="6C0A4ED4">
      <w:start w:val="1"/>
      <w:numFmt w:val="bullet"/>
      <w:lvlText w:val=""/>
      <w:lvlJc w:val="left"/>
      <w:pPr>
        <w:ind w:left="360" w:hanging="360"/>
      </w:pPr>
      <w:rPr>
        <w:rFonts w:ascii="Wingdings" w:hAnsi="Wingdings" w:hint="default"/>
        <w:color w:val="7030A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1">
    <w:nsid w:val="5ABF2C9A"/>
    <w:multiLevelType w:val="hybridMultilevel"/>
    <w:tmpl w:val="7536FBB4"/>
    <w:lvl w:ilvl="0" w:tplc="6C0A4ED4">
      <w:start w:val="1"/>
      <w:numFmt w:val="bullet"/>
      <w:lvlText w:val=""/>
      <w:lvlJc w:val="left"/>
      <w:pPr>
        <w:ind w:left="360" w:hanging="360"/>
      </w:pPr>
      <w:rPr>
        <w:rFonts w:ascii="Wingdings" w:hAnsi="Wingdings" w:hint="default"/>
        <w:color w:val="7030A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2">
    <w:nsid w:val="5B691A31"/>
    <w:multiLevelType w:val="hybridMultilevel"/>
    <w:tmpl w:val="AE043A0E"/>
    <w:lvl w:ilvl="0" w:tplc="6C0A4ED4">
      <w:start w:val="1"/>
      <w:numFmt w:val="bullet"/>
      <w:lvlText w:val=""/>
      <w:lvlJc w:val="left"/>
      <w:pPr>
        <w:ind w:left="360" w:hanging="360"/>
      </w:pPr>
      <w:rPr>
        <w:rFonts w:ascii="Wingdings" w:hAnsi="Wingdings" w:hint="default"/>
        <w:color w:val="7030A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3">
    <w:nsid w:val="5BC00FF6"/>
    <w:multiLevelType w:val="hybridMultilevel"/>
    <w:tmpl w:val="B4B86D88"/>
    <w:lvl w:ilvl="0" w:tplc="9EEC4B2A">
      <w:start w:val="1"/>
      <w:numFmt w:val="bullet"/>
      <w:lvlText w:val=""/>
      <w:lvlJc w:val="left"/>
      <w:pPr>
        <w:ind w:left="720" w:hanging="360"/>
      </w:pPr>
      <w:rPr>
        <w:rFonts w:ascii="Wingdings" w:hAnsi="Wingdings" w:hint="default"/>
        <w:color w:val="8064A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4">
    <w:nsid w:val="5DB95AE0"/>
    <w:multiLevelType w:val="hybridMultilevel"/>
    <w:tmpl w:val="2D766962"/>
    <w:lvl w:ilvl="0" w:tplc="9EEC4B2A">
      <w:start w:val="1"/>
      <w:numFmt w:val="bullet"/>
      <w:lvlText w:val=""/>
      <w:lvlJc w:val="left"/>
      <w:pPr>
        <w:ind w:left="720" w:hanging="360"/>
      </w:pPr>
      <w:rPr>
        <w:rFonts w:ascii="Wingdings" w:hAnsi="Wingdings" w:hint="default"/>
        <w:color w:val="8064A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5">
    <w:nsid w:val="5E6644EC"/>
    <w:multiLevelType w:val="hybridMultilevel"/>
    <w:tmpl w:val="D8885DD2"/>
    <w:lvl w:ilvl="0" w:tplc="6C0A4ED4">
      <w:start w:val="1"/>
      <w:numFmt w:val="bullet"/>
      <w:lvlText w:val=""/>
      <w:lvlJc w:val="left"/>
      <w:pPr>
        <w:ind w:left="1080" w:hanging="360"/>
      </w:pPr>
      <w:rPr>
        <w:rFonts w:ascii="Wingdings" w:hAnsi="Wingdings" w:hint="default"/>
        <w:color w:val="7030A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6">
    <w:nsid w:val="5F405DAF"/>
    <w:multiLevelType w:val="hybridMultilevel"/>
    <w:tmpl w:val="A732D006"/>
    <w:lvl w:ilvl="0" w:tplc="6C0A4ED4">
      <w:start w:val="1"/>
      <w:numFmt w:val="bullet"/>
      <w:lvlText w:val=""/>
      <w:lvlJc w:val="left"/>
      <w:pPr>
        <w:ind w:left="360" w:hanging="360"/>
      </w:pPr>
      <w:rPr>
        <w:rFonts w:ascii="Wingdings" w:hAnsi="Wingdings" w:hint="default"/>
        <w:color w:val="7030A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7">
    <w:nsid w:val="5F772810"/>
    <w:multiLevelType w:val="hybridMultilevel"/>
    <w:tmpl w:val="329E31E2"/>
    <w:lvl w:ilvl="0" w:tplc="26AA9128">
      <w:numFmt w:val="bullet"/>
      <w:lvlText w:val="-"/>
      <w:lvlJc w:val="left"/>
      <w:pPr>
        <w:tabs>
          <w:tab w:val="num" w:pos="720"/>
        </w:tabs>
        <w:ind w:left="720" w:hanging="360"/>
      </w:pPr>
      <w:rPr>
        <w:rFonts w:ascii="Arial-BoldMT" w:hAnsi="Arial-BoldMT" w:cs="Arial-BoldMT" w:hint="default"/>
        <w:b/>
        <w:color w:val="7030A0"/>
      </w:rPr>
    </w:lvl>
    <w:lvl w:ilvl="1" w:tplc="FFFFFFFF">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38">
    <w:nsid w:val="5FD94BAA"/>
    <w:multiLevelType w:val="hybridMultilevel"/>
    <w:tmpl w:val="F03007DE"/>
    <w:lvl w:ilvl="0" w:tplc="26AA9128">
      <w:numFmt w:val="bullet"/>
      <w:lvlText w:val="-"/>
      <w:lvlJc w:val="left"/>
      <w:pPr>
        <w:ind w:left="720" w:hanging="360"/>
      </w:pPr>
      <w:rPr>
        <w:rFonts w:ascii="Arial-BoldMT" w:hAnsi="Arial-BoldMT" w:cs="Arial-BoldMT" w:hint="default"/>
        <w:b/>
        <w:color w:val="7030A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9">
    <w:nsid w:val="60420B22"/>
    <w:multiLevelType w:val="hybridMultilevel"/>
    <w:tmpl w:val="4978E71C"/>
    <w:lvl w:ilvl="0" w:tplc="9EEC4B2A">
      <w:start w:val="1"/>
      <w:numFmt w:val="bullet"/>
      <w:lvlText w:val=""/>
      <w:lvlJc w:val="left"/>
      <w:pPr>
        <w:ind w:left="360" w:hanging="360"/>
      </w:pPr>
      <w:rPr>
        <w:rFonts w:ascii="Wingdings" w:hAnsi="Wingdings" w:hint="default"/>
        <w:b/>
        <w:color w:val="8064A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0">
    <w:nsid w:val="60846FCF"/>
    <w:multiLevelType w:val="hybridMultilevel"/>
    <w:tmpl w:val="700CE126"/>
    <w:lvl w:ilvl="0" w:tplc="9EEC4B2A">
      <w:start w:val="1"/>
      <w:numFmt w:val="bullet"/>
      <w:lvlText w:val=""/>
      <w:lvlJc w:val="left"/>
      <w:pPr>
        <w:ind w:left="487"/>
      </w:pPr>
      <w:rPr>
        <w:rFonts w:ascii="Wingdings" w:hAnsi="Wingdings" w:hint="default"/>
        <w:b/>
        <w:bCs/>
        <w:i w:val="0"/>
        <w:strike w:val="0"/>
        <w:dstrike w:val="0"/>
        <w:color w:val="8064A2"/>
        <w:sz w:val="24"/>
        <w:szCs w:val="24"/>
        <w:u w:val="none" w:color="000000"/>
        <w:bdr w:val="none" w:sz="0" w:space="0" w:color="auto"/>
        <w:shd w:val="clear" w:color="auto" w:fill="auto"/>
        <w:vertAlign w:val="baseline"/>
      </w:rPr>
    </w:lvl>
    <w:lvl w:ilvl="1" w:tplc="8942537E">
      <w:start w:val="1"/>
      <w:numFmt w:val="bullet"/>
      <w:lvlText w:val="o"/>
      <w:lvlJc w:val="left"/>
      <w:pPr>
        <w:ind w:left="315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963E6584">
      <w:start w:val="1"/>
      <w:numFmt w:val="bullet"/>
      <w:lvlText w:val="▪"/>
      <w:lvlJc w:val="left"/>
      <w:pPr>
        <w:ind w:left="387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F19C843A">
      <w:start w:val="1"/>
      <w:numFmt w:val="bullet"/>
      <w:lvlText w:val="•"/>
      <w:lvlJc w:val="left"/>
      <w:pPr>
        <w:ind w:left="459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199E1110">
      <w:start w:val="1"/>
      <w:numFmt w:val="bullet"/>
      <w:lvlText w:val="o"/>
      <w:lvlJc w:val="left"/>
      <w:pPr>
        <w:ind w:left="531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103C456C">
      <w:start w:val="1"/>
      <w:numFmt w:val="bullet"/>
      <w:lvlText w:val="▪"/>
      <w:lvlJc w:val="left"/>
      <w:pPr>
        <w:ind w:left="603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52A6248">
      <w:start w:val="1"/>
      <w:numFmt w:val="bullet"/>
      <w:lvlText w:val="•"/>
      <w:lvlJc w:val="left"/>
      <w:pPr>
        <w:ind w:left="675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D57ED6B6">
      <w:start w:val="1"/>
      <w:numFmt w:val="bullet"/>
      <w:lvlText w:val="o"/>
      <w:lvlJc w:val="left"/>
      <w:pPr>
        <w:ind w:left="747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875AE9BE">
      <w:start w:val="1"/>
      <w:numFmt w:val="bullet"/>
      <w:lvlText w:val="▪"/>
      <w:lvlJc w:val="left"/>
      <w:pPr>
        <w:ind w:left="819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41">
    <w:nsid w:val="60F0295D"/>
    <w:multiLevelType w:val="hybridMultilevel"/>
    <w:tmpl w:val="05D059B4"/>
    <w:lvl w:ilvl="0" w:tplc="6C0A4ED4">
      <w:start w:val="1"/>
      <w:numFmt w:val="bullet"/>
      <w:lvlText w:val=""/>
      <w:lvlJc w:val="left"/>
      <w:pPr>
        <w:ind w:left="360" w:hanging="360"/>
      </w:pPr>
      <w:rPr>
        <w:rFonts w:ascii="Wingdings" w:hAnsi="Wingdings" w:hint="default"/>
        <w:b/>
        <w:color w:val="7030A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2">
    <w:nsid w:val="61443A0F"/>
    <w:multiLevelType w:val="hybridMultilevel"/>
    <w:tmpl w:val="12D288E2"/>
    <w:lvl w:ilvl="0" w:tplc="6C0A4ED4">
      <w:start w:val="1"/>
      <w:numFmt w:val="bullet"/>
      <w:lvlText w:val=""/>
      <w:lvlJc w:val="left"/>
      <w:pPr>
        <w:ind w:left="360" w:hanging="360"/>
      </w:pPr>
      <w:rPr>
        <w:rFonts w:ascii="Wingdings" w:hAnsi="Wingdings" w:hint="default"/>
        <w:color w:val="7030A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3">
    <w:nsid w:val="62255E57"/>
    <w:multiLevelType w:val="hybridMultilevel"/>
    <w:tmpl w:val="1348F682"/>
    <w:lvl w:ilvl="0" w:tplc="6C0A4ED4">
      <w:start w:val="1"/>
      <w:numFmt w:val="bullet"/>
      <w:lvlText w:val=""/>
      <w:lvlJc w:val="left"/>
      <w:pPr>
        <w:ind w:left="360" w:hanging="360"/>
      </w:pPr>
      <w:rPr>
        <w:rFonts w:ascii="Wingdings" w:hAnsi="Wingdings" w:hint="default"/>
        <w:color w:val="7030A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4">
    <w:nsid w:val="625B05CF"/>
    <w:multiLevelType w:val="hybridMultilevel"/>
    <w:tmpl w:val="A26A52B0"/>
    <w:lvl w:ilvl="0" w:tplc="6C0A4ED4">
      <w:start w:val="1"/>
      <w:numFmt w:val="bullet"/>
      <w:lvlText w:val=""/>
      <w:lvlJc w:val="left"/>
      <w:pPr>
        <w:ind w:left="360" w:hanging="360"/>
      </w:pPr>
      <w:rPr>
        <w:rFonts w:ascii="Wingdings" w:hAnsi="Wingdings" w:hint="default"/>
        <w:color w:val="7030A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5">
    <w:nsid w:val="62830230"/>
    <w:multiLevelType w:val="hybridMultilevel"/>
    <w:tmpl w:val="342E3EE2"/>
    <w:lvl w:ilvl="0" w:tplc="6C0A4ED4">
      <w:start w:val="1"/>
      <w:numFmt w:val="bullet"/>
      <w:lvlText w:val=""/>
      <w:lvlJc w:val="left"/>
      <w:pPr>
        <w:ind w:left="360" w:hanging="360"/>
      </w:pPr>
      <w:rPr>
        <w:rFonts w:ascii="Wingdings" w:hAnsi="Wingdings" w:hint="default"/>
        <w:color w:val="7030A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6">
    <w:nsid w:val="62DE2ECC"/>
    <w:multiLevelType w:val="hybridMultilevel"/>
    <w:tmpl w:val="264CB460"/>
    <w:lvl w:ilvl="0" w:tplc="26AA9128">
      <w:numFmt w:val="bullet"/>
      <w:lvlText w:val="-"/>
      <w:lvlJc w:val="left"/>
      <w:pPr>
        <w:ind w:left="1080" w:hanging="360"/>
      </w:pPr>
      <w:rPr>
        <w:rFonts w:ascii="Arial-BoldMT" w:hAnsi="Arial-BoldMT" w:cs="Arial-BoldMT" w:hint="default"/>
        <w:b/>
        <w:color w:val="7030A0"/>
      </w:rPr>
    </w:lvl>
    <w:lvl w:ilvl="1" w:tplc="26AA9128">
      <w:numFmt w:val="bullet"/>
      <w:lvlText w:val="-"/>
      <w:lvlJc w:val="left"/>
      <w:pPr>
        <w:ind w:left="1800" w:hanging="360"/>
      </w:pPr>
      <w:rPr>
        <w:rFonts w:ascii="Arial-BoldMT" w:hAnsi="Arial-BoldMT" w:cs="Arial-BoldMT" w:hint="default"/>
        <w:b/>
        <w:color w:val="7030A0"/>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7">
    <w:nsid w:val="63767D28"/>
    <w:multiLevelType w:val="hybridMultilevel"/>
    <w:tmpl w:val="664C05FE"/>
    <w:lvl w:ilvl="0" w:tplc="6C0A4ED4">
      <w:start w:val="1"/>
      <w:numFmt w:val="bullet"/>
      <w:lvlText w:val=""/>
      <w:lvlJc w:val="left"/>
      <w:pPr>
        <w:ind w:left="720" w:hanging="360"/>
      </w:pPr>
      <w:rPr>
        <w:rFonts w:ascii="Wingdings" w:hAnsi="Wingdings" w:hint="default"/>
        <w:color w:val="7030A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8">
    <w:nsid w:val="63883705"/>
    <w:multiLevelType w:val="hybridMultilevel"/>
    <w:tmpl w:val="DD9423E4"/>
    <w:lvl w:ilvl="0" w:tplc="26AA9128">
      <w:numFmt w:val="bullet"/>
      <w:lvlText w:val="-"/>
      <w:lvlJc w:val="left"/>
      <w:pPr>
        <w:ind w:left="720" w:hanging="360"/>
      </w:pPr>
      <w:rPr>
        <w:rFonts w:ascii="Arial-BoldMT" w:hAnsi="Arial-BoldMT" w:cs="Arial-BoldMT" w:hint="default"/>
        <w:b/>
        <w:color w:val="7030A0"/>
      </w:rPr>
    </w:lvl>
    <w:lvl w:ilvl="1" w:tplc="26AA9128">
      <w:numFmt w:val="bullet"/>
      <w:lvlText w:val="-"/>
      <w:lvlJc w:val="left"/>
      <w:pPr>
        <w:ind w:left="1440" w:hanging="360"/>
      </w:pPr>
      <w:rPr>
        <w:rFonts w:ascii="Arial-BoldMT" w:hAnsi="Arial-BoldMT" w:cs="Arial-BoldMT" w:hint="default"/>
        <w:b/>
        <w:color w:val="7030A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9">
    <w:nsid w:val="64F84B4E"/>
    <w:multiLevelType w:val="hybridMultilevel"/>
    <w:tmpl w:val="D9925A28"/>
    <w:lvl w:ilvl="0" w:tplc="6C0A4ED4">
      <w:start w:val="1"/>
      <w:numFmt w:val="bullet"/>
      <w:lvlText w:val=""/>
      <w:lvlJc w:val="left"/>
      <w:pPr>
        <w:ind w:left="720" w:hanging="360"/>
      </w:pPr>
      <w:rPr>
        <w:rFonts w:ascii="Wingdings" w:hAnsi="Wingdings" w:hint="default"/>
        <w:color w:val="7030A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0">
    <w:nsid w:val="65D7312E"/>
    <w:multiLevelType w:val="hybridMultilevel"/>
    <w:tmpl w:val="3EA84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1">
    <w:nsid w:val="66146A4A"/>
    <w:multiLevelType w:val="hybridMultilevel"/>
    <w:tmpl w:val="EC5282B8"/>
    <w:lvl w:ilvl="0" w:tplc="6C0A4ED4">
      <w:start w:val="1"/>
      <w:numFmt w:val="bullet"/>
      <w:lvlText w:val=""/>
      <w:lvlJc w:val="left"/>
      <w:pPr>
        <w:ind w:left="360" w:hanging="360"/>
      </w:pPr>
      <w:rPr>
        <w:rFonts w:ascii="Wingdings" w:hAnsi="Wingdings" w:hint="default"/>
        <w:color w:val="7030A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2">
    <w:nsid w:val="661D3EA7"/>
    <w:multiLevelType w:val="hybridMultilevel"/>
    <w:tmpl w:val="9B466FA0"/>
    <w:lvl w:ilvl="0" w:tplc="6C0A4ED4">
      <w:start w:val="1"/>
      <w:numFmt w:val="bullet"/>
      <w:lvlText w:val=""/>
      <w:lvlJc w:val="left"/>
      <w:pPr>
        <w:tabs>
          <w:tab w:val="num" w:pos="360"/>
        </w:tabs>
        <w:ind w:left="360" w:hanging="360"/>
      </w:pPr>
      <w:rPr>
        <w:rFonts w:ascii="Wingdings" w:hAnsi="Wingdings" w:hint="default"/>
        <w:color w:val="7030A0"/>
      </w:rPr>
    </w:lvl>
    <w:lvl w:ilvl="1" w:tplc="FFFFFFFF">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53">
    <w:nsid w:val="662856A5"/>
    <w:multiLevelType w:val="hybridMultilevel"/>
    <w:tmpl w:val="8842BB1A"/>
    <w:lvl w:ilvl="0" w:tplc="08090005">
      <w:start w:val="1"/>
      <w:numFmt w:val="bullet"/>
      <w:lvlText w:val=""/>
      <w:lvlJc w:val="left"/>
      <w:pPr>
        <w:ind w:left="720" w:hanging="360"/>
      </w:pPr>
      <w:rPr>
        <w:rFonts w:ascii="Wingdings" w:hAnsi="Wingdings" w:hint="default"/>
        <w:b/>
        <w:color w:val="7030A0"/>
      </w:rPr>
    </w:lvl>
    <w:lvl w:ilvl="1" w:tplc="26AA9128">
      <w:numFmt w:val="bullet"/>
      <w:lvlText w:val="-"/>
      <w:lvlJc w:val="left"/>
      <w:pPr>
        <w:ind w:left="1440" w:hanging="360"/>
      </w:pPr>
      <w:rPr>
        <w:rFonts w:ascii="Arial-BoldMT" w:hAnsi="Arial-BoldMT" w:cs="Arial-BoldMT" w:hint="default"/>
        <w:b/>
        <w:color w:val="7030A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4">
    <w:nsid w:val="663A110C"/>
    <w:multiLevelType w:val="hybridMultilevel"/>
    <w:tmpl w:val="5E323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5">
    <w:nsid w:val="669707F6"/>
    <w:multiLevelType w:val="hybridMultilevel"/>
    <w:tmpl w:val="572A4500"/>
    <w:lvl w:ilvl="0" w:tplc="9EEC4B2A">
      <w:start w:val="1"/>
      <w:numFmt w:val="bullet"/>
      <w:lvlText w:val=""/>
      <w:lvlJc w:val="left"/>
      <w:pPr>
        <w:ind w:left="720" w:hanging="360"/>
      </w:pPr>
      <w:rPr>
        <w:rFonts w:ascii="Wingdings" w:hAnsi="Wingdings" w:hint="default"/>
        <w:color w:val="8064A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6">
    <w:nsid w:val="66BD1E9D"/>
    <w:multiLevelType w:val="hybridMultilevel"/>
    <w:tmpl w:val="2E5042AA"/>
    <w:lvl w:ilvl="0" w:tplc="6C0A4ED4">
      <w:start w:val="1"/>
      <w:numFmt w:val="bullet"/>
      <w:lvlText w:val=""/>
      <w:lvlJc w:val="left"/>
      <w:pPr>
        <w:tabs>
          <w:tab w:val="num" w:pos="360"/>
        </w:tabs>
        <w:ind w:left="360" w:hanging="360"/>
      </w:pPr>
      <w:rPr>
        <w:rFonts w:ascii="Wingdings" w:hAnsi="Wingdings" w:hint="default"/>
        <w:color w:val="7030A0"/>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7">
    <w:nsid w:val="67347497"/>
    <w:multiLevelType w:val="hybridMultilevel"/>
    <w:tmpl w:val="BE6E1B2C"/>
    <w:lvl w:ilvl="0" w:tplc="9EEC4B2A">
      <w:start w:val="1"/>
      <w:numFmt w:val="bullet"/>
      <w:lvlText w:val=""/>
      <w:lvlJc w:val="left"/>
      <w:pPr>
        <w:ind w:left="360" w:hanging="360"/>
      </w:pPr>
      <w:rPr>
        <w:rFonts w:ascii="Wingdings" w:hAnsi="Wingdings" w:hint="default"/>
        <w:color w:val="8064A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8">
    <w:nsid w:val="675D3022"/>
    <w:multiLevelType w:val="hybridMultilevel"/>
    <w:tmpl w:val="8F44B80E"/>
    <w:lvl w:ilvl="0" w:tplc="6C0A4ED4">
      <w:start w:val="1"/>
      <w:numFmt w:val="bullet"/>
      <w:lvlText w:val=""/>
      <w:lvlJc w:val="left"/>
      <w:pPr>
        <w:ind w:left="360" w:hanging="360"/>
      </w:pPr>
      <w:rPr>
        <w:rFonts w:ascii="Wingdings" w:hAnsi="Wingdings" w:hint="default"/>
        <w:color w:val="7030A0"/>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9">
    <w:nsid w:val="67613178"/>
    <w:multiLevelType w:val="hybridMultilevel"/>
    <w:tmpl w:val="EC76F2DC"/>
    <w:lvl w:ilvl="0" w:tplc="6C0A4ED4">
      <w:start w:val="1"/>
      <w:numFmt w:val="bullet"/>
      <w:lvlText w:val=""/>
      <w:lvlJc w:val="left"/>
      <w:pPr>
        <w:ind w:left="360" w:hanging="360"/>
      </w:pPr>
      <w:rPr>
        <w:rFonts w:ascii="Wingdings" w:hAnsi="Wingdings" w:hint="default"/>
        <w:color w:val="7030A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0">
    <w:nsid w:val="68026CC5"/>
    <w:multiLevelType w:val="hybridMultilevel"/>
    <w:tmpl w:val="FFEA59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1">
    <w:nsid w:val="684E46BD"/>
    <w:multiLevelType w:val="hybridMultilevel"/>
    <w:tmpl w:val="FF285ADC"/>
    <w:lvl w:ilvl="0" w:tplc="9EEC4B2A">
      <w:start w:val="1"/>
      <w:numFmt w:val="bullet"/>
      <w:lvlText w:val=""/>
      <w:lvlJc w:val="left"/>
      <w:pPr>
        <w:ind w:left="487"/>
      </w:pPr>
      <w:rPr>
        <w:rFonts w:ascii="Wingdings" w:hAnsi="Wingdings" w:hint="default"/>
        <w:b w:val="0"/>
        <w:i w:val="0"/>
        <w:strike w:val="0"/>
        <w:dstrike w:val="0"/>
        <w:color w:val="8064A2"/>
        <w:sz w:val="28"/>
        <w:szCs w:val="28"/>
        <w:u w:val="none" w:color="000000"/>
        <w:bdr w:val="none" w:sz="0" w:space="0" w:color="auto"/>
        <w:shd w:val="clear" w:color="auto" w:fill="auto"/>
        <w:vertAlign w:val="baseline"/>
      </w:rPr>
    </w:lvl>
    <w:lvl w:ilvl="1" w:tplc="D4F8BBD6">
      <w:start w:val="1"/>
      <w:numFmt w:val="bullet"/>
      <w:lvlText w:val="o"/>
      <w:lvlJc w:val="left"/>
      <w:pPr>
        <w:ind w:left="187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78D052E8">
      <w:start w:val="1"/>
      <w:numFmt w:val="bullet"/>
      <w:lvlText w:val="▪"/>
      <w:lvlJc w:val="left"/>
      <w:pPr>
        <w:ind w:left="259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1E96BFF4">
      <w:start w:val="1"/>
      <w:numFmt w:val="bullet"/>
      <w:lvlText w:val="•"/>
      <w:lvlJc w:val="left"/>
      <w:pPr>
        <w:ind w:left="331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3CE3DF2">
      <w:start w:val="1"/>
      <w:numFmt w:val="bullet"/>
      <w:lvlText w:val="o"/>
      <w:lvlJc w:val="left"/>
      <w:pPr>
        <w:ind w:left="403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BDACEAC6">
      <w:start w:val="1"/>
      <w:numFmt w:val="bullet"/>
      <w:lvlText w:val="▪"/>
      <w:lvlJc w:val="left"/>
      <w:pPr>
        <w:ind w:left="475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374CC0D6">
      <w:start w:val="1"/>
      <w:numFmt w:val="bullet"/>
      <w:lvlText w:val="•"/>
      <w:lvlJc w:val="left"/>
      <w:pPr>
        <w:ind w:left="547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810FD30">
      <w:start w:val="1"/>
      <w:numFmt w:val="bullet"/>
      <w:lvlText w:val="o"/>
      <w:lvlJc w:val="left"/>
      <w:pPr>
        <w:ind w:left="619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B1CEA738">
      <w:start w:val="1"/>
      <w:numFmt w:val="bullet"/>
      <w:lvlText w:val="▪"/>
      <w:lvlJc w:val="left"/>
      <w:pPr>
        <w:ind w:left="691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62">
    <w:nsid w:val="69147CD1"/>
    <w:multiLevelType w:val="hybridMultilevel"/>
    <w:tmpl w:val="78C6BDE6"/>
    <w:lvl w:ilvl="0" w:tplc="6C0A4ED4">
      <w:start w:val="1"/>
      <w:numFmt w:val="bullet"/>
      <w:lvlText w:val=""/>
      <w:lvlJc w:val="left"/>
      <w:pPr>
        <w:ind w:left="360" w:hanging="360"/>
      </w:pPr>
      <w:rPr>
        <w:rFonts w:ascii="Wingdings" w:hAnsi="Wingdings" w:hint="default"/>
        <w:color w:val="7030A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3">
    <w:nsid w:val="69175B07"/>
    <w:multiLevelType w:val="hybridMultilevel"/>
    <w:tmpl w:val="E4BA73A2"/>
    <w:lvl w:ilvl="0" w:tplc="EED042CE">
      <w:numFmt w:val="bullet"/>
      <w:lvlText w:val="-"/>
      <w:lvlJc w:val="left"/>
      <w:pPr>
        <w:ind w:left="720" w:hanging="360"/>
      </w:pPr>
      <w:rPr>
        <w:rFonts w:ascii="Arial" w:eastAsia="Times New Roman" w:hAnsi="Arial" w:hint="default"/>
        <w:color w:val="7030A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4">
    <w:nsid w:val="69BA5E76"/>
    <w:multiLevelType w:val="hybridMultilevel"/>
    <w:tmpl w:val="29F613FC"/>
    <w:lvl w:ilvl="0" w:tplc="6C0A4ED4">
      <w:start w:val="1"/>
      <w:numFmt w:val="bullet"/>
      <w:lvlText w:val=""/>
      <w:lvlJc w:val="left"/>
      <w:pPr>
        <w:ind w:left="360" w:hanging="360"/>
      </w:pPr>
      <w:rPr>
        <w:rFonts w:ascii="Wingdings" w:hAnsi="Wingdings" w:hint="default"/>
        <w:color w:val="7030A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5">
    <w:nsid w:val="69C870D2"/>
    <w:multiLevelType w:val="hybridMultilevel"/>
    <w:tmpl w:val="D7FA4388"/>
    <w:lvl w:ilvl="0" w:tplc="6C0A4ED4">
      <w:start w:val="1"/>
      <w:numFmt w:val="bullet"/>
      <w:lvlText w:val=""/>
      <w:lvlJc w:val="left"/>
      <w:pPr>
        <w:ind w:left="360" w:hanging="360"/>
      </w:pPr>
      <w:rPr>
        <w:rFonts w:ascii="Wingdings" w:hAnsi="Wingdings" w:hint="default"/>
        <w:color w:val="7030A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6">
    <w:nsid w:val="69E67564"/>
    <w:multiLevelType w:val="hybridMultilevel"/>
    <w:tmpl w:val="ADFE6A60"/>
    <w:lvl w:ilvl="0" w:tplc="6C0A4ED4">
      <w:start w:val="1"/>
      <w:numFmt w:val="bullet"/>
      <w:lvlText w:val=""/>
      <w:lvlJc w:val="left"/>
      <w:pPr>
        <w:ind w:left="360" w:hanging="360"/>
      </w:pPr>
      <w:rPr>
        <w:rFonts w:ascii="Wingdings" w:hAnsi="Wingdings" w:hint="default"/>
        <w:color w:val="7030A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7">
    <w:nsid w:val="6A0637FF"/>
    <w:multiLevelType w:val="hybridMultilevel"/>
    <w:tmpl w:val="DBEEE2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8">
    <w:nsid w:val="6A1501B7"/>
    <w:multiLevelType w:val="hybridMultilevel"/>
    <w:tmpl w:val="D32E0E70"/>
    <w:lvl w:ilvl="0" w:tplc="35DEF42C">
      <w:numFmt w:val="decimal"/>
      <w:lvlText w:val="7.%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9">
    <w:nsid w:val="6A5E62EA"/>
    <w:multiLevelType w:val="hybridMultilevel"/>
    <w:tmpl w:val="01B00140"/>
    <w:lvl w:ilvl="0" w:tplc="6C0A4ED4">
      <w:start w:val="1"/>
      <w:numFmt w:val="bullet"/>
      <w:lvlText w:val=""/>
      <w:lvlJc w:val="left"/>
      <w:pPr>
        <w:ind w:left="360" w:hanging="360"/>
      </w:pPr>
      <w:rPr>
        <w:rFonts w:ascii="Wingdings" w:hAnsi="Wingdings" w:hint="default"/>
        <w:color w:val="7030A0"/>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0">
    <w:nsid w:val="6B235F2F"/>
    <w:multiLevelType w:val="hybridMultilevel"/>
    <w:tmpl w:val="B45CC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1">
    <w:nsid w:val="6B253C50"/>
    <w:multiLevelType w:val="hybridMultilevel"/>
    <w:tmpl w:val="F0A6A34A"/>
    <w:lvl w:ilvl="0" w:tplc="6C0A4ED4">
      <w:start w:val="1"/>
      <w:numFmt w:val="bullet"/>
      <w:lvlText w:val=""/>
      <w:lvlJc w:val="left"/>
      <w:pPr>
        <w:tabs>
          <w:tab w:val="num" w:pos="360"/>
        </w:tabs>
        <w:ind w:left="360" w:hanging="360"/>
      </w:pPr>
      <w:rPr>
        <w:rFonts w:ascii="Wingdings" w:hAnsi="Wingdings" w:hint="default"/>
        <w:color w:val="7030A0"/>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72">
    <w:nsid w:val="6B556385"/>
    <w:multiLevelType w:val="hybridMultilevel"/>
    <w:tmpl w:val="54B05C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3">
    <w:nsid w:val="6B7F444E"/>
    <w:multiLevelType w:val="hybridMultilevel"/>
    <w:tmpl w:val="5A90BE52"/>
    <w:lvl w:ilvl="0" w:tplc="6C0A4ED4">
      <w:start w:val="1"/>
      <w:numFmt w:val="bullet"/>
      <w:lvlText w:val=""/>
      <w:lvlJc w:val="left"/>
      <w:pPr>
        <w:ind w:left="360" w:hanging="360"/>
      </w:pPr>
      <w:rPr>
        <w:rFonts w:ascii="Wingdings" w:hAnsi="Wingdings" w:hint="default"/>
        <w:color w:val="7030A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4">
    <w:nsid w:val="6BAF6492"/>
    <w:multiLevelType w:val="hybridMultilevel"/>
    <w:tmpl w:val="CF325D8A"/>
    <w:lvl w:ilvl="0" w:tplc="6C0A4ED4">
      <w:start w:val="1"/>
      <w:numFmt w:val="bullet"/>
      <w:lvlText w:val=""/>
      <w:lvlJc w:val="left"/>
      <w:pPr>
        <w:tabs>
          <w:tab w:val="num" w:pos="360"/>
        </w:tabs>
        <w:ind w:left="360" w:hanging="360"/>
      </w:pPr>
      <w:rPr>
        <w:rFonts w:ascii="Wingdings" w:hAnsi="Wingdings" w:hint="default"/>
        <w:color w:val="7030A0"/>
      </w:rPr>
    </w:lvl>
    <w:lvl w:ilvl="1" w:tplc="FFFFFFFF">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75">
    <w:nsid w:val="6C80355C"/>
    <w:multiLevelType w:val="hybridMultilevel"/>
    <w:tmpl w:val="B0368C70"/>
    <w:lvl w:ilvl="0" w:tplc="08090001">
      <w:start w:val="1"/>
      <w:numFmt w:val="bullet"/>
      <w:lvlText w:val=""/>
      <w:lvlJc w:val="left"/>
      <w:pPr>
        <w:ind w:left="720" w:hanging="360"/>
      </w:pPr>
      <w:rPr>
        <w:rFonts w:ascii="Symbol" w:hAnsi="Symbol" w:hint="default"/>
        <w:color w:val="7030A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6">
    <w:nsid w:val="6CEA2651"/>
    <w:multiLevelType w:val="hybridMultilevel"/>
    <w:tmpl w:val="39F83842"/>
    <w:lvl w:ilvl="0" w:tplc="26AA9128">
      <w:numFmt w:val="bullet"/>
      <w:lvlText w:val="-"/>
      <w:lvlJc w:val="left"/>
      <w:pPr>
        <w:ind w:left="720" w:hanging="360"/>
      </w:pPr>
      <w:rPr>
        <w:rFonts w:ascii="Arial-BoldMT" w:hAnsi="Arial-BoldMT" w:cs="Arial-BoldMT" w:hint="default"/>
        <w:b/>
        <w:color w:val="7030A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7">
    <w:nsid w:val="6DAE0997"/>
    <w:multiLevelType w:val="hybridMultilevel"/>
    <w:tmpl w:val="27CAD9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8">
    <w:nsid w:val="6DB4568E"/>
    <w:multiLevelType w:val="hybridMultilevel"/>
    <w:tmpl w:val="8D38FDF0"/>
    <w:lvl w:ilvl="0" w:tplc="6C0A4ED4">
      <w:start w:val="1"/>
      <w:numFmt w:val="bullet"/>
      <w:lvlText w:val=""/>
      <w:lvlJc w:val="left"/>
      <w:pPr>
        <w:ind w:left="360" w:hanging="360"/>
      </w:pPr>
      <w:rPr>
        <w:rFonts w:ascii="Wingdings" w:hAnsi="Wingdings" w:hint="default"/>
        <w:color w:val="7030A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9">
    <w:nsid w:val="6DE652BE"/>
    <w:multiLevelType w:val="hybridMultilevel"/>
    <w:tmpl w:val="FA288AAA"/>
    <w:lvl w:ilvl="0" w:tplc="26AA9128">
      <w:numFmt w:val="bullet"/>
      <w:lvlText w:val="-"/>
      <w:lvlJc w:val="left"/>
      <w:pPr>
        <w:ind w:left="720" w:hanging="360"/>
      </w:pPr>
      <w:rPr>
        <w:rFonts w:ascii="Arial-BoldMT" w:hAnsi="Arial-BoldMT" w:cs="Arial-BoldMT" w:hint="default"/>
        <w:b/>
        <w:color w:val="7030A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0">
    <w:nsid w:val="6E7308AF"/>
    <w:multiLevelType w:val="multilevel"/>
    <w:tmpl w:val="3FEA7908"/>
    <w:lvl w:ilvl="0">
      <w:numFmt w:val="decimal"/>
      <w:lvlText w:val="3.%1"/>
      <w:lvlJc w:val="left"/>
      <w:pPr>
        <w:ind w:left="405" w:hanging="405"/>
      </w:pPr>
      <w:rPr>
        <w:rFonts w:hint="default"/>
      </w:rPr>
    </w:lvl>
    <w:lvl w:ilv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1">
    <w:nsid w:val="6E992C85"/>
    <w:multiLevelType w:val="hybridMultilevel"/>
    <w:tmpl w:val="4C00EF18"/>
    <w:lvl w:ilvl="0" w:tplc="9EEC4B2A">
      <w:start w:val="1"/>
      <w:numFmt w:val="bullet"/>
      <w:lvlText w:val=""/>
      <w:lvlJc w:val="left"/>
      <w:pPr>
        <w:ind w:left="847" w:hanging="360"/>
      </w:pPr>
      <w:rPr>
        <w:rFonts w:ascii="Wingdings" w:hAnsi="Wingdings" w:hint="default"/>
        <w:color w:val="8064A2"/>
      </w:rPr>
    </w:lvl>
    <w:lvl w:ilvl="1" w:tplc="08090003" w:tentative="1">
      <w:start w:val="1"/>
      <w:numFmt w:val="bullet"/>
      <w:lvlText w:val="o"/>
      <w:lvlJc w:val="left"/>
      <w:pPr>
        <w:ind w:left="1567" w:hanging="360"/>
      </w:pPr>
      <w:rPr>
        <w:rFonts w:ascii="Courier New" w:hAnsi="Courier New" w:cs="Courier New" w:hint="default"/>
      </w:rPr>
    </w:lvl>
    <w:lvl w:ilvl="2" w:tplc="08090005" w:tentative="1">
      <w:start w:val="1"/>
      <w:numFmt w:val="bullet"/>
      <w:lvlText w:val=""/>
      <w:lvlJc w:val="left"/>
      <w:pPr>
        <w:ind w:left="2287" w:hanging="360"/>
      </w:pPr>
      <w:rPr>
        <w:rFonts w:ascii="Wingdings" w:hAnsi="Wingdings" w:hint="default"/>
      </w:rPr>
    </w:lvl>
    <w:lvl w:ilvl="3" w:tplc="08090001" w:tentative="1">
      <w:start w:val="1"/>
      <w:numFmt w:val="bullet"/>
      <w:lvlText w:val=""/>
      <w:lvlJc w:val="left"/>
      <w:pPr>
        <w:ind w:left="3007" w:hanging="360"/>
      </w:pPr>
      <w:rPr>
        <w:rFonts w:ascii="Symbol" w:hAnsi="Symbol" w:hint="default"/>
      </w:rPr>
    </w:lvl>
    <w:lvl w:ilvl="4" w:tplc="08090003" w:tentative="1">
      <w:start w:val="1"/>
      <w:numFmt w:val="bullet"/>
      <w:lvlText w:val="o"/>
      <w:lvlJc w:val="left"/>
      <w:pPr>
        <w:ind w:left="3727" w:hanging="360"/>
      </w:pPr>
      <w:rPr>
        <w:rFonts w:ascii="Courier New" w:hAnsi="Courier New" w:cs="Courier New" w:hint="default"/>
      </w:rPr>
    </w:lvl>
    <w:lvl w:ilvl="5" w:tplc="08090005" w:tentative="1">
      <w:start w:val="1"/>
      <w:numFmt w:val="bullet"/>
      <w:lvlText w:val=""/>
      <w:lvlJc w:val="left"/>
      <w:pPr>
        <w:ind w:left="4447" w:hanging="360"/>
      </w:pPr>
      <w:rPr>
        <w:rFonts w:ascii="Wingdings" w:hAnsi="Wingdings" w:hint="default"/>
      </w:rPr>
    </w:lvl>
    <w:lvl w:ilvl="6" w:tplc="08090001" w:tentative="1">
      <w:start w:val="1"/>
      <w:numFmt w:val="bullet"/>
      <w:lvlText w:val=""/>
      <w:lvlJc w:val="left"/>
      <w:pPr>
        <w:ind w:left="5167" w:hanging="360"/>
      </w:pPr>
      <w:rPr>
        <w:rFonts w:ascii="Symbol" w:hAnsi="Symbol" w:hint="default"/>
      </w:rPr>
    </w:lvl>
    <w:lvl w:ilvl="7" w:tplc="08090003" w:tentative="1">
      <w:start w:val="1"/>
      <w:numFmt w:val="bullet"/>
      <w:lvlText w:val="o"/>
      <w:lvlJc w:val="left"/>
      <w:pPr>
        <w:ind w:left="5887" w:hanging="360"/>
      </w:pPr>
      <w:rPr>
        <w:rFonts w:ascii="Courier New" w:hAnsi="Courier New" w:cs="Courier New" w:hint="default"/>
      </w:rPr>
    </w:lvl>
    <w:lvl w:ilvl="8" w:tplc="08090005" w:tentative="1">
      <w:start w:val="1"/>
      <w:numFmt w:val="bullet"/>
      <w:lvlText w:val=""/>
      <w:lvlJc w:val="left"/>
      <w:pPr>
        <w:ind w:left="6607" w:hanging="360"/>
      </w:pPr>
      <w:rPr>
        <w:rFonts w:ascii="Wingdings" w:hAnsi="Wingdings" w:hint="default"/>
      </w:rPr>
    </w:lvl>
  </w:abstractNum>
  <w:abstractNum w:abstractNumId="282">
    <w:nsid w:val="6F7F24AA"/>
    <w:multiLevelType w:val="hybridMultilevel"/>
    <w:tmpl w:val="39D87834"/>
    <w:lvl w:ilvl="0" w:tplc="9EEC4B2A">
      <w:start w:val="1"/>
      <w:numFmt w:val="bullet"/>
      <w:lvlText w:val=""/>
      <w:lvlJc w:val="left"/>
      <w:pPr>
        <w:ind w:left="487"/>
      </w:pPr>
      <w:rPr>
        <w:rFonts w:ascii="Wingdings" w:hAnsi="Wingdings" w:hint="default"/>
        <w:b w:val="0"/>
        <w:i w:val="0"/>
        <w:strike w:val="0"/>
        <w:dstrike w:val="0"/>
        <w:color w:val="8064A2"/>
        <w:sz w:val="24"/>
        <w:szCs w:val="24"/>
        <w:u w:val="none" w:color="000000"/>
        <w:bdr w:val="none" w:sz="0" w:space="0" w:color="auto"/>
        <w:shd w:val="clear" w:color="auto" w:fill="auto"/>
        <w:vertAlign w:val="baseline"/>
      </w:rPr>
    </w:lvl>
    <w:lvl w:ilvl="1" w:tplc="031200B2">
      <w:start w:val="1"/>
      <w:numFmt w:val="bullet"/>
      <w:lvlText w:val="o"/>
      <w:lvlJc w:val="left"/>
      <w:pPr>
        <w:ind w:left="31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2DEFDE6">
      <w:start w:val="1"/>
      <w:numFmt w:val="bullet"/>
      <w:lvlText w:val="▪"/>
      <w:lvlJc w:val="left"/>
      <w:pPr>
        <w:ind w:left="38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52A85A4">
      <w:start w:val="1"/>
      <w:numFmt w:val="bullet"/>
      <w:lvlText w:val="•"/>
      <w:lvlJc w:val="left"/>
      <w:pPr>
        <w:ind w:left="45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0C6ED6">
      <w:start w:val="1"/>
      <w:numFmt w:val="bullet"/>
      <w:lvlText w:val="o"/>
      <w:lvlJc w:val="left"/>
      <w:pPr>
        <w:ind w:left="53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7981C72">
      <w:start w:val="1"/>
      <w:numFmt w:val="bullet"/>
      <w:lvlText w:val="▪"/>
      <w:lvlJc w:val="left"/>
      <w:pPr>
        <w:ind w:left="60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86C919C">
      <w:start w:val="1"/>
      <w:numFmt w:val="bullet"/>
      <w:lvlText w:val="•"/>
      <w:lvlJc w:val="left"/>
      <w:pPr>
        <w:ind w:left="67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8A82192">
      <w:start w:val="1"/>
      <w:numFmt w:val="bullet"/>
      <w:lvlText w:val="o"/>
      <w:lvlJc w:val="left"/>
      <w:pPr>
        <w:ind w:left="74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60C3586">
      <w:start w:val="1"/>
      <w:numFmt w:val="bullet"/>
      <w:lvlText w:val="▪"/>
      <w:lvlJc w:val="left"/>
      <w:pPr>
        <w:ind w:left="81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83">
    <w:nsid w:val="6FE86740"/>
    <w:multiLevelType w:val="hybridMultilevel"/>
    <w:tmpl w:val="A8CC3C2C"/>
    <w:lvl w:ilvl="0" w:tplc="6C0A4ED4">
      <w:start w:val="1"/>
      <w:numFmt w:val="bullet"/>
      <w:lvlText w:val=""/>
      <w:lvlJc w:val="left"/>
      <w:pPr>
        <w:ind w:left="360" w:hanging="360"/>
      </w:pPr>
      <w:rPr>
        <w:rFonts w:ascii="Wingdings" w:hAnsi="Wingdings" w:hint="default"/>
        <w:color w:val="7030A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4">
    <w:nsid w:val="6FEB4854"/>
    <w:multiLevelType w:val="hybridMultilevel"/>
    <w:tmpl w:val="E938B4A0"/>
    <w:lvl w:ilvl="0" w:tplc="6C0A4ED4">
      <w:start w:val="1"/>
      <w:numFmt w:val="bullet"/>
      <w:lvlText w:val=""/>
      <w:lvlJc w:val="left"/>
      <w:pPr>
        <w:ind w:left="360" w:hanging="360"/>
      </w:pPr>
      <w:rPr>
        <w:rFonts w:ascii="Wingdings" w:hAnsi="Wingdings" w:hint="default"/>
        <w:color w:val="7030A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5">
    <w:nsid w:val="70622171"/>
    <w:multiLevelType w:val="hybridMultilevel"/>
    <w:tmpl w:val="4880C978"/>
    <w:lvl w:ilvl="0" w:tplc="26AA9128">
      <w:numFmt w:val="bullet"/>
      <w:lvlText w:val="-"/>
      <w:lvlJc w:val="left"/>
      <w:pPr>
        <w:tabs>
          <w:tab w:val="num" w:pos="720"/>
        </w:tabs>
        <w:ind w:left="720" w:hanging="360"/>
      </w:pPr>
      <w:rPr>
        <w:rFonts w:ascii="Arial-BoldMT" w:hAnsi="Arial-BoldMT" w:cs="Arial-BoldMT" w:hint="default"/>
        <w:b/>
        <w:color w:val="7030A0"/>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86">
    <w:nsid w:val="70720554"/>
    <w:multiLevelType w:val="hybridMultilevel"/>
    <w:tmpl w:val="38847208"/>
    <w:lvl w:ilvl="0" w:tplc="6C0A4ED4">
      <w:start w:val="1"/>
      <w:numFmt w:val="bullet"/>
      <w:lvlText w:val=""/>
      <w:lvlJc w:val="left"/>
      <w:pPr>
        <w:ind w:left="360" w:hanging="360"/>
      </w:pPr>
      <w:rPr>
        <w:rFonts w:ascii="Wingdings" w:hAnsi="Wingdings" w:hint="default"/>
        <w:color w:val="7030A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7">
    <w:nsid w:val="70FB12AA"/>
    <w:multiLevelType w:val="hybridMultilevel"/>
    <w:tmpl w:val="58F0411C"/>
    <w:lvl w:ilvl="0" w:tplc="740094E6">
      <w:start w:val="1"/>
      <w:numFmt w:val="bullet"/>
      <w:lvlText w:val=""/>
      <w:lvlJc w:val="left"/>
      <w:pPr>
        <w:ind w:left="360" w:hanging="360"/>
      </w:pPr>
      <w:rPr>
        <w:rFonts w:ascii="Wingdings" w:hAnsi="Wingdings" w:hint="default"/>
        <w:color w:val="7030A0"/>
        <w:sz w:val="24"/>
        <w:szCs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8">
    <w:nsid w:val="7146586B"/>
    <w:multiLevelType w:val="hybridMultilevel"/>
    <w:tmpl w:val="B54825F0"/>
    <w:lvl w:ilvl="0" w:tplc="6C0A4ED4">
      <w:start w:val="1"/>
      <w:numFmt w:val="bullet"/>
      <w:lvlText w:val=""/>
      <w:lvlJc w:val="left"/>
      <w:pPr>
        <w:ind w:left="360" w:hanging="360"/>
      </w:pPr>
      <w:rPr>
        <w:rFonts w:ascii="Wingdings" w:hAnsi="Wingdings" w:hint="default"/>
        <w:color w:val="7030A0"/>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9">
    <w:nsid w:val="71790FA8"/>
    <w:multiLevelType w:val="hybridMultilevel"/>
    <w:tmpl w:val="8D08D034"/>
    <w:lvl w:ilvl="0" w:tplc="26AA9128">
      <w:numFmt w:val="bullet"/>
      <w:lvlText w:val="-"/>
      <w:lvlJc w:val="left"/>
      <w:pPr>
        <w:ind w:left="720" w:hanging="360"/>
      </w:pPr>
      <w:rPr>
        <w:rFonts w:ascii="Arial-BoldMT" w:hAnsi="Arial-BoldMT" w:cs="Arial-BoldMT" w:hint="default"/>
        <w:b/>
        <w:color w:val="7030A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0">
    <w:nsid w:val="72823D9D"/>
    <w:multiLevelType w:val="hybridMultilevel"/>
    <w:tmpl w:val="0EEA9894"/>
    <w:lvl w:ilvl="0" w:tplc="9EEC4B2A">
      <w:start w:val="1"/>
      <w:numFmt w:val="bullet"/>
      <w:lvlText w:val=""/>
      <w:lvlJc w:val="left"/>
      <w:pPr>
        <w:ind w:left="707"/>
      </w:pPr>
      <w:rPr>
        <w:rFonts w:ascii="Wingdings" w:hAnsi="Wingdings" w:hint="default"/>
        <w:b w:val="0"/>
        <w:i w:val="0"/>
        <w:strike w:val="0"/>
        <w:dstrike w:val="0"/>
        <w:color w:val="8064A2"/>
        <w:sz w:val="24"/>
        <w:szCs w:val="24"/>
        <w:u w:val="none" w:color="000000"/>
        <w:bdr w:val="none" w:sz="0" w:space="0" w:color="auto"/>
        <w:shd w:val="clear" w:color="auto" w:fill="auto"/>
        <w:vertAlign w:val="baseline"/>
      </w:rPr>
    </w:lvl>
    <w:lvl w:ilvl="1" w:tplc="4E8CE24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1B4457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A0A87D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23AADE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F6E21E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C02F47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86AFDD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B389C0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91">
    <w:nsid w:val="73BD616A"/>
    <w:multiLevelType w:val="hybridMultilevel"/>
    <w:tmpl w:val="D96805E4"/>
    <w:lvl w:ilvl="0" w:tplc="6C0A4ED4">
      <w:start w:val="1"/>
      <w:numFmt w:val="bullet"/>
      <w:lvlText w:val=""/>
      <w:lvlJc w:val="left"/>
      <w:pPr>
        <w:ind w:left="360" w:hanging="360"/>
      </w:pPr>
      <w:rPr>
        <w:rFonts w:ascii="Wingdings" w:hAnsi="Wingdings" w:hint="default"/>
        <w:color w:val="7030A0"/>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2">
    <w:nsid w:val="73C5148D"/>
    <w:multiLevelType w:val="hybridMultilevel"/>
    <w:tmpl w:val="3042D052"/>
    <w:lvl w:ilvl="0" w:tplc="6C0A4ED4">
      <w:start w:val="1"/>
      <w:numFmt w:val="bullet"/>
      <w:lvlText w:val=""/>
      <w:lvlJc w:val="left"/>
      <w:pPr>
        <w:ind w:left="360" w:hanging="360"/>
      </w:pPr>
      <w:rPr>
        <w:rFonts w:ascii="Wingdings" w:hAnsi="Wingdings" w:hint="default"/>
        <w:color w:val="7030A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3">
    <w:nsid w:val="745A761C"/>
    <w:multiLevelType w:val="hybridMultilevel"/>
    <w:tmpl w:val="1A3236B0"/>
    <w:lvl w:ilvl="0" w:tplc="6C0A4ED4">
      <w:start w:val="1"/>
      <w:numFmt w:val="bullet"/>
      <w:lvlText w:val=""/>
      <w:lvlJc w:val="left"/>
      <w:pPr>
        <w:ind w:left="1080" w:hanging="360"/>
      </w:pPr>
      <w:rPr>
        <w:rFonts w:ascii="Wingdings" w:hAnsi="Wingdings" w:hint="default"/>
        <w:color w:val="7030A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4">
    <w:nsid w:val="757319E1"/>
    <w:multiLevelType w:val="hybridMultilevel"/>
    <w:tmpl w:val="F252B4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5">
    <w:nsid w:val="75D0733C"/>
    <w:multiLevelType w:val="hybridMultilevel"/>
    <w:tmpl w:val="31D40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6">
    <w:nsid w:val="76531EC7"/>
    <w:multiLevelType w:val="hybridMultilevel"/>
    <w:tmpl w:val="F22286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7">
    <w:nsid w:val="76DF0A44"/>
    <w:multiLevelType w:val="hybridMultilevel"/>
    <w:tmpl w:val="21D8C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8">
    <w:nsid w:val="7754147D"/>
    <w:multiLevelType w:val="hybridMultilevel"/>
    <w:tmpl w:val="8E9462D8"/>
    <w:lvl w:ilvl="0" w:tplc="6C0A4ED4">
      <w:start w:val="1"/>
      <w:numFmt w:val="bullet"/>
      <w:lvlText w:val=""/>
      <w:lvlJc w:val="left"/>
      <w:pPr>
        <w:ind w:left="360" w:hanging="360"/>
      </w:pPr>
      <w:rPr>
        <w:rFonts w:ascii="Wingdings" w:hAnsi="Wingdings" w:hint="default"/>
        <w:color w:val="7030A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9">
    <w:nsid w:val="77A410C4"/>
    <w:multiLevelType w:val="hybridMultilevel"/>
    <w:tmpl w:val="C63C8B34"/>
    <w:lvl w:ilvl="0" w:tplc="26AA9128">
      <w:numFmt w:val="bullet"/>
      <w:lvlText w:val="-"/>
      <w:lvlJc w:val="left"/>
      <w:pPr>
        <w:ind w:left="720" w:hanging="360"/>
      </w:pPr>
      <w:rPr>
        <w:rFonts w:ascii="Arial-BoldMT" w:hAnsi="Arial-BoldMT" w:cs="Arial-BoldMT" w:hint="default"/>
        <w:b/>
        <w:color w:val="7030A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0">
    <w:nsid w:val="77A557C4"/>
    <w:multiLevelType w:val="hybridMultilevel"/>
    <w:tmpl w:val="AA5E5EB8"/>
    <w:lvl w:ilvl="0" w:tplc="04090003">
      <w:start w:val="1"/>
      <w:numFmt w:val="bullet"/>
      <w:lvlText w:val=""/>
      <w:lvlJc w:val="left"/>
      <w:pPr>
        <w:tabs>
          <w:tab w:val="num" w:pos="720"/>
        </w:tabs>
        <w:ind w:left="720" w:hanging="360"/>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1">
    <w:nsid w:val="7895432D"/>
    <w:multiLevelType w:val="hybridMultilevel"/>
    <w:tmpl w:val="C11AAC60"/>
    <w:lvl w:ilvl="0" w:tplc="6C0A4ED4">
      <w:start w:val="1"/>
      <w:numFmt w:val="bullet"/>
      <w:lvlText w:val=""/>
      <w:lvlJc w:val="left"/>
      <w:pPr>
        <w:ind w:left="360" w:hanging="360"/>
      </w:pPr>
      <w:rPr>
        <w:rFonts w:ascii="Wingdings" w:hAnsi="Wingdings" w:hint="default"/>
        <w:color w:val="7030A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2">
    <w:nsid w:val="78B80705"/>
    <w:multiLevelType w:val="hybridMultilevel"/>
    <w:tmpl w:val="0E448BF0"/>
    <w:lvl w:ilvl="0" w:tplc="6C0A4ED4">
      <w:start w:val="1"/>
      <w:numFmt w:val="bullet"/>
      <w:lvlText w:val=""/>
      <w:lvlJc w:val="left"/>
      <w:pPr>
        <w:ind w:left="360" w:hanging="360"/>
      </w:pPr>
      <w:rPr>
        <w:rFonts w:ascii="Wingdings" w:hAnsi="Wingdings" w:hint="default"/>
        <w:color w:val="7030A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3">
    <w:nsid w:val="78BE6E2F"/>
    <w:multiLevelType w:val="hybridMultilevel"/>
    <w:tmpl w:val="82B84B4C"/>
    <w:lvl w:ilvl="0" w:tplc="CAF0FBEA">
      <w:numFmt w:val="bullet"/>
      <w:lvlText w:val="-"/>
      <w:lvlJc w:val="left"/>
      <w:pPr>
        <w:ind w:left="720" w:hanging="360"/>
      </w:pPr>
      <w:rPr>
        <w:rFonts w:ascii="Arial-BoldMT" w:hAnsi="Arial-BoldMT" w:cs="Arial-BoldMT" w:hint="default"/>
        <w:b/>
        <w:color w:val="7030A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4">
    <w:nsid w:val="79047211"/>
    <w:multiLevelType w:val="hybridMultilevel"/>
    <w:tmpl w:val="A13AC7B6"/>
    <w:lvl w:ilvl="0" w:tplc="6C0A4ED4">
      <w:start w:val="1"/>
      <w:numFmt w:val="bullet"/>
      <w:lvlText w:val=""/>
      <w:lvlJc w:val="left"/>
      <w:pPr>
        <w:tabs>
          <w:tab w:val="num" w:pos="360"/>
        </w:tabs>
        <w:ind w:left="360" w:hanging="360"/>
      </w:pPr>
      <w:rPr>
        <w:rFonts w:ascii="Wingdings" w:hAnsi="Wingdings" w:hint="default"/>
        <w:color w:val="7030A0"/>
        <w:sz w:val="24"/>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5">
    <w:nsid w:val="791F780D"/>
    <w:multiLevelType w:val="hybridMultilevel"/>
    <w:tmpl w:val="B8ECB798"/>
    <w:lvl w:ilvl="0" w:tplc="6C0A4ED4">
      <w:start w:val="1"/>
      <w:numFmt w:val="bullet"/>
      <w:lvlText w:val=""/>
      <w:lvlJc w:val="left"/>
      <w:pPr>
        <w:ind w:left="360" w:hanging="360"/>
      </w:pPr>
      <w:rPr>
        <w:rFonts w:ascii="Wingdings" w:hAnsi="Wingdings" w:hint="default"/>
        <w:color w:val="7030A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6">
    <w:nsid w:val="7B7D486E"/>
    <w:multiLevelType w:val="hybridMultilevel"/>
    <w:tmpl w:val="F5B61358"/>
    <w:lvl w:ilvl="0" w:tplc="6C0A4ED4">
      <w:start w:val="1"/>
      <w:numFmt w:val="bullet"/>
      <w:lvlText w:val=""/>
      <w:lvlJc w:val="left"/>
      <w:pPr>
        <w:ind w:left="360" w:hanging="360"/>
      </w:pPr>
      <w:rPr>
        <w:rFonts w:ascii="Wingdings" w:hAnsi="Wingdings" w:hint="default"/>
        <w:color w:val="7030A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7">
    <w:nsid w:val="7BAF42E4"/>
    <w:multiLevelType w:val="hybridMultilevel"/>
    <w:tmpl w:val="B6C2AC0E"/>
    <w:lvl w:ilvl="0" w:tplc="C038D66E">
      <w:start w:val="1"/>
      <w:numFmt w:val="bullet"/>
      <w:lvlText w:val=""/>
      <w:lvlJc w:val="left"/>
      <w:pPr>
        <w:tabs>
          <w:tab w:val="num" w:pos="360"/>
        </w:tabs>
        <w:ind w:left="360" w:hanging="360"/>
      </w:pPr>
      <w:rPr>
        <w:rFonts w:ascii="Wingdings" w:hAnsi="Wingdings" w:hint="default"/>
        <w:color w:val="808080"/>
      </w:rPr>
    </w:lvl>
    <w:lvl w:ilvl="1" w:tplc="FFFFFFFF">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08">
    <w:nsid w:val="7BE3111D"/>
    <w:multiLevelType w:val="hybridMultilevel"/>
    <w:tmpl w:val="75282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9">
    <w:nsid w:val="7BEB450F"/>
    <w:multiLevelType w:val="hybridMultilevel"/>
    <w:tmpl w:val="33EA010E"/>
    <w:lvl w:ilvl="0" w:tplc="B1905D9C">
      <w:start w:val="1"/>
      <w:numFmt w:val="bullet"/>
      <w:lvlText w:val=""/>
      <w:lvlJc w:val="left"/>
      <w:pPr>
        <w:tabs>
          <w:tab w:val="num" w:pos="720"/>
        </w:tabs>
        <w:ind w:left="720" w:hanging="360"/>
      </w:pPr>
      <w:rPr>
        <w:rFonts w:ascii="Symbol" w:hAnsi="Symbol" w:hint="default"/>
        <w:sz w:val="22"/>
      </w:rPr>
    </w:lvl>
    <w:lvl w:ilvl="1" w:tplc="08090001"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0">
    <w:nsid w:val="7CF93E7E"/>
    <w:multiLevelType w:val="hybridMultilevel"/>
    <w:tmpl w:val="49A0DF30"/>
    <w:lvl w:ilvl="0" w:tplc="26AA9128">
      <w:numFmt w:val="bullet"/>
      <w:lvlText w:val="-"/>
      <w:lvlJc w:val="left"/>
      <w:pPr>
        <w:ind w:left="786" w:hanging="360"/>
      </w:pPr>
      <w:rPr>
        <w:rFonts w:ascii="Arial-BoldMT" w:hAnsi="Arial-BoldMT" w:cs="Arial-BoldMT" w:hint="default"/>
        <w:b/>
        <w:color w:val="7030A0"/>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311">
    <w:nsid w:val="7DC70BE0"/>
    <w:multiLevelType w:val="hybridMultilevel"/>
    <w:tmpl w:val="7FA8F1F0"/>
    <w:lvl w:ilvl="0" w:tplc="6C0A4ED4">
      <w:start w:val="1"/>
      <w:numFmt w:val="bullet"/>
      <w:lvlText w:val=""/>
      <w:lvlJc w:val="left"/>
      <w:pPr>
        <w:ind w:left="360" w:hanging="360"/>
      </w:pPr>
      <w:rPr>
        <w:rFonts w:ascii="Wingdings" w:hAnsi="Wingdings" w:hint="default"/>
        <w:b/>
        <w:color w:val="7030A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2">
    <w:nsid w:val="7E392DCF"/>
    <w:multiLevelType w:val="hybridMultilevel"/>
    <w:tmpl w:val="4F284B4E"/>
    <w:lvl w:ilvl="0" w:tplc="6C0A4ED4">
      <w:start w:val="1"/>
      <w:numFmt w:val="bullet"/>
      <w:lvlText w:val=""/>
      <w:lvlJc w:val="left"/>
      <w:pPr>
        <w:ind w:left="360" w:hanging="360"/>
      </w:pPr>
      <w:rPr>
        <w:rFonts w:ascii="Wingdings" w:hAnsi="Wingdings" w:hint="default"/>
        <w:color w:val="7030A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3">
    <w:nsid w:val="7EDE6B7C"/>
    <w:multiLevelType w:val="hybridMultilevel"/>
    <w:tmpl w:val="82E61322"/>
    <w:lvl w:ilvl="0" w:tplc="04090001">
      <w:start w:val="1"/>
      <w:numFmt w:val="bullet"/>
      <w:lvlText w:val=""/>
      <w:lvlJc w:val="left"/>
      <w:pPr>
        <w:tabs>
          <w:tab w:val="num" w:pos="720"/>
        </w:tabs>
        <w:ind w:left="720" w:hanging="360"/>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4">
    <w:nsid w:val="7F1E6D86"/>
    <w:multiLevelType w:val="hybridMultilevel"/>
    <w:tmpl w:val="E94A491A"/>
    <w:lvl w:ilvl="0" w:tplc="DB280E1E">
      <w:start w:val="1"/>
      <w:numFmt w:val="bullet"/>
      <w:lvlText w:val="•"/>
      <w:lvlJc w:val="left"/>
      <w:pPr>
        <w:ind w:left="48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DFBEF5C6">
      <w:start w:val="1"/>
      <w:numFmt w:val="bullet"/>
      <w:lvlText w:val="o"/>
      <w:lvlJc w:val="left"/>
      <w:pPr>
        <w:ind w:left="188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5624C7A">
      <w:start w:val="1"/>
      <w:numFmt w:val="bullet"/>
      <w:lvlText w:val="▪"/>
      <w:lvlJc w:val="left"/>
      <w:pPr>
        <w:ind w:left="260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6AB8A0CC">
      <w:start w:val="1"/>
      <w:numFmt w:val="bullet"/>
      <w:lvlText w:val="•"/>
      <w:lvlJc w:val="left"/>
      <w:pPr>
        <w:ind w:left="332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36F854C6">
      <w:start w:val="1"/>
      <w:numFmt w:val="bullet"/>
      <w:lvlText w:val="o"/>
      <w:lvlJc w:val="left"/>
      <w:pPr>
        <w:ind w:left="404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A1FA6614">
      <w:start w:val="1"/>
      <w:numFmt w:val="bullet"/>
      <w:lvlText w:val="▪"/>
      <w:lvlJc w:val="left"/>
      <w:pPr>
        <w:ind w:left="476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A8D2FCB4">
      <w:start w:val="1"/>
      <w:numFmt w:val="bullet"/>
      <w:lvlText w:val="•"/>
      <w:lvlJc w:val="left"/>
      <w:pPr>
        <w:ind w:left="548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389C08E4">
      <w:start w:val="1"/>
      <w:numFmt w:val="bullet"/>
      <w:lvlText w:val="o"/>
      <w:lvlJc w:val="left"/>
      <w:pPr>
        <w:ind w:left="620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62B2CBD8">
      <w:start w:val="1"/>
      <w:numFmt w:val="bullet"/>
      <w:lvlText w:val="▪"/>
      <w:lvlJc w:val="left"/>
      <w:pPr>
        <w:ind w:left="692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15">
    <w:nsid w:val="7F3D26C2"/>
    <w:multiLevelType w:val="hybridMultilevel"/>
    <w:tmpl w:val="1FC8A602"/>
    <w:lvl w:ilvl="0" w:tplc="08090001">
      <w:start w:val="1"/>
      <w:numFmt w:val="bullet"/>
      <w:lvlText w:val=""/>
      <w:lvlJc w:val="left"/>
      <w:pPr>
        <w:ind w:left="660" w:hanging="360"/>
      </w:pPr>
      <w:rPr>
        <w:rFonts w:ascii="Symbol" w:hAnsi="Symbol" w:hint="default"/>
      </w:rPr>
    </w:lvl>
    <w:lvl w:ilvl="1" w:tplc="08090003" w:tentative="1">
      <w:start w:val="1"/>
      <w:numFmt w:val="bullet"/>
      <w:lvlText w:val="o"/>
      <w:lvlJc w:val="left"/>
      <w:pPr>
        <w:ind w:left="1380" w:hanging="360"/>
      </w:pPr>
      <w:rPr>
        <w:rFonts w:ascii="Courier New" w:hAnsi="Courier New" w:cs="Courier New" w:hint="default"/>
      </w:rPr>
    </w:lvl>
    <w:lvl w:ilvl="2" w:tplc="08090005" w:tentative="1">
      <w:start w:val="1"/>
      <w:numFmt w:val="bullet"/>
      <w:lvlText w:val=""/>
      <w:lvlJc w:val="left"/>
      <w:pPr>
        <w:ind w:left="2100" w:hanging="360"/>
      </w:pPr>
      <w:rPr>
        <w:rFonts w:ascii="Wingdings" w:hAnsi="Wingdings" w:hint="default"/>
      </w:rPr>
    </w:lvl>
    <w:lvl w:ilvl="3" w:tplc="08090001" w:tentative="1">
      <w:start w:val="1"/>
      <w:numFmt w:val="bullet"/>
      <w:lvlText w:val=""/>
      <w:lvlJc w:val="left"/>
      <w:pPr>
        <w:ind w:left="2820" w:hanging="360"/>
      </w:pPr>
      <w:rPr>
        <w:rFonts w:ascii="Symbol" w:hAnsi="Symbol" w:hint="default"/>
      </w:rPr>
    </w:lvl>
    <w:lvl w:ilvl="4" w:tplc="08090003" w:tentative="1">
      <w:start w:val="1"/>
      <w:numFmt w:val="bullet"/>
      <w:lvlText w:val="o"/>
      <w:lvlJc w:val="left"/>
      <w:pPr>
        <w:ind w:left="3540" w:hanging="360"/>
      </w:pPr>
      <w:rPr>
        <w:rFonts w:ascii="Courier New" w:hAnsi="Courier New" w:cs="Courier New" w:hint="default"/>
      </w:rPr>
    </w:lvl>
    <w:lvl w:ilvl="5" w:tplc="08090005" w:tentative="1">
      <w:start w:val="1"/>
      <w:numFmt w:val="bullet"/>
      <w:lvlText w:val=""/>
      <w:lvlJc w:val="left"/>
      <w:pPr>
        <w:ind w:left="4260" w:hanging="360"/>
      </w:pPr>
      <w:rPr>
        <w:rFonts w:ascii="Wingdings" w:hAnsi="Wingdings" w:hint="default"/>
      </w:rPr>
    </w:lvl>
    <w:lvl w:ilvl="6" w:tplc="08090001" w:tentative="1">
      <w:start w:val="1"/>
      <w:numFmt w:val="bullet"/>
      <w:lvlText w:val=""/>
      <w:lvlJc w:val="left"/>
      <w:pPr>
        <w:ind w:left="4980" w:hanging="360"/>
      </w:pPr>
      <w:rPr>
        <w:rFonts w:ascii="Symbol" w:hAnsi="Symbol" w:hint="default"/>
      </w:rPr>
    </w:lvl>
    <w:lvl w:ilvl="7" w:tplc="08090003" w:tentative="1">
      <w:start w:val="1"/>
      <w:numFmt w:val="bullet"/>
      <w:lvlText w:val="o"/>
      <w:lvlJc w:val="left"/>
      <w:pPr>
        <w:ind w:left="5700" w:hanging="360"/>
      </w:pPr>
      <w:rPr>
        <w:rFonts w:ascii="Courier New" w:hAnsi="Courier New" w:cs="Courier New" w:hint="default"/>
      </w:rPr>
    </w:lvl>
    <w:lvl w:ilvl="8" w:tplc="08090005" w:tentative="1">
      <w:start w:val="1"/>
      <w:numFmt w:val="bullet"/>
      <w:lvlText w:val=""/>
      <w:lvlJc w:val="left"/>
      <w:pPr>
        <w:ind w:left="6420" w:hanging="360"/>
      </w:pPr>
      <w:rPr>
        <w:rFonts w:ascii="Wingdings" w:hAnsi="Wingdings" w:hint="default"/>
      </w:rPr>
    </w:lvl>
  </w:abstractNum>
  <w:abstractNum w:abstractNumId="316">
    <w:nsid w:val="7F680D05"/>
    <w:multiLevelType w:val="hybridMultilevel"/>
    <w:tmpl w:val="6B561B78"/>
    <w:lvl w:ilvl="0" w:tplc="26AA9128">
      <w:numFmt w:val="bullet"/>
      <w:lvlText w:val="-"/>
      <w:lvlJc w:val="left"/>
      <w:pPr>
        <w:ind w:left="1080" w:hanging="360"/>
      </w:pPr>
      <w:rPr>
        <w:rFonts w:ascii="Arial-BoldMT" w:hAnsi="Arial-BoldMT" w:cs="Arial-BoldMT" w:hint="default"/>
        <w:b/>
        <w:color w:val="7030A0"/>
      </w:rPr>
    </w:lvl>
    <w:lvl w:ilvl="1" w:tplc="26AA9128">
      <w:numFmt w:val="bullet"/>
      <w:lvlText w:val="-"/>
      <w:lvlJc w:val="left"/>
      <w:pPr>
        <w:ind w:left="1800" w:hanging="360"/>
      </w:pPr>
      <w:rPr>
        <w:rFonts w:ascii="Arial-BoldMT" w:hAnsi="Arial-BoldMT" w:cs="Arial-BoldMT" w:hint="default"/>
        <w:b/>
        <w:color w:val="7030A0"/>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7">
    <w:nsid w:val="7F9E21F6"/>
    <w:multiLevelType w:val="hybridMultilevel"/>
    <w:tmpl w:val="3F540B82"/>
    <w:lvl w:ilvl="0" w:tplc="6C0A4ED4">
      <w:start w:val="1"/>
      <w:numFmt w:val="bullet"/>
      <w:lvlText w:val=""/>
      <w:lvlJc w:val="left"/>
      <w:pPr>
        <w:tabs>
          <w:tab w:val="num" w:pos="360"/>
        </w:tabs>
        <w:ind w:left="360" w:hanging="360"/>
      </w:pPr>
      <w:rPr>
        <w:rFonts w:ascii="Wingdings" w:hAnsi="Wingdings" w:hint="default"/>
        <w:color w:val="7030A0"/>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8">
    <w:nsid w:val="7FB50D51"/>
    <w:multiLevelType w:val="hybridMultilevel"/>
    <w:tmpl w:val="B8B8FD86"/>
    <w:lvl w:ilvl="0" w:tplc="6C0A4ED4">
      <w:start w:val="1"/>
      <w:numFmt w:val="bullet"/>
      <w:lvlText w:val=""/>
      <w:lvlJc w:val="left"/>
      <w:pPr>
        <w:ind w:left="360" w:hanging="360"/>
      </w:pPr>
      <w:rPr>
        <w:rFonts w:ascii="Wingdings" w:hAnsi="Wingdings" w:hint="default"/>
        <w:color w:val="7030A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98"/>
  </w:num>
  <w:num w:numId="2">
    <w:abstractNumId w:val="226"/>
  </w:num>
  <w:num w:numId="3">
    <w:abstractNumId w:val="92"/>
  </w:num>
  <w:num w:numId="4">
    <w:abstractNumId w:val="178"/>
  </w:num>
  <w:num w:numId="5">
    <w:abstractNumId w:val="258"/>
  </w:num>
  <w:num w:numId="6">
    <w:abstractNumId w:val="292"/>
  </w:num>
  <w:num w:numId="7">
    <w:abstractNumId w:val="238"/>
  </w:num>
  <w:num w:numId="8">
    <w:abstractNumId w:val="198"/>
  </w:num>
  <w:num w:numId="9">
    <w:abstractNumId w:val="194"/>
  </w:num>
  <w:num w:numId="10">
    <w:abstractNumId w:val="167"/>
  </w:num>
  <w:num w:numId="11">
    <w:abstractNumId w:val="285"/>
  </w:num>
  <w:num w:numId="12">
    <w:abstractNumId w:val="259"/>
  </w:num>
  <w:num w:numId="13">
    <w:abstractNumId w:val="93"/>
  </w:num>
  <w:num w:numId="14">
    <w:abstractNumId w:val="95"/>
  </w:num>
  <w:num w:numId="15">
    <w:abstractNumId w:val="68"/>
  </w:num>
  <w:num w:numId="16">
    <w:abstractNumId w:val="299"/>
  </w:num>
  <w:num w:numId="17">
    <w:abstractNumId w:val="157"/>
  </w:num>
  <w:num w:numId="18">
    <w:abstractNumId w:val="15"/>
  </w:num>
  <w:num w:numId="19">
    <w:abstractNumId w:val="192"/>
  </w:num>
  <w:num w:numId="20">
    <w:abstractNumId w:val="168"/>
  </w:num>
  <w:num w:numId="21">
    <w:abstractNumId w:val="37"/>
  </w:num>
  <w:num w:numId="22">
    <w:abstractNumId w:val="111"/>
  </w:num>
  <w:num w:numId="23">
    <w:abstractNumId w:val="90"/>
  </w:num>
  <w:num w:numId="24">
    <w:abstractNumId w:val="286"/>
  </w:num>
  <w:num w:numId="25">
    <w:abstractNumId w:val="72"/>
  </w:num>
  <w:num w:numId="26">
    <w:abstractNumId w:val="188"/>
  </w:num>
  <w:num w:numId="27">
    <w:abstractNumId w:val="101"/>
  </w:num>
  <w:num w:numId="28">
    <w:abstractNumId w:val="302"/>
  </w:num>
  <w:num w:numId="29">
    <w:abstractNumId w:val="293"/>
  </w:num>
  <w:num w:numId="30">
    <w:abstractNumId w:val="174"/>
  </w:num>
  <w:num w:numId="31">
    <w:abstractNumId w:val="12"/>
  </w:num>
  <w:num w:numId="32">
    <w:abstractNumId w:val="23"/>
  </w:num>
  <w:num w:numId="33">
    <w:abstractNumId w:val="235"/>
  </w:num>
  <w:num w:numId="34">
    <w:abstractNumId w:val="140"/>
  </w:num>
  <w:num w:numId="35">
    <w:abstractNumId w:val="257"/>
  </w:num>
  <w:num w:numId="36">
    <w:abstractNumId w:val="85"/>
  </w:num>
  <w:num w:numId="37">
    <w:abstractNumId w:val="94"/>
  </w:num>
  <w:num w:numId="38">
    <w:abstractNumId w:val="304"/>
  </w:num>
  <w:num w:numId="39">
    <w:abstractNumId w:val="75"/>
  </w:num>
  <w:num w:numId="40">
    <w:abstractNumId w:val="212"/>
  </w:num>
  <w:num w:numId="41">
    <w:abstractNumId w:val="163"/>
  </w:num>
  <w:num w:numId="42">
    <w:abstractNumId w:val="159"/>
  </w:num>
  <w:num w:numId="43">
    <w:abstractNumId w:val="236"/>
  </w:num>
  <w:num w:numId="44">
    <w:abstractNumId w:val="35"/>
  </w:num>
  <w:num w:numId="45">
    <w:abstractNumId w:val="26"/>
  </w:num>
  <w:num w:numId="46">
    <w:abstractNumId w:val="244"/>
  </w:num>
  <w:num w:numId="47">
    <w:abstractNumId w:val="230"/>
  </w:num>
  <w:num w:numId="48">
    <w:abstractNumId w:val="44"/>
  </w:num>
  <w:num w:numId="49">
    <w:abstractNumId w:val="312"/>
  </w:num>
  <w:num w:numId="50">
    <w:abstractNumId w:val="51"/>
  </w:num>
  <w:num w:numId="51">
    <w:abstractNumId w:val="55"/>
  </w:num>
  <w:num w:numId="52">
    <w:abstractNumId w:val="106"/>
  </w:num>
  <w:num w:numId="53">
    <w:abstractNumId w:val="278"/>
  </w:num>
  <w:num w:numId="54">
    <w:abstractNumId w:val="53"/>
  </w:num>
  <w:num w:numId="55">
    <w:abstractNumId w:val="222"/>
  </w:num>
  <w:num w:numId="56">
    <w:abstractNumId w:val="61"/>
  </w:num>
  <w:num w:numId="57">
    <w:abstractNumId w:val="119"/>
  </w:num>
  <w:num w:numId="58">
    <w:abstractNumId w:val="303"/>
  </w:num>
  <w:num w:numId="59">
    <w:abstractNumId w:val="196"/>
  </w:num>
  <w:num w:numId="60">
    <w:abstractNumId w:val="3"/>
  </w:num>
  <w:num w:numId="61">
    <w:abstractNumId w:val="213"/>
  </w:num>
  <w:num w:numId="62">
    <w:abstractNumId w:val="18"/>
  </w:num>
  <w:num w:numId="63">
    <w:abstractNumId w:val="301"/>
  </w:num>
  <w:num w:numId="64">
    <w:abstractNumId w:val="69"/>
  </w:num>
  <w:num w:numId="65">
    <w:abstractNumId w:val="169"/>
  </w:num>
  <w:num w:numId="66">
    <w:abstractNumId w:val="217"/>
  </w:num>
  <w:num w:numId="67">
    <w:abstractNumId w:val="247"/>
  </w:num>
  <w:num w:numId="68">
    <w:abstractNumId w:val="97"/>
  </w:num>
  <w:num w:numId="69">
    <w:abstractNumId w:val="11"/>
  </w:num>
  <w:num w:numId="70">
    <w:abstractNumId w:val="59"/>
  </w:num>
  <w:num w:numId="71">
    <w:abstractNumId w:val="271"/>
  </w:num>
  <w:num w:numId="72">
    <w:abstractNumId w:val="317"/>
  </w:num>
  <w:num w:numId="73">
    <w:abstractNumId w:val="63"/>
  </w:num>
  <w:num w:numId="74">
    <w:abstractNumId w:val="237"/>
  </w:num>
  <w:num w:numId="75">
    <w:abstractNumId w:val="31"/>
  </w:num>
  <w:num w:numId="76">
    <w:abstractNumId w:val="152"/>
  </w:num>
  <w:num w:numId="77">
    <w:abstractNumId w:val="158"/>
  </w:num>
  <w:num w:numId="78">
    <w:abstractNumId w:val="117"/>
  </w:num>
  <w:num w:numId="79">
    <w:abstractNumId w:val="175"/>
  </w:num>
  <w:num w:numId="80">
    <w:abstractNumId w:val="229"/>
  </w:num>
  <w:num w:numId="81">
    <w:abstractNumId w:val="162"/>
  </w:num>
  <w:num w:numId="82">
    <w:abstractNumId w:val="191"/>
  </w:num>
  <w:num w:numId="83">
    <w:abstractNumId w:val="228"/>
  </w:num>
  <w:num w:numId="84">
    <w:abstractNumId w:val="214"/>
  </w:num>
  <w:num w:numId="85">
    <w:abstractNumId w:val="136"/>
  </w:num>
  <w:num w:numId="86">
    <w:abstractNumId w:val="13"/>
  </w:num>
  <w:num w:numId="87">
    <w:abstractNumId w:val="81"/>
  </w:num>
  <w:num w:numId="88">
    <w:abstractNumId w:val="122"/>
  </w:num>
  <w:num w:numId="89">
    <w:abstractNumId w:val="185"/>
  </w:num>
  <w:num w:numId="90">
    <w:abstractNumId w:val="142"/>
  </w:num>
  <w:num w:numId="91">
    <w:abstractNumId w:val="197"/>
  </w:num>
  <w:num w:numId="92">
    <w:abstractNumId w:val="274"/>
  </w:num>
  <w:num w:numId="93">
    <w:abstractNumId w:val="126"/>
  </w:num>
  <w:num w:numId="94">
    <w:abstractNumId w:val="1"/>
  </w:num>
  <w:num w:numId="95">
    <w:abstractNumId w:val="316"/>
  </w:num>
  <w:num w:numId="96">
    <w:abstractNumId w:val="248"/>
  </w:num>
  <w:num w:numId="97">
    <w:abstractNumId w:val="105"/>
  </w:num>
  <w:num w:numId="98">
    <w:abstractNumId w:val="25"/>
  </w:num>
  <w:num w:numId="99">
    <w:abstractNumId w:val="232"/>
  </w:num>
  <w:num w:numId="100">
    <w:abstractNumId w:val="149"/>
  </w:num>
  <w:num w:numId="101">
    <w:abstractNumId w:val="76"/>
  </w:num>
  <w:num w:numId="102">
    <w:abstractNumId w:val="284"/>
  </w:num>
  <w:num w:numId="103">
    <w:abstractNumId w:val="56"/>
  </w:num>
  <w:num w:numId="104">
    <w:abstractNumId w:val="219"/>
  </w:num>
  <w:num w:numId="105">
    <w:abstractNumId w:val="283"/>
  </w:num>
  <w:num w:numId="106">
    <w:abstractNumId w:val="127"/>
  </w:num>
  <w:num w:numId="107">
    <w:abstractNumId w:val="215"/>
  </w:num>
  <w:num w:numId="108">
    <w:abstractNumId w:val="0"/>
  </w:num>
  <w:num w:numId="109">
    <w:abstractNumId w:val="200"/>
  </w:num>
  <w:num w:numId="110">
    <w:abstractNumId w:val="8"/>
  </w:num>
  <w:num w:numId="111">
    <w:abstractNumId w:val="221"/>
  </w:num>
  <w:num w:numId="112">
    <w:abstractNumId w:val="125"/>
  </w:num>
  <w:num w:numId="113">
    <w:abstractNumId w:val="246"/>
  </w:num>
  <w:num w:numId="114">
    <w:abstractNumId w:val="145"/>
  </w:num>
  <w:num w:numId="115">
    <w:abstractNumId w:val="171"/>
  </w:num>
  <w:num w:numId="116">
    <w:abstractNumId w:val="181"/>
  </w:num>
  <w:num w:numId="117">
    <w:abstractNumId w:val="264"/>
  </w:num>
  <w:num w:numId="118">
    <w:abstractNumId w:val="227"/>
  </w:num>
  <w:num w:numId="119">
    <w:abstractNumId w:val="65"/>
  </w:num>
  <w:num w:numId="120">
    <w:abstractNumId w:val="239"/>
  </w:num>
  <w:num w:numId="121">
    <w:abstractNumId w:val="310"/>
  </w:num>
  <w:num w:numId="122">
    <w:abstractNumId w:val="73"/>
  </w:num>
  <w:num w:numId="123">
    <w:abstractNumId w:val="130"/>
  </w:num>
  <w:num w:numId="124">
    <w:abstractNumId w:val="306"/>
  </w:num>
  <w:num w:numId="125">
    <w:abstractNumId w:val="137"/>
  </w:num>
  <w:num w:numId="126">
    <w:abstractNumId w:val="265"/>
  </w:num>
  <w:num w:numId="127">
    <w:abstractNumId w:val="24"/>
  </w:num>
  <w:num w:numId="128">
    <w:abstractNumId w:val="78"/>
  </w:num>
  <w:num w:numId="129">
    <w:abstractNumId w:val="144"/>
  </w:num>
  <w:num w:numId="130">
    <w:abstractNumId w:val="160"/>
  </w:num>
  <w:num w:numId="131">
    <w:abstractNumId w:val="262"/>
  </w:num>
  <w:num w:numId="132">
    <w:abstractNumId w:val="89"/>
  </w:num>
  <w:num w:numId="133">
    <w:abstractNumId w:val="88"/>
  </w:num>
  <w:num w:numId="134">
    <w:abstractNumId w:val="266"/>
  </w:num>
  <w:num w:numId="135">
    <w:abstractNumId w:val="195"/>
  </w:num>
  <w:num w:numId="136">
    <w:abstractNumId w:val="211"/>
  </w:num>
  <w:num w:numId="137">
    <w:abstractNumId w:val="52"/>
  </w:num>
  <w:num w:numId="138">
    <w:abstractNumId w:val="318"/>
  </w:num>
  <w:num w:numId="139">
    <w:abstractNumId w:val="86"/>
  </w:num>
  <w:num w:numId="140">
    <w:abstractNumId w:val="17"/>
  </w:num>
  <w:num w:numId="141">
    <w:abstractNumId w:val="134"/>
  </w:num>
  <w:num w:numId="142">
    <w:abstractNumId w:val="20"/>
  </w:num>
  <w:num w:numId="143">
    <w:abstractNumId w:val="241"/>
  </w:num>
  <w:num w:numId="144">
    <w:abstractNumId w:val="273"/>
  </w:num>
  <w:num w:numId="145">
    <w:abstractNumId w:val="121"/>
  </w:num>
  <w:num w:numId="146">
    <w:abstractNumId w:val="201"/>
  </w:num>
  <w:num w:numId="147">
    <w:abstractNumId w:val="206"/>
  </w:num>
  <w:num w:numId="148">
    <w:abstractNumId w:val="91"/>
  </w:num>
  <w:num w:numId="149">
    <w:abstractNumId w:val="184"/>
  </w:num>
  <w:num w:numId="150">
    <w:abstractNumId w:val="276"/>
  </w:num>
  <w:num w:numId="151">
    <w:abstractNumId w:val="7"/>
  </w:num>
  <w:num w:numId="152">
    <w:abstractNumId w:val="307"/>
  </w:num>
  <w:num w:numId="153">
    <w:abstractNumId w:val="252"/>
  </w:num>
  <w:num w:numId="154">
    <w:abstractNumId w:val="115"/>
  </w:num>
  <w:num w:numId="155">
    <w:abstractNumId w:val="38"/>
  </w:num>
  <w:num w:numId="156">
    <w:abstractNumId w:val="112"/>
  </w:num>
  <w:num w:numId="157">
    <w:abstractNumId w:val="179"/>
  </w:num>
  <w:num w:numId="158">
    <w:abstractNumId w:val="80"/>
  </w:num>
  <w:num w:numId="159">
    <w:abstractNumId w:val="108"/>
  </w:num>
  <w:num w:numId="160">
    <w:abstractNumId w:val="186"/>
  </w:num>
  <w:num w:numId="161">
    <w:abstractNumId w:val="9"/>
  </w:num>
  <w:num w:numId="162">
    <w:abstractNumId w:val="166"/>
  </w:num>
  <w:num w:numId="163">
    <w:abstractNumId w:val="263"/>
  </w:num>
  <w:num w:numId="164">
    <w:abstractNumId w:val="70"/>
  </w:num>
  <w:num w:numId="165">
    <w:abstractNumId w:val="57"/>
  </w:num>
  <w:num w:numId="166">
    <w:abstractNumId w:val="146"/>
  </w:num>
  <w:num w:numId="167">
    <w:abstractNumId w:val="99"/>
  </w:num>
  <w:num w:numId="168">
    <w:abstractNumId w:val="305"/>
  </w:num>
  <w:num w:numId="169">
    <w:abstractNumId w:val="164"/>
  </w:num>
  <w:num w:numId="170">
    <w:abstractNumId w:val="135"/>
  </w:num>
  <w:num w:numId="171">
    <w:abstractNumId w:val="245"/>
  </w:num>
  <w:num w:numId="172">
    <w:abstractNumId w:val="83"/>
  </w:num>
  <w:num w:numId="173">
    <w:abstractNumId w:val="109"/>
  </w:num>
  <w:num w:numId="174">
    <w:abstractNumId w:val="242"/>
  </w:num>
  <w:num w:numId="175">
    <w:abstractNumId w:val="151"/>
  </w:num>
  <w:num w:numId="176">
    <w:abstractNumId w:val="79"/>
  </w:num>
  <w:num w:numId="177">
    <w:abstractNumId w:val="2"/>
  </w:num>
  <w:num w:numId="178">
    <w:abstractNumId w:val="58"/>
  </w:num>
  <w:num w:numId="179">
    <w:abstractNumId w:val="148"/>
  </w:num>
  <w:num w:numId="180">
    <w:abstractNumId w:val="249"/>
  </w:num>
  <w:num w:numId="181">
    <w:abstractNumId w:val="132"/>
  </w:num>
  <w:num w:numId="182">
    <w:abstractNumId w:val="176"/>
  </w:num>
  <w:num w:numId="183">
    <w:abstractNumId w:val="243"/>
  </w:num>
  <w:num w:numId="184">
    <w:abstractNumId w:val="16"/>
  </w:num>
  <w:num w:numId="185">
    <w:abstractNumId w:val="110"/>
  </w:num>
  <w:num w:numId="186">
    <w:abstractNumId w:val="251"/>
  </w:num>
  <w:num w:numId="187">
    <w:abstractNumId w:val="189"/>
  </w:num>
  <w:num w:numId="188">
    <w:abstractNumId w:val="223"/>
  </w:num>
  <w:num w:numId="189">
    <w:abstractNumId w:val="33"/>
  </w:num>
  <w:num w:numId="190">
    <w:abstractNumId w:val="77"/>
  </w:num>
  <w:num w:numId="191">
    <w:abstractNumId w:val="19"/>
  </w:num>
  <w:num w:numId="192">
    <w:abstractNumId w:val="128"/>
  </w:num>
  <w:num w:numId="193">
    <w:abstractNumId w:val="256"/>
  </w:num>
  <w:num w:numId="194">
    <w:abstractNumId w:val="67"/>
  </w:num>
  <w:num w:numId="195">
    <w:abstractNumId w:val="36"/>
  </w:num>
  <w:num w:numId="196">
    <w:abstractNumId w:val="14"/>
  </w:num>
  <w:num w:numId="197">
    <w:abstractNumId w:val="218"/>
  </w:num>
  <w:num w:numId="198">
    <w:abstractNumId w:val="98"/>
  </w:num>
  <w:num w:numId="199">
    <w:abstractNumId w:val="183"/>
  </w:num>
  <w:num w:numId="200">
    <w:abstractNumId w:val="267"/>
  </w:num>
  <w:num w:numId="201">
    <w:abstractNumId w:val="41"/>
  </w:num>
  <w:num w:numId="202">
    <w:abstractNumId w:val="260"/>
  </w:num>
  <w:num w:numId="203">
    <w:abstractNumId w:val="54"/>
  </w:num>
  <w:num w:numId="204">
    <w:abstractNumId w:val="300"/>
  </w:num>
  <w:num w:numId="205">
    <w:abstractNumId w:val="21"/>
  </w:num>
  <w:num w:numId="206">
    <w:abstractNumId w:val="313"/>
  </w:num>
  <w:num w:numId="207">
    <w:abstractNumId w:val="118"/>
  </w:num>
  <w:num w:numId="208">
    <w:abstractNumId w:val="84"/>
  </w:num>
  <w:num w:numId="209">
    <w:abstractNumId w:val="150"/>
  </w:num>
  <w:num w:numId="210">
    <w:abstractNumId w:val="170"/>
  </w:num>
  <w:num w:numId="211">
    <w:abstractNumId w:val="250"/>
  </w:num>
  <w:num w:numId="212">
    <w:abstractNumId w:val="309"/>
  </w:num>
  <w:num w:numId="213">
    <w:abstractNumId w:val="165"/>
  </w:num>
  <w:num w:numId="214">
    <w:abstractNumId w:val="39"/>
  </w:num>
  <w:num w:numId="215">
    <w:abstractNumId w:val="180"/>
  </w:num>
  <w:num w:numId="216">
    <w:abstractNumId w:val="207"/>
  </w:num>
  <w:num w:numId="217">
    <w:abstractNumId w:val="139"/>
  </w:num>
  <w:num w:numId="218">
    <w:abstractNumId w:val="45"/>
  </w:num>
  <w:num w:numId="219">
    <w:abstractNumId w:val="296"/>
  </w:num>
  <w:num w:numId="220">
    <w:abstractNumId w:val="209"/>
  </w:num>
  <w:num w:numId="221">
    <w:abstractNumId w:val="156"/>
  </w:num>
  <w:num w:numId="222">
    <w:abstractNumId w:val="49"/>
  </w:num>
  <w:num w:numId="223">
    <w:abstractNumId w:val="279"/>
  </w:num>
  <w:num w:numId="224">
    <w:abstractNumId w:val="208"/>
  </w:num>
  <w:num w:numId="225">
    <w:abstractNumId w:val="289"/>
  </w:num>
  <w:num w:numId="226">
    <w:abstractNumId w:val="220"/>
  </w:num>
  <w:num w:numId="227">
    <w:abstractNumId w:val="141"/>
  </w:num>
  <w:num w:numId="228">
    <w:abstractNumId w:val="291"/>
  </w:num>
  <w:num w:numId="229">
    <w:abstractNumId w:val="269"/>
  </w:num>
  <w:num w:numId="230">
    <w:abstractNumId w:val="40"/>
  </w:num>
  <w:num w:numId="231">
    <w:abstractNumId w:val="102"/>
  </w:num>
  <w:num w:numId="232">
    <w:abstractNumId w:val="187"/>
  </w:num>
  <w:num w:numId="233">
    <w:abstractNumId w:val="82"/>
  </w:num>
  <w:num w:numId="234">
    <w:abstractNumId w:val="231"/>
  </w:num>
  <w:num w:numId="235">
    <w:abstractNumId w:val="288"/>
  </w:num>
  <w:num w:numId="236">
    <w:abstractNumId w:val="190"/>
  </w:num>
  <w:num w:numId="237">
    <w:abstractNumId w:val="224"/>
  </w:num>
  <w:num w:numId="238">
    <w:abstractNumId w:val="71"/>
  </w:num>
  <w:num w:numId="239">
    <w:abstractNumId w:val="103"/>
  </w:num>
  <w:num w:numId="240">
    <w:abstractNumId w:val="43"/>
  </w:num>
  <w:num w:numId="241">
    <w:abstractNumId w:val="202"/>
  </w:num>
  <w:num w:numId="242">
    <w:abstractNumId w:val="234"/>
  </w:num>
  <w:num w:numId="243">
    <w:abstractNumId w:val="233"/>
  </w:num>
  <w:num w:numId="244">
    <w:abstractNumId w:val="4"/>
  </w:num>
  <w:num w:numId="245">
    <w:abstractNumId w:val="138"/>
  </w:num>
  <w:num w:numId="246">
    <w:abstractNumId w:val="255"/>
  </w:num>
  <w:num w:numId="247">
    <w:abstractNumId w:val="29"/>
  </w:num>
  <w:num w:numId="248">
    <w:abstractNumId w:val="6"/>
  </w:num>
  <w:num w:numId="249">
    <w:abstractNumId w:val="47"/>
  </w:num>
  <w:num w:numId="250">
    <w:abstractNumId w:val="64"/>
  </w:num>
  <w:num w:numId="251">
    <w:abstractNumId w:val="225"/>
  </w:num>
  <w:num w:numId="252">
    <w:abstractNumId w:val="199"/>
  </w:num>
  <w:num w:numId="253">
    <w:abstractNumId w:val="96"/>
  </w:num>
  <w:num w:numId="254">
    <w:abstractNumId w:val="282"/>
  </w:num>
  <w:num w:numId="255">
    <w:abstractNumId w:val="240"/>
  </w:num>
  <w:num w:numId="256">
    <w:abstractNumId w:val="261"/>
  </w:num>
  <w:num w:numId="257">
    <w:abstractNumId w:val="155"/>
  </w:num>
  <w:num w:numId="258">
    <w:abstractNumId w:val="314"/>
  </w:num>
  <w:num w:numId="259">
    <w:abstractNumId w:val="216"/>
  </w:num>
  <w:num w:numId="260">
    <w:abstractNumId w:val="87"/>
  </w:num>
  <w:num w:numId="261">
    <w:abstractNumId w:val="10"/>
  </w:num>
  <w:num w:numId="262">
    <w:abstractNumId w:val="153"/>
  </w:num>
  <w:num w:numId="263">
    <w:abstractNumId w:val="133"/>
  </w:num>
  <w:num w:numId="264">
    <w:abstractNumId w:val="60"/>
  </w:num>
  <w:num w:numId="265">
    <w:abstractNumId w:val="290"/>
  </w:num>
  <w:num w:numId="266">
    <w:abstractNumId w:val="27"/>
  </w:num>
  <w:num w:numId="267">
    <w:abstractNumId w:val="50"/>
  </w:num>
  <w:num w:numId="268">
    <w:abstractNumId w:val="173"/>
  </w:num>
  <w:num w:numId="269">
    <w:abstractNumId w:val="147"/>
  </w:num>
  <w:num w:numId="270">
    <w:abstractNumId w:val="281"/>
  </w:num>
  <w:num w:numId="271">
    <w:abstractNumId w:val="22"/>
  </w:num>
  <w:num w:numId="272">
    <w:abstractNumId w:val="305"/>
  </w:num>
  <w:num w:numId="273">
    <w:abstractNumId w:val="74"/>
  </w:num>
  <w:num w:numId="274">
    <w:abstractNumId w:val="177"/>
  </w:num>
  <w:num w:numId="275">
    <w:abstractNumId w:val="32"/>
  </w:num>
  <w:num w:numId="276">
    <w:abstractNumId w:val="193"/>
  </w:num>
  <w:num w:numId="277">
    <w:abstractNumId w:val="113"/>
  </w:num>
  <w:num w:numId="278">
    <w:abstractNumId w:val="311"/>
  </w:num>
  <w:num w:numId="279">
    <w:abstractNumId w:val="161"/>
  </w:num>
  <w:num w:numId="280">
    <w:abstractNumId w:val="123"/>
  </w:num>
  <w:num w:numId="281">
    <w:abstractNumId w:val="120"/>
  </w:num>
  <w:num w:numId="282">
    <w:abstractNumId w:val="253"/>
  </w:num>
  <w:num w:numId="283">
    <w:abstractNumId w:val="204"/>
  </w:num>
  <w:num w:numId="284">
    <w:abstractNumId w:val="295"/>
  </w:num>
  <w:num w:numId="285">
    <w:abstractNumId w:val="203"/>
  </w:num>
  <w:num w:numId="286">
    <w:abstractNumId w:val="62"/>
  </w:num>
  <w:num w:numId="287">
    <w:abstractNumId w:val="34"/>
  </w:num>
  <w:num w:numId="288">
    <w:abstractNumId w:val="297"/>
  </w:num>
  <w:num w:numId="289">
    <w:abstractNumId w:val="277"/>
  </w:num>
  <w:num w:numId="290">
    <w:abstractNumId w:val="124"/>
  </w:num>
  <w:num w:numId="291">
    <w:abstractNumId w:val="315"/>
  </w:num>
  <w:num w:numId="292">
    <w:abstractNumId w:val="42"/>
  </w:num>
  <w:num w:numId="293">
    <w:abstractNumId w:val="116"/>
  </w:num>
  <w:num w:numId="294">
    <w:abstractNumId w:val="210"/>
  </w:num>
  <w:num w:numId="295">
    <w:abstractNumId w:val="182"/>
  </w:num>
  <w:num w:numId="296">
    <w:abstractNumId w:val="28"/>
  </w:num>
  <w:num w:numId="297">
    <w:abstractNumId w:val="254"/>
  </w:num>
  <w:num w:numId="298">
    <w:abstractNumId w:val="270"/>
  </w:num>
  <w:num w:numId="299">
    <w:abstractNumId w:val="308"/>
  </w:num>
  <w:num w:numId="300">
    <w:abstractNumId w:val="129"/>
  </w:num>
  <w:num w:numId="301">
    <w:abstractNumId w:val="100"/>
  </w:num>
  <w:num w:numId="302">
    <w:abstractNumId w:val="46"/>
  </w:num>
  <w:num w:numId="303">
    <w:abstractNumId w:val="280"/>
  </w:num>
  <w:num w:numId="304">
    <w:abstractNumId w:val="205"/>
  </w:num>
  <w:num w:numId="305">
    <w:abstractNumId w:val="131"/>
  </w:num>
  <w:num w:numId="306">
    <w:abstractNumId w:val="268"/>
  </w:num>
  <w:num w:numId="307">
    <w:abstractNumId w:val="275"/>
  </w:num>
  <w:num w:numId="308">
    <w:abstractNumId w:val="104"/>
  </w:num>
  <w:num w:numId="309">
    <w:abstractNumId w:val="66"/>
  </w:num>
  <w:num w:numId="310">
    <w:abstractNumId w:val="154"/>
  </w:num>
  <w:num w:numId="311">
    <w:abstractNumId w:val="5"/>
  </w:num>
  <w:num w:numId="312">
    <w:abstractNumId w:val="48"/>
  </w:num>
  <w:num w:numId="313">
    <w:abstractNumId w:val="287"/>
  </w:num>
  <w:num w:numId="314">
    <w:abstractNumId w:val="143"/>
  </w:num>
  <w:num w:numId="315">
    <w:abstractNumId w:val="294"/>
  </w:num>
  <w:num w:numId="316">
    <w:abstractNumId w:val="107"/>
  </w:num>
  <w:num w:numId="317">
    <w:abstractNumId w:val="30"/>
  </w:num>
  <w:num w:numId="318">
    <w:abstractNumId w:val="272"/>
  </w:num>
  <w:num w:numId="319">
    <w:abstractNumId w:val="114"/>
  </w:num>
  <w:num w:numId="320">
    <w:abstractNumId w:val="172"/>
  </w:num>
  <w:numIdMacAtCleanup w:val="3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oNotTrackMoves/>
  <w:defaultTabStop w:val="720"/>
  <w:drawingGridHorizontalSpacing w:val="120"/>
  <w:displayHorizontalDrawingGridEvery w:val="2"/>
  <w:characterSpacingControl w:val="doNotCompress"/>
  <w:hdrShapeDefaults>
    <o:shapedefaults v:ext="edit" spidmax="44033"/>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058F8"/>
    <w:rsid w:val="000129AF"/>
    <w:rsid w:val="00012DA1"/>
    <w:rsid w:val="000174A6"/>
    <w:rsid w:val="00021991"/>
    <w:rsid w:val="000221B8"/>
    <w:rsid w:val="00023C9D"/>
    <w:rsid w:val="00025955"/>
    <w:rsid w:val="000317F9"/>
    <w:rsid w:val="00031E17"/>
    <w:rsid w:val="000401E1"/>
    <w:rsid w:val="00041945"/>
    <w:rsid w:val="00046BFB"/>
    <w:rsid w:val="00047D52"/>
    <w:rsid w:val="00060038"/>
    <w:rsid w:val="00064C15"/>
    <w:rsid w:val="00066C22"/>
    <w:rsid w:val="00076E0F"/>
    <w:rsid w:val="0008335F"/>
    <w:rsid w:val="000856AE"/>
    <w:rsid w:val="000859A0"/>
    <w:rsid w:val="00094B1B"/>
    <w:rsid w:val="0009605B"/>
    <w:rsid w:val="00097749"/>
    <w:rsid w:val="000A53A7"/>
    <w:rsid w:val="000A5FD6"/>
    <w:rsid w:val="000A6F98"/>
    <w:rsid w:val="000B1878"/>
    <w:rsid w:val="000B3761"/>
    <w:rsid w:val="000B3AF1"/>
    <w:rsid w:val="000B5768"/>
    <w:rsid w:val="000D10EB"/>
    <w:rsid w:val="000D4EE8"/>
    <w:rsid w:val="000D5752"/>
    <w:rsid w:val="000D6AD7"/>
    <w:rsid w:val="000D7DA0"/>
    <w:rsid w:val="000E3E6C"/>
    <w:rsid w:val="000E3FF3"/>
    <w:rsid w:val="000E44A3"/>
    <w:rsid w:val="000E5034"/>
    <w:rsid w:val="000F5FE9"/>
    <w:rsid w:val="000F6A11"/>
    <w:rsid w:val="000F6B39"/>
    <w:rsid w:val="000F7405"/>
    <w:rsid w:val="00102F40"/>
    <w:rsid w:val="001071DF"/>
    <w:rsid w:val="00132A00"/>
    <w:rsid w:val="00135A9B"/>
    <w:rsid w:val="00141A16"/>
    <w:rsid w:val="0014318E"/>
    <w:rsid w:val="001511BB"/>
    <w:rsid w:val="0015395F"/>
    <w:rsid w:val="00162295"/>
    <w:rsid w:val="001633A3"/>
    <w:rsid w:val="00163A92"/>
    <w:rsid w:val="00177247"/>
    <w:rsid w:val="00184191"/>
    <w:rsid w:val="00186458"/>
    <w:rsid w:val="0019223F"/>
    <w:rsid w:val="00194F98"/>
    <w:rsid w:val="00195EBA"/>
    <w:rsid w:val="001A5864"/>
    <w:rsid w:val="001A71AB"/>
    <w:rsid w:val="001B46AF"/>
    <w:rsid w:val="001C00CA"/>
    <w:rsid w:val="001C1C3C"/>
    <w:rsid w:val="001D011F"/>
    <w:rsid w:val="001D4CC0"/>
    <w:rsid w:val="001F2E22"/>
    <w:rsid w:val="00201DD9"/>
    <w:rsid w:val="00202D0E"/>
    <w:rsid w:val="00205256"/>
    <w:rsid w:val="00210F5A"/>
    <w:rsid w:val="00217F23"/>
    <w:rsid w:val="00220D41"/>
    <w:rsid w:val="002221FA"/>
    <w:rsid w:val="0022513F"/>
    <w:rsid w:val="00234F96"/>
    <w:rsid w:val="0023615D"/>
    <w:rsid w:val="002421CC"/>
    <w:rsid w:val="002443CF"/>
    <w:rsid w:val="00257A3C"/>
    <w:rsid w:val="00260840"/>
    <w:rsid w:val="00261DD6"/>
    <w:rsid w:val="00262F6D"/>
    <w:rsid w:val="00265B29"/>
    <w:rsid w:val="002665E8"/>
    <w:rsid w:val="002704F0"/>
    <w:rsid w:val="00271EB6"/>
    <w:rsid w:val="00272585"/>
    <w:rsid w:val="00275DB5"/>
    <w:rsid w:val="002768C4"/>
    <w:rsid w:val="00282919"/>
    <w:rsid w:val="002853E8"/>
    <w:rsid w:val="00286EFC"/>
    <w:rsid w:val="002919C7"/>
    <w:rsid w:val="002A0A32"/>
    <w:rsid w:val="002A20C7"/>
    <w:rsid w:val="002B796D"/>
    <w:rsid w:val="002C1ADB"/>
    <w:rsid w:val="002C3A07"/>
    <w:rsid w:val="002C4E4D"/>
    <w:rsid w:val="002C72CE"/>
    <w:rsid w:val="002D1442"/>
    <w:rsid w:val="002D3D84"/>
    <w:rsid w:val="002E12A1"/>
    <w:rsid w:val="002E2538"/>
    <w:rsid w:val="002E25E0"/>
    <w:rsid w:val="002E3BED"/>
    <w:rsid w:val="002E406C"/>
    <w:rsid w:val="002E4896"/>
    <w:rsid w:val="002E7872"/>
    <w:rsid w:val="002F1CFA"/>
    <w:rsid w:val="003013F0"/>
    <w:rsid w:val="00301616"/>
    <w:rsid w:val="00301D32"/>
    <w:rsid w:val="00311A5F"/>
    <w:rsid w:val="003145F5"/>
    <w:rsid w:val="003230CF"/>
    <w:rsid w:val="003260C2"/>
    <w:rsid w:val="00333A89"/>
    <w:rsid w:val="003371AF"/>
    <w:rsid w:val="003513B8"/>
    <w:rsid w:val="003570B4"/>
    <w:rsid w:val="00361ED6"/>
    <w:rsid w:val="0036385E"/>
    <w:rsid w:val="00370142"/>
    <w:rsid w:val="00372188"/>
    <w:rsid w:val="0037468A"/>
    <w:rsid w:val="003748D3"/>
    <w:rsid w:val="0038021E"/>
    <w:rsid w:val="00391EEE"/>
    <w:rsid w:val="0039358C"/>
    <w:rsid w:val="0039411D"/>
    <w:rsid w:val="00395082"/>
    <w:rsid w:val="00396151"/>
    <w:rsid w:val="003A3640"/>
    <w:rsid w:val="003B042E"/>
    <w:rsid w:val="003B448A"/>
    <w:rsid w:val="003B73D9"/>
    <w:rsid w:val="003C0399"/>
    <w:rsid w:val="003C1562"/>
    <w:rsid w:val="003C44C1"/>
    <w:rsid w:val="003C7CD2"/>
    <w:rsid w:val="003D190E"/>
    <w:rsid w:val="003E193D"/>
    <w:rsid w:val="003E1ED3"/>
    <w:rsid w:val="003E5E32"/>
    <w:rsid w:val="003F46D9"/>
    <w:rsid w:val="00411CB4"/>
    <w:rsid w:val="00415E2B"/>
    <w:rsid w:val="0042046F"/>
    <w:rsid w:val="0042537B"/>
    <w:rsid w:val="00431A9A"/>
    <w:rsid w:val="004356DC"/>
    <w:rsid w:val="00435D8D"/>
    <w:rsid w:val="0044745A"/>
    <w:rsid w:val="00451749"/>
    <w:rsid w:val="00463890"/>
    <w:rsid w:val="004679A4"/>
    <w:rsid w:val="00473FAC"/>
    <w:rsid w:val="0047404A"/>
    <w:rsid w:val="00475C36"/>
    <w:rsid w:val="004761B2"/>
    <w:rsid w:val="00480B91"/>
    <w:rsid w:val="004821C9"/>
    <w:rsid w:val="00486E49"/>
    <w:rsid w:val="00490EF6"/>
    <w:rsid w:val="004913C5"/>
    <w:rsid w:val="00497BF7"/>
    <w:rsid w:val="004A2722"/>
    <w:rsid w:val="004A284B"/>
    <w:rsid w:val="004A3633"/>
    <w:rsid w:val="004A7993"/>
    <w:rsid w:val="004A7AA6"/>
    <w:rsid w:val="004B2B6D"/>
    <w:rsid w:val="004B3570"/>
    <w:rsid w:val="004B5C3E"/>
    <w:rsid w:val="004B6CAD"/>
    <w:rsid w:val="004C12BB"/>
    <w:rsid w:val="004C562A"/>
    <w:rsid w:val="004E6693"/>
    <w:rsid w:val="004E6985"/>
    <w:rsid w:val="004F4391"/>
    <w:rsid w:val="00500E31"/>
    <w:rsid w:val="00514522"/>
    <w:rsid w:val="005179D0"/>
    <w:rsid w:val="00525B64"/>
    <w:rsid w:val="005313B1"/>
    <w:rsid w:val="00532805"/>
    <w:rsid w:val="00532A9D"/>
    <w:rsid w:val="00532C60"/>
    <w:rsid w:val="00545E17"/>
    <w:rsid w:val="00554198"/>
    <w:rsid w:val="0056167F"/>
    <w:rsid w:val="00563137"/>
    <w:rsid w:val="005642DD"/>
    <w:rsid w:val="005716E9"/>
    <w:rsid w:val="005717CB"/>
    <w:rsid w:val="005766C6"/>
    <w:rsid w:val="00585B5E"/>
    <w:rsid w:val="00594278"/>
    <w:rsid w:val="005A1B9D"/>
    <w:rsid w:val="005B0A5D"/>
    <w:rsid w:val="005B6AE5"/>
    <w:rsid w:val="005C3B36"/>
    <w:rsid w:val="005C521D"/>
    <w:rsid w:val="005C65CE"/>
    <w:rsid w:val="005C6D86"/>
    <w:rsid w:val="005E4101"/>
    <w:rsid w:val="005E6EC6"/>
    <w:rsid w:val="005E73A5"/>
    <w:rsid w:val="005F2D1F"/>
    <w:rsid w:val="006050E7"/>
    <w:rsid w:val="00611673"/>
    <w:rsid w:val="00612963"/>
    <w:rsid w:val="00612AFD"/>
    <w:rsid w:val="00616B9C"/>
    <w:rsid w:val="00617F84"/>
    <w:rsid w:val="006217A4"/>
    <w:rsid w:val="006254BD"/>
    <w:rsid w:val="00644276"/>
    <w:rsid w:val="006504B5"/>
    <w:rsid w:val="00656671"/>
    <w:rsid w:val="006578DC"/>
    <w:rsid w:val="00665B43"/>
    <w:rsid w:val="0067230A"/>
    <w:rsid w:val="0068247C"/>
    <w:rsid w:val="006832FC"/>
    <w:rsid w:val="00683AAA"/>
    <w:rsid w:val="0068489C"/>
    <w:rsid w:val="00684FD1"/>
    <w:rsid w:val="0068599F"/>
    <w:rsid w:val="0068604A"/>
    <w:rsid w:val="006952CB"/>
    <w:rsid w:val="006A0E80"/>
    <w:rsid w:val="006B2D91"/>
    <w:rsid w:val="006B6473"/>
    <w:rsid w:val="006C6111"/>
    <w:rsid w:val="006D12EE"/>
    <w:rsid w:val="006D1312"/>
    <w:rsid w:val="006D3FC3"/>
    <w:rsid w:val="006D70B6"/>
    <w:rsid w:val="006E4961"/>
    <w:rsid w:val="006E60D7"/>
    <w:rsid w:val="006E62D7"/>
    <w:rsid w:val="006E7353"/>
    <w:rsid w:val="006F061F"/>
    <w:rsid w:val="006F0825"/>
    <w:rsid w:val="006F4293"/>
    <w:rsid w:val="006F6394"/>
    <w:rsid w:val="00700A8E"/>
    <w:rsid w:val="00721FD2"/>
    <w:rsid w:val="0072407C"/>
    <w:rsid w:val="00726CB6"/>
    <w:rsid w:val="007271DD"/>
    <w:rsid w:val="007308F8"/>
    <w:rsid w:val="00731030"/>
    <w:rsid w:val="00732044"/>
    <w:rsid w:val="007339D0"/>
    <w:rsid w:val="00740F72"/>
    <w:rsid w:val="00751735"/>
    <w:rsid w:val="0075218B"/>
    <w:rsid w:val="00752DB2"/>
    <w:rsid w:val="00754D7E"/>
    <w:rsid w:val="00754DB7"/>
    <w:rsid w:val="00757EF2"/>
    <w:rsid w:val="00774581"/>
    <w:rsid w:val="00784C8D"/>
    <w:rsid w:val="00786496"/>
    <w:rsid w:val="00791BDB"/>
    <w:rsid w:val="00792D25"/>
    <w:rsid w:val="00796784"/>
    <w:rsid w:val="007A2019"/>
    <w:rsid w:val="007A7D68"/>
    <w:rsid w:val="007B1F5B"/>
    <w:rsid w:val="007B68E8"/>
    <w:rsid w:val="007C1F5C"/>
    <w:rsid w:val="007C6150"/>
    <w:rsid w:val="007D4C54"/>
    <w:rsid w:val="007E0570"/>
    <w:rsid w:val="007E11CE"/>
    <w:rsid w:val="007F02FF"/>
    <w:rsid w:val="007F7B28"/>
    <w:rsid w:val="00803BC7"/>
    <w:rsid w:val="00806272"/>
    <w:rsid w:val="00816965"/>
    <w:rsid w:val="00823387"/>
    <w:rsid w:val="00825656"/>
    <w:rsid w:val="0082715C"/>
    <w:rsid w:val="00832427"/>
    <w:rsid w:val="00832AD3"/>
    <w:rsid w:val="00834960"/>
    <w:rsid w:val="00841F45"/>
    <w:rsid w:val="00850575"/>
    <w:rsid w:val="00850CEA"/>
    <w:rsid w:val="00852FFA"/>
    <w:rsid w:val="008559DF"/>
    <w:rsid w:val="00856435"/>
    <w:rsid w:val="008603F8"/>
    <w:rsid w:val="008607B9"/>
    <w:rsid w:val="008656E1"/>
    <w:rsid w:val="00866B76"/>
    <w:rsid w:val="00872A09"/>
    <w:rsid w:val="008764BB"/>
    <w:rsid w:val="008849ED"/>
    <w:rsid w:val="0088574E"/>
    <w:rsid w:val="008873A3"/>
    <w:rsid w:val="00887FDF"/>
    <w:rsid w:val="00891969"/>
    <w:rsid w:val="00892136"/>
    <w:rsid w:val="00892F07"/>
    <w:rsid w:val="008A0D26"/>
    <w:rsid w:val="008A516A"/>
    <w:rsid w:val="008A644D"/>
    <w:rsid w:val="008B239F"/>
    <w:rsid w:val="008B7436"/>
    <w:rsid w:val="008C0265"/>
    <w:rsid w:val="008D1968"/>
    <w:rsid w:val="008D2A4E"/>
    <w:rsid w:val="008D2CB1"/>
    <w:rsid w:val="008D6938"/>
    <w:rsid w:val="008E5C04"/>
    <w:rsid w:val="00905DC3"/>
    <w:rsid w:val="00910843"/>
    <w:rsid w:val="00911BBC"/>
    <w:rsid w:val="00917988"/>
    <w:rsid w:val="009222BB"/>
    <w:rsid w:val="0092485E"/>
    <w:rsid w:val="0093019E"/>
    <w:rsid w:val="0093346E"/>
    <w:rsid w:val="00935248"/>
    <w:rsid w:val="00937D90"/>
    <w:rsid w:val="00941DEA"/>
    <w:rsid w:val="00942516"/>
    <w:rsid w:val="00944F7A"/>
    <w:rsid w:val="00944FAD"/>
    <w:rsid w:val="00950A77"/>
    <w:rsid w:val="00951364"/>
    <w:rsid w:val="00952E94"/>
    <w:rsid w:val="0095393D"/>
    <w:rsid w:val="00961756"/>
    <w:rsid w:val="009653A1"/>
    <w:rsid w:val="009828A7"/>
    <w:rsid w:val="009909B1"/>
    <w:rsid w:val="00994E2E"/>
    <w:rsid w:val="00995727"/>
    <w:rsid w:val="009A00F7"/>
    <w:rsid w:val="009A380A"/>
    <w:rsid w:val="009B10C9"/>
    <w:rsid w:val="009B3964"/>
    <w:rsid w:val="009B3AA3"/>
    <w:rsid w:val="009B3AB3"/>
    <w:rsid w:val="009B4945"/>
    <w:rsid w:val="009C0313"/>
    <w:rsid w:val="009D4693"/>
    <w:rsid w:val="009E0ADF"/>
    <w:rsid w:val="009E37C2"/>
    <w:rsid w:val="009E43B9"/>
    <w:rsid w:val="009E6ED9"/>
    <w:rsid w:val="009E7E86"/>
    <w:rsid w:val="009F4995"/>
    <w:rsid w:val="009F5D75"/>
    <w:rsid w:val="009F60C2"/>
    <w:rsid w:val="00A00177"/>
    <w:rsid w:val="00A058F8"/>
    <w:rsid w:val="00A122E0"/>
    <w:rsid w:val="00A132E7"/>
    <w:rsid w:val="00A16681"/>
    <w:rsid w:val="00A302C1"/>
    <w:rsid w:val="00A34D85"/>
    <w:rsid w:val="00A36B78"/>
    <w:rsid w:val="00A36CFF"/>
    <w:rsid w:val="00A41525"/>
    <w:rsid w:val="00A445A5"/>
    <w:rsid w:val="00A50587"/>
    <w:rsid w:val="00A50954"/>
    <w:rsid w:val="00A52412"/>
    <w:rsid w:val="00A54537"/>
    <w:rsid w:val="00A62D8B"/>
    <w:rsid w:val="00A64E48"/>
    <w:rsid w:val="00A71A78"/>
    <w:rsid w:val="00A71C8D"/>
    <w:rsid w:val="00A7703C"/>
    <w:rsid w:val="00A81436"/>
    <w:rsid w:val="00A81617"/>
    <w:rsid w:val="00A82931"/>
    <w:rsid w:val="00A8507F"/>
    <w:rsid w:val="00A90345"/>
    <w:rsid w:val="00A92AF4"/>
    <w:rsid w:val="00A95CF7"/>
    <w:rsid w:val="00A97305"/>
    <w:rsid w:val="00A977AE"/>
    <w:rsid w:val="00AB2669"/>
    <w:rsid w:val="00AB27C4"/>
    <w:rsid w:val="00AB606B"/>
    <w:rsid w:val="00AB6ED7"/>
    <w:rsid w:val="00AC030D"/>
    <w:rsid w:val="00AC75FA"/>
    <w:rsid w:val="00AD091A"/>
    <w:rsid w:val="00AD4210"/>
    <w:rsid w:val="00AD6091"/>
    <w:rsid w:val="00AE5517"/>
    <w:rsid w:val="00AE71C4"/>
    <w:rsid w:val="00AF1677"/>
    <w:rsid w:val="00AF3815"/>
    <w:rsid w:val="00AF3FE0"/>
    <w:rsid w:val="00AF4DF3"/>
    <w:rsid w:val="00B0195D"/>
    <w:rsid w:val="00B023CC"/>
    <w:rsid w:val="00B0401D"/>
    <w:rsid w:val="00B11E37"/>
    <w:rsid w:val="00B13527"/>
    <w:rsid w:val="00B17A0D"/>
    <w:rsid w:val="00B22805"/>
    <w:rsid w:val="00B22D11"/>
    <w:rsid w:val="00B2796B"/>
    <w:rsid w:val="00B348AB"/>
    <w:rsid w:val="00B442CE"/>
    <w:rsid w:val="00B51A62"/>
    <w:rsid w:val="00B5617B"/>
    <w:rsid w:val="00B6249C"/>
    <w:rsid w:val="00B65233"/>
    <w:rsid w:val="00B72228"/>
    <w:rsid w:val="00B90CD4"/>
    <w:rsid w:val="00B9134B"/>
    <w:rsid w:val="00B91B9B"/>
    <w:rsid w:val="00B9782B"/>
    <w:rsid w:val="00BA4124"/>
    <w:rsid w:val="00BB0059"/>
    <w:rsid w:val="00BB1ABB"/>
    <w:rsid w:val="00BB648B"/>
    <w:rsid w:val="00BC401C"/>
    <w:rsid w:val="00BC6A07"/>
    <w:rsid w:val="00BC775C"/>
    <w:rsid w:val="00BE0F1C"/>
    <w:rsid w:val="00BE4FB3"/>
    <w:rsid w:val="00BF4E52"/>
    <w:rsid w:val="00BF6D12"/>
    <w:rsid w:val="00BF6DB4"/>
    <w:rsid w:val="00C14953"/>
    <w:rsid w:val="00C14F90"/>
    <w:rsid w:val="00C15B27"/>
    <w:rsid w:val="00C30129"/>
    <w:rsid w:val="00C34F23"/>
    <w:rsid w:val="00C409F8"/>
    <w:rsid w:val="00C42EBC"/>
    <w:rsid w:val="00C52FC8"/>
    <w:rsid w:val="00C549E5"/>
    <w:rsid w:val="00C55F3C"/>
    <w:rsid w:val="00C642B1"/>
    <w:rsid w:val="00C714EE"/>
    <w:rsid w:val="00C71E0E"/>
    <w:rsid w:val="00C72D21"/>
    <w:rsid w:val="00C7321E"/>
    <w:rsid w:val="00C75704"/>
    <w:rsid w:val="00C80860"/>
    <w:rsid w:val="00C80DC2"/>
    <w:rsid w:val="00C87165"/>
    <w:rsid w:val="00C87FD1"/>
    <w:rsid w:val="00C925F5"/>
    <w:rsid w:val="00C958FE"/>
    <w:rsid w:val="00CA29D9"/>
    <w:rsid w:val="00CA63D7"/>
    <w:rsid w:val="00CB2E93"/>
    <w:rsid w:val="00CC019D"/>
    <w:rsid w:val="00CC0A72"/>
    <w:rsid w:val="00CC5AA7"/>
    <w:rsid w:val="00CC63C2"/>
    <w:rsid w:val="00CD17F8"/>
    <w:rsid w:val="00CD2FA8"/>
    <w:rsid w:val="00CE18AD"/>
    <w:rsid w:val="00CE723A"/>
    <w:rsid w:val="00CF1B37"/>
    <w:rsid w:val="00CF5DAC"/>
    <w:rsid w:val="00CF6A49"/>
    <w:rsid w:val="00D10340"/>
    <w:rsid w:val="00D1513C"/>
    <w:rsid w:val="00D16B6F"/>
    <w:rsid w:val="00D21B2A"/>
    <w:rsid w:val="00D266FD"/>
    <w:rsid w:val="00D31D78"/>
    <w:rsid w:val="00D32925"/>
    <w:rsid w:val="00D34285"/>
    <w:rsid w:val="00D43B90"/>
    <w:rsid w:val="00D442FC"/>
    <w:rsid w:val="00D511CE"/>
    <w:rsid w:val="00D51EEE"/>
    <w:rsid w:val="00D5298E"/>
    <w:rsid w:val="00D57805"/>
    <w:rsid w:val="00D63602"/>
    <w:rsid w:val="00D63D8B"/>
    <w:rsid w:val="00D760DB"/>
    <w:rsid w:val="00D81FD3"/>
    <w:rsid w:val="00D875F6"/>
    <w:rsid w:val="00D9342E"/>
    <w:rsid w:val="00D9631C"/>
    <w:rsid w:val="00DA042F"/>
    <w:rsid w:val="00DA583A"/>
    <w:rsid w:val="00DA7CC6"/>
    <w:rsid w:val="00DC3C89"/>
    <w:rsid w:val="00DC6634"/>
    <w:rsid w:val="00DD60EE"/>
    <w:rsid w:val="00DE1299"/>
    <w:rsid w:val="00DF18D0"/>
    <w:rsid w:val="00DF305E"/>
    <w:rsid w:val="00DF4C80"/>
    <w:rsid w:val="00E0168E"/>
    <w:rsid w:val="00E04865"/>
    <w:rsid w:val="00E04C72"/>
    <w:rsid w:val="00E07D73"/>
    <w:rsid w:val="00E14C0E"/>
    <w:rsid w:val="00E303BF"/>
    <w:rsid w:val="00E32E9E"/>
    <w:rsid w:val="00E33744"/>
    <w:rsid w:val="00E359E0"/>
    <w:rsid w:val="00E363C3"/>
    <w:rsid w:val="00E36EBD"/>
    <w:rsid w:val="00E42CF3"/>
    <w:rsid w:val="00E435BA"/>
    <w:rsid w:val="00E4478F"/>
    <w:rsid w:val="00E475AE"/>
    <w:rsid w:val="00E5037D"/>
    <w:rsid w:val="00E51263"/>
    <w:rsid w:val="00E52155"/>
    <w:rsid w:val="00E533F8"/>
    <w:rsid w:val="00E539EA"/>
    <w:rsid w:val="00E5632B"/>
    <w:rsid w:val="00E57F39"/>
    <w:rsid w:val="00E6379B"/>
    <w:rsid w:val="00E64D07"/>
    <w:rsid w:val="00E67432"/>
    <w:rsid w:val="00E80506"/>
    <w:rsid w:val="00E81E92"/>
    <w:rsid w:val="00E8556B"/>
    <w:rsid w:val="00E92019"/>
    <w:rsid w:val="00E92F51"/>
    <w:rsid w:val="00E94958"/>
    <w:rsid w:val="00EA0E18"/>
    <w:rsid w:val="00ED6C04"/>
    <w:rsid w:val="00EE1000"/>
    <w:rsid w:val="00EE4798"/>
    <w:rsid w:val="00EE4B08"/>
    <w:rsid w:val="00EE6303"/>
    <w:rsid w:val="00EF0D86"/>
    <w:rsid w:val="00F00023"/>
    <w:rsid w:val="00F04821"/>
    <w:rsid w:val="00F11821"/>
    <w:rsid w:val="00F13AAF"/>
    <w:rsid w:val="00F353AC"/>
    <w:rsid w:val="00F37DCE"/>
    <w:rsid w:val="00F46720"/>
    <w:rsid w:val="00F53A72"/>
    <w:rsid w:val="00F604EE"/>
    <w:rsid w:val="00F606B2"/>
    <w:rsid w:val="00F613CC"/>
    <w:rsid w:val="00F621A9"/>
    <w:rsid w:val="00F66370"/>
    <w:rsid w:val="00F671AD"/>
    <w:rsid w:val="00F70767"/>
    <w:rsid w:val="00F754FB"/>
    <w:rsid w:val="00F82F19"/>
    <w:rsid w:val="00F8534D"/>
    <w:rsid w:val="00F90440"/>
    <w:rsid w:val="00F972D1"/>
    <w:rsid w:val="00FA0370"/>
    <w:rsid w:val="00FA67BB"/>
    <w:rsid w:val="00FB647A"/>
    <w:rsid w:val="00FC042B"/>
    <w:rsid w:val="00FC100D"/>
    <w:rsid w:val="00FC7D31"/>
    <w:rsid w:val="00FD45BF"/>
    <w:rsid w:val="00FE2BAC"/>
    <w:rsid w:val="00FF3E0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4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8F8"/>
    <w:rPr>
      <w:rFonts w:ascii="Times New Roman" w:eastAsia="Times New Roman" w:hAnsi="Times New Roman"/>
      <w:sz w:val="24"/>
      <w:szCs w:val="24"/>
      <w:lang w:eastAsia="en-GB"/>
    </w:rPr>
  </w:style>
  <w:style w:type="paragraph" w:styleId="Heading1">
    <w:name w:val="heading 1"/>
    <w:basedOn w:val="Normal"/>
    <w:next w:val="Normal"/>
    <w:link w:val="Heading1Char"/>
    <w:qFormat/>
    <w:rsid w:val="00A058F8"/>
    <w:pPr>
      <w:keepNext/>
      <w:shd w:val="clear" w:color="auto" w:fill="FFFFFF"/>
      <w:spacing w:before="120" w:after="120"/>
      <w:outlineLvl w:val="0"/>
    </w:pPr>
    <w:rPr>
      <w:rFonts w:ascii="Arial" w:hAnsi="Arial"/>
      <w:b/>
    </w:rPr>
  </w:style>
  <w:style w:type="paragraph" w:styleId="Heading2">
    <w:name w:val="heading 2"/>
    <w:basedOn w:val="Normal"/>
    <w:next w:val="Normal"/>
    <w:link w:val="Heading2Char"/>
    <w:uiPriority w:val="9"/>
    <w:unhideWhenUsed/>
    <w:qFormat/>
    <w:rsid w:val="00A34D85"/>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A058F8"/>
    <w:pPr>
      <w:keepNext/>
      <w:spacing w:before="240" w:after="60"/>
      <w:outlineLvl w:val="2"/>
    </w:pPr>
    <w:rPr>
      <w:rFonts w:ascii="Cambria" w:hAnsi="Cambria"/>
      <w:b/>
      <w:bCs/>
      <w:sz w:val="26"/>
      <w:szCs w:val="26"/>
    </w:rPr>
  </w:style>
  <w:style w:type="paragraph" w:styleId="Heading6">
    <w:name w:val="heading 6"/>
    <w:basedOn w:val="Normal"/>
    <w:next w:val="Normal"/>
    <w:link w:val="Heading6Char"/>
    <w:uiPriority w:val="9"/>
    <w:unhideWhenUsed/>
    <w:qFormat/>
    <w:rsid w:val="004913C5"/>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058F8"/>
    <w:rPr>
      <w:rFonts w:ascii="Arial" w:eastAsia="Times New Roman" w:hAnsi="Arial" w:cs="Times New Roman"/>
      <w:b/>
      <w:sz w:val="24"/>
      <w:szCs w:val="24"/>
      <w:shd w:val="clear" w:color="auto" w:fill="FFFFFF"/>
      <w:lang w:val="en-GB" w:eastAsia="en-GB"/>
    </w:rPr>
  </w:style>
  <w:style w:type="character" w:customStyle="1" w:styleId="Heading3Char">
    <w:name w:val="Heading 3 Char"/>
    <w:link w:val="Heading3"/>
    <w:uiPriority w:val="9"/>
    <w:rsid w:val="00A058F8"/>
    <w:rPr>
      <w:rFonts w:ascii="Cambria" w:eastAsia="Times New Roman" w:hAnsi="Cambria" w:cs="Times New Roman"/>
      <w:b/>
      <w:bCs/>
      <w:sz w:val="26"/>
      <w:szCs w:val="26"/>
      <w:lang w:val="en-GB" w:eastAsia="en-GB"/>
    </w:rPr>
  </w:style>
  <w:style w:type="paragraph" w:styleId="ListParagraph">
    <w:name w:val="List Paragraph"/>
    <w:basedOn w:val="Normal"/>
    <w:uiPriority w:val="34"/>
    <w:qFormat/>
    <w:rsid w:val="002D3D84"/>
    <w:pPr>
      <w:ind w:left="720"/>
      <w:contextualSpacing/>
    </w:pPr>
  </w:style>
  <w:style w:type="paragraph" w:styleId="BalloonText">
    <w:name w:val="Balloon Text"/>
    <w:basedOn w:val="Normal"/>
    <w:link w:val="BalloonTextChar"/>
    <w:uiPriority w:val="99"/>
    <w:semiHidden/>
    <w:unhideWhenUsed/>
    <w:rsid w:val="00EE4B08"/>
    <w:rPr>
      <w:rFonts w:ascii="Tahoma" w:hAnsi="Tahoma"/>
      <w:sz w:val="16"/>
      <w:szCs w:val="16"/>
    </w:rPr>
  </w:style>
  <w:style w:type="character" w:customStyle="1" w:styleId="BalloonTextChar">
    <w:name w:val="Balloon Text Char"/>
    <w:link w:val="BalloonText"/>
    <w:uiPriority w:val="99"/>
    <w:semiHidden/>
    <w:rsid w:val="00EE4B08"/>
    <w:rPr>
      <w:rFonts w:ascii="Tahoma" w:eastAsia="Times New Roman" w:hAnsi="Tahoma" w:cs="Tahoma"/>
      <w:sz w:val="16"/>
      <w:szCs w:val="16"/>
      <w:lang w:val="en-GB" w:eastAsia="en-GB"/>
    </w:rPr>
  </w:style>
  <w:style w:type="table" w:styleId="TableGrid">
    <w:name w:val="Table Grid"/>
    <w:basedOn w:val="TableNormal"/>
    <w:uiPriority w:val="59"/>
    <w:rsid w:val="003E1ED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nhideWhenUsed/>
    <w:rsid w:val="00D34285"/>
    <w:pPr>
      <w:tabs>
        <w:tab w:val="center" w:pos="4680"/>
        <w:tab w:val="right" w:pos="9360"/>
      </w:tabs>
    </w:pPr>
  </w:style>
  <w:style w:type="character" w:customStyle="1" w:styleId="HeaderChar">
    <w:name w:val="Header Char"/>
    <w:link w:val="Header"/>
    <w:rsid w:val="00D34285"/>
    <w:rPr>
      <w:rFonts w:ascii="Times New Roman" w:eastAsia="Times New Roman" w:hAnsi="Times New Roman" w:cs="Times New Roman"/>
      <w:sz w:val="24"/>
      <w:szCs w:val="24"/>
      <w:lang w:val="en-GB" w:eastAsia="en-GB"/>
    </w:rPr>
  </w:style>
  <w:style w:type="paragraph" w:styleId="Footer">
    <w:name w:val="footer"/>
    <w:basedOn w:val="Normal"/>
    <w:link w:val="FooterChar"/>
    <w:uiPriority w:val="99"/>
    <w:unhideWhenUsed/>
    <w:rsid w:val="00D34285"/>
    <w:pPr>
      <w:tabs>
        <w:tab w:val="center" w:pos="4680"/>
        <w:tab w:val="right" w:pos="9360"/>
      </w:tabs>
    </w:pPr>
  </w:style>
  <w:style w:type="character" w:customStyle="1" w:styleId="FooterChar">
    <w:name w:val="Footer Char"/>
    <w:link w:val="Footer"/>
    <w:uiPriority w:val="99"/>
    <w:rsid w:val="00D34285"/>
    <w:rPr>
      <w:rFonts w:ascii="Times New Roman" w:eastAsia="Times New Roman" w:hAnsi="Times New Roman" w:cs="Times New Roman"/>
      <w:sz w:val="24"/>
      <w:szCs w:val="24"/>
      <w:lang w:val="en-GB" w:eastAsia="en-GB"/>
    </w:rPr>
  </w:style>
  <w:style w:type="character" w:styleId="Hyperlink">
    <w:name w:val="Hyperlink"/>
    <w:unhideWhenUsed/>
    <w:rsid w:val="007F02FF"/>
    <w:rPr>
      <w:color w:val="0000FF"/>
      <w:u w:val="single"/>
    </w:rPr>
  </w:style>
  <w:style w:type="paragraph" w:styleId="Revision">
    <w:name w:val="Revision"/>
    <w:hidden/>
    <w:uiPriority w:val="99"/>
    <w:semiHidden/>
    <w:rsid w:val="00856435"/>
    <w:rPr>
      <w:rFonts w:ascii="Times New Roman" w:eastAsia="Times New Roman" w:hAnsi="Times New Roman"/>
      <w:sz w:val="24"/>
      <w:szCs w:val="24"/>
      <w:lang w:eastAsia="en-GB"/>
    </w:rPr>
  </w:style>
  <w:style w:type="paragraph" w:styleId="NoSpacing">
    <w:name w:val="No Spacing"/>
    <w:link w:val="NoSpacingChar"/>
    <w:uiPriority w:val="1"/>
    <w:qFormat/>
    <w:rsid w:val="00EE4798"/>
    <w:rPr>
      <w:rFonts w:ascii="Times New Roman" w:eastAsia="Times New Roman" w:hAnsi="Times New Roman"/>
      <w:sz w:val="24"/>
      <w:szCs w:val="24"/>
      <w:lang w:eastAsia="en-GB"/>
    </w:rPr>
  </w:style>
  <w:style w:type="character" w:customStyle="1" w:styleId="Heading6Char">
    <w:name w:val="Heading 6 Char"/>
    <w:link w:val="Heading6"/>
    <w:uiPriority w:val="9"/>
    <w:rsid w:val="004913C5"/>
    <w:rPr>
      <w:rFonts w:ascii="Calibri" w:eastAsia="Times New Roman" w:hAnsi="Calibri" w:cs="Times New Roman"/>
      <w:b/>
      <w:bCs/>
      <w:sz w:val="22"/>
      <w:szCs w:val="22"/>
    </w:rPr>
  </w:style>
  <w:style w:type="paragraph" w:styleId="NormalWeb">
    <w:name w:val="Normal (Web)"/>
    <w:basedOn w:val="Normal"/>
    <w:uiPriority w:val="99"/>
    <w:unhideWhenUsed/>
    <w:rsid w:val="000E5034"/>
    <w:pPr>
      <w:spacing w:before="100" w:beforeAutospacing="1" w:after="100" w:afterAutospacing="1"/>
    </w:pPr>
  </w:style>
  <w:style w:type="character" w:customStyle="1" w:styleId="apple-converted-space">
    <w:name w:val="apple-converted-space"/>
    <w:basedOn w:val="DefaultParagraphFont"/>
    <w:rsid w:val="000E5034"/>
  </w:style>
  <w:style w:type="character" w:customStyle="1" w:styleId="Heading2Char">
    <w:name w:val="Heading 2 Char"/>
    <w:link w:val="Heading2"/>
    <w:uiPriority w:val="9"/>
    <w:rsid w:val="00A34D85"/>
    <w:rPr>
      <w:rFonts w:ascii="Cambria" w:eastAsia="Times New Roman" w:hAnsi="Cambria" w:cs="Times New Roman"/>
      <w:b/>
      <w:bCs/>
      <w:i/>
      <w:iCs/>
      <w:sz w:val="28"/>
      <w:szCs w:val="28"/>
    </w:rPr>
  </w:style>
  <w:style w:type="paragraph" w:customStyle="1" w:styleId="Blockquote">
    <w:name w:val="Blockquote"/>
    <w:basedOn w:val="Normal"/>
    <w:rsid w:val="002665E8"/>
    <w:pPr>
      <w:spacing w:before="100" w:after="100"/>
      <w:ind w:left="360" w:right="360"/>
    </w:pPr>
    <w:rPr>
      <w:snapToGrid w:val="0"/>
      <w:lang w:eastAsia="en-US"/>
    </w:rPr>
  </w:style>
  <w:style w:type="character" w:styleId="Strong">
    <w:name w:val="Strong"/>
    <w:uiPriority w:val="22"/>
    <w:qFormat/>
    <w:rsid w:val="004B2B6D"/>
    <w:rPr>
      <w:rFonts w:cs="Times New Roman"/>
      <w:b/>
      <w:bCs/>
    </w:rPr>
  </w:style>
  <w:style w:type="paragraph" w:styleId="EndnoteText">
    <w:name w:val="endnote text"/>
    <w:basedOn w:val="Normal"/>
    <w:link w:val="EndnoteTextChar"/>
    <w:uiPriority w:val="99"/>
    <w:semiHidden/>
    <w:rsid w:val="00EE6303"/>
    <w:rPr>
      <w:rFonts w:ascii="Arial" w:hAnsi="Arial"/>
      <w:sz w:val="20"/>
      <w:szCs w:val="20"/>
    </w:rPr>
  </w:style>
  <w:style w:type="character" w:customStyle="1" w:styleId="EndnoteTextChar">
    <w:name w:val="Endnote Text Char"/>
    <w:link w:val="EndnoteText"/>
    <w:uiPriority w:val="99"/>
    <w:semiHidden/>
    <w:rsid w:val="00EE6303"/>
    <w:rPr>
      <w:rFonts w:ascii="Arial" w:eastAsia="Times New Roman" w:hAnsi="Arial"/>
    </w:rPr>
  </w:style>
  <w:style w:type="paragraph" w:styleId="BodyText">
    <w:name w:val="Body Text"/>
    <w:basedOn w:val="Normal"/>
    <w:link w:val="BodyTextChar"/>
    <w:uiPriority w:val="99"/>
    <w:semiHidden/>
    <w:rsid w:val="00D21B2A"/>
    <w:pPr>
      <w:spacing w:before="120" w:after="120"/>
    </w:pPr>
    <w:rPr>
      <w:rFonts w:ascii="Arial" w:hAnsi="Arial"/>
      <w:i/>
    </w:rPr>
  </w:style>
  <w:style w:type="character" w:customStyle="1" w:styleId="BodyTextChar">
    <w:name w:val="Body Text Char"/>
    <w:link w:val="BodyText"/>
    <w:uiPriority w:val="99"/>
    <w:semiHidden/>
    <w:rsid w:val="00D21B2A"/>
    <w:rPr>
      <w:rFonts w:ascii="Arial" w:eastAsia="Times New Roman" w:hAnsi="Arial"/>
      <w:i/>
      <w:sz w:val="24"/>
      <w:szCs w:val="24"/>
    </w:rPr>
  </w:style>
  <w:style w:type="paragraph" w:styleId="Caption">
    <w:name w:val="caption"/>
    <w:basedOn w:val="Normal"/>
    <w:next w:val="Normal"/>
    <w:qFormat/>
    <w:rsid w:val="00E14C0E"/>
    <w:pPr>
      <w:spacing w:before="120" w:after="120"/>
    </w:pPr>
    <w:rPr>
      <w:rFonts w:ascii="Times" w:eastAsia="Times" w:hAnsi="Times"/>
      <w:b/>
      <w:bCs/>
      <w:sz w:val="20"/>
      <w:szCs w:val="20"/>
    </w:rPr>
  </w:style>
  <w:style w:type="paragraph" w:customStyle="1" w:styleId="Default">
    <w:name w:val="Default"/>
    <w:rsid w:val="009E7E86"/>
    <w:pPr>
      <w:autoSpaceDE w:val="0"/>
      <w:autoSpaceDN w:val="0"/>
      <w:adjustRightInd w:val="0"/>
    </w:pPr>
    <w:rPr>
      <w:rFonts w:ascii="Tahoma" w:hAnsi="Tahoma" w:cs="Tahoma"/>
      <w:color w:val="000000"/>
      <w:sz w:val="24"/>
      <w:szCs w:val="24"/>
    </w:rPr>
  </w:style>
  <w:style w:type="paragraph" w:styleId="BodyText3">
    <w:name w:val="Body Text 3"/>
    <w:basedOn w:val="Normal"/>
    <w:link w:val="BodyText3Char"/>
    <w:uiPriority w:val="99"/>
    <w:semiHidden/>
    <w:unhideWhenUsed/>
    <w:rsid w:val="00757EF2"/>
    <w:pPr>
      <w:spacing w:after="120"/>
    </w:pPr>
    <w:rPr>
      <w:sz w:val="16"/>
      <w:szCs w:val="16"/>
    </w:rPr>
  </w:style>
  <w:style w:type="character" w:customStyle="1" w:styleId="BodyText3Char">
    <w:name w:val="Body Text 3 Char"/>
    <w:link w:val="BodyText3"/>
    <w:uiPriority w:val="99"/>
    <w:semiHidden/>
    <w:rsid w:val="00757EF2"/>
    <w:rPr>
      <w:rFonts w:ascii="Times New Roman" w:eastAsia="Times New Roman" w:hAnsi="Times New Roman"/>
      <w:sz w:val="16"/>
      <w:szCs w:val="16"/>
    </w:rPr>
  </w:style>
  <w:style w:type="paragraph" w:customStyle="1" w:styleId="Bullet">
    <w:name w:val="Bullet"/>
    <w:basedOn w:val="Normal"/>
    <w:rsid w:val="00757EF2"/>
    <w:pPr>
      <w:jc w:val="both"/>
    </w:pPr>
    <w:rPr>
      <w:rFonts w:ascii="Helv" w:hAnsi="Helv"/>
      <w:szCs w:val="20"/>
      <w:lang w:eastAsia="en-US"/>
    </w:rPr>
  </w:style>
  <w:style w:type="paragraph" w:styleId="BodyTextIndent3">
    <w:name w:val="Body Text Indent 3"/>
    <w:basedOn w:val="Normal"/>
    <w:link w:val="BodyTextIndent3Char"/>
    <w:rsid w:val="00757EF2"/>
    <w:pPr>
      <w:spacing w:after="120"/>
      <w:ind w:left="283"/>
    </w:pPr>
    <w:rPr>
      <w:rFonts w:ascii="Arial" w:hAnsi="Arial"/>
      <w:sz w:val="16"/>
      <w:szCs w:val="16"/>
      <w:lang w:eastAsia="en-US"/>
    </w:rPr>
  </w:style>
  <w:style w:type="character" w:customStyle="1" w:styleId="BodyTextIndent3Char">
    <w:name w:val="Body Text Indent 3 Char"/>
    <w:link w:val="BodyTextIndent3"/>
    <w:rsid w:val="00757EF2"/>
    <w:rPr>
      <w:rFonts w:ascii="Arial" w:eastAsia="Times New Roman" w:hAnsi="Arial"/>
      <w:sz w:val="16"/>
      <w:szCs w:val="16"/>
      <w:lang w:eastAsia="en-US"/>
    </w:rPr>
  </w:style>
  <w:style w:type="paragraph" w:customStyle="1" w:styleId="DefaultText">
    <w:name w:val="Default Text"/>
    <w:basedOn w:val="Normal"/>
    <w:rsid w:val="00D1513C"/>
    <w:rPr>
      <w:szCs w:val="20"/>
      <w:lang w:eastAsia="en-US"/>
    </w:rPr>
  </w:style>
  <w:style w:type="paragraph" w:customStyle="1" w:styleId="ColorfulList-Accent11">
    <w:name w:val="Colorful List - Accent 11"/>
    <w:basedOn w:val="Normal"/>
    <w:uiPriority w:val="34"/>
    <w:qFormat/>
    <w:rsid w:val="000D4EE8"/>
    <w:pPr>
      <w:ind w:left="720"/>
      <w:contextualSpacing/>
    </w:pPr>
  </w:style>
  <w:style w:type="character" w:styleId="PageNumber">
    <w:name w:val="page number"/>
    <w:basedOn w:val="DefaultParagraphFont"/>
    <w:uiPriority w:val="99"/>
    <w:semiHidden/>
    <w:unhideWhenUsed/>
    <w:rsid w:val="00E64D07"/>
  </w:style>
  <w:style w:type="character" w:styleId="Emphasis">
    <w:name w:val="Emphasis"/>
    <w:basedOn w:val="DefaultParagraphFont"/>
    <w:uiPriority w:val="20"/>
    <w:qFormat/>
    <w:rsid w:val="004B3570"/>
    <w:rPr>
      <w:i/>
      <w:iCs/>
    </w:rPr>
  </w:style>
  <w:style w:type="character" w:customStyle="1" w:styleId="breadcrumblast">
    <w:name w:val="breadcrumb_last"/>
    <w:basedOn w:val="DefaultParagraphFont"/>
    <w:rsid w:val="008D1968"/>
  </w:style>
  <w:style w:type="character" w:customStyle="1" w:styleId="by-date">
    <w:name w:val="by-date"/>
    <w:basedOn w:val="DefaultParagraphFont"/>
    <w:rsid w:val="008D1968"/>
  </w:style>
  <w:style w:type="character" w:customStyle="1" w:styleId="by-author">
    <w:name w:val="by-author"/>
    <w:basedOn w:val="DefaultParagraphFont"/>
    <w:rsid w:val="008D1968"/>
  </w:style>
  <w:style w:type="character" w:customStyle="1" w:styleId="by-category">
    <w:name w:val="by-category"/>
    <w:basedOn w:val="DefaultParagraphFont"/>
    <w:rsid w:val="008D1968"/>
  </w:style>
  <w:style w:type="character" w:styleId="FollowedHyperlink">
    <w:name w:val="FollowedHyperlink"/>
    <w:basedOn w:val="DefaultParagraphFont"/>
    <w:uiPriority w:val="99"/>
    <w:semiHidden/>
    <w:unhideWhenUsed/>
    <w:rsid w:val="008D1968"/>
    <w:rPr>
      <w:color w:val="800080" w:themeColor="followedHyperlink"/>
      <w:u w:val="single"/>
    </w:rPr>
  </w:style>
  <w:style w:type="paragraph" w:styleId="FootnoteText">
    <w:name w:val="footnote text"/>
    <w:basedOn w:val="Normal"/>
    <w:link w:val="FootnoteTextChar"/>
    <w:uiPriority w:val="99"/>
    <w:semiHidden/>
    <w:unhideWhenUsed/>
    <w:rsid w:val="00A7703C"/>
    <w:rPr>
      <w:sz w:val="20"/>
      <w:szCs w:val="20"/>
    </w:rPr>
  </w:style>
  <w:style w:type="character" w:customStyle="1" w:styleId="FootnoteTextChar">
    <w:name w:val="Footnote Text Char"/>
    <w:basedOn w:val="DefaultParagraphFont"/>
    <w:link w:val="FootnoteText"/>
    <w:uiPriority w:val="99"/>
    <w:semiHidden/>
    <w:rsid w:val="00A7703C"/>
    <w:rPr>
      <w:rFonts w:ascii="Times New Roman" w:eastAsia="Times New Roman" w:hAnsi="Times New Roman"/>
      <w:lang w:eastAsia="en-GB"/>
    </w:rPr>
  </w:style>
  <w:style w:type="paragraph" w:customStyle="1" w:styleId="Bulletsspaced">
    <w:name w:val="Bullets (spaced)"/>
    <w:basedOn w:val="Normal"/>
    <w:link w:val="BulletsspacedChar"/>
    <w:autoRedefine/>
    <w:rsid w:val="00B72228"/>
    <w:pPr>
      <w:numPr>
        <w:numId w:val="245"/>
      </w:numPr>
    </w:pPr>
    <w:rPr>
      <w:rFonts w:ascii="Arial" w:hAnsi="Arial" w:cs="Arial"/>
      <w:sz w:val="22"/>
      <w:szCs w:val="22"/>
      <w:lang w:eastAsia="en-US"/>
    </w:rPr>
  </w:style>
  <w:style w:type="paragraph" w:customStyle="1" w:styleId="Bulletsspaced-lastbullet">
    <w:name w:val="Bullets (spaced) - last bullet"/>
    <w:basedOn w:val="Bulletsspaced"/>
    <w:next w:val="Normal"/>
    <w:link w:val="Bulletsspaced-lastbulletChar"/>
    <w:rsid w:val="002C72CE"/>
    <w:pPr>
      <w:spacing w:after="240"/>
    </w:pPr>
  </w:style>
  <w:style w:type="character" w:customStyle="1" w:styleId="BulletsspacedChar">
    <w:name w:val="Bullets (spaced) Char"/>
    <w:link w:val="Bulletsspaced"/>
    <w:rsid w:val="00B72228"/>
    <w:rPr>
      <w:rFonts w:ascii="Arial" w:eastAsia="Times New Roman" w:hAnsi="Arial" w:cs="Arial"/>
      <w:sz w:val="22"/>
      <w:szCs w:val="22"/>
    </w:rPr>
  </w:style>
  <w:style w:type="character" w:customStyle="1" w:styleId="Bulletsspaced-lastbulletChar">
    <w:name w:val="Bullets (spaced) - last bullet Char"/>
    <w:link w:val="Bulletsspaced-lastbullet"/>
    <w:rsid w:val="002C72CE"/>
    <w:rPr>
      <w:rFonts w:ascii="Arial" w:eastAsia="Times New Roman" w:hAnsi="Arial" w:cs="Arial"/>
      <w:sz w:val="22"/>
      <w:szCs w:val="22"/>
    </w:rPr>
  </w:style>
  <w:style w:type="table" w:customStyle="1" w:styleId="TableGrid0">
    <w:name w:val="TableGrid"/>
    <w:rsid w:val="00B17A0D"/>
    <w:rPr>
      <w:rFonts w:asciiTheme="minorHAnsi" w:eastAsiaTheme="minorEastAsia" w:hAnsiTheme="minorHAnsi" w:cstheme="minorBidi"/>
      <w:sz w:val="22"/>
      <w:szCs w:val="22"/>
      <w:lang w:eastAsia="en-GB"/>
    </w:rPr>
    <w:tblPr>
      <w:tblCellMar>
        <w:top w:w="0" w:type="dxa"/>
        <w:left w:w="0" w:type="dxa"/>
        <w:bottom w:w="0" w:type="dxa"/>
        <w:right w:w="0" w:type="dxa"/>
      </w:tblCellMar>
    </w:tblPr>
  </w:style>
  <w:style w:type="character" w:customStyle="1" w:styleId="NoSpacingChar">
    <w:name w:val="No Spacing Char"/>
    <w:basedOn w:val="DefaultParagraphFont"/>
    <w:link w:val="NoSpacing"/>
    <w:uiPriority w:val="1"/>
    <w:rsid w:val="0008335F"/>
    <w:rPr>
      <w:rFonts w:ascii="Times New Roman" w:eastAsia="Times New Roman" w:hAnsi="Times New Roman"/>
      <w:sz w:val="24"/>
      <w:szCs w:val="24"/>
      <w:lang w:eastAsia="en-GB"/>
    </w:rPr>
  </w:style>
  <w:style w:type="character" w:styleId="LineNumber">
    <w:name w:val="line number"/>
    <w:basedOn w:val="DefaultParagraphFont"/>
    <w:uiPriority w:val="99"/>
    <w:semiHidden/>
    <w:unhideWhenUsed/>
    <w:rsid w:val="00644276"/>
  </w:style>
  <w:style w:type="paragraph" w:customStyle="1" w:styleId="xs3">
    <w:name w:val="x_s3"/>
    <w:basedOn w:val="Normal"/>
    <w:rsid w:val="0039358C"/>
    <w:pPr>
      <w:spacing w:before="100" w:beforeAutospacing="1" w:after="100" w:afterAutospacing="1"/>
    </w:pPr>
  </w:style>
  <w:style w:type="character" w:customStyle="1" w:styleId="xs5">
    <w:name w:val="x_s5"/>
    <w:basedOn w:val="DefaultParagraphFont"/>
    <w:rsid w:val="0039358C"/>
  </w:style>
  <w:style w:type="paragraph" w:customStyle="1" w:styleId="xs6">
    <w:name w:val="x_s6"/>
    <w:basedOn w:val="Normal"/>
    <w:rsid w:val="0039358C"/>
    <w:pPr>
      <w:spacing w:before="100" w:beforeAutospacing="1" w:after="100" w:afterAutospacing="1"/>
    </w:pPr>
  </w:style>
  <w:style w:type="paragraph" w:customStyle="1" w:styleId="xs8">
    <w:name w:val="x_s8"/>
    <w:basedOn w:val="Normal"/>
    <w:rsid w:val="0039358C"/>
    <w:pPr>
      <w:spacing w:before="100" w:beforeAutospacing="1" w:after="100" w:afterAutospacing="1"/>
    </w:pPr>
  </w:style>
  <w:style w:type="character" w:customStyle="1" w:styleId="xs7">
    <w:name w:val="x_s7"/>
    <w:basedOn w:val="DefaultParagraphFont"/>
    <w:rsid w:val="0039358C"/>
  </w:style>
  <w:style w:type="character" w:customStyle="1" w:styleId="xs9">
    <w:name w:val="x_s9"/>
    <w:basedOn w:val="DefaultParagraphFont"/>
    <w:rsid w:val="0039358C"/>
  </w:style>
  <w:style w:type="paragraph" w:customStyle="1" w:styleId="xs10">
    <w:name w:val="x_s10"/>
    <w:basedOn w:val="Normal"/>
    <w:rsid w:val="0039358C"/>
    <w:pPr>
      <w:spacing w:before="100" w:beforeAutospacing="1" w:after="100" w:afterAutospacing="1"/>
    </w:pPr>
  </w:style>
  <w:style w:type="character" w:customStyle="1" w:styleId="xs11">
    <w:name w:val="x_s11"/>
    <w:basedOn w:val="DefaultParagraphFont"/>
    <w:rsid w:val="0039358C"/>
  </w:style>
  <w:style w:type="character" w:customStyle="1" w:styleId="xs12">
    <w:name w:val="x_s12"/>
    <w:basedOn w:val="DefaultParagraphFont"/>
    <w:rsid w:val="0039358C"/>
  </w:style>
  <w:style w:type="character" w:customStyle="1" w:styleId="xs13">
    <w:name w:val="x_s13"/>
    <w:basedOn w:val="DefaultParagraphFont"/>
    <w:rsid w:val="0039358C"/>
  </w:style>
  <w:style w:type="character" w:customStyle="1" w:styleId="xs14">
    <w:name w:val="x_s14"/>
    <w:basedOn w:val="DefaultParagraphFont"/>
    <w:rsid w:val="0039358C"/>
  </w:style>
  <w:style w:type="paragraph" w:customStyle="1" w:styleId="xs17">
    <w:name w:val="x_s17"/>
    <w:basedOn w:val="Normal"/>
    <w:rsid w:val="0039358C"/>
    <w:pPr>
      <w:spacing w:before="100" w:beforeAutospacing="1" w:after="100" w:afterAutospacing="1"/>
    </w:pPr>
  </w:style>
  <w:style w:type="character" w:customStyle="1" w:styleId="xs22">
    <w:name w:val="x_s22"/>
    <w:basedOn w:val="DefaultParagraphFont"/>
    <w:rsid w:val="0039358C"/>
  </w:style>
  <w:style w:type="paragraph" w:customStyle="1" w:styleId="xs24">
    <w:name w:val="x_s24"/>
    <w:basedOn w:val="Normal"/>
    <w:rsid w:val="0039358C"/>
    <w:pPr>
      <w:spacing w:before="100" w:beforeAutospacing="1" w:after="100" w:afterAutospacing="1"/>
    </w:pPr>
  </w:style>
  <w:style w:type="paragraph" w:customStyle="1" w:styleId="yiv8983001419s3">
    <w:name w:val="yiv8983001419s3"/>
    <w:basedOn w:val="Normal"/>
    <w:rsid w:val="000E3FF3"/>
    <w:pPr>
      <w:spacing w:before="100" w:beforeAutospacing="1" w:after="100" w:afterAutospacing="1"/>
    </w:pPr>
  </w:style>
  <w:style w:type="character" w:customStyle="1" w:styleId="yiv8983001419s4">
    <w:name w:val="yiv8983001419s4"/>
    <w:basedOn w:val="DefaultParagraphFont"/>
    <w:rsid w:val="000E3FF3"/>
  </w:style>
  <w:style w:type="character" w:customStyle="1" w:styleId="yiv8983001419bumpedfont15">
    <w:name w:val="yiv8983001419bumpedfont15"/>
    <w:basedOn w:val="DefaultParagraphFont"/>
    <w:rsid w:val="000E3FF3"/>
  </w:style>
  <w:style w:type="character" w:customStyle="1" w:styleId="yiv8983001419s7">
    <w:name w:val="yiv8983001419s7"/>
    <w:basedOn w:val="DefaultParagraphFont"/>
    <w:rsid w:val="000E3FF3"/>
  </w:style>
</w:styles>
</file>

<file path=word/webSettings.xml><?xml version="1.0" encoding="utf-8"?>
<w:webSettings xmlns:r="http://schemas.openxmlformats.org/officeDocument/2006/relationships" xmlns:w="http://schemas.openxmlformats.org/wordprocessingml/2006/main">
  <w:divs>
    <w:div w:id="329069601">
      <w:bodyDiv w:val="1"/>
      <w:marLeft w:val="0"/>
      <w:marRight w:val="0"/>
      <w:marTop w:val="0"/>
      <w:marBottom w:val="0"/>
      <w:divBdr>
        <w:top w:val="none" w:sz="0" w:space="0" w:color="auto"/>
        <w:left w:val="none" w:sz="0" w:space="0" w:color="auto"/>
        <w:bottom w:val="none" w:sz="0" w:space="0" w:color="auto"/>
        <w:right w:val="none" w:sz="0" w:space="0" w:color="auto"/>
      </w:divBdr>
    </w:div>
    <w:div w:id="503980859">
      <w:bodyDiv w:val="1"/>
      <w:marLeft w:val="0"/>
      <w:marRight w:val="0"/>
      <w:marTop w:val="0"/>
      <w:marBottom w:val="0"/>
      <w:divBdr>
        <w:top w:val="none" w:sz="0" w:space="0" w:color="auto"/>
        <w:left w:val="none" w:sz="0" w:space="0" w:color="auto"/>
        <w:bottom w:val="none" w:sz="0" w:space="0" w:color="auto"/>
        <w:right w:val="none" w:sz="0" w:space="0" w:color="auto"/>
      </w:divBdr>
    </w:div>
    <w:div w:id="911157280">
      <w:bodyDiv w:val="1"/>
      <w:marLeft w:val="0"/>
      <w:marRight w:val="0"/>
      <w:marTop w:val="0"/>
      <w:marBottom w:val="0"/>
      <w:divBdr>
        <w:top w:val="none" w:sz="0" w:space="0" w:color="auto"/>
        <w:left w:val="none" w:sz="0" w:space="0" w:color="auto"/>
        <w:bottom w:val="none" w:sz="0" w:space="0" w:color="auto"/>
        <w:right w:val="none" w:sz="0" w:space="0" w:color="auto"/>
      </w:divBdr>
    </w:div>
    <w:div w:id="963121469">
      <w:bodyDiv w:val="1"/>
      <w:marLeft w:val="0"/>
      <w:marRight w:val="0"/>
      <w:marTop w:val="0"/>
      <w:marBottom w:val="0"/>
      <w:divBdr>
        <w:top w:val="none" w:sz="0" w:space="0" w:color="auto"/>
        <w:left w:val="none" w:sz="0" w:space="0" w:color="auto"/>
        <w:bottom w:val="none" w:sz="0" w:space="0" w:color="auto"/>
        <w:right w:val="none" w:sz="0" w:space="0" w:color="auto"/>
      </w:divBdr>
      <w:divsChild>
        <w:div w:id="1812476818">
          <w:marLeft w:val="0"/>
          <w:marRight w:val="0"/>
          <w:marTop w:val="0"/>
          <w:marBottom w:val="443"/>
          <w:divBdr>
            <w:top w:val="none" w:sz="0" w:space="0" w:color="auto"/>
            <w:left w:val="none" w:sz="0" w:space="0" w:color="auto"/>
            <w:bottom w:val="none" w:sz="0" w:space="0" w:color="auto"/>
            <w:right w:val="none" w:sz="0" w:space="0" w:color="auto"/>
          </w:divBdr>
          <w:divsChild>
            <w:div w:id="205241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02488">
      <w:bodyDiv w:val="1"/>
      <w:marLeft w:val="0"/>
      <w:marRight w:val="0"/>
      <w:marTop w:val="0"/>
      <w:marBottom w:val="0"/>
      <w:divBdr>
        <w:top w:val="none" w:sz="0" w:space="0" w:color="auto"/>
        <w:left w:val="none" w:sz="0" w:space="0" w:color="auto"/>
        <w:bottom w:val="none" w:sz="0" w:space="0" w:color="auto"/>
        <w:right w:val="none" w:sz="0" w:space="0" w:color="auto"/>
      </w:divBdr>
    </w:div>
    <w:div w:id="1118066217">
      <w:bodyDiv w:val="1"/>
      <w:marLeft w:val="0"/>
      <w:marRight w:val="0"/>
      <w:marTop w:val="0"/>
      <w:marBottom w:val="0"/>
      <w:divBdr>
        <w:top w:val="none" w:sz="0" w:space="0" w:color="auto"/>
        <w:left w:val="none" w:sz="0" w:space="0" w:color="auto"/>
        <w:bottom w:val="none" w:sz="0" w:space="0" w:color="auto"/>
        <w:right w:val="none" w:sz="0" w:space="0" w:color="auto"/>
      </w:divBdr>
    </w:div>
    <w:div w:id="1747075141">
      <w:bodyDiv w:val="1"/>
      <w:marLeft w:val="0"/>
      <w:marRight w:val="0"/>
      <w:marTop w:val="0"/>
      <w:marBottom w:val="0"/>
      <w:divBdr>
        <w:top w:val="none" w:sz="0" w:space="0" w:color="auto"/>
        <w:left w:val="none" w:sz="0" w:space="0" w:color="auto"/>
        <w:bottom w:val="none" w:sz="0" w:space="0" w:color="auto"/>
        <w:right w:val="none" w:sz="0" w:space="0" w:color="auto"/>
      </w:divBdr>
    </w:div>
    <w:div w:id="1958639220">
      <w:bodyDiv w:val="1"/>
      <w:marLeft w:val="0"/>
      <w:marRight w:val="0"/>
      <w:marTop w:val="0"/>
      <w:marBottom w:val="0"/>
      <w:divBdr>
        <w:top w:val="none" w:sz="0" w:space="0" w:color="auto"/>
        <w:left w:val="none" w:sz="0" w:space="0" w:color="auto"/>
        <w:bottom w:val="none" w:sz="0" w:space="0" w:color="auto"/>
        <w:right w:val="none" w:sz="0" w:space="0" w:color="auto"/>
      </w:divBdr>
    </w:div>
    <w:div w:id="21410743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header" Target="header5.xml"/><Relationship Id="rId26" Type="http://schemas.openxmlformats.org/officeDocument/2006/relationships/hyperlink" Target="tel:08000283550" TargetMode="External"/><Relationship Id="rId3" Type="http://schemas.openxmlformats.org/officeDocument/2006/relationships/styles" Target="styles.xml"/><Relationship Id="rId21" Type="http://schemas.openxmlformats.org/officeDocument/2006/relationships/hyperlink" Target="http://www.ceop.police.uk/"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hyperlink" Target="https://ico.org.uk/"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www.iwf.org.uk/" TargetMode="External"/><Relationship Id="rId29" Type="http://schemas.openxmlformats.org/officeDocument/2006/relationships/hyperlink" Target="https://ico.org.uk/concer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ico.org.uk/"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mailto:Gareth.tuck@lbbd.gov.uk" TargetMode="External"/><Relationship Id="rId28" Type="http://schemas.openxmlformats.org/officeDocument/2006/relationships/hyperlink" Target="mailto:childvillecentre@yahoo.com" TargetMode="Externa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yperlink" Target="mailto:Greig.Urquhart@met.pnn.police.uk" TargetMode="External"/><Relationship Id="rId27" Type="http://schemas.openxmlformats.org/officeDocument/2006/relationships/hyperlink" Target="http://www.gov.uk/disclosure-barring-service-check" TargetMode="External"/><Relationship Id="rId30" Type="http://schemas.openxmlformats.org/officeDocument/2006/relationships/hyperlink" Target="http://www.ofsted.gov.uk/resources/whistleblowing-ofsted-about-safeguarding-local-authority-childrens-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B6BF48-D034-4A32-AE9C-D8DF4F2DB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220</Pages>
  <Words>65992</Words>
  <Characters>376157</Characters>
  <Application>Microsoft Office Word</Application>
  <DocSecurity>0</DocSecurity>
  <Lines>3134</Lines>
  <Paragraphs>882</Paragraphs>
  <ScaleCrop>false</ScaleCrop>
  <HeadingPairs>
    <vt:vector size="2" baseType="variant">
      <vt:variant>
        <vt:lpstr>Title</vt:lpstr>
      </vt:variant>
      <vt:variant>
        <vt:i4>1</vt:i4>
      </vt:variant>
    </vt:vector>
  </HeadingPairs>
  <TitlesOfParts>
    <vt:vector size="1" baseType="lpstr">
      <vt:lpstr>CHILDVILLE PRE SCHOOL</vt:lpstr>
    </vt:vector>
  </TitlesOfParts>
  <Company>HP</Company>
  <LinksUpToDate>false</LinksUpToDate>
  <CharactersWithSpaces>441267</CharactersWithSpaces>
  <SharedDoc>false</SharedDoc>
  <HLinks>
    <vt:vector size="18" baseType="variant">
      <vt:variant>
        <vt:i4>7012395</vt:i4>
      </vt:variant>
      <vt:variant>
        <vt:i4>6</vt:i4>
      </vt:variant>
      <vt:variant>
        <vt:i4>0</vt:i4>
      </vt:variant>
      <vt:variant>
        <vt:i4>5</vt:i4>
      </vt:variant>
      <vt:variant>
        <vt:lpwstr>http://www.gov.uk/disclosure-barring-service-check</vt:lpwstr>
      </vt:variant>
      <vt:variant>
        <vt:lpwstr/>
      </vt:variant>
      <vt:variant>
        <vt:i4>3145855</vt:i4>
      </vt:variant>
      <vt:variant>
        <vt:i4>3</vt:i4>
      </vt:variant>
      <vt:variant>
        <vt:i4>0</vt:i4>
      </vt:variant>
      <vt:variant>
        <vt:i4>5</vt:i4>
      </vt:variant>
      <vt:variant>
        <vt:lpwstr>http://www.ceop.police.uk/</vt:lpwstr>
      </vt:variant>
      <vt:variant>
        <vt:lpwstr/>
      </vt:variant>
      <vt:variant>
        <vt:i4>7733310</vt:i4>
      </vt:variant>
      <vt:variant>
        <vt:i4>0</vt:i4>
      </vt:variant>
      <vt:variant>
        <vt:i4>0</vt:i4>
      </vt:variant>
      <vt:variant>
        <vt:i4>5</vt:i4>
      </vt:variant>
      <vt:variant>
        <vt:lpwstr>http://www.iwf.org.uk/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CHILDVILLE PRE SCHOOL</dc:title>
  <dc:creator>user</dc:creator>
  <cp:lastModifiedBy>CHILDVILLE</cp:lastModifiedBy>
  <cp:revision>3</cp:revision>
  <cp:lastPrinted>2020-09-08T16:27:00Z</cp:lastPrinted>
  <dcterms:created xsi:type="dcterms:W3CDTF">2020-09-19T11:37:00Z</dcterms:created>
  <dcterms:modified xsi:type="dcterms:W3CDTF">2020-09-19T11:58:00Z</dcterms:modified>
</cp:coreProperties>
</file>